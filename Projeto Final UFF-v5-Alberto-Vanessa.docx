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8CE" w:rsidRDefault="00FA18CE" w:rsidP="00FA18CE">
      <w:pPr>
        <w:spacing w:after="0" w:line="240" w:lineRule="auto"/>
        <w:jc w:val="center"/>
        <w:rPr>
          <w:rFonts w:ascii="Times New Roman" w:hAnsi="Times New Roman" w:cs="Times New Roman"/>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FA18CE" w:rsidRPr="00DD132D" w:rsidRDefault="00FA18CE" w:rsidP="00FA18CE">
      <w:pPr>
        <w:ind w:left="709"/>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3D70D1" w:rsidP="00FA18CE">
      <w:pPr>
        <w:tabs>
          <w:tab w:val="left" w:pos="7095"/>
        </w:tabs>
        <w:spacing w:before="280" w:after="280"/>
        <w:rPr>
          <w:rFonts w:ascii="Times New Roman" w:hAnsi="Times New Roman" w:cs="Times New Roman"/>
          <w:sz w:val="24"/>
          <w:szCs w:val="24"/>
          <w:lang w:val="pt-BR"/>
        </w:rPr>
      </w:pPr>
      <w:r w:rsidRPr="003D70D1">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60288;mso-wrap-distance-left:9.05pt;mso-wrap-distance-right:9.05pt" stroked="f">
            <v:fill color2="black"/>
            <v:textbox inset="0,0,0,0">
              <w:txbxContent>
                <w:p w:rsidR="00322AC4" w:rsidRDefault="00322AC4"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p>
    <w:p w:rsidR="00FA18CE" w:rsidRPr="00DD132D" w:rsidRDefault="00FA18CE" w:rsidP="00FA18CE">
      <w:pPr>
        <w:tabs>
          <w:tab w:val="left" w:pos="7095"/>
        </w:tabs>
        <w:spacing w:after="0"/>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before="280" w:after="280"/>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3D70D1" w:rsidP="00FA18CE">
      <w:pPr>
        <w:spacing w:before="280" w:after="280" w:line="240" w:lineRule="auto"/>
        <w:jc w:val="center"/>
        <w:rPr>
          <w:rFonts w:ascii="Times New Roman" w:hAnsi="Times New Roman" w:cs="Times New Roman"/>
          <w:sz w:val="24"/>
          <w:szCs w:val="24"/>
          <w:lang w:val="pt-BR"/>
        </w:rPr>
      </w:pPr>
      <w:r w:rsidRPr="003D70D1">
        <w:rPr>
          <w:rFonts w:ascii="Times New Roman" w:hAnsi="Times New Roman" w:cs="Times New Roman"/>
        </w:rPr>
        <w:pict>
          <v:shape id="_x0000_s1027" type="#_x0000_t202" style="position:absolute;left:0;text-align:left;margin-left:231.4pt;margin-top:.4pt;width:210.1pt;height:68.85pt;z-index:251661312;mso-wrap-distance-left:9.05pt;mso-wrap-distance-right:9.05pt" stroked="f">
            <v:fill color2="black"/>
            <v:textbox inset="0,0,0,0">
              <w:txbxContent>
                <w:p w:rsidR="00322AC4" w:rsidRDefault="00322AC4"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FA18CE" w:rsidRPr="00DD132D" w:rsidRDefault="00FA18CE" w:rsidP="00FA18CE">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Prof. </w:t>
      </w:r>
      <w:r>
        <w:rPr>
          <w:rFonts w:ascii="Times New Roman" w:hAnsi="Times New Roman" w:cs="Times New Roman"/>
          <w:sz w:val="24"/>
          <w:szCs w:val="24"/>
          <w:lang w:val="pt-BR"/>
        </w:rPr>
        <w:t>VANESSA BRAGANHOLO Orientador</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________________________________________________________________</w:t>
      </w:r>
    </w:p>
    <w:p w:rsidR="00FA18CE" w:rsidRPr="00FA18CE" w:rsidRDefault="00FA18CE" w:rsidP="00FA18CE">
      <w:pPr>
        <w:tabs>
          <w:tab w:val="left" w:pos="7095"/>
        </w:tabs>
        <w:spacing w:after="0" w:line="240" w:lineRule="auto"/>
        <w:jc w:val="center"/>
        <w:rPr>
          <w:rFonts w:ascii="Times New Roman" w:hAnsi="Times New Roman" w:cs="Times New Roman"/>
          <w:sz w:val="24"/>
          <w:szCs w:val="24"/>
        </w:rPr>
      </w:pPr>
      <w:r w:rsidRPr="00FA18CE">
        <w:rPr>
          <w:rFonts w:ascii="Times New Roman" w:hAnsi="Times New Roman" w:cs="Times New Roman"/>
          <w:sz w:val="24"/>
          <w:szCs w:val="24"/>
        </w:rPr>
        <w:t>Prof. &lt;PROFESSOR 1&gt;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322AC4" w:rsidRDefault="003D70D1" w:rsidP="00FA18CE">
      <w:pPr>
        <w:tabs>
          <w:tab w:val="left" w:pos="7095"/>
        </w:tabs>
        <w:spacing w:after="0" w:line="240" w:lineRule="auto"/>
        <w:jc w:val="center"/>
        <w:rPr>
          <w:rFonts w:ascii="Times New Roman" w:hAnsi="Times New Roman" w:cs="Times New Roman"/>
          <w:sz w:val="24"/>
          <w:szCs w:val="24"/>
          <w:lang w:val="pt-BR"/>
        </w:rPr>
      </w:pPr>
      <w:r w:rsidRPr="00322AC4">
        <w:rPr>
          <w:rFonts w:ascii="Times New Roman" w:hAnsi="Times New Roman" w:cs="Times New Roman"/>
          <w:sz w:val="24"/>
          <w:szCs w:val="24"/>
          <w:lang w:val="pt-BR"/>
        </w:rPr>
        <w:t>NITERÓI 2010</w:t>
      </w: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3D70D1" w:rsidP="00FA18CE">
      <w:pPr>
        <w:tabs>
          <w:tab w:val="left" w:pos="7095"/>
        </w:tabs>
        <w:spacing w:after="0" w:line="240" w:lineRule="auto"/>
        <w:jc w:val="center"/>
        <w:rPr>
          <w:rFonts w:ascii="Times New Roman" w:hAnsi="Times New Roman" w:cs="Times New Roman"/>
          <w:sz w:val="24"/>
          <w:szCs w:val="24"/>
          <w:lang w:val="pt-BR"/>
        </w:rPr>
      </w:pPr>
      <w:r w:rsidRPr="003D70D1">
        <w:rPr>
          <w:rFonts w:ascii="Times New Roman" w:hAnsi="Times New Roman" w:cs="Times New Roman"/>
        </w:rPr>
        <w:pict>
          <v:shape id="_x0000_s1028" type="#_x0000_t202" style="position:absolute;left:0;text-align:left;margin-left:257.55pt;margin-top:-.2pt;width:181.2pt;height:114.85pt;z-index:251662336;mso-wrap-distance-left:9.05pt;mso-wrap-distance-right:9.05pt" stroked="f">
            <v:fill opacity="0" color2="black"/>
            <v:textbox inset="0,0,0,0">
              <w:txbxContent>
                <w:p w:rsidR="00322AC4" w:rsidRPr="00A860D0" w:rsidRDefault="00322AC4" w:rsidP="00FA18CE">
                  <w:pPr>
                    <w:jc w:val="both"/>
                    <w:rPr>
                      <w:rFonts w:ascii="Times New Roman" w:hAnsi="Times New Roman" w:cs="Times New Roman"/>
                      <w:sz w:val="24"/>
                      <w:szCs w:val="24"/>
                      <w:lang w:val="pt-BR"/>
                    </w:rPr>
                  </w:pPr>
                  <w:r w:rsidRPr="00A860D0">
                    <w:rPr>
                      <w:rFonts w:ascii="Times New Roman" w:hAnsi="Times New Roman" w:cs="Times New Roman"/>
                      <w:sz w:val="24"/>
                      <w:szCs w:val="24"/>
                      <w:lang w:val="pt-BR"/>
                    </w:rPr>
                    <w:t>Dedicamos este trabalho</w:t>
                  </w:r>
                  <w:r>
                    <w:rPr>
                      <w:rFonts w:ascii="Times New Roman" w:hAnsi="Times New Roman" w:cs="Times New Roman"/>
                      <w:sz w:val="24"/>
                      <w:szCs w:val="24"/>
                      <w:lang w:val="pt-BR"/>
                    </w:rPr>
                    <w:t xml:space="preserve"> aos nossospais que nos apoiaram durante todo o caminho traçado durante nossa vida acadêmica. Agradecemos também a professora Vanessa que nos orientou durante este trabalho.</w:t>
                  </w:r>
                </w:p>
              </w:txbxContent>
            </v:textbox>
          </v:shape>
        </w:pict>
      </w: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322AC4"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AGRADECIMENTOS</w:t>
      </w:r>
    </w:p>
    <w:p w:rsidR="00FA18CE" w:rsidRPr="00997EB2" w:rsidRDefault="00FA18CE" w:rsidP="00FA18CE">
      <w:pPr>
        <w:pStyle w:val="ABNT2"/>
        <w:rPr>
          <w:lang w:val="pt-BR"/>
        </w:rPr>
      </w:pPr>
      <w:r w:rsidRPr="00997EB2">
        <w:rPr>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FA18CE" w:rsidRPr="00997EB2" w:rsidRDefault="00FA18CE" w:rsidP="00FA18CE">
      <w:pPr>
        <w:pStyle w:val="ABNT2"/>
        <w:rPr>
          <w:lang w:val="pt-BR"/>
        </w:rPr>
      </w:pPr>
      <w:r w:rsidRPr="00997EB2">
        <w:rPr>
          <w:lang w:val="pt-BR"/>
        </w:rPr>
        <w:t xml:space="preserve">À nossa professora e orientadora, Vanessa </w:t>
      </w:r>
      <w:proofErr w:type="spellStart"/>
      <w:r w:rsidRPr="00997EB2">
        <w:rPr>
          <w:lang w:val="pt-BR"/>
        </w:rPr>
        <w:t>Braganholo</w:t>
      </w:r>
      <w:proofErr w:type="spellEnd"/>
      <w:r w:rsidRPr="00997EB2">
        <w:rPr>
          <w:lang w:val="pt-BR"/>
        </w:rPr>
        <w:t xml:space="preserve">, pela paciência na orientação e incentivo que tornaram possível a conclusão desta monografia. </w:t>
      </w:r>
    </w:p>
    <w:p w:rsidR="00FA18CE" w:rsidRPr="00997EB2" w:rsidRDefault="00FA18CE" w:rsidP="00FA18CE">
      <w:pPr>
        <w:pStyle w:val="ABNT2"/>
        <w:rPr>
          <w:lang w:val="pt-BR"/>
        </w:rPr>
      </w:pPr>
      <w:r w:rsidRPr="00997EB2">
        <w:rPr>
          <w:lang w:val="pt-BR"/>
        </w:rPr>
        <w:t xml:space="preserve">Aos funcionários da coordenação e da secretaria da UFF que nos acompanharam nesta jornada e estavam sempre dispostos a ajudar, em qualquer horário. </w:t>
      </w:r>
    </w:p>
    <w:p w:rsidR="00FA18CE" w:rsidRPr="00997EB2" w:rsidRDefault="00FA18CE" w:rsidP="00FA18CE">
      <w:pPr>
        <w:pStyle w:val="ABNT2"/>
        <w:rPr>
          <w:lang w:val="pt-BR"/>
        </w:rPr>
      </w:pPr>
      <w:r w:rsidRPr="00997EB2">
        <w:rPr>
          <w:lang w:val="pt-BR"/>
        </w:rPr>
        <w:t xml:space="preserve">Aos nossos colegas de classe, que compartilharam diversos momentos, bons e ruins durante todos esses anos de atividade acadêmica. </w:t>
      </w: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RESUMO</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spacing w:after="280"/>
        <w:rPr>
          <w:rFonts w:ascii="Times New Roman" w:hAnsi="Times New Roman" w:cs="Times New Roman"/>
          <w:sz w:val="24"/>
          <w:szCs w:val="24"/>
          <w:lang w:val="pt-BR"/>
        </w:rPr>
      </w:pPr>
    </w:p>
    <w:p w:rsidR="00FA18CE" w:rsidRPr="00997EB2" w:rsidRDefault="00FA18CE" w:rsidP="00FA18CE">
      <w:pPr>
        <w:pStyle w:val="ABNT2"/>
        <w:rPr>
          <w:lang w:val="pt-BR"/>
        </w:rPr>
      </w:pPr>
    </w:p>
    <w:p w:rsidR="00FA18CE" w:rsidRPr="00997EB2" w:rsidRDefault="00FA18CE" w:rsidP="00FA18CE">
      <w:pPr>
        <w:pStyle w:val="ABNT2"/>
        <w:rPr>
          <w:lang w:val="pt-BR"/>
        </w:rPr>
      </w:pPr>
      <w:r w:rsidRPr="00997EB2">
        <w:rPr>
          <w:lang w:val="pt-BR"/>
        </w:rPr>
        <w:t xml:space="preserve">Os </w:t>
      </w:r>
      <w:proofErr w:type="spellStart"/>
      <w:r w:rsidRPr="00997EB2">
        <w:rPr>
          <w:lang w:val="pt-BR"/>
        </w:rPr>
        <w:t>SGBDs</w:t>
      </w:r>
      <w:proofErr w:type="spellEnd"/>
      <w:r w:rsidRPr="00997EB2">
        <w:rPr>
          <w:lang w:val="pt-BR"/>
        </w:rPr>
        <w:t xml:space="preserve"> relacionais têm sido extremamente utilizados em praticamente todos os sistemas desenvolvidos nos últimos tempos. Estes oferecem muitas vantagens aos seus usuários, diversos mecanismos que permitem o controle da concorrência, segurança, integridade dos dados entre outros. </w:t>
      </w:r>
    </w:p>
    <w:p w:rsidR="00FA18CE" w:rsidRPr="00997EB2" w:rsidRDefault="00FA18CE" w:rsidP="00FA18CE">
      <w:pPr>
        <w:pStyle w:val="ABNT2"/>
        <w:rPr>
          <w:lang w:val="pt-BR"/>
        </w:rPr>
      </w:pPr>
      <w:r w:rsidRPr="00997EB2">
        <w:rPr>
          <w:lang w:val="pt-BR"/>
        </w:rPr>
        <w:t xml:space="preserve">Entretanto, nos últimos anos, os bancos de dados não relacionais, também conhecidos como </w:t>
      </w:r>
      <w:proofErr w:type="spellStart"/>
      <w:proofErr w:type="gramStart"/>
      <w:r w:rsidRPr="00997EB2">
        <w:rPr>
          <w:lang w:val="pt-BR"/>
        </w:rPr>
        <w:t>NoSQL</w:t>
      </w:r>
      <w:proofErr w:type="spellEnd"/>
      <w:proofErr w:type="gramEnd"/>
      <w:r w:rsidRPr="00997EB2">
        <w:rPr>
          <w:lang w:val="pt-BR"/>
        </w:rPr>
        <w:t xml:space="preserve"> ganharam um grande força no mercado devido ao crescimento do volume dos dados das organizações, além de outros fatores limitantes da estrutura pouco flexível dos modelos relacionais e principalmente pela questão da escalabilidade dos sistemas.</w:t>
      </w:r>
    </w:p>
    <w:p w:rsidR="00FA18CE" w:rsidRPr="00997EB2" w:rsidRDefault="00FA18CE" w:rsidP="00FA18CE">
      <w:pPr>
        <w:pStyle w:val="ABNT2"/>
        <w:rPr>
          <w:lang w:val="pt-BR"/>
        </w:rPr>
      </w:pPr>
      <w:r w:rsidRPr="00997EB2">
        <w:rPr>
          <w:lang w:val="pt-BR"/>
        </w:rPr>
        <w:t>Tendo em vista este cenário, este documento propõe a análise de algumas características destes bancos relacionais e não relacionais e compará-los, tanto no aspecto de desempenho, quanto na facilidade desenvolvimento.</w:t>
      </w:r>
    </w:p>
    <w:p w:rsidR="00FA18CE"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both"/>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Palavras-chaves: </w:t>
      </w:r>
      <w:r>
        <w:rPr>
          <w:rFonts w:ascii="Times New Roman" w:hAnsi="Times New Roman" w:cs="Times New Roman"/>
          <w:sz w:val="24"/>
          <w:szCs w:val="24"/>
          <w:lang w:val="pt-BR"/>
        </w:rPr>
        <w:t xml:space="preserve">Bancos de Dados,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Modelo Relacional, Performance</w:t>
      </w:r>
      <w:r w:rsidRPr="00DD132D">
        <w:rPr>
          <w:rFonts w:ascii="Times New Roman" w:hAnsi="Times New Roman" w:cs="Times New Roman"/>
          <w:sz w:val="24"/>
          <w:szCs w:val="24"/>
          <w:lang w:val="pt-BR"/>
        </w:rPr>
        <w:t>.</w:t>
      </w:r>
    </w:p>
    <w:p w:rsidR="00FA18CE" w:rsidRPr="00DD132D" w:rsidRDefault="00FA18CE" w:rsidP="00FA18CE">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3D70D1" w:rsidP="00FA18CE">
      <w:pPr>
        <w:spacing w:before="280" w:after="280" w:line="360" w:lineRule="auto"/>
        <w:jc w:val="center"/>
        <w:rPr>
          <w:rFonts w:ascii="Times New Roman" w:hAnsi="Times New Roman" w:cs="Times New Roman"/>
          <w:sz w:val="24"/>
          <w:szCs w:val="24"/>
        </w:rPr>
      </w:pPr>
      <w:r w:rsidRPr="00322AC4">
        <w:rPr>
          <w:rFonts w:ascii="Times New Roman" w:hAnsi="Times New Roman" w:cs="Times New Roman"/>
          <w:sz w:val="24"/>
          <w:szCs w:val="24"/>
          <w:rPrChange w:id="0" w:author="alberto.scremin" w:date="2011-06-27T16:55:00Z">
            <w:rPr>
              <w:rFonts w:ascii="Times New Roman" w:hAnsi="Times New Roman" w:cs="Times New Roman"/>
              <w:sz w:val="24"/>
              <w:szCs w:val="24"/>
              <w:lang w:val="pt-BR"/>
            </w:rPr>
          </w:rPrChange>
        </w:rPr>
        <w:br w:type="page"/>
      </w:r>
      <w:r w:rsidR="00FA18CE" w:rsidRPr="00DD132D">
        <w:rPr>
          <w:rFonts w:ascii="Times New Roman" w:hAnsi="Times New Roman" w:cs="Times New Roman"/>
          <w:sz w:val="24"/>
          <w:szCs w:val="24"/>
        </w:rPr>
        <w:lastRenderedPageBreak/>
        <w:t>ABSTRACT</w:t>
      </w:r>
    </w:p>
    <w:p w:rsidR="00FA18CE" w:rsidRDefault="00FA18CE" w:rsidP="00FA18CE">
      <w:pPr>
        <w:pStyle w:val="ABNT2"/>
      </w:pPr>
    </w:p>
    <w:p w:rsidR="00FA18CE" w:rsidRPr="001457B7" w:rsidRDefault="00FA18CE" w:rsidP="00FA18CE">
      <w:pPr>
        <w:pStyle w:val="ABNT2"/>
      </w:pPr>
      <w:r w:rsidRPr="001457B7">
        <w:t>The relational database management systems have been greatly used in</w:t>
      </w:r>
      <w:r>
        <w:t xml:space="preserve"> a lot of</w:t>
      </w:r>
      <w:r w:rsidRPr="001457B7">
        <w:t xml:space="preserve"> systems developed in recent times. They offer many advantages to its users, several mechanisms that allow control competition, security, data integrity among others. </w:t>
      </w:r>
    </w:p>
    <w:p w:rsidR="00FA18CE" w:rsidRDefault="00FA18CE" w:rsidP="00FA18CE">
      <w:pPr>
        <w:pStyle w:val="ABNT2"/>
      </w:pPr>
      <w:r w:rsidRPr="000D4552">
        <w:t xml:space="preserve">However, in recent years, non-relational databases, also known as </w:t>
      </w:r>
      <w:proofErr w:type="spellStart"/>
      <w:r w:rsidRPr="000D4552">
        <w:t>NoSQL</w:t>
      </w:r>
      <w:proofErr w:type="spellEnd"/>
      <w:r w:rsidRPr="000D4552">
        <w:t xml:space="preserve"> won a major force in the market due to growth in the volume of data in organizations, and other factors </w:t>
      </w:r>
      <w:r>
        <w:t xml:space="preserve">such as </w:t>
      </w:r>
      <w:r w:rsidRPr="000D4552">
        <w:t>the inflexib</w:t>
      </w:r>
      <w:r>
        <w:t>i</w:t>
      </w:r>
      <w:r w:rsidRPr="000D4552">
        <w:t>l</w:t>
      </w:r>
      <w:r>
        <w:t>ity of the</w:t>
      </w:r>
      <w:r w:rsidRPr="000D4552">
        <w:t xml:space="preserve"> structure of the relational models and especially the issue of scalability of the systems. </w:t>
      </w:r>
    </w:p>
    <w:p w:rsidR="00FA18CE" w:rsidRPr="000D4552" w:rsidRDefault="00FA18CE" w:rsidP="00FA18CE">
      <w:pPr>
        <w:pStyle w:val="ABNT2"/>
      </w:pPr>
      <w:r w:rsidRPr="000D4552">
        <w:t xml:space="preserve">Having view this scenario, this paper proposes an examination of some characteristics of relational databases and </w:t>
      </w:r>
      <w:r>
        <w:t>the non-relational and comparethem both in terms of performance</w:t>
      </w:r>
      <w:r w:rsidRPr="000D4552">
        <w:t xml:space="preserve"> and ease development</w:t>
      </w:r>
      <w:r>
        <w:t>.</w:t>
      </w:r>
    </w:p>
    <w:p w:rsidR="00FA18CE" w:rsidRDefault="00FA18CE" w:rsidP="00FA18CE">
      <w:pPr>
        <w:tabs>
          <w:tab w:val="left" w:pos="7095"/>
        </w:tabs>
        <w:spacing w:before="120" w:after="120" w:line="240" w:lineRule="auto"/>
        <w:ind w:left="708"/>
        <w:jc w:val="both"/>
        <w:rPr>
          <w:rFonts w:ascii="Times New Roman" w:hAnsi="Times New Roman" w:cs="Times New Roman"/>
          <w:sz w:val="24"/>
          <w:szCs w:val="24"/>
        </w:rPr>
      </w:pPr>
    </w:p>
    <w:p w:rsidR="00FA18CE" w:rsidRPr="001457B7" w:rsidRDefault="00FA18CE" w:rsidP="00FA18CE">
      <w:pPr>
        <w:tabs>
          <w:tab w:val="left" w:pos="7095"/>
        </w:tabs>
        <w:spacing w:before="120" w:after="120" w:line="240" w:lineRule="auto"/>
        <w:jc w:val="both"/>
        <w:rPr>
          <w:rFonts w:ascii="Times New Roman" w:hAnsi="Times New Roman" w:cs="Times New Roman"/>
          <w:sz w:val="24"/>
          <w:szCs w:val="24"/>
          <w:lang w:val="pt-BR"/>
        </w:rPr>
      </w:pPr>
      <w:proofErr w:type="spellStart"/>
      <w:r w:rsidRPr="001457B7">
        <w:rPr>
          <w:rFonts w:ascii="Times New Roman" w:hAnsi="Times New Roman" w:cs="Times New Roman"/>
          <w:sz w:val="24"/>
          <w:szCs w:val="24"/>
          <w:lang w:val="pt-BR"/>
        </w:rPr>
        <w:t>Keywords</w:t>
      </w:r>
      <w:proofErr w:type="spellEnd"/>
      <w:r>
        <w:rPr>
          <w:rFonts w:ascii="Times New Roman" w:hAnsi="Times New Roman" w:cs="Times New Roman"/>
          <w:sz w:val="24"/>
          <w:szCs w:val="24"/>
          <w:lang w:val="pt-BR"/>
        </w:rPr>
        <w:t xml:space="preserve">: Databases,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Relational</w:t>
      </w:r>
      <w:proofErr w:type="spellEnd"/>
      <w:r>
        <w:rPr>
          <w:rFonts w:ascii="Times New Roman" w:hAnsi="Times New Roman" w:cs="Times New Roman"/>
          <w:sz w:val="24"/>
          <w:szCs w:val="24"/>
          <w:lang w:val="pt-BR"/>
        </w:rPr>
        <w:t xml:space="preserve"> Databases, Performance</w:t>
      </w: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5027A2">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ILUSTRAÇÕES</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rPr>
          <w:rFonts w:ascii="Times New Roman" w:hAnsi="Times New Roman" w:cs="Times New Roman"/>
          <w:lang w:val="pt-BR"/>
        </w:rPr>
        <w:sectPr w:rsidR="00FA18CE" w:rsidRPr="00DD132D" w:rsidSect="00C91C21">
          <w:footerReference w:type="default" r:id="rId8"/>
          <w:pgSz w:w="11905" w:h="16837"/>
          <w:pgMar w:top="1701" w:right="1134" w:bottom="1134" w:left="1701" w:header="720" w:footer="720" w:gutter="0"/>
          <w:cols w:space="720"/>
          <w:titlePg/>
          <w:docGrid w:linePitch="360"/>
        </w:sectPr>
      </w:pPr>
    </w:p>
    <w:p w:rsidR="00FA18CE" w:rsidRDefault="003D70D1">
      <w:pPr>
        <w:pStyle w:val="ndicedeilustraes"/>
        <w:tabs>
          <w:tab w:val="right" w:leader="dot" w:pos="9060"/>
        </w:tabs>
        <w:rPr>
          <w:rFonts w:asciiTheme="minorHAnsi" w:eastAsiaTheme="minorEastAsia" w:hAnsiTheme="minorHAnsi" w:cstheme="minorBidi"/>
          <w:noProof/>
          <w:lang w:val="pt-BR" w:eastAsia="pt-BR"/>
        </w:rPr>
      </w:pPr>
      <w:r>
        <w:rPr>
          <w:rFonts w:ascii="Times New Roman" w:hAnsi="Times New Roman" w:cs="Times New Roman"/>
          <w:lang w:val="pt-BR"/>
        </w:rPr>
        <w:lastRenderedPageBreak/>
        <w:fldChar w:fldCharType="begin"/>
      </w:r>
      <w:r w:rsidR="00FA18CE">
        <w:rPr>
          <w:rFonts w:ascii="Times New Roman" w:hAnsi="Times New Roman" w:cs="Times New Roman"/>
          <w:lang w:val="pt-BR"/>
        </w:rPr>
        <w:instrText xml:space="preserve"> TOC \p " " \h \z \c "Figura" </w:instrText>
      </w:r>
      <w:r>
        <w:rPr>
          <w:rFonts w:ascii="Times New Roman" w:hAnsi="Times New Roman" w:cs="Times New Roman"/>
          <w:lang w:val="pt-BR"/>
        </w:rPr>
        <w:fldChar w:fldCharType="separate"/>
      </w:r>
      <w:hyperlink w:anchor="_Toc295923750" w:history="1">
        <w:r w:rsidR="00FA18CE" w:rsidRPr="00FF5537">
          <w:rPr>
            <w:rStyle w:val="Hyperlink"/>
            <w:noProof/>
            <w:lang w:val="pt-BR"/>
          </w:rPr>
          <w:t>Figura 1: Exemplo de Modelo Relacional – Tabela Pessoa.</w:t>
        </w:r>
        <w:r>
          <w:rPr>
            <w:noProof/>
            <w:webHidden/>
          </w:rPr>
          <w:fldChar w:fldCharType="begin"/>
        </w:r>
        <w:r w:rsidR="00FA18CE">
          <w:rPr>
            <w:noProof/>
            <w:webHidden/>
          </w:rPr>
          <w:instrText xml:space="preserve"> PAGEREF _Toc295923750 \h </w:instrText>
        </w:r>
        <w:r>
          <w:rPr>
            <w:noProof/>
            <w:webHidden/>
          </w:rPr>
        </w:r>
        <w:r>
          <w:rPr>
            <w:noProof/>
            <w:webHidden/>
          </w:rPr>
          <w:fldChar w:fldCharType="separate"/>
        </w:r>
        <w:r w:rsidR="00FA18CE">
          <w:rPr>
            <w:noProof/>
            <w:webHidden/>
          </w:rPr>
          <w:t>15</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51" w:history="1">
        <w:r w:rsidR="00FA18CE" w:rsidRPr="00FF5537">
          <w:rPr>
            <w:rStyle w:val="Hyperlink"/>
            <w:noProof/>
            <w:lang w:val="pt-BR"/>
          </w:rPr>
          <w:t>Figura 2: Comando SQL utilizado para criar tabelas no MySQL.</w:t>
        </w:r>
        <w:r>
          <w:rPr>
            <w:noProof/>
            <w:webHidden/>
          </w:rPr>
          <w:fldChar w:fldCharType="begin"/>
        </w:r>
        <w:r w:rsidR="00FA18CE">
          <w:rPr>
            <w:noProof/>
            <w:webHidden/>
          </w:rPr>
          <w:instrText xml:space="preserve"> PAGEREF _Toc295923751 \h </w:instrText>
        </w:r>
        <w:r>
          <w:rPr>
            <w:noProof/>
            <w:webHidden/>
          </w:rPr>
        </w:r>
        <w:r>
          <w:rPr>
            <w:noProof/>
            <w:webHidden/>
          </w:rPr>
          <w:fldChar w:fldCharType="separate"/>
        </w:r>
        <w:r w:rsidR="00FA18CE">
          <w:rPr>
            <w:noProof/>
            <w:webHidden/>
          </w:rPr>
          <w:t>17</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52" w:history="1">
        <w:r w:rsidR="00FA18CE" w:rsidRPr="00FF5537">
          <w:rPr>
            <w:rStyle w:val="Hyperlink"/>
            <w:noProof/>
            <w:lang w:val="pt-BR"/>
          </w:rPr>
          <w:t>Figura 3: Comandos de inserção de dados nas tabelas MySQL.</w:t>
        </w:r>
        <w:r>
          <w:rPr>
            <w:noProof/>
            <w:webHidden/>
          </w:rPr>
          <w:fldChar w:fldCharType="begin"/>
        </w:r>
        <w:r w:rsidR="00FA18CE">
          <w:rPr>
            <w:noProof/>
            <w:webHidden/>
          </w:rPr>
          <w:instrText xml:space="preserve"> PAGEREF _Toc295923752 \h </w:instrText>
        </w:r>
        <w:r>
          <w:rPr>
            <w:noProof/>
            <w:webHidden/>
          </w:rPr>
        </w:r>
        <w:r>
          <w:rPr>
            <w:noProof/>
            <w:webHidden/>
          </w:rPr>
          <w:fldChar w:fldCharType="separate"/>
        </w:r>
        <w:r w:rsidR="00FA18CE">
          <w:rPr>
            <w:noProof/>
            <w:webHidden/>
          </w:rPr>
          <w:t>18</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53" w:history="1">
        <w:r w:rsidR="00FA18CE" w:rsidRPr="00FF5537">
          <w:rPr>
            <w:rStyle w:val="Hyperlink"/>
            <w:noProof/>
            <w:lang w:val="pt-BR"/>
          </w:rPr>
          <w:t>Figura 4: Modelo de dados do Sedna</w:t>
        </w:r>
        <w:r>
          <w:rPr>
            <w:noProof/>
            <w:webHidden/>
          </w:rPr>
          <w:fldChar w:fldCharType="begin"/>
        </w:r>
        <w:r w:rsidR="00FA18CE">
          <w:rPr>
            <w:noProof/>
            <w:webHidden/>
          </w:rPr>
          <w:instrText xml:space="preserve"> PAGEREF _Toc295923753 \h </w:instrText>
        </w:r>
        <w:r>
          <w:rPr>
            <w:noProof/>
            <w:webHidden/>
          </w:rPr>
        </w:r>
        <w:r>
          <w:rPr>
            <w:noProof/>
            <w:webHidden/>
          </w:rPr>
          <w:fldChar w:fldCharType="separate"/>
        </w:r>
        <w:r w:rsidR="00FA18CE">
          <w:rPr>
            <w:noProof/>
            <w:webHidden/>
          </w:rPr>
          <w:t>21</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54" w:history="1">
        <w:r w:rsidR="00FA18CE" w:rsidRPr="00FF5537">
          <w:rPr>
            <w:rStyle w:val="Hyperlink"/>
            <w:noProof/>
            <w:lang w:val="pt-BR"/>
          </w:rPr>
          <w:t>Figura 5: Criação de Indice no Sedna</w:t>
        </w:r>
        <w:r>
          <w:rPr>
            <w:noProof/>
            <w:webHidden/>
          </w:rPr>
          <w:fldChar w:fldCharType="begin"/>
        </w:r>
        <w:r w:rsidR="00FA18CE">
          <w:rPr>
            <w:noProof/>
            <w:webHidden/>
          </w:rPr>
          <w:instrText xml:space="preserve"> PAGEREF _Toc295923754 \h </w:instrText>
        </w:r>
        <w:r>
          <w:rPr>
            <w:noProof/>
            <w:webHidden/>
          </w:rPr>
        </w:r>
        <w:r>
          <w:rPr>
            <w:noProof/>
            <w:webHidden/>
          </w:rPr>
          <w:fldChar w:fldCharType="separate"/>
        </w:r>
        <w:r w:rsidR="00FA18CE">
          <w:rPr>
            <w:noProof/>
            <w:webHidden/>
          </w:rPr>
          <w:t>21</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55" w:history="1">
        <w:r w:rsidR="00FA18CE" w:rsidRPr="00FF5537">
          <w:rPr>
            <w:rStyle w:val="Hyperlink"/>
            <w:noProof/>
            <w:lang w:val="pt-BR"/>
          </w:rPr>
          <w:t>Figura 6: Modelo de dados do Cassandra.</w:t>
        </w:r>
        <w:r>
          <w:rPr>
            <w:noProof/>
            <w:webHidden/>
          </w:rPr>
          <w:fldChar w:fldCharType="begin"/>
        </w:r>
        <w:r w:rsidR="00FA18CE">
          <w:rPr>
            <w:noProof/>
            <w:webHidden/>
          </w:rPr>
          <w:instrText xml:space="preserve"> PAGEREF _Toc295923755 \h </w:instrText>
        </w:r>
        <w:r>
          <w:rPr>
            <w:noProof/>
            <w:webHidden/>
          </w:rPr>
        </w:r>
        <w:r>
          <w:rPr>
            <w:noProof/>
            <w:webHidden/>
          </w:rPr>
          <w:fldChar w:fldCharType="separate"/>
        </w:r>
        <w:r w:rsidR="00FA18CE">
          <w:rPr>
            <w:noProof/>
            <w:webHidden/>
          </w:rPr>
          <w:t>23</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56" w:history="1">
        <w:r w:rsidR="00FA18CE" w:rsidRPr="00FF5537">
          <w:rPr>
            <w:rStyle w:val="Hyperlink"/>
            <w:noProof/>
          </w:rPr>
          <w:t>Figura 7: Criando uma keyspace.</w:t>
        </w:r>
        <w:r>
          <w:rPr>
            <w:noProof/>
            <w:webHidden/>
          </w:rPr>
          <w:fldChar w:fldCharType="begin"/>
        </w:r>
        <w:r w:rsidR="00FA18CE">
          <w:rPr>
            <w:noProof/>
            <w:webHidden/>
          </w:rPr>
          <w:instrText xml:space="preserve"> PAGEREF _Toc295923756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57" w:history="1">
        <w:r w:rsidR="00FA18CE" w:rsidRPr="00FF5537">
          <w:rPr>
            <w:rStyle w:val="Hyperlink"/>
            <w:noProof/>
            <w:lang w:val="pt-BR"/>
          </w:rPr>
          <w:t>Figura 8: Query utilizada para criar a estrutura da família de coluna Pessoa.</w:t>
        </w:r>
        <w:r>
          <w:rPr>
            <w:noProof/>
            <w:webHidden/>
          </w:rPr>
          <w:fldChar w:fldCharType="begin"/>
        </w:r>
        <w:r w:rsidR="00FA18CE">
          <w:rPr>
            <w:noProof/>
            <w:webHidden/>
          </w:rPr>
          <w:instrText xml:space="preserve"> PAGEREF _Toc295923757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58" w:history="1">
        <w:r w:rsidR="00FA18CE" w:rsidRPr="00FF5537">
          <w:rPr>
            <w:rStyle w:val="Hyperlink"/>
            <w:noProof/>
            <w:lang w:val="pt-BR"/>
          </w:rPr>
          <w:t>Figura 9: Comandos de inserção no Cassandra.</w:t>
        </w:r>
        <w:r>
          <w:rPr>
            <w:noProof/>
            <w:webHidden/>
          </w:rPr>
          <w:fldChar w:fldCharType="begin"/>
        </w:r>
        <w:r w:rsidR="00FA18CE">
          <w:rPr>
            <w:noProof/>
            <w:webHidden/>
          </w:rPr>
          <w:instrText xml:space="preserve"> PAGEREF _Toc295923758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59" w:history="1">
        <w:r w:rsidR="00FA18CE" w:rsidRPr="00FF5537">
          <w:rPr>
            <w:rStyle w:val="Hyperlink"/>
            <w:noProof/>
            <w:lang w:val="pt-BR"/>
          </w:rPr>
          <w:t>Figura 10: Comandos de consulta no Cassandra.</w:t>
        </w:r>
        <w:r>
          <w:rPr>
            <w:noProof/>
            <w:webHidden/>
          </w:rPr>
          <w:fldChar w:fldCharType="begin"/>
        </w:r>
        <w:r w:rsidR="00FA18CE">
          <w:rPr>
            <w:noProof/>
            <w:webHidden/>
          </w:rPr>
          <w:instrText xml:space="preserve"> PAGEREF _Toc295923759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60" w:history="1">
        <w:r w:rsidR="00FA18CE" w:rsidRPr="00FF5537">
          <w:rPr>
            <w:rStyle w:val="Hyperlink"/>
            <w:noProof/>
            <w:lang w:val="pt-BR"/>
          </w:rPr>
          <w:t>Figura 11: Comandos de remoção de uma linha e de uma família.</w:t>
        </w:r>
        <w:r>
          <w:rPr>
            <w:noProof/>
            <w:webHidden/>
          </w:rPr>
          <w:fldChar w:fldCharType="begin"/>
        </w:r>
        <w:r w:rsidR="00FA18CE">
          <w:rPr>
            <w:noProof/>
            <w:webHidden/>
          </w:rPr>
          <w:instrText xml:space="preserve"> PAGEREF _Toc295923760 \h </w:instrText>
        </w:r>
        <w:r>
          <w:rPr>
            <w:noProof/>
            <w:webHidden/>
          </w:rPr>
        </w:r>
        <w:r>
          <w:rPr>
            <w:noProof/>
            <w:webHidden/>
          </w:rPr>
          <w:fldChar w:fldCharType="separate"/>
        </w:r>
        <w:r w:rsidR="00FA18CE">
          <w:rPr>
            <w:noProof/>
            <w:webHidden/>
          </w:rPr>
          <w:t>24</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61" w:history="1">
        <w:r w:rsidR="00FA18CE" w:rsidRPr="00FF5537">
          <w:rPr>
            <w:rStyle w:val="Hyperlink"/>
            <w:noProof/>
            <w:lang w:val="pt-BR"/>
          </w:rPr>
          <w:t>Figura 12: Esquema de um documento da coleção de pessoas.</w:t>
        </w:r>
        <w:r>
          <w:rPr>
            <w:noProof/>
            <w:webHidden/>
          </w:rPr>
          <w:fldChar w:fldCharType="begin"/>
        </w:r>
        <w:r w:rsidR="00FA18CE">
          <w:rPr>
            <w:noProof/>
            <w:webHidden/>
          </w:rPr>
          <w:instrText xml:space="preserve"> PAGEREF _Toc295923761 \h </w:instrText>
        </w:r>
        <w:r>
          <w:rPr>
            <w:noProof/>
            <w:webHidden/>
          </w:rPr>
        </w:r>
        <w:r>
          <w:rPr>
            <w:noProof/>
            <w:webHidden/>
          </w:rPr>
          <w:fldChar w:fldCharType="separate"/>
        </w:r>
        <w:r w:rsidR="00FA18CE">
          <w:rPr>
            <w:noProof/>
            <w:webHidden/>
          </w:rPr>
          <w:t>27</w:t>
        </w:r>
        <w:r>
          <w:rPr>
            <w:noProof/>
            <w:webHidden/>
          </w:rPr>
          <w:fldChar w:fldCharType="end"/>
        </w:r>
      </w:hyperlink>
    </w:p>
    <w:p w:rsidR="00FA18CE" w:rsidRDefault="003D70D1">
      <w:pPr>
        <w:pStyle w:val="ndicedeilustraes"/>
        <w:tabs>
          <w:tab w:val="right" w:leader="dot" w:pos="9060"/>
        </w:tabs>
        <w:rPr>
          <w:rFonts w:asciiTheme="minorHAnsi" w:eastAsiaTheme="minorEastAsia" w:hAnsiTheme="minorHAnsi" w:cstheme="minorBidi"/>
          <w:noProof/>
          <w:lang w:val="pt-BR" w:eastAsia="pt-BR"/>
        </w:rPr>
      </w:pPr>
      <w:hyperlink w:anchor="_Toc295923762" w:history="1">
        <w:r w:rsidR="00FA18CE" w:rsidRPr="00FF5537">
          <w:rPr>
            <w:rStyle w:val="Hyperlink"/>
            <w:noProof/>
            <w:lang w:val="pt-BR"/>
          </w:rPr>
          <w:t>Figura 13: Modelo de dados do Redis.</w:t>
        </w:r>
        <w:r>
          <w:rPr>
            <w:noProof/>
            <w:webHidden/>
          </w:rPr>
          <w:fldChar w:fldCharType="begin"/>
        </w:r>
        <w:r w:rsidR="00FA18CE">
          <w:rPr>
            <w:noProof/>
            <w:webHidden/>
          </w:rPr>
          <w:instrText xml:space="preserve"> PAGEREF _Toc295923762 \h </w:instrText>
        </w:r>
        <w:r>
          <w:rPr>
            <w:noProof/>
            <w:webHidden/>
          </w:rPr>
        </w:r>
        <w:r>
          <w:rPr>
            <w:noProof/>
            <w:webHidden/>
          </w:rPr>
          <w:fldChar w:fldCharType="separate"/>
        </w:r>
        <w:r w:rsidR="00FA18CE">
          <w:rPr>
            <w:noProof/>
            <w:webHidden/>
          </w:rPr>
          <w:t>30</w:t>
        </w:r>
        <w:r>
          <w:rPr>
            <w:noProof/>
            <w:webHidden/>
          </w:rPr>
          <w:fldChar w:fldCharType="end"/>
        </w:r>
      </w:hyperlink>
    </w:p>
    <w:p w:rsidR="00FA18CE" w:rsidRPr="00DD132D" w:rsidRDefault="003D70D1"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lang w:val="pt-BR"/>
        </w:rPr>
        <w:fldChar w:fldCharType="end"/>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ABREVIATURAS E SIGLAS</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ANSI</w:t>
      </w:r>
      <w:r w:rsidRPr="00FA18CE">
        <w:rPr>
          <w:rFonts w:ascii="Times New Roman" w:hAnsi="Times New Roman" w:cs="Times New Roman"/>
          <w:lang w:val="pt-BR"/>
        </w:rPr>
        <w:t>:</w:t>
      </w:r>
      <w:r w:rsidRPr="00FA18CE">
        <w:rPr>
          <w:rFonts w:ascii="Times New Roman" w:hAnsi="Times New Roman" w:cs="Times New Roman"/>
          <w:i/>
          <w:lang w:val="pt-BR"/>
        </w:rPr>
        <w:t xml:space="preserve"> </w:t>
      </w:r>
      <w:proofErr w:type="spellStart"/>
      <w:r w:rsidRPr="00FA18CE">
        <w:rPr>
          <w:rFonts w:ascii="Times New Roman" w:hAnsi="Times New Roman" w:cs="Times New Roman"/>
          <w:i/>
          <w:lang w:val="pt-BR"/>
        </w:rPr>
        <w:t>American</w:t>
      </w:r>
      <w:proofErr w:type="spellEnd"/>
      <w:r w:rsidRPr="00FA18CE">
        <w:rPr>
          <w:rFonts w:ascii="Times New Roman" w:hAnsi="Times New Roman" w:cs="Times New Roman"/>
          <w:i/>
          <w:lang w:val="pt-BR"/>
        </w:rPr>
        <w:t xml:space="preserve"> </w:t>
      </w:r>
      <w:proofErr w:type="spellStart"/>
      <w:r w:rsidRPr="00FA18CE">
        <w:rPr>
          <w:rFonts w:ascii="Times New Roman" w:hAnsi="Times New Roman" w:cs="Times New Roman"/>
          <w:i/>
          <w:lang w:val="pt-BR"/>
        </w:rPr>
        <w:t>National</w:t>
      </w:r>
      <w:proofErr w:type="spellEnd"/>
      <w:r w:rsidRPr="00FA18CE">
        <w:rPr>
          <w:rFonts w:ascii="Times New Roman" w:hAnsi="Times New Roman" w:cs="Times New Roman"/>
          <w:i/>
          <w:lang w:val="pt-BR"/>
        </w:rPr>
        <w:t xml:space="preserve"> Standards </w:t>
      </w:r>
      <w:proofErr w:type="spellStart"/>
      <w:r w:rsidRPr="00FA18CE">
        <w:rPr>
          <w:rFonts w:ascii="Times New Roman" w:hAnsi="Times New Roman" w:cs="Times New Roman"/>
          <w:i/>
          <w:lang w:val="pt-BR"/>
        </w:rPr>
        <w:t>Institute</w:t>
      </w:r>
      <w:proofErr w:type="spellEnd"/>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BI: Business Intelligence</w:t>
      </w:r>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CLI: Command Line Interface</w:t>
      </w:r>
    </w:p>
    <w:p w:rsidR="00FA18CE" w:rsidRPr="00A46001" w:rsidRDefault="00FA18CE" w:rsidP="00FA18CE">
      <w:pPr>
        <w:tabs>
          <w:tab w:val="left" w:pos="7095"/>
        </w:tabs>
        <w:spacing w:before="280" w:after="280"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FA18CE" w:rsidRPr="00302086"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IP: Internet Protocol</w:t>
      </w:r>
    </w:p>
    <w:p w:rsidR="00FA18CE" w:rsidRDefault="00FA18CE" w:rsidP="00FA18CE">
      <w:pPr>
        <w:tabs>
          <w:tab w:val="left" w:pos="7095"/>
        </w:tabs>
        <w:spacing w:before="280" w:after="280"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rPr>
        <w:t>International Standards Organization</w:t>
      </w:r>
    </w:p>
    <w:p w:rsidR="00FA18CE" w:rsidRPr="00A46001" w:rsidRDefault="00FA18CE" w:rsidP="00FA18CE">
      <w:pPr>
        <w:tabs>
          <w:tab w:val="left" w:pos="7095"/>
        </w:tabs>
        <w:spacing w:before="280" w:after="280" w:line="240" w:lineRule="auto"/>
        <w:rPr>
          <w:rFonts w:ascii="Times New Roman" w:hAnsi="Times New Roman" w:cs="Times New Roman"/>
        </w:rPr>
      </w:pPr>
      <w:proofErr w:type="spellStart"/>
      <w:r w:rsidRPr="00A46001">
        <w:rPr>
          <w:rFonts w:ascii="Times New Roman" w:hAnsi="Times New Roman" w:cs="Times New Roman"/>
          <w:i/>
        </w:rPr>
        <w:t>NoSQL</w:t>
      </w:r>
      <w:proofErr w:type="spellEnd"/>
      <w:r w:rsidRPr="00A46001">
        <w:rPr>
          <w:rFonts w:ascii="Times New Roman" w:hAnsi="Times New Roman" w:cs="Times New Roman"/>
        </w:rPr>
        <w:t xml:space="preserve">: </w:t>
      </w:r>
      <w:r w:rsidRPr="00A46001">
        <w:rPr>
          <w:rFonts w:ascii="Times New Roman" w:hAnsi="Times New Roman" w:cs="Times New Roman"/>
          <w:i/>
        </w:rPr>
        <w:t>Not Only SQL</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 xml:space="preserve">OLTP: Online </w:t>
      </w:r>
      <w:proofErr w:type="spellStart"/>
      <w:r w:rsidRPr="00FA18CE">
        <w:rPr>
          <w:rFonts w:ascii="Times New Roman" w:hAnsi="Times New Roman" w:cs="Times New Roman"/>
          <w:i/>
          <w:lang w:val="pt-BR"/>
        </w:rPr>
        <w:t>TransactionProcessing</w:t>
      </w:r>
      <w:proofErr w:type="spellEnd"/>
    </w:p>
    <w:p w:rsidR="00FA18CE" w:rsidRDefault="00FA18CE" w:rsidP="00FA18CE">
      <w:pPr>
        <w:tabs>
          <w:tab w:val="left" w:pos="7095"/>
        </w:tabs>
        <w:spacing w:before="280" w:after="280" w:line="240" w:lineRule="auto"/>
        <w:rPr>
          <w:rFonts w:ascii="Times New Roman" w:hAnsi="Times New Roman" w:cs="Times New Roman"/>
          <w:lang w:val="pt-BR"/>
        </w:rPr>
      </w:pPr>
      <w:r w:rsidRPr="00AE4454">
        <w:rPr>
          <w:rFonts w:ascii="Times New Roman" w:hAnsi="Times New Roman" w:cs="Times New Roman"/>
          <w:lang w:val="pt-BR"/>
        </w:rPr>
        <w:t>SGBD: Sistema de Gerenciamento de Banco de Dados</w:t>
      </w:r>
    </w:p>
    <w:p w:rsidR="00FA18CE" w:rsidRPr="00A46001" w:rsidRDefault="00FA18CE" w:rsidP="00FA18CE">
      <w:pPr>
        <w:tabs>
          <w:tab w:val="left" w:pos="7095"/>
        </w:tabs>
        <w:spacing w:before="280" w:after="280"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r w:rsidRPr="00A46001">
        <w:rPr>
          <w:rFonts w:ascii="Times New Roman" w:hAnsi="Times New Roman" w:cs="Times New Roman"/>
          <w:i/>
        </w:rPr>
        <w:t>Structured</w:t>
      </w:r>
      <w:proofErr w:type="gramEnd"/>
      <w:r w:rsidRPr="00A46001">
        <w:rPr>
          <w:rFonts w:ascii="Times New Roman" w:hAnsi="Times New Roman" w:cs="Times New Roman"/>
          <w:i/>
        </w:rPr>
        <w:t xml:space="preserve"> Query Language</w:t>
      </w:r>
    </w:p>
    <w:p w:rsidR="00FA18CE"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SSL: SecureSockets Layer</w:t>
      </w: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322AC4">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APÊNDICE</w:t>
      </w:r>
    </w:p>
    <w:p w:rsidR="00FA18CE" w:rsidRPr="00DD132D" w:rsidRDefault="003D70D1"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fldChar w:fldCharType="begin"/>
      </w:r>
      <w:r w:rsidR="00FA18CE">
        <w:rPr>
          <w:rFonts w:ascii="Times New Roman" w:hAnsi="Times New Roman" w:cs="Times New Roman"/>
          <w:sz w:val="24"/>
          <w:szCs w:val="24"/>
          <w:lang w:val="pt-BR"/>
        </w:rPr>
        <w:instrText xml:space="preserve"> INDEX \c "1" \z "1046" </w:instrText>
      </w:r>
      <w:r>
        <w:rPr>
          <w:rFonts w:ascii="Times New Roman" w:hAnsi="Times New Roman" w:cs="Times New Roman"/>
          <w:sz w:val="24"/>
          <w:szCs w:val="24"/>
          <w:lang w:val="pt-BR"/>
        </w:rPr>
        <w:fldChar w:fldCharType="separate"/>
      </w:r>
      <w:r w:rsidR="00FA18CE">
        <w:rPr>
          <w:rFonts w:ascii="Times New Roman" w:hAnsi="Times New Roman" w:cs="Times New Roman"/>
          <w:b/>
          <w:bCs/>
          <w:noProof/>
          <w:sz w:val="24"/>
          <w:szCs w:val="24"/>
          <w:lang w:val="pt-BR"/>
        </w:rPr>
        <w:t>Nenhuma entrada de índice remissivo foi encontrada.</w:t>
      </w:r>
      <w:r>
        <w:rPr>
          <w:rFonts w:ascii="Times New Roman" w:hAnsi="Times New Roman" w:cs="Times New Roman"/>
          <w:sz w:val="24"/>
          <w:szCs w:val="24"/>
          <w:lang w:val="pt-BR"/>
        </w:rPr>
        <w:fldChar w:fldCharType="end"/>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SUMÁRIO</w:t>
      </w:r>
    </w:p>
    <w:p w:rsidR="00FA18CE" w:rsidRPr="00DD132D" w:rsidRDefault="00FA18CE" w:rsidP="00FA18CE">
      <w:pPr>
        <w:tabs>
          <w:tab w:val="left" w:pos="7095"/>
        </w:tabs>
        <w:spacing w:after="0" w:line="240" w:lineRule="auto"/>
        <w:rPr>
          <w:rFonts w:ascii="Times New Roman" w:hAnsi="Times New Roman" w:cs="Times New Roman"/>
          <w:lang w:val="pt-BR"/>
        </w:rPr>
      </w:pPr>
    </w:p>
    <w:p w:rsidR="00FA18CE" w:rsidRPr="00DD132D" w:rsidRDefault="00FA18CE" w:rsidP="00FA18CE">
      <w:pPr>
        <w:rPr>
          <w:rFonts w:ascii="Times New Roman" w:hAnsi="Times New Roman" w:cs="Times New Roman"/>
          <w:lang w:val="pt-BR"/>
        </w:rPr>
      </w:pPr>
    </w:p>
    <w:commentRangeStart w:id="1"/>
    <w:p w:rsidR="00FA18CE" w:rsidRDefault="003D70D1" w:rsidP="00FA18CE">
      <w:pPr>
        <w:pStyle w:val="Sumrio1"/>
        <w:tabs>
          <w:tab w:val="left" w:pos="440"/>
          <w:tab w:val="right" w:pos="9060"/>
        </w:tabs>
        <w:rPr>
          <w:rFonts w:eastAsia="Times New Roman" w:cs="Times New Roman"/>
          <w:noProof/>
          <w:lang w:eastAsia="en-US"/>
        </w:rPr>
      </w:pPr>
      <w:r w:rsidRPr="00DD132D">
        <w:rPr>
          <w:rFonts w:ascii="Times New Roman" w:hAnsi="Times New Roman" w:cs="Times New Roman"/>
          <w:sz w:val="24"/>
          <w:szCs w:val="24"/>
          <w:lang w:val="pt-BR"/>
        </w:rPr>
        <w:fldChar w:fldCharType="begin"/>
      </w:r>
      <w:r w:rsidR="00FA18CE" w:rsidRPr="00DD132D">
        <w:rPr>
          <w:rFonts w:ascii="Times New Roman" w:hAnsi="Times New Roman" w:cs="Times New Roman"/>
          <w:sz w:val="24"/>
          <w:szCs w:val="24"/>
          <w:lang w:val="pt-BR"/>
        </w:rPr>
        <w:instrText xml:space="preserve"> TOC \o "1-1" \p " " \h \z \u </w:instrText>
      </w:r>
      <w:r w:rsidRPr="00DD132D">
        <w:rPr>
          <w:rFonts w:ascii="Times New Roman" w:hAnsi="Times New Roman" w:cs="Times New Roman"/>
          <w:sz w:val="24"/>
          <w:szCs w:val="24"/>
          <w:lang w:val="pt-BR"/>
        </w:rPr>
        <w:fldChar w:fldCharType="separate"/>
      </w:r>
      <w:hyperlink w:anchor="_Toc293076409" w:history="1">
        <w:r w:rsidR="00FA18CE" w:rsidRPr="005C0EF6">
          <w:rPr>
            <w:rStyle w:val="Hyperlink"/>
            <w:noProof/>
          </w:rPr>
          <w:t>1</w:t>
        </w:r>
        <w:r w:rsidR="00FA18CE">
          <w:rPr>
            <w:rFonts w:eastAsia="Times New Roman" w:cs="Times New Roman"/>
            <w:noProof/>
            <w:lang w:eastAsia="en-US"/>
          </w:rPr>
          <w:tab/>
        </w:r>
        <w:r w:rsidR="00FA18CE" w:rsidRPr="005C0EF6">
          <w:rPr>
            <w:rStyle w:val="Hyperlink"/>
            <w:noProof/>
          </w:rPr>
          <w:t>INTRODUÇÃO</w:t>
        </w:r>
        <w:r>
          <w:rPr>
            <w:noProof/>
            <w:webHidden/>
          </w:rPr>
          <w:fldChar w:fldCharType="begin"/>
        </w:r>
        <w:r w:rsidR="00FA18CE">
          <w:rPr>
            <w:noProof/>
            <w:webHidden/>
          </w:rPr>
          <w:instrText xml:space="preserve"> PAGEREF _Toc293076409 \h </w:instrText>
        </w:r>
        <w:r>
          <w:rPr>
            <w:noProof/>
            <w:webHidden/>
          </w:rPr>
        </w:r>
        <w:r>
          <w:rPr>
            <w:noProof/>
            <w:webHidden/>
          </w:rPr>
          <w:fldChar w:fldCharType="separate"/>
        </w:r>
        <w:r w:rsidR="00FA18CE">
          <w:rPr>
            <w:noProof/>
            <w:webHidden/>
          </w:rPr>
          <w:t>14</w:t>
        </w:r>
        <w:r>
          <w:rPr>
            <w:noProof/>
            <w:webHidden/>
          </w:rPr>
          <w:fldChar w:fldCharType="end"/>
        </w:r>
      </w:hyperlink>
    </w:p>
    <w:p w:rsidR="00FA18CE" w:rsidRDefault="003D70D1" w:rsidP="00FA18CE">
      <w:pPr>
        <w:pStyle w:val="Sumrio1"/>
        <w:tabs>
          <w:tab w:val="left" w:pos="849"/>
          <w:tab w:val="right" w:pos="9060"/>
        </w:tabs>
        <w:rPr>
          <w:rFonts w:eastAsia="Times New Roman" w:cs="Times New Roman"/>
          <w:noProof/>
          <w:lang w:eastAsia="en-US"/>
        </w:rPr>
      </w:pPr>
      <w:hyperlink w:anchor="_Toc293076410" w:history="1">
        <w:r w:rsidR="00FA18CE" w:rsidRPr="005C0EF6">
          <w:rPr>
            <w:rStyle w:val="Hyperlink"/>
            <w:noProof/>
          </w:rPr>
          <w:t>1.1</w:t>
        </w:r>
        <w:r w:rsidR="00FA18CE">
          <w:rPr>
            <w:rFonts w:eastAsia="Times New Roman" w:cs="Times New Roman"/>
            <w:noProof/>
            <w:lang w:eastAsia="en-US"/>
          </w:rPr>
          <w:tab/>
        </w:r>
        <w:r w:rsidR="00FA18CE" w:rsidRPr="005C0EF6">
          <w:rPr>
            <w:rStyle w:val="Hyperlink"/>
            <w:noProof/>
          </w:rPr>
          <w:t>MOTIVAÇÃO</w:t>
        </w:r>
        <w:r>
          <w:rPr>
            <w:noProof/>
            <w:webHidden/>
          </w:rPr>
          <w:fldChar w:fldCharType="begin"/>
        </w:r>
        <w:r w:rsidR="00FA18CE">
          <w:rPr>
            <w:noProof/>
            <w:webHidden/>
          </w:rPr>
          <w:instrText xml:space="preserve"> PAGEREF _Toc293076410 \h </w:instrText>
        </w:r>
        <w:r>
          <w:rPr>
            <w:noProof/>
            <w:webHidden/>
          </w:rPr>
        </w:r>
        <w:r>
          <w:rPr>
            <w:noProof/>
            <w:webHidden/>
          </w:rPr>
          <w:fldChar w:fldCharType="separate"/>
        </w:r>
        <w:r w:rsidR="00FA18CE">
          <w:rPr>
            <w:noProof/>
            <w:webHidden/>
          </w:rPr>
          <w:t>14</w:t>
        </w:r>
        <w:r>
          <w:rPr>
            <w:noProof/>
            <w:webHidden/>
          </w:rPr>
          <w:fldChar w:fldCharType="end"/>
        </w:r>
      </w:hyperlink>
    </w:p>
    <w:p w:rsidR="00FA18CE" w:rsidRDefault="003D70D1" w:rsidP="00FA18CE">
      <w:pPr>
        <w:pStyle w:val="Sumrio1"/>
        <w:tabs>
          <w:tab w:val="left" w:pos="849"/>
          <w:tab w:val="right" w:pos="9060"/>
        </w:tabs>
        <w:rPr>
          <w:rFonts w:eastAsia="Times New Roman" w:cs="Times New Roman"/>
          <w:noProof/>
          <w:lang w:eastAsia="en-US"/>
        </w:rPr>
      </w:pPr>
      <w:hyperlink w:anchor="_Toc293076411" w:history="1">
        <w:r w:rsidR="00FA18CE" w:rsidRPr="005C0EF6">
          <w:rPr>
            <w:rStyle w:val="Hyperlink"/>
            <w:noProof/>
          </w:rPr>
          <w:t>1.2</w:t>
        </w:r>
        <w:r w:rsidR="00FA18CE">
          <w:rPr>
            <w:rFonts w:eastAsia="Times New Roman" w:cs="Times New Roman"/>
            <w:noProof/>
            <w:lang w:eastAsia="en-US"/>
          </w:rPr>
          <w:tab/>
        </w:r>
        <w:r w:rsidR="00FA18CE" w:rsidRPr="005C0EF6">
          <w:rPr>
            <w:rStyle w:val="Hyperlink"/>
            <w:noProof/>
          </w:rPr>
          <w:t>OBJETIVO</w:t>
        </w:r>
        <w:r>
          <w:rPr>
            <w:noProof/>
            <w:webHidden/>
          </w:rPr>
          <w:fldChar w:fldCharType="begin"/>
        </w:r>
        <w:r w:rsidR="00FA18CE">
          <w:rPr>
            <w:noProof/>
            <w:webHidden/>
          </w:rPr>
          <w:instrText xml:space="preserve"> PAGEREF _Toc293076411 \h </w:instrText>
        </w:r>
        <w:r>
          <w:rPr>
            <w:noProof/>
            <w:webHidden/>
          </w:rPr>
        </w:r>
        <w:r>
          <w:rPr>
            <w:noProof/>
            <w:webHidden/>
          </w:rPr>
          <w:fldChar w:fldCharType="separate"/>
        </w:r>
        <w:r w:rsidR="00FA18CE">
          <w:rPr>
            <w:noProof/>
            <w:webHidden/>
          </w:rPr>
          <w:t>14</w:t>
        </w:r>
        <w:r>
          <w:rPr>
            <w:noProof/>
            <w:webHidden/>
          </w:rPr>
          <w:fldChar w:fldCharType="end"/>
        </w:r>
      </w:hyperlink>
    </w:p>
    <w:p w:rsidR="00FA18CE" w:rsidRDefault="003D70D1" w:rsidP="00FA18CE">
      <w:pPr>
        <w:pStyle w:val="Sumrio1"/>
        <w:tabs>
          <w:tab w:val="left" w:pos="849"/>
          <w:tab w:val="right" w:pos="9060"/>
        </w:tabs>
        <w:rPr>
          <w:rFonts w:eastAsia="Times New Roman" w:cs="Times New Roman"/>
          <w:noProof/>
          <w:lang w:eastAsia="en-US"/>
        </w:rPr>
      </w:pPr>
      <w:hyperlink w:anchor="_Toc293076412" w:history="1">
        <w:r w:rsidR="00FA18CE" w:rsidRPr="005C0EF6">
          <w:rPr>
            <w:rStyle w:val="Hyperlink"/>
            <w:noProof/>
          </w:rPr>
          <w:t>1.3</w:t>
        </w:r>
        <w:r w:rsidR="00FA18CE">
          <w:rPr>
            <w:rFonts w:eastAsia="Times New Roman" w:cs="Times New Roman"/>
            <w:noProof/>
            <w:lang w:eastAsia="en-US"/>
          </w:rPr>
          <w:tab/>
        </w:r>
        <w:r w:rsidR="00FA18CE" w:rsidRPr="005C0EF6">
          <w:rPr>
            <w:rStyle w:val="Hyperlink"/>
            <w:noProof/>
          </w:rPr>
          <w:t>ORGANIZAÇÃO</w:t>
        </w:r>
        <w:r>
          <w:rPr>
            <w:noProof/>
            <w:webHidden/>
          </w:rPr>
          <w:fldChar w:fldCharType="begin"/>
        </w:r>
        <w:r w:rsidR="00FA18CE">
          <w:rPr>
            <w:noProof/>
            <w:webHidden/>
          </w:rPr>
          <w:instrText xml:space="preserve"> PAGEREF _Toc293076412 \h </w:instrText>
        </w:r>
        <w:r>
          <w:rPr>
            <w:noProof/>
            <w:webHidden/>
          </w:rPr>
        </w:r>
        <w:r>
          <w:rPr>
            <w:noProof/>
            <w:webHidden/>
          </w:rPr>
          <w:fldChar w:fldCharType="separate"/>
        </w:r>
        <w:r w:rsidR="00FA18CE">
          <w:rPr>
            <w:noProof/>
            <w:webHidden/>
          </w:rPr>
          <w:t>14</w:t>
        </w:r>
        <w:r>
          <w:rPr>
            <w:noProof/>
            <w:webHidden/>
          </w:rPr>
          <w:fldChar w:fldCharType="end"/>
        </w:r>
      </w:hyperlink>
    </w:p>
    <w:p w:rsidR="00FA18CE" w:rsidRDefault="003D70D1" w:rsidP="00FA18CE">
      <w:pPr>
        <w:pStyle w:val="Sumrio1"/>
        <w:tabs>
          <w:tab w:val="left" w:pos="440"/>
          <w:tab w:val="right" w:pos="9060"/>
        </w:tabs>
        <w:rPr>
          <w:rFonts w:eastAsia="Times New Roman" w:cs="Times New Roman"/>
          <w:noProof/>
          <w:lang w:eastAsia="en-US"/>
        </w:rPr>
      </w:pPr>
      <w:hyperlink w:anchor="_Toc293076413" w:history="1">
        <w:r w:rsidR="00FA18CE" w:rsidRPr="005C0EF6">
          <w:rPr>
            <w:rStyle w:val="Hyperlink"/>
            <w:noProof/>
          </w:rPr>
          <w:t>2</w:t>
        </w:r>
        <w:r w:rsidR="00FA18CE">
          <w:rPr>
            <w:rFonts w:eastAsia="Times New Roman" w:cs="Times New Roman"/>
            <w:noProof/>
            <w:lang w:eastAsia="en-US"/>
          </w:rPr>
          <w:tab/>
        </w:r>
        <w:r w:rsidR="00FA18CE" w:rsidRPr="005C0EF6">
          <w:rPr>
            <w:rStyle w:val="Hyperlink"/>
            <w:noProof/>
          </w:rPr>
          <w:t>REVISÃO DA LITERATURA</w:t>
        </w:r>
        <w:r>
          <w:rPr>
            <w:noProof/>
            <w:webHidden/>
          </w:rPr>
          <w:fldChar w:fldCharType="begin"/>
        </w:r>
        <w:r w:rsidR="00FA18CE">
          <w:rPr>
            <w:noProof/>
            <w:webHidden/>
          </w:rPr>
          <w:instrText xml:space="preserve"> PAGEREF _Toc293076413 \h </w:instrText>
        </w:r>
        <w:r>
          <w:rPr>
            <w:noProof/>
            <w:webHidden/>
          </w:rPr>
        </w:r>
        <w:r>
          <w:rPr>
            <w:noProof/>
            <w:webHidden/>
          </w:rPr>
          <w:fldChar w:fldCharType="separate"/>
        </w:r>
        <w:r w:rsidR="00FA18CE">
          <w:rPr>
            <w:noProof/>
            <w:webHidden/>
          </w:rPr>
          <w:t>15</w:t>
        </w:r>
        <w:r>
          <w:rPr>
            <w:noProof/>
            <w:webHidden/>
          </w:rPr>
          <w:fldChar w:fldCharType="end"/>
        </w:r>
      </w:hyperlink>
    </w:p>
    <w:p w:rsidR="00FA18CE" w:rsidRDefault="003D70D1" w:rsidP="00FA18CE">
      <w:pPr>
        <w:pStyle w:val="Sumrio1"/>
        <w:tabs>
          <w:tab w:val="left" w:pos="849"/>
          <w:tab w:val="right" w:pos="9060"/>
        </w:tabs>
        <w:rPr>
          <w:rFonts w:eastAsia="Times New Roman" w:cs="Times New Roman"/>
          <w:noProof/>
          <w:lang w:eastAsia="en-US"/>
        </w:rPr>
      </w:pPr>
      <w:hyperlink w:anchor="_Toc293076414" w:history="1">
        <w:r w:rsidR="00FA18CE" w:rsidRPr="005C0EF6">
          <w:rPr>
            <w:rStyle w:val="Hyperlink"/>
            <w:noProof/>
          </w:rPr>
          <w:t>2.1</w:t>
        </w:r>
        <w:r w:rsidR="00FA18CE">
          <w:rPr>
            <w:rFonts w:eastAsia="Times New Roman" w:cs="Times New Roman"/>
            <w:noProof/>
            <w:lang w:eastAsia="en-US"/>
          </w:rPr>
          <w:tab/>
        </w:r>
        <w:r w:rsidR="00FA18CE" w:rsidRPr="005C0EF6">
          <w:rPr>
            <w:rStyle w:val="Hyperlink"/>
            <w:noProof/>
          </w:rPr>
          <w:t>MYSQL</w:t>
        </w:r>
        <w:r>
          <w:rPr>
            <w:noProof/>
            <w:webHidden/>
          </w:rPr>
          <w:fldChar w:fldCharType="begin"/>
        </w:r>
        <w:r w:rsidR="00FA18CE">
          <w:rPr>
            <w:noProof/>
            <w:webHidden/>
          </w:rPr>
          <w:instrText xml:space="preserve"> PAGEREF _Toc293076414 \h </w:instrText>
        </w:r>
        <w:r>
          <w:rPr>
            <w:noProof/>
            <w:webHidden/>
          </w:rPr>
        </w:r>
        <w:r>
          <w:rPr>
            <w:noProof/>
            <w:webHidden/>
          </w:rPr>
          <w:fldChar w:fldCharType="separate"/>
        </w:r>
        <w:r w:rsidR="00FA18CE">
          <w:rPr>
            <w:noProof/>
            <w:webHidden/>
          </w:rPr>
          <w:t>15</w:t>
        </w:r>
        <w:r>
          <w:rPr>
            <w:noProof/>
            <w:webHidden/>
          </w:rPr>
          <w:fldChar w:fldCharType="end"/>
        </w:r>
      </w:hyperlink>
    </w:p>
    <w:p w:rsidR="00FA18CE" w:rsidRDefault="003D70D1" w:rsidP="00FA18CE">
      <w:pPr>
        <w:pStyle w:val="Sumrio1"/>
        <w:tabs>
          <w:tab w:val="left" w:pos="849"/>
          <w:tab w:val="right" w:pos="9060"/>
        </w:tabs>
        <w:rPr>
          <w:rFonts w:eastAsia="Times New Roman" w:cs="Times New Roman"/>
          <w:noProof/>
          <w:lang w:eastAsia="en-US"/>
        </w:rPr>
      </w:pPr>
      <w:hyperlink w:anchor="_Toc293076415" w:history="1">
        <w:r w:rsidR="00FA18CE" w:rsidRPr="005C0EF6">
          <w:rPr>
            <w:rStyle w:val="Hyperlink"/>
            <w:noProof/>
          </w:rPr>
          <w:t>2.2</w:t>
        </w:r>
        <w:r w:rsidR="00FA18CE">
          <w:rPr>
            <w:rFonts w:eastAsia="Times New Roman" w:cs="Times New Roman"/>
            <w:noProof/>
            <w:lang w:eastAsia="en-US"/>
          </w:rPr>
          <w:tab/>
        </w:r>
        <w:r w:rsidR="00FA18CE" w:rsidRPr="005C0EF6">
          <w:rPr>
            <w:rStyle w:val="Hyperlink"/>
            <w:noProof/>
          </w:rPr>
          <w:t>SEDNA</w:t>
        </w:r>
        <w:r>
          <w:rPr>
            <w:noProof/>
            <w:webHidden/>
          </w:rPr>
          <w:fldChar w:fldCharType="begin"/>
        </w:r>
        <w:r w:rsidR="00FA18CE">
          <w:rPr>
            <w:noProof/>
            <w:webHidden/>
          </w:rPr>
          <w:instrText xml:space="preserve"> PAGEREF _Toc293076415 \h </w:instrText>
        </w:r>
        <w:r>
          <w:rPr>
            <w:noProof/>
            <w:webHidden/>
          </w:rPr>
        </w:r>
        <w:r>
          <w:rPr>
            <w:noProof/>
            <w:webHidden/>
          </w:rPr>
          <w:fldChar w:fldCharType="separate"/>
        </w:r>
        <w:r w:rsidR="00FA18CE">
          <w:rPr>
            <w:noProof/>
            <w:webHidden/>
          </w:rPr>
          <w:t>20</w:t>
        </w:r>
        <w:r>
          <w:rPr>
            <w:noProof/>
            <w:webHidden/>
          </w:rPr>
          <w:fldChar w:fldCharType="end"/>
        </w:r>
      </w:hyperlink>
    </w:p>
    <w:p w:rsidR="00FA18CE" w:rsidRDefault="003D70D1" w:rsidP="00FA18CE">
      <w:pPr>
        <w:pStyle w:val="Sumrio1"/>
        <w:tabs>
          <w:tab w:val="left" w:pos="849"/>
          <w:tab w:val="right" w:pos="9060"/>
        </w:tabs>
        <w:rPr>
          <w:rFonts w:eastAsia="Times New Roman" w:cs="Times New Roman"/>
          <w:noProof/>
          <w:lang w:eastAsia="en-US"/>
        </w:rPr>
      </w:pPr>
      <w:hyperlink w:anchor="_Toc293076416" w:history="1">
        <w:r w:rsidR="00FA18CE" w:rsidRPr="005C0EF6">
          <w:rPr>
            <w:rStyle w:val="Hyperlink"/>
            <w:noProof/>
          </w:rPr>
          <w:t>2.3</w:t>
        </w:r>
        <w:r w:rsidR="00FA18CE">
          <w:rPr>
            <w:rFonts w:eastAsia="Times New Roman" w:cs="Times New Roman"/>
            <w:noProof/>
            <w:lang w:eastAsia="en-US"/>
          </w:rPr>
          <w:tab/>
        </w:r>
        <w:r w:rsidR="00FA18CE" w:rsidRPr="005C0EF6">
          <w:rPr>
            <w:rStyle w:val="Hyperlink"/>
            <w:noProof/>
          </w:rPr>
          <w:t>CASSANDRA</w:t>
        </w:r>
        <w:r>
          <w:rPr>
            <w:noProof/>
            <w:webHidden/>
          </w:rPr>
          <w:fldChar w:fldCharType="begin"/>
        </w:r>
        <w:r w:rsidR="00FA18CE">
          <w:rPr>
            <w:noProof/>
            <w:webHidden/>
          </w:rPr>
          <w:instrText xml:space="preserve"> PAGEREF _Toc293076416 \h </w:instrText>
        </w:r>
        <w:r>
          <w:rPr>
            <w:noProof/>
            <w:webHidden/>
          </w:rPr>
        </w:r>
        <w:r>
          <w:rPr>
            <w:noProof/>
            <w:webHidden/>
          </w:rPr>
          <w:fldChar w:fldCharType="separate"/>
        </w:r>
        <w:r w:rsidR="00FA18CE">
          <w:rPr>
            <w:noProof/>
            <w:webHidden/>
          </w:rPr>
          <w:t>22</w:t>
        </w:r>
        <w:r>
          <w:rPr>
            <w:noProof/>
            <w:webHidden/>
          </w:rPr>
          <w:fldChar w:fldCharType="end"/>
        </w:r>
      </w:hyperlink>
    </w:p>
    <w:p w:rsidR="00FA18CE" w:rsidRDefault="003D70D1" w:rsidP="00FA18CE">
      <w:pPr>
        <w:pStyle w:val="Sumrio1"/>
        <w:tabs>
          <w:tab w:val="left" w:pos="849"/>
          <w:tab w:val="right" w:pos="9060"/>
        </w:tabs>
        <w:rPr>
          <w:rFonts w:eastAsia="Times New Roman" w:cs="Times New Roman"/>
          <w:noProof/>
          <w:lang w:eastAsia="en-US"/>
        </w:rPr>
      </w:pPr>
      <w:hyperlink w:anchor="_Toc293076417" w:history="1">
        <w:r w:rsidR="00FA18CE" w:rsidRPr="005C0EF6">
          <w:rPr>
            <w:rStyle w:val="Hyperlink"/>
            <w:noProof/>
          </w:rPr>
          <w:t>2.4</w:t>
        </w:r>
        <w:r w:rsidR="00FA18CE">
          <w:rPr>
            <w:rFonts w:eastAsia="Times New Roman" w:cs="Times New Roman"/>
            <w:noProof/>
            <w:lang w:eastAsia="en-US"/>
          </w:rPr>
          <w:tab/>
        </w:r>
        <w:r w:rsidR="00FA18CE" w:rsidRPr="005C0EF6">
          <w:rPr>
            <w:rStyle w:val="Hyperlink"/>
            <w:noProof/>
          </w:rPr>
          <w:t>MONGODB</w:t>
        </w:r>
        <w:r>
          <w:rPr>
            <w:noProof/>
            <w:webHidden/>
          </w:rPr>
          <w:fldChar w:fldCharType="begin"/>
        </w:r>
        <w:r w:rsidR="00FA18CE">
          <w:rPr>
            <w:noProof/>
            <w:webHidden/>
          </w:rPr>
          <w:instrText xml:space="preserve"> PAGEREF _Toc293076417 \h </w:instrText>
        </w:r>
        <w:r>
          <w:rPr>
            <w:noProof/>
            <w:webHidden/>
          </w:rPr>
        </w:r>
        <w:r>
          <w:rPr>
            <w:noProof/>
            <w:webHidden/>
          </w:rPr>
          <w:fldChar w:fldCharType="separate"/>
        </w:r>
        <w:r w:rsidR="00FA18CE">
          <w:rPr>
            <w:noProof/>
            <w:webHidden/>
          </w:rPr>
          <w:t>22</w:t>
        </w:r>
        <w:r>
          <w:rPr>
            <w:noProof/>
            <w:webHidden/>
          </w:rPr>
          <w:fldChar w:fldCharType="end"/>
        </w:r>
      </w:hyperlink>
    </w:p>
    <w:p w:rsidR="00FA18CE" w:rsidRDefault="003D70D1" w:rsidP="00FA18CE">
      <w:pPr>
        <w:pStyle w:val="Sumrio1"/>
        <w:tabs>
          <w:tab w:val="left" w:pos="849"/>
          <w:tab w:val="right" w:pos="9060"/>
        </w:tabs>
        <w:rPr>
          <w:rFonts w:eastAsia="Times New Roman" w:cs="Times New Roman"/>
          <w:noProof/>
          <w:lang w:eastAsia="en-US"/>
        </w:rPr>
      </w:pPr>
      <w:hyperlink w:anchor="_Toc293076418" w:history="1">
        <w:r w:rsidR="00FA18CE" w:rsidRPr="005C0EF6">
          <w:rPr>
            <w:rStyle w:val="Hyperlink"/>
            <w:noProof/>
          </w:rPr>
          <w:t>2.5</w:t>
        </w:r>
        <w:r w:rsidR="00FA18CE">
          <w:rPr>
            <w:rFonts w:eastAsia="Times New Roman" w:cs="Times New Roman"/>
            <w:noProof/>
            <w:lang w:eastAsia="en-US"/>
          </w:rPr>
          <w:tab/>
        </w:r>
        <w:r w:rsidR="00FA18CE" w:rsidRPr="005C0EF6">
          <w:rPr>
            <w:rStyle w:val="Hyperlink"/>
            <w:noProof/>
          </w:rPr>
          <w:t>REDIS</w:t>
        </w:r>
        <w:r>
          <w:rPr>
            <w:noProof/>
            <w:webHidden/>
          </w:rPr>
          <w:fldChar w:fldCharType="begin"/>
        </w:r>
        <w:r w:rsidR="00FA18CE">
          <w:rPr>
            <w:noProof/>
            <w:webHidden/>
          </w:rPr>
          <w:instrText xml:space="preserve"> PAGEREF _Toc293076418 \h </w:instrText>
        </w:r>
        <w:r>
          <w:rPr>
            <w:noProof/>
            <w:webHidden/>
          </w:rPr>
        </w:r>
        <w:r>
          <w:rPr>
            <w:noProof/>
            <w:webHidden/>
          </w:rPr>
          <w:fldChar w:fldCharType="separate"/>
        </w:r>
        <w:r w:rsidR="00FA18CE">
          <w:rPr>
            <w:noProof/>
            <w:webHidden/>
          </w:rPr>
          <w:t>28</w:t>
        </w:r>
        <w:r>
          <w:rPr>
            <w:noProof/>
            <w:webHidden/>
          </w:rPr>
          <w:fldChar w:fldCharType="end"/>
        </w:r>
      </w:hyperlink>
    </w:p>
    <w:p w:rsidR="00FA18CE" w:rsidRDefault="003D70D1" w:rsidP="00FA18CE">
      <w:pPr>
        <w:pStyle w:val="Sumrio1"/>
        <w:tabs>
          <w:tab w:val="left" w:pos="440"/>
          <w:tab w:val="right" w:pos="9060"/>
        </w:tabs>
        <w:rPr>
          <w:rFonts w:eastAsia="Times New Roman" w:cs="Times New Roman"/>
          <w:noProof/>
          <w:lang w:eastAsia="en-US"/>
        </w:rPr>
      </w:pPr>
      <w:hyperlink w:anchor="_Toc293076419" w:history="1">
        <w:r w:rsidR="00FA18CE" w:rsidRPr="005C0EF6">
          <w:rPr>
            <w:rStyle w:val="Hyperlink"/>
            <w:noProof/>
          </w:rPr>
          <w:t>3</w:t>
        </w:r>
        <w:r w:rsidR="00FA18CE">
          <w:rPr>
            <w:rFonts w:eastAsia="Times New Roman" w:cs="Times New Roman"/>
            <w:noProof/>
            <w:lang w:eastAsia="en-US"/>
          </w:rPr>
          <w:tab/>
        </w:r>
        <w:r w:rsidR="00FA18CE" w:rsidRPr="005C0EF6">
          <w:rPr>
            <w:rStyle w:val="Hyperlink"/>
            <w:noProof/>
          </w:rPr>
          <w:t>EXEMPLO DE APLICAÇÃO</w:t>
        </w:r>
        <w:r>
          <w:rPr>
            <w:noProof/>
            <w:webHidden/>
          </w:rPr>
          <w:fldChar w:fldCharType="begin"/>
        </w:r>
        <w:r w:rsidR="00FA18CE">
          <w:rPr>
            <w:noProof/>
            <w:webHidden/>
          </w:rPr>
          <w:instrText xml:space="preserve"> PAGEREF _Toc293076419 \h </w:instrText>
        </w:r>
        <w:r>
          <w:rPr>
            <w:noProof/>
            <w:webHidden/>
          </w:rPr>
        </w:r>
        <w:r>
          <w:rPr>
            <w:noProof/>
            <w:webHidden/>
          </w:rPr>
          <w:fldChar w:fldCharType="separate"/>
        </w:r>
        <w:r w:rsidR="00FA18CE">
          <w:rPr>
            <w:noProof/>
            <w:webHidden/>
          </w:rPr>
          <w:t>33</w:t>
        </w:r>
        <w:r>
          <w:rPr>
            <w:noProof/>
            <w:webHidden/>
          </w:rPr>
          <w:fldChar w:fldCharType="end"/>
        </w:r>
      </w:hyperlink>
    </w:p>
    <w:p w:rsidR="00FA18CE" w:rsidRDefault="003D70D1" w:rsidP="00FA18CE">
      <w:pPr>
        <w:pStyle w:val="Sumrio1"/>
        <w:tabs>
          <w:tab w:val="left" w:pos="440"/>
          <w:tab w:val="right" w:pos="9060"/>
        </w:tabs>
        <w:rPr>
          <w:rFonts w:eastAsia="Times New Roman" w:cs="Times New Roman"/>
          <w:noProof/>
          <w:lang w:eastAsia="en-US"/>
        </w:rPr>
      </w:pPr>
      <w:hyperlink w:anchor="_Toc293076420" w:history="1">
        <w:r w:rsidR="00FA18CE" w:rsidRPr="005C0EF6">
          <w:rPr>
            <w:rStyle w:val="Hyperlink"/>
            <w:noProof/>
          </w:rPr>
          <w:t>4</w:t>
        </w:r>
        <w:r w:rsidR="00FA18CE">
          <w:rPr>
            <w:rFonts w:eastAsia="Times New Roman" w:cs="Times New Roman"/>
            <w:noProof/>
            <w:lang w:eastAsia="en-US"/>
          </w:rPr>
          <w:tab/>
        </w:r>
        <w:r w:rsidR="00FA18CE" w:rsidRPr="005C0EF6">
          <w:rPr>
            <w:rStyle w:val="Hyperlink"/>
            <w:noProof/>
          </w:rPr>
          <w:t>AVALIAÇÃO</w:t>
        </w:r>
        <w:r>
          <w:rPr>
            <w:noProof/>
            <w:webHidden/>
          </w:rPr>
          <w:fldChar w:fldCharType="begin"/>
        </w:r>
        <w:r w:rsidR="00FA18CE">
          <w:rPr>
            <w:noProof/>
            <w:webHidden/>
          </w:rPr>
          <w:instrText xml:space="preserve"> PAGEREF _Toc293076420 \h </w:instrText>
        </w:r>
        <w:r>
          <w:rPr>
            <w:noProof/>
            <w:webHidden/>
          </w:rPr>
        </w:r>
        <w:r>
          <w:rPr>
            <w:noProof/>
            <w:webHidden/>
          </w:rPr>
          <w:fldChar w:fldCharType="separate"/>
        </w:r>
        <w:r w:rsidR="00FA18CE">
          <w:rPr>
            <w:noProof/>
            <w:webHidden/>
          </w:rPr>
          <w:t>33</w:t>
        </w:r>
        <w:r>
          <w:rPr>
            <w:noProof/>
            <w:webHidden/>
          </w:rPr>
          <w:fldChar w:fldCharType="end"/>
        </w:r>
      </w:hyperlink>
    </w:p>
    <w:p w:rsidR="00FA18CE" w:rsidRDefault="003D70D1" w:rsidP="00FA18CE">
      <w:pPr>
        <w:pStyle w:val="Sumrio1"/>
        <w:tabs>
          <w:tab w:val="left" w:pos="440"/>
          <w:tab w:val="right" w:pos="9060"/>
        </w:tabs>
        <w:rPr>
          <w:rFonts w:eastAsia="Times New Roman" w:cs="Times New Roman"/>
          <w:noProof/>
          <w:lang w:eastAsia="en-US"/>
        </w:rPr>
      </w:pPr>
      <w:hyperlink w:anchor="_Toc293076421" w:history="1">
        <w:r w:rsidR="00FA18CE" w:rsidRPr="005C0EF6">
          <w:rPr>
            <w:rStyle w:val="Hyperlink"/>
            <w:noProof/>
          </w:rPr>
          <w:t>5</w:t>
        </w:r>
        <w:r w:rsidR="00FA18CE">
          <w:rPr>
            <w:rFonts w:eastAsia="Times New Roman" w:cs="Times New Roman"/>
            <w:noProof/>
            <w:lang w:eastAsia="en-US"/>
          </w:rPr>
          <w:tab/>
        </w:r>
        <w:r w:rsidR="00FA18CE" w:rsidRPr="005C0EF6">
          <w:rPr>
            <w:rStyle w:val="Hyperlink"/>
            <w:noProof/>
          </w:rPr>
          <w:t>CONCLUSÃO</w:t>
        </w:r>
        <w:r>
          <w:rPr>
            <w:noProof/>
            <w:webHidden/>
          </w:rPr>
          <w:fldChar w:fldCharType="begin"/>
        </w:r>
        <w:r w:rsidR="00FA18CE">
          <w:rPr>
            <w:noProof/>
            <w:webHidden/>
          </w:rPr>
          <w:instrText xml:space="preserve"> PAGEREF _Toc293076421 \h </w:instrText>
        </w:r>
        <w:r>
          <w:rPr>
            <w:noProof/>
            <w:webHidden/>
          </w:rPr>
        </w:r>
        <w:r>
          <w:rPr>
            <w:noProof/>
            <w:webHidden/>
          </w:rPr>
          <w:fldChar w:fldCharType="separate"/>
        </w:r>
        <w:r w:rsidR="00FA18CE">
          <w:rPr>
            <w:noProof/>
            <w:webHidden/>
          </w:rPr>
          <w:t>33</w:t>
        </w:r>
        <w:r>
          <w:rPr>
            <w:noProof/>
            <w:webHidden/>
          </w:rPr>
          <w:fldChar w:fldCharType="end"/>
        </w:r>
      </w:hyperlink>
    </w:p>
    <w:p w:rsidR="00FA18CE" w:rsidRDefault="003D70D1" w:rsidP="00FA18CE">
      <w:pPr>
        <w:pStyle w:val="Sumrio1"/>
        <w:tabs>
          <w:tab w:val="left" w:pos="440"/>
          <w:tab w:val="right" w:pos="9060"/>
        </w:tabs>
        <w:rPr>
          <w:rFonts w:eastAsia="Times New Roman" w:cs="Times New Roman"/>
          <w:noProof/>
          <w:lang w:eastAsia="en-US"/>
        </w:rPr>
      </w:pPr>
      <w:hyperlink w:anchor="_Toc293076422" w:history="1">
        <w:r w:rsidR="00FA18CE" w:rsidRPr="005C0EF6">
          <w:rPr>
            <w:rStyle w:val="Hyperlink"/>
            <w:noProof/>
          </w:rPr>
          <w:t>6</w:t>
        </w:r>
        <w:r w:rsidR="00FA18CE">
          <w:rPr>
            <w:rFonts w:eastAsia="Times New Roman" w:cs="Times New Roman"/>
            <w:noProof/>
            <w:lang w:eastAsia="en-US"/>
          </w:rPr>
          <w:tab/>
        </w:r>
        <w:r w:rsidR="00FA18CE" w:rsidRPr="005C0EF6">
          <w:rPr>
            <w:rStyle w:val="Hyperlink"/>
            <w:noProof/>
          </w:rPr>
          <w:t>REFERÊNCIAS BIBLIOGRÁFICAS</w:t>
        </w:r>
        <w:r>
          <w:rPr>
            <w:noProof/>
            <w:webHidden/>
          </w:rPr>
          <w:fldChar w:fldCharType="begin"/>
        </w:r>
        <w:r w:rsidR="00FA18CE">
          <w:rPr>
            <w:noProof/>
            <w:webHidden/>
          </w:rPr>
          <w:instrText xml:space="preserve"> PAGEREF _Toc293076422 \h </w:instrText>
        </w:r>
        <w:r>
          <w:rPr>
            <w:noProof/>
            <w:webHidden/>
          </w:rPr>
        </w:r>
        <w:r>
          <w:rPr>
            <w:noProof/>
            <w:webHidden/>
          </w:rPr>
          <w:fldChar w:fldCharType="separate"/>
        </w:r>
        <w:r w:rsidR="00FA18CE">
          <w:rPr>
            <w:noProof/>
            <w:webHidden/>
          </w:rPr>
          <w:t>33</w:t>
        </w:r>
        <w:r>
          <w:rPr>
            <w:noProof/>
            <w:webHidden/>
          </w:rPr>
          <w:fldChar w:fldCharType="end"/>
        </w:r>
      </w:hyperlink>
    </w:p>
    <w:p w:rsidR="00FA18CE" w:rsidRDefault="003D70D1" w:rsidP="00FA18CE">
      <w:pPr>
        <w:pStyle w:val="Sumrio1"/>
        <w:tabs>
          <w:tab w:val="left" w:pos="849"/>
          <w:tab w:val="right" w:pos="9060"/>
        </w:tabs>
        <w:rPr>
          <w:rFonts w:ascii="Times New Roman" w:hAnsi="Times New Roman" w:cs="Times New Roman"/>
          <w:sz w:val="24"/>
          <w:szCs w:val="24"/>
          <w:lang w:val="pt-BR"/>
        </w:rPr>
      </w:pPr>
      <w:r w:rsidRPr="00DD132D">
        <w:rPr>
          <w:rFonts w:ascii="Times New Roman" w:hAnsi="Times New Roman" w:cs="Times New Roman"/>
          <w:sz w:val="24"/>
          <w:szCs w:val="24"/>
          <w:lang w:val="pt-BR"/>
        </w:rPr>
        <w:fldChar w:fldCharType="end"/>
      </w:r>
      <w:commentRangeEnd w:id="1"/>
      <w:r w:rsidR="00FA18CE">
        <w:rPr>
          <w:rStyle w:val="Refdecomentrio"/>
        </w:rPr>
        <w:commentReference w:id="1"/>
      </w:r>
    </w:p>
    <w:p w:rsidR="00FA18CE" w:rsidRDefault="00FA18CE" w:rsidP="00FA18CE">
      <w:pPr>
        <w:rPr>
          <w:lang w:val="pt-BR"/>
        </w:rPr>
      </w:pPr>
    </w:p>
    <w:p w:rsidR="00FA18CE" w:rsidRDefault="00FA18CE" w:rsidP="00FA18CE">
      <w:pPr>
        <w:rPr>
          <w:lang w:val="pt-BR"/>
        </w:rPr>
      </w:pPr>
    </w:p>
    <w:p w:rsidR="00FA18CE" w:rsidRDefault="00FA18CE" w:rsidP="00FA18CE">
      <w:pPr>
        <w:rPr>
          <w:lang w:val="pt-BR"/>
        </w:rPr>
      </w:pPr>
    </w:p>
    <w:p w:rsidR="00FA18CE" w:rsidRPr="00DD132D" w:rsidRDefault="00FA18CE" w:rsidP="00FA18CE">
      <w:pPr>
        <w:pStyle w:val="Ttulo"/>
        <w:outlineLvl w:val="0"/>
      </w:pPr>
      <w:r>
        <w:br w:type="page"/>
      </w:r>
      <w:bookmarkStart w:id="2" w:name="_Toc293076409"/>
      <w:r w:rsidRPr="00DD132D">
        <w:lastRenderedPageBreak/>
        <w:t>INTRODUÇÃO</w:t>
      </w:r>
      <w:bookmarkEnd w:id="2"/>
    </w:p>
    <w:p w:rsidR="00FA18CE" w:rsidRDefault="00FA18CE" w:rsidP="00FA18CE">
      <w:pPr>
        <w:pStyle w:val="SubTitulo1"/>
        <w:outlineLvl w:val="0"/>
      </w:pPr>
      <w:bookmarkStart w:id="3" w:name="_Toc293076410"/>
      <w:r>
        <w:t>MOTIVAÇÃO</w:t>
      </w:r>
      <w:bookmarkEnd w:id="3"/>
    </w:p>
    <w:p w:rsidR="00FA18CE" w:rsidRDefault="00FA18CE" w:rsidP="00FA18CE">
      <w:pPr>
        <w:pStyle w:val="SubTitulo1"/>
        <w:outlineLvl w:val="0"/>
      </w:pPr>
      <w:bookmarkStart w:id="4" w:name="_Toc293076411"/>
      <w:r>
        <w:t>OBJETIVO</w:t>
      </w:r>
      <w:bookmarkEnd w:id="4"/>
    </w:p>
    <w:p w:rsidR="00FA18CE" w:rsidRDefault="00FA18CE" w:rsidP="00FA18CE">
      <w:pPr>
        <w:pStyle w:val="SubTitulo1"/>
        <w:outlineLvl w:val="0"/>
      </w:pPr>
      <w:bookmarkStart w:id="5" w:name="_Toc293076412"/>
      <w:r>
        <w:t>ORGANIZAÇÃO</w:t>
      </w:r>
      <w:bookmarkEnd w:id="5"/>
    </w:p>
    <w:p w:rsidR="00FA18CE" w:rsidRDefault="00FA18CE" w:rsidP="00FA18CE">
      <w:pPr>
        <w:pStyle w:val="SubTitulo1"/>
        <w:numPr>
          <w:ilvl w:val="0"/>
          <w:numId w:val="0"/>
        </w:numPr>
        <w:jc w:val="both"/>
      </w:pPr>
    </w:p>
    <w:p w:rsidR="00FA18CE" w:rsidRDefault="00FA18CE" w:rsidP="00FA18CE">
      <w:pPr>
        <w:pStyle w:val="SubTitulo1"/>
        <w:numPr>
          <w:ilvl w:val="0"/>
          <w:numId w:val="0"/>
        </w:numPr>
        <w:ind w:firstLine="420"/>
        <w:jc w:val="both"/>
      </w:pPr>
    </w:p>
    <w:p w:rsidR="00FA18CE" w:rsidRDefault="00FA18CE" w:rsidP="00FA18CE">
      <w:pPr>
        <w:pStyle w:val="SubTitulo1"/>
        <w:numPr>
          <w:ilvl w:val="0"/>
          <w:numId w:val="0"/>
        </w:numPr>
        <w:ind w:firstLine="420"/>
        <w:jc w:val="both"/>
      </w:pPr>
    </w:p>
    <w:p w:rsidR="00FA18CE" w:rsidRDefault="00FA18CE" w:rsidP="00FA18CE">
      <w:pPr>
        <w:pStyle w:val="Ttulo"/>
        <w:outlineLvl w:val="0"/>
      </w:pPr>
      <w:r>
        <w:br w:type="page"/>
      </w:r>
      <w:bookmarkStart w:id="6" w:name="_Toc293076413"/>
      <w:r w:rsidRPr="00DD132D">
        <w:lastRenderedPageBreak/>
        <w:t>REVISÃO DA LITERATURA</w:t>
      </w:r>
      <w:bookmarkEnd w:id="6"/>
    </w:p>
    <w:p w:rsidR="00FA18CE" w:rsidRDefault="00FA18CE" w:rsidP="00FA18CE">
      <w:pPr>
        <w:pStyle w:val="SubTitulo1"/>
        <w:outlineLvl w:val="0"/>
      </w:pPr>
      <w:bookmarkStart w:id="7" w:name="_GoBack"/>
      <w:bookmarkStart w:id="8" w:name="_Toc293076414"/>
      <w:bookmarkEnd w:id="7"/>
      <w:commentRangeStart w:id="9"/>
      <w:r>
        <w:t>MYSQL</w:t>
      </w:r>
      <w:bookmarkEnd w:id="8"/>
    </w:p>
    <w:p w:rsidR="00FA18CE" w:rsidRPr="00997EB2" w:rsidRDefault="00FA18CE" w:rsidP="00997EB2">
      <w:pPr>
        <w:pStyle w:val="sumario"/>
        <w:numPr>
          <w:ilvl w:val="0"/>
          <w:numId w:val="0"/>
        </w:numPr>
        <w:ind w:firstLine="708"/>
        <w:jc w:val="both"/>
        <w:rPr>
          <w:lang w:val="pt-BR"/>
        </w:rPr>
      </w:pPr>
      <w:r w:rsidRPr="00997EB2">
        <w:rPr>
          <w:lang w:val="pt-BR"/>
        </w:rPr>
        <w:t xml:space="preserve">Quando uma tecnologia é escolhida para ser utilizada em um sistema, existem alguns pontos que devem ser analisados como desempenho, condições e restrições da licença e preço. Sabendo disso, podemos analisar os recursos que o </w:t>
      </w:r>
      <w:proofErr w:type="spellStart"/>
      <w:proofErr w:type="gramStart"/>
      <w:r w:rsidRPr="00997EB2">
        <w:rPr>
          <w:lang w:val="pt-BR"/>
        </w:rPr>
        <w:t>MySQL</w:t>
      </w:r>
      <w:proofErr w:type="spellEnd"/>
      <w:proofErr w:type="gramEnd"/>
      <w:r w:rsidRPr="00997EB2">
        <w:rPr>
          <w:lang w:val="pt-BR"/>
        </w:rPr>
        <w:t xml:space="preserve"> tem para oferecer </w:t>
      </w:r>
      <w:r w:rsidR="003D70D1">
        <w:fldChar w:fldCharType="begin"/>
      </w:r>
      <w:r w:rsidRPr="00997EB2">
        <w:rPr>
          <w:lang w:val="pt-BR"/>
        </w:rPr>
        <w:instrText xml:space="preserve"> ADDIN ZOTERO_ITEM {"citationID":"2cderunf05","citationItems":[{"uri":["http://zotero.org/groups/43707/items/9JNVEP8B"]}]} </w:instrText>
      </w:r>
      <w:r w:rsidR="003D70D1">
        <w:fldChar w:fldCharType="separate"/>
      </w:r>
      <w:ins w:id="10" w:author="alberto.scremin" w:date="2011-06-27T16:56:00Z">
        <w:r w:rsidR="00322AC4" w:rsidRPr="00322AC4">
          <w:rPr>
            <w:lang w:val="pt-BR"/>
            <w:rPrChange w:id="11" w:author="alberto.scremin" w:date="2011-06-27T16:56:00Z">
              <w:rPr/>
            </w:rPrChange>
          </w:rPr>
          <w:t>(DUBOIS, 2000)</w:t>
        </w:r>
      </w:ins>
      <w:del w:id="12" w:author="alberto.scremin" w:date="2011-06-27T16:56:00Z">
        <w:r w:rsidRPr="00322AC4" w:rsidDel="00322AC4">
          <w:rPr>
            <w:lang w:val="pt-BR"/>
          </w:rPr>
          <w:delText>(DUBOIS, 2000)</w:delText>
        </w:r>
      </w:del>
      <w:r w:rsidR="003D70D1">
        <w:fldChar w:fldCharType="end"/>
      </w:r>
      <w:r w:rsidRPr="00997EB2">
        <w:rPr>
          <w:lang w:val="pt-BR"/>
        </w:rPr>
        <w:t xml:space="preserve"> :</w:t>
      </w:r>
    </w:p>
    <w:p w:rsidR="00FA18CE" w:rsidRDefault="00FA18CE" w:rsidP="00FA18CE">
      <w:pPr>
        <w:pStyle w:val="sumario"/>
        <w:numPr>
          <w:ilvl w:val="0"/>
          <w:numId w:val="37"/>
        </w:numPr>
        <w:jc w:val="both"/>
      </w:pPr>
      <w:proofErr w:type="spellStart"/>
      <w:r>
        <w:t>Velocidade</w:t>
      </w:r>
      <w:proofErr w:type="spellEnd"/>
    </w:p>
    <w:p w:rsidR="00FA18CE" w:rsidRDefault="00FA18CE" w:rsidP="00FA18CE">
      <w:pPr>
        <w:pStyle w:val="sumario"/>
        <w:numPr>
          <w:ilvl w:val="0"/>
          <w:numId w:val="37"/>
        </w:numPr>
        <w:jc w:val="both"/>
      </w:pPr>
      <w:r>
        <w:t>Facilidade de administração e utilização</w:t>
      </w:r>
    </w:p>
    <w:p w:rsidR="00FA18CE" w:rsidRPr="00997EB2" w:rsidRDefault="00FA18CE" w:rsidP="00FA18CE">
      <w:pPr>
        <w:pStyle w:val="sumario"/>
        <w:numPr>
          <w:ilvl w:val="0"/>
          <w:numId w:val="37"/>
        </w:numPr>
        <w:jc w:val="both"/>
        <w:rPr>
          <w:lang w:val="pt-BR"/>
        </w:rPr>
      </w:pPr>
      <w:r w:rsidRPr="00997EB2">
        <w:rPr>
          <w:lang w:val="pt-BR"/>
        </w:rPr>
        <w:t xml:space="preserve">Suporta SQL: é </w:t>
      </w:r>
      <w:ins w:id="13" w:author="vanessa" w:date="2011-06-22T14:15:00Z">
        <w:r w:rsidR="007D4A8E">
          <w:rPr>
            <w:lang w:val="pt-BR"/>
          </w:rPr>
          <w:t xml:space="preserve">a </w:t>
        </w:r>
      </w:ins>
      <w:r w:rsidRPr="00997EB2">
        <w:rPr>
          <w:lang w:val="pt-BR"/>
        </w:rPr>
        <w:t>linguagem mais utilizada para bancos de dados</w:t>
      </w:r>
      <w:ins w:id="14" w:author="vanessa" w:date="2011-06-22T14:15:00Z">
        <w:r w:rsidR="007D4A8E">
          <w:rPr>
            <w:lang w:val="pt-BR"/>
          </w:rPr>
          <w:t xml:space="preserve"> relacionais</w:t>
        </w:r>
      </w:ins>
    </w:p>
    <w:p w:rsidR="00FA18CE" w:rsidRPr="00997EB2" w:rsidRDefault="00FA18CE" w:rsidP="00FA18CE">
      <w:pPr>
        <w:pStyle w:val="sumario"/>
        <w:numPr>
          <w:ilvl w:val="0"/>
          <w:numId w:val="37"/>
        </w:numPr>
        <w:jc w:val="both"/>
        <w:rPr>
          <w:lang w:val="pt-BR"/>
        </w:rPr>
      </w:pPr>
      <w:r w:rsidRPr="00997EB2">
        <w:rPr>
          <w:lang w:val="pt-BR"/>
        </w:rPr>
        <w:t xml:space="preserve">Capacidade: o </w:t>
      </w:r>
      <w:proofErr w:type="gramStart"/>
      <w:r w:rsidRPr="00997EB2">
        <w:rPr>
          <w:lang w:val="pt-BR"/>
        </w:rPr>
        <w:t>MySQL</w:t>
      </w:r>
      <w:proofErr w:type="gramEnd"/>
      <w:r w:rsidRPr="00997EB2">
        <w:rPr>
          <w:lang w:val="pt-BR"/>
        </w:rPr>
        <w:t xml:space="preserve"> é um servidor </w:t>
      </w:r>
      <w:proofErr w:type="spellStart"/>
      <w:r w:rsidRPr="00997EB2">
        <w:rPr>
          <w:i/>
          <w:lang w:val="pt-BR"/>
        </w:rPr>
        <w:t>multi-thread</w:t>
      </w:r>
      <w:proofErr w:type="spellEnd"/>
      <w:r w:rsidRPr="00997EB2">
        <w:rPr>
          <w:lang w:val="pt-BR"/>
        </w:rPr>
        <w:t>, com isso vários clientes podem se conectar ao banco simultaneamente.</w:t>
      </w:r>
    </w:p>
    <w:p w:rsidR="00FA18CE" w:rsidRDefault="00FA18CE" w:rsidP="00FA18CE">
      <w:pPr>
        <w:pStyle w:val="sumario"/>
        <w:numPr>
          <w:ilvl w:val="0"/>
          <w:numId w:val="37"/>
        </w:numPr>
        <w:jc w:val="both"/>
      </w:pPr>
      <w:proofErr w:type="spellStart"/>
      <w:r>
        <w:t>Conectividade</w:t>
      </w:r>
      <w:proofErr w:type="spellEnd"/>
      <w:r>
        <w:t xml:space="preserve"> e </w:t>
      </w:r>
      <w:proofErr w:type="spellStart"/>
      <w:r>
        <w:t>Segurança</w:t>
      </w:r>
      <w:proofErr w:type="spellEnd"/>
      <w:r>
        <w:t>.</w:t>
      </w:r>
    </w:p>
    <w:p w:rsidR="00FA18CE" w:rsidRPr="00997EB2" w:rsidRDefault="00FA18CE" w:rsidP="00FA18CE">
      <w:pPr>
        <w:pStyle w:val="sumario"/>
        <w:numPr>
          <w:ilvl w:val="0"/>
          <w:numId w:val="37"/>
        </w:numPr>
        <w:jc w:val="both"/>
        <w:rPr>
          <w:lang w:val="pt-BR"/>
        </w:rPr>
      </w:pPr>
      <w:r w:rsidRPr="00997EB2">
        <w:rPr>
          <w:lang w:val="pt-BR"/>
        </w:rPr>
        <w:t xml:space="preserve">Portabilidade: o </w:t>
      </w:r>
      <w:proofErr w:type="gramStart"/>
      <w:r w:rsidRPr="00997EB2">
        <w:rPr>
          <w:lang w:val="pt-BR"/>
        </w:rPr>
        <w:t>MySQL</w:t>
      </w:r>
      <w:proofErr w:type="gramEnd"/>
      <w:r w:rsidRPr="00997EB2">
        <w:rPr>
          <w:lang w:val="pt-BR"/>
        </w:rPr>
        <w:t xml:space="preserve"> pode ser executado em diversas plataformas</w:t>
      </w:r>
    </w:p>
    <w:p w:rsidR="00FA18CE" w:rsidRPr="00997EB2" w:rsidRDefault="00FA18CE" w:rsidP="00FA18CE">
      <w:pPr>
        <w:pStyle w:val="sumario"/>
        <w:numPr>
          <w:ilvl w:val="0"/>
          <w:numId w:val="37"/>
        </w:numPr>
        <w:jc w:val="both"/>
        <w:rPr>
          <w:lang w:val="pt-BR"/>
        </w:rPr>
      </w:pPr>
      <w:r w:rsidRPr="00997EB2">
        <w:rPr>
          <w:lang w:val="pt-BR"/>
        </w:rPr>
        <w:t xml:space="preserve">Disponibilidade e Custo: é um projeto </w:t>
      </w:r>
      <w:r w:rsidRPr="00997EB2">
        <w:rPr>
          <w:i/>
          <w:lang w:val="pt-BR"/>
        </w:rPr>
        <w:t>Open Source</w:t>
      </w:r>
      <w:r w:rsidRPr="00997EB2">
        <w:rPr>
          <w:lang w:val="pt-BR"/>
        </w:rPr>
        <w:t xml:space="preserve"> disponível sobre diversos termos de licença, ou seja, pode ser executado sem nenhum custo ou através de acordos e compra de licença.</w:t>
      </w:r>
    </w:p>
    <w:commentRangeEnd w:id="9"/>
    <w:p w:rsidR="00FA18CE" w:rsidRPr="00997EB2" w:rsidRDefault="00DB48B8" w:rsidP="00FA18CE">
      <w:pPr>
        <w:pStyle w:val="sumario"/>
        <w:numPr>
          <w:ilvl w:val="0"/>
          <w:numId w:val="0"/>
        </w:numPr>
        <w:ind w:left="1428"/>
        <w:rPr>
          <w:lang w:val="pt-BR"/>
        </w:rPr>
      </w:pPr>
      <w:r>
        <w:rPr>
          <w:rStyle w:val="Refdecomentrio"/>
          <w:rFonts w:ascii="Calibri" w:hAnsi="Calibri"/>
        </w:rPr>
        <w:commentReference w:id="9"/>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spellStart"/>
      <w:proofErr w:type="gramStart"/>
      <w:r w:rsidRPr="00997EB2">
        <w:rPr>
          <w:u w:val="none"/>
          <w:lang w:val="pt-BR"/>
        </w:rPr>
        <w:t>MySQL</w:t>
      </w:r>
      <w:proofErr w:type="spellEnd"/>
      <w:proofErr w:type="gramEnd"/>
      <w:r w:rsidRPr="00997EB2">
        <w:rPr>
          <w:u w:val="none"/>
          <w:lang w:val="pt-BR"/>
        </w:rPr>
        <w:t xml:space="preserve"> é um banco de dados relacional </w:t>
      </w:r>
      <w:r w:rsidR="003D70D1" w:rsidRPr="001F3EAB">
        <w:rPr>
          <w:u w:val="none"/>
        </w:rPr>
        <w:fldChar w:fldCharType="begin"/>
      </w:r>
      <w:r w:rsidRPr="00997EB2">
        <w:rPr>
          <w:u w:val="none"/>
          <w:lang w:val="pt-BR"/>
        </w:rPr>
        <w:instrText xml:space="preserve"> ADDIN ZOTERO_ITEM {"citationID":"2h5tqm6sdv","citationItems":[{"uri":["http://zotero.org/groups/43707/items/TUHEJ5UB"]}]} </w:instrText>
      </w:r>
      <w:r w:rsidR="003D70D1" w:rsidRPr="001F3EAB">
        <w:rPr>
          <w:u w:val="none"/>
        </w:rPr>
        <w:fldChar w:fldCharType="separate"/>
      </w:r>
      <w:ins w:id="15" w:author="alberto.scremin" w:date="2011-06-27T16:56:00Z">
        <w:r w:rsidR="00322AC4" w:rsidRPr="00322AC4">
          <w:rPr>
            <w:lang w:val="pt-BR"/>
            <w:rPrChange w:id="16" w:author="alberto.scremin" w:date="2011-06-27T16:56:00Z">
              <w:rPr/>
            </w:rPrChange>
          </w:rPr>
          <w:t>(CODD, 1970)</w:t>
        </w:r>
      </w:ins>
      <w:del w:id="17" w:author="alberto.scremin" w:date="2011-06-27T16:56:00Z">
        <w:r w:rsidRPr="00322AC4" w:rsidDel="00322AC4">
          <w:rPr>
            <w:lang w:val="pt-BR"/>
          </w:rPr>
          <w:delText>(CODD, 1970)</w:delText>
        </w:r>
      </w:del>
      <w:r w:rsidR="003D70D1" w:rsidRPr="001F3EAB">
        <w:rPr>
          <w:u w:val="none"/>
        </w:rPr>
        <w:fldChar w:fldCharType="end"/>
      </w:r>
      <w:ins w:id="18" w:author="vanessa" w:date="2011-06-22T14:16:00Z">
        <w:r w:rsidR="003D70D1" w:rsidRPr="003D70D1">
          <w:rPr>
            <w:u w:val="none"/>
            <w:lang w:val="pt-BR"/>
            <w:rPrChange w:id="19" w:author="vanessa" w:date="2011-06-22T14:16:00Z">
              <w:rPr>
                <w:u w:val="none"/>
              </w:rPr>
            </w:rPrChange>
          </w:rPr>
          <w:t xml:space="preserve">, </w:t>
        </w:r>
      </w:ins>
      <w:del w:id="20" w:author="vanessa" w:date="2011-06-22T14:15:00Z">
        <w:r w:rsidRPr="00997EB2" w:rsidDel="007D4A8E">
          <w:rPr>
            <w:u w:val="none"/>
            <w:lang w:val="pt-BR"/>
          </w:rPr>
          <w:delText xml:space="preserve">, ou seja, </w:delText>
        </w:r>
      </w:del>
      <w:r w:rsidRPr="00997EB2">
        <w:rPr>
          <w:u w:val="none"/>
          <w:lang w:val="pt-BR"/>
        </w:rPr>
        <w:t>cujo modelo é formado</w:t>
      </w:r>
      <w:ins w:id="21" w:author="vanessa" w:date="2011-06-22T14:16:00Z">
        <w:r w:rsidR="007D4A8E">
          <w:rPr>
            <w:u w:val="none"/>
            <w:lang w:val="pt-BR"/>
          </w:rPr>
          <w:t xml:space="preserve"> </w:t>
        </w:r>
      </w:ins>
      <w:r w:rsidRPr="00997EB2">
        <w:rPr>
          <w:u w:val="none"/>
          <w:lang w:val="pt-BR"/>
        </w:rPr>
        <w:t>por tabelas</w:t>
      </w:r>
      <w:del w:id="22" w:author="vanessa" w:date="2011-06-22T14:18:00Z">
        <w:r w:rsidRPr="00997EB2" w:rsidDel="007D4A8E">
          <w:rPr>
            <w:u w:val="none"/>
            <w:lang w:val="pt-BR"/>
          </w:rPr>
          <w:delText xml:space="preserve"> que contêm linhas e colunas</w:delText>
        </w:r>
      </w:del>
      <w:r w:rsidRPr="00997EB2">
        <w:rPr>
          <w:u w:val="none"/>
          <w:lang w:val="pt-BR"/>
        </w:rPr>
        <w:t xml:space="preserve">. </w:t>
      </w:r>
      <w:ins w:id="23" w:author="vanessa" w:date="2011-06-22T14:17:00Z">
        <w:r w:rsidR="007D4A8E">
          <w:rPr>
            <w:u w:val="none"/>
            <w:lang w:val="pt-BR"/>
          </w:rPr>
          <w:t xml:space="preserve">Uma tabela é definida por um conjunto de atributos. Cada atributo pertence a um domínio (por exemplo, inteiro, data, </w:t>
        </w:r>
        <w:proofErr w:type="spellStart"/>
        <w:r w:rsidR="007D4A8E">
          <w:rPr>
            <w:u w:val="none"/>
            <w:lang w:val="pt-BR"/>
          </w:rPr>
          <w:t>etc</w:t>
        </w:r>
        <w:proofErr w:type="spellEnd"/>
        <w:r w:rsidR="007D4A8E">
          <w:rPr>
            <w:u w:val="none"/>
            <w:lang w:val="pt-BR"/>
          </w:rPr>
          <w:t xml:space="preserve">). </w:t>
        </w:r>
      </w:ins>
      <w:ins w:id="24" w:author="vanessa" w:date="2011-06-22T14:18:00Z">
        <w:r w:rsidR="007D4A8E">
          <w:rPr>
            <w:u w:val="none"/>
            <w:lang w:val="pt-BR"/>
          </w:rPr>
          <w:t>Desta forma, cada linha da tabela possui valores específicos para cada atributo da tabela.</w:t>
        </w:r>
      </w:ins>
      <w:ins w:id="25" w:author="vanessa" w:date="2011-06-22T14:19:00Z">
        <w:r w:rsidR="007D4A8E">
          <w:rPr>
            <w:u w:val="none"/>
            <w:lang w:val="pt-BR"/>
          </w:rPr>
          <w:t xml:space="preserve"> Uma linha da tabela também recebe o nome de </w:t>
        </w:r>
        <w:proofErr w:type="spellStart"/>
        <w:r w:rsidR="007D4A8E">
          <w:rPr>
            <w:u w:val="none"/>
            <w:lang w:val="pt-BR"/>
          </w:rPr>
          <w:t>tupla</w:t>
        </w:r>
        <w:proofErr w:type="spellEnd"/>
        <w:r w:rsidR="007D4A8E">
          <w:rPr>
            <w:u w:val="none"/>
            <w:lang w:val="pt-BR"/>
          </w:rPr>
          <w:t>.</w:t>
        </w:r>
      </w:ins>
      <w:ins w:id="26" w:author="vanessa" w:date="2011-06-22T14:18:00Z">
        <w:r w:rsidR="007D4A8E">
          <w:rPr>
            <w:u w:val="none"/>
            <w:lang w:val="pt-BR"/>
          </w:rPr>
          <w:t xml:space="preserve"> </w:t>
        </w:r>
      </w:ins>
      <w:del w:id="27" w:author="vanessa" w:date="2011-06-22T14:18:00Z">
        <w:r w:rsidRPr="00997EB2" w:rsidDel="007D4A8E">
          <w:rPr>
            <w:u w:val="none"/>
            <w:lang w:val="pt-BR"/>
          </w:rPr>
          <w:delText xml:space="preserve">Cada linha é constituída de dados sobre uma entidade específica, por exemplo, pessoa, veículo, ou qualquer outra coisa. Cada coluna representa um atributo dessa entidade, com suas linhas representando os valores de cada atributo. </w:delText>
        </w:r>
      </w:del>
    </w:p>
    <w:p w:rsidR="00FA18CE" w:rsidRPr="00997EB2" w:rsidRDefault="00FA18CE" w:rsidP="00FA18CE">
      <w:pPr>
        <w:pStyle w:val="SubTitulo2"/>
        <w:numPr>
          <w:ilvl w:val="0"/>
          <w:numId w:val="0"/>
        </w:numPr>
        <w:ind w:firstLine="708"/>
        <w:jc w:val="both"/>
        <w:rPr>
          <w:u w:val="none"/>
          <w:lang w:val="pt-BR"/>
        </w:rPr>
      </w:pPr>
      <w:del w:id="28" w:author="vanessa" w:date="2011-06-22T14:19:00Z">
        <w:r w:rsidRPr="00997EB2" w:rsidDel="007D4A8E">
          <w:rPr>
            <w:u w:val="none"/>
            <w:lang w:val="pt-BR"/>
          </w:rPr>
          <w:delText xml:space="preserve">Na </w:delText>
        </w:r>
      </w:del>
      <w:ins w:id="29" w:author="vanessa" w:date="2011-06-22T14:19:00Z">
        <w:r w:rsidR="007D4A8E">
          <w:rPr>
            <w:u w:val="none"/>
            <w:lang w:val="pt-BR"/>
          </w:rPr>
          <w:t>A</w:t>
        </w:r>
        <w:r w:rsidR="007D4A8E" w:rsidRPr="00997EB2">
          <w:rPr>
            <w:u w:val="none"/>
            <w:lang w:val="pt-BR"/>
          </w:rPr>
          <w:t xml:space="preserve"> </w:t>
        </w:r>
      </w:ins>
      <w:r w:rsidR="003D70D1" w:rsidRPr="007815EF">
        <w:rPr>
          <w:u w:val="none"/>
        </w:rPr>
        <w:fldChar w:fldCharType="begin"/>
      </w:r>
      <w:r w:rsidRPr="00997EB2">
        <w:rPr>
          <w:u w:val="none"/>
          <w:lang w:val="pt-BR"/>
        </w:rPr>
        <w:instrText xml:space="preserve"> REF _Ref293344004 \h </w:instrText>
      </w:r>
      <w:r w:rsidR="003D70D1" w:rsidRPr="007815EF">
        <w:rPr>
          <w:u w:val="none"/>
        </w:rPr>
      </w:r>
      <w:r w:rsidR="003D70D1" w:rsidRPr="007815EF">
        <w:rPr>
          <w:u w:val="none"/>
        </w:rPr>
        <w:fldChar w:fldCharType="separate"/>
      </w:r>
      <w:r w:rsidRPr="00997EB2">
        <w:rPr>
          <w:lang w:val="pt-BR"/>
        </w:rPr>
        <w:t xml:space="preserve">Figura </w:t>
      </w:r>
      <w:r w:rsidRPr="00997EB2">
        <w:rPr>
          <w:noProof/>
          <w:lang w:val="pt-BR"/>
        </w:rPr>
        <w:t>1</w:t>
      </w:r>
      <w:r w:rsidR="003D70D1" w:rsidRPr="007815EF">
        <w:rPr>
          <w:u w:val="none"/>
        </w:rPr>
        <w:fldChar w:fldCharType="end"/>
      </w:r>
      <w:del w:id="30" w:author="vanessa" w:date="2011-06-22T14:19:00Z">
        <w:r w:rsidRPr="00997EB2" w:rsidDel="007D4A8E">
          <w:rPr>
            <w:u w:val="none"/>
            <w:lang w:val="pt-BR"/>
          </w:rPr>
          <w:delText>,</w:delText>
        </w:r>
      </w:del>
      <w:r w:rsidRPr="00997EB2">
        <w:rPr>
          <w:u w:val="none"/>
          <w:lang w:val="pt-BR"/>
        </w:rPr>
        <w:t xml:space="preserve"> </w:t>
      </w:r>
      <w:ins w:id="31" w:author="vanessa" w:date="2011-06-22T14:19:00Z">
        <w:r w:rsidR="007D4A8E">
          <w:rPr>
            <w:u w:val="none"/>
            <w:lang w:val="pt-BR"/>
          </w:rPr>
          <w:t xml:space="preserve">mostra um exemplo </w:t>
        </w:r>
      </w:ins>
      <w:del w:id="32" w:author="vanessa" w:date="2011-06-22T14:19:00Z">
        <w:r w:rsidRPr="00997EB2" w:rsidDel="007D4A8E">
          <w:rPr>
            <w:u w:val="none"/>
            <w:lang w:val="pt-BR"/>
          </w:rPr>
          <w:delText xml:space="preserve">podemos perceber esse modelo. Temos </w:delText>
        </w:r>
      </w:del>
      <w:ins w:id="33" w:author="vanessa" w:date="2011-06-22T14:19:00Z">
        <w:r w:rsidR="007D4A8E">
          <w:rPr>
            <w:u w:val="none"/>
            <w:lang w:val="pt-BR"/>
          </w:rPr>
          <w:t>d</w:t>
        </w:r>
      </w:ins>
      <w:ins w:id="34" w:author="vanessa" w:date="2011-06-22T14:20:00Z">
        <w:r w:rsidR="007D4A8E">
          <w:rPr>
            <w:u w:val="none"/>
            <w:lang w:val="pt-BR"/>
          </w:rPr>
          <w:t>a estrutura d</w:t>
        </w:r>
      </w:ins>
      <w:ins w:id="35" w:author="vanessa" w:date="2011-06-22T14:19:00Z">
        <w:r w:rsidR="007D4A8E">
          <w:rPr>
            <w:u w:val="none"/>
            <w:lang w:val="pt-BR"/>
          </w:rPr>
          <w:t>e uma tabela que representa um</w:t>
        </w:r>
      </w:ins>
      <w:r w:rsidRPr="00997EB2">
        <w:rPr>
          <w:u w:val="none"/>
          <w:lang w:val="pt-BR"/>
        </w:rPr>
        <w:t>a entidade pessoa</w:t>
      </w:r>
      <w:del w:id="36" w:author="vanessa" w:date="2011-06-22T14:19:00Z">
        <w:r w:rsidRPr="00997EB2" w:rsidDel="007D4A8E">
          <w:rPr>
            <w:u w:val="none"/>
            <w:lang w:val="pt-BR"/>
          </w:rPr>
          <w:delText xml:space="preserve"> que é representado pela tabela Pessoa e esta classe possui seus</w:delText>
        </w:r>
      </w:del>
      <w:ins w:id="37" w:author="vanessa" w:date="2011-06-22T14:19:00Z">
        <w:r w:rsidR="007D4A8E">
          <w:rPr>
            <w:u w:val="none"/>
            <w:lang w:val="pt-BR"/>
          </w:rPr>
          <w:t xml:space="preserve">. Os </w:t>
        </w:r>
      </w:ins>
      <w:del w:id="38" w:author="vanessa" w:date="2011-06-22T14:19:00Z">
        <w:r w:rsidRPr="00997EB2" w:rsidDel="007D4A8E">
          <w:rPr>
            <w:u w:val="none"/>
            <w:lang w:val="pt-BR"/>
          </w:rPr>
          <w:delText xml:space="preserve"> </w:delText>
        </w:r>
      </w:del>
      <w:r w:rsidRPr="00997EB2">
        <w:rPr>
          <w:u w:val="none"/>
          <w:lang w:val="pt-BR"/>
        </w:rPr>
        <w:t>atributos</w:t>
      </w:r>
      <w:ins w:id="39" w:author="vanessa" w:date="2011-06-22T14:20:00Z">
        <w:r w:rsidR="007D4A8E">
          <w:rPr>
            <w:u w:val="none"/>
            <w:lang w:val="pt-BR"/>
          </w:rPr>
          <w:t xml:space="preserve"> da tabela </w:t>
        </w:r>
        <w:proofErr w:type="spellStart"/>
        <w:r w:rsidR="007D4A8E">
          <w:rPr>
            <w:u w:val="none"/>
            <w:lang w:val="pt-BR"/>
          </w:rPr>
          <w:t>Pessoa</w:t>
        </w:r>
      </w:ins>
      <w:del w:id="40" w:author="vanessa" w:date="2011-06-22T14:20:00Z">
        <w:r w:rsidRPr="00997EB2" w:rsidDel="007D4A8E">
          <w:rPr>
            <w:u w:val="none"/>
            <w:lang w:val="pt-BR"/>
          </w:rPr>
          <w:delText xml:space="preserve">, que são as colunas </w:delText>
        </w:r>
      </w:del>
      <w:ins w:id="41" w:author="vanessa" w:date="2011-06-22T14:20:00Z">
        <w:r w:rsidR="007D4A8E">
          <w:rPr>
            <w:u w:val="none"/>
            <w:lang w:val="pt-BR"/>
          </w:rPr>
          <w:t>são</w:t>
        </w:r>
        <w:proofErr w:type="spellEnd"/>
        <w:r w:rsidR="007D4A8E">
          <w:rPr>
            <w:u w:val="none"/>
            <w:lang w:val="pt-BR"/>
          </w:rPr>
          <w:t xml:space="preserve"> </w:t>
        </w:r>
      </w:ins>
      <w:r w:rsidRPr="00997EB2">
        <w:rPr>
          <w:u w:val="none"/>
          <w:lang w:val="pt-BR"/>
        </w:rPr>
        <w:t xml:space="preserve">nome, CPF e data de nascimento.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322AC4" w:rsidTr="00C91C21">
        <w:tc>
          <w:tcPr>
            <w:tcW w:w="9286" w:type="dxa"/>
          </w:tcPr>
          <w:p w:rsidR="00FA18CE" w:rsidRPr="00D96398" w:rsidRDefault="00FA18CE" w:rsidP="00C91C21">
            <w:pPr>
              <w:pStyle w:val="SubTitulo2"/>
              <w:numPr>
                <w:ilvl w:val="0"/>
                <w:numId w:val="0"/>
              </w:numPr>
              <w:jc w:val="both"/>
              <w:rPr>
                <w:u w:val="none"/>
                <w:lang w:val="pt-BR"/>
              </w:rPr>
            </w:pPr>
            <w:r>
              <w:rPr>
                <w:noProof/>
                <w:lang w:val="pt-BR" w:eastAsia="pt-BR"/>
              </w:rPr>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1466850" cy="1371600"/>
                  <wp:effectExtent l="19050" t="0" r="0" b="0"/>
                  <wp:wrapSquare wrapText="bothSides"/>
                  <wp:docPr id="5" name="Imagem 5" descr="tabela_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a_pessoa"/>
                          <pic:cNvPicPr>
                            <a:picLocks noChangeAspect="1" noChangeArrowheads="1"/>
                          </pic:cNvPicPr>
                        </pic:nvPicPr>
                        <pic:blipFill>
                          <a:blip r:embed="rId10" cstate="print"/>
                          <a:srcRect/>
                          <a:stretch>
                            <a:fillRect/>
                          </a:stretch>
                        </pic:blipFill>
                        <pic:spPr bwMode="auto">
                          <a:xfrm>
                            <a:off x="0" y="0"/>
                            <a:ext cx="1466850" cy="1371600"/>
                          </a:xfrm>
                          <a:prstGeom prst="rect">
                            <a:avLst/>
                          </a:prstGeom>
                          <a:noFill/>
                          <a:ln w="9525">
                            <a:noFill/>
                            <a:miter lim="800000"/>
                            <a:headEnd/>
                            <a:tailEnd/>
                          </a:ln>
                        </pic:spPr>
                      </pic:pic>
                    </a:graphicData>
                  </a:graphic>
                </wp:anchor>
              </w:drawing>
            </w:r>
          </w:p>
        </w:tc>
      </w:tr>
      <w:tr w:rsidR="00FA18CE" w:rsidRPr="00322AC4" w:rsidTr="00C91C21">
        <w:tc>
          <w:tcPr>
            <w:tcW w:w="9286" w:type="dxa"/>
          </w:tcPr>
          <w:p w:rsidR="00FA18CE" w:rsidRPr="0045631A" w:rsidRDefault="00FA18CE" w:rsidP="00C91C21">
            <w:pPr>
              <w:pStyle w:val="Legenda"/>
              <w:jc w:val="center"/>
              <w:rPr>
                <w:lang w:val="pt-BR"/>
              </w:rPr>
            </w:pPr>
            <w:bookmarkStart w:id="42" w:name="_Ref293344004"/>
            <w:bookmarkStart w:id="43" w:name="_Toc295923750"/>
            <w:commentRangeStart w:id="44"/>
            <w:r w:rsidRPr="0045631A">
              <w:rPr>
                <w:lang w:val="pt-BR"/>
              </w:rPr>
              <w:t>Figura</w:t>
            </w:r>
            <w:commentRangeEnd w:id="44"/>
            <w:r w:rsidR="0094192B">
              <w:rPr>
                <w:rStyle w:val="Refdecomentrio"/>
                <w:rFonts w:cs="Times New Roman"/>
                <w:b w:val="0"/>
                <w:bCs w:val="0"/>
              </w:rPr>
              <w:commentReference w:id="44"/>
            </w:r>
            <w:r w:rsidRPr="0045631A">
              <w:rPr>
                <w:lang w:val="pt-BR"/>
              </w:rPr>
              <w:t xml:space="preserve"> </w:t>
            </w:r>
            <w:r w:rsidR="003D70D1">
              <w:fldChar w:fldCharType="begin"/>
            </w:r>
            <w:r w:rsidRPr="0045631A">
              <w:rPr>
                <w:lang w:val="pt-BR"/>
              </w:rPr>
              <w:instrText xml:space="preserve"> SEQ Figura \* ARABIC </w:instrText>
            </w:r>
            <w:r w:rsidR="003D70D1">
              <w:fldChar w:fldCharType="separate"/>
            </w:r>
            <w:r>
              <w:rPr>
                <w:noProof/>
                <w:lang w:val="pt-BR"/>
              </w:rPr>
              <w:t>1</w:t>
            </w:r>
            <w:r w:rsidR="003D70D1">
              <w:fldChar w:fldCharType="end"/>
            </w:r>
            <w:bookmarkEnd w:id="42"/>
            <w:r w:rsidRPr="0045631A">
              <w:rPr>
                <w:lang w:val="pt-BR"/>
              </w:rPr>
              <w:t>: Exemplo de Modelo Relacional – Tabela Pessoa</w:t>
            </w:r>
            <w:r>
              <w:rPr>
                <w:lang w:val="pt-BR"/>
              </w:rPr>
              <w:t>.</w:t>
            </w:r>
            <w:bookmarkEnd w:id="43"/>
          </w:p>
        </w:tc>
      </w:tr>
    </w:tbl>
    <w:p w:rsidR="00FA18CE" w:rsidRPr="00997EB2" w:rsidRDefault="00FA18CE" w:rsidP="00FA18CE">
      <w:pPr>
        <w:pStyle w:val="SubTitulo2"/>
        <w:numPr>
          <w:ilvl w:val="0"/>
          <w:numId w:val="0"/>
        </w:numPr>
        <w:ind w:firstLine="708"/>
        <w:jc w:val="both"/>
        <w:rPr>
          <w:u w:val="none"/>
          <w:lang w:val="pt-BR"/>
        </w:rPr>
      </w:pPr>
    </w:p>
    <w:p w:rsidR="00FA18CE" w:rsidRDefault="0094192B" w:rsidP="00FA18CE">
      <w:pPr>
        <w:pStyle w:val="SubTitulo2"/>
        <w:numPr>
          <w:ilvl w:val="0"/>
          <w:numId w:val="0"/>
        </w:numPr>
        <w:ind w:firstLine="708"/>
        <w:jc w:val="both"/>
        <w:rPr>
          <w:u w:val="none"/>
          <w:lang w:val="pt-BR"/>
        </w:rPr>
      </w:pPr>
      <w:ins w:id="45" w:author="vanessa" w:date="2011-06-22T14:23:00Z">
        <w:r>
          <w:rPr>
            <w:u w:val="none"/>
            <w:lang w:val="pt-BR"/>
          </w:rPr>
          <w:t xml:space="preserve">As </w:t>
        </w:r>
      </w:ins>
      <w:del w:id="46" w:author="vanessa" w:date="2011-06-22T14:23:00Z">
        <w:r w:rsidR="00FA18CE" w:rsidRPr="00997EB2" w:rsidDel="0094192B">
          <w:rPr>
            <w:u w:val="none"/>
            <w:lang w:val="pt-BR"/>
          </w:rPr>
          <w:delText>Esta</w:delText>
        </w:r>
      </w:del>
      <w:ins w:id="47" w:author="vanessa" w:date="2011-06-22T14:23:00Z">
        <w:r>
          <w:rPr>
            <w:u w:val="none"/>
            <w:lang w:val="pt-BR"/>
          </w:rPr>
          <w:t>instâncias da</w:t>
        </w:r>
      </w:ins>
      <w:r w:rsidR="00FA18CE" w:rsidRPr="00997EB2">
        <w:rPr>
          <w:u w:val="none"/>
          <w:lang w:val="pt-BR"/>
        </w:rPr>
        <w:t xml:space="preserve"> tabela pessoa </w:t>
      </w:r>
      <w:del w:id="48" w:author="vanessa" w:date="2011-06-22T14:23:00Z">
        <w:r w:rsidR="00FA18CE" w:rsidRPr="00997EB2" w:rsidDel="0094192B">
          <w:rPr>
            <w:u w:val="none"/>
            <w:lang w:val="pt-BR"/>
          </w:rPr>
          <w:delText xml:space="preserve">possui instâncias, que </w:delText>
        </w:r>
      </w:del>
      <w:r w:rsidR="00FA18CE" w:rsidRPr="00997EB2">
        <w:rPr>
          <w:u w:val="none"/>
          <w:lang w:val="pt-BR"/>
        </w:rPr>
        <w:t xml:space="preserve">são representadas por </w:t>
      </w:r>
      <w:ins w:id="49" w:author="vanessa" w:date="2011-06-22T14:23:00Z">
        <w:r>
          <w:rPr>
            <w:u w:val="none"/>
            <w:lang w:val="pt-BR"/>
          </w:rPr>
          <w:t xml:space="preserve">suas </w:t>
        </w:r>
      </w:ins>
      <w:proofErr w:type="spellStart"/>
      <w:r w:rsidR="00FA18CE" w:rsidRPr="00997EB2">
        <w:rPr>
          <w:u w:val="none"/>
          <w:lang w:val="pt-BR"/>
        </w:rPr>
        <w:t>tuplas</w:t>
      </w:r>
      <w:proofErr w:type="spellEnd"/>
      <w:del w:id="50" w:author="vanessa" w:date="2011-06-22T14:23:00Z">
        <w:r w:rsidR="00FA18CE" w:rsidRPr="00997EB2" w:rsidDel="0094192B">
          <w:rPr>
            <w:u w:val="none"/>
            <w:lang w:val="pt-BR"/>
          </w:rPr>
          <w:delText>, cada linha da tabela</w:delText>
        </w:r>
      </w:del>
      <w:r w:rsidR="00FA18CE" w:rsidRPr="00997EB2">
        <w:rPr>
          <w:u w:val="none"/>
          <w:lang w:val="pt-BR"/>
        </w:rPr>
        <w:t xml:space="preserve">. </w:t>
      </w:r>
      <w:ins w:id="51" w:author="vanessa" w:date="2011-06-22T14:24:00Z">
        <w:r>
          <w:rPr>
            <w:u w:val="none"/>
            <w:lang w:val="pt-BR"/>
          </w:rPr>
          <w:t xml:space="preserve">No exemplo da Tabela 1 existem </w:t>
        </w:r>
      </w:ins>
      <w:ins w:id="52" w:author="vanessa" w:date="2011-06-22T14:25:00Z">
        <w:r>
          <w:rPr>
            <w:u w:val="none"/>
            <w:lang w:val="pt-BR"/>
          </w:rPr>
          <w:t xml:space="preserve">duas </w:t>
        </w:r>
        <w:proofErr w:type="spellStart"/>
        <w:r>
          <w:rPr>
            <w:u w:val="none"/>
            <w:lang w:val="pt-BR"/>
          </w:rPr>
          <w:t>tuplas</w:t>
        </w:r>
        <w:proofErr w:type="spellEnd"/>
        <w:r>
          <w:rPr>
            <w:u w:val="none"/>
            <w:lang w:val="pt-BR"/>
          </w:rPr>
          <w:t xml:space="preserve">: </w:t>
        </w:r>
      </w:ins>
      <w:del w:id="53" w:author="vanessa" w:date="2011-06-22T14:25:00Z">
        <w:r w:rsidR="00FA18CE" w:rsidRPr="00997EB2" w:rsidDel="0094192B">
          <w:rPr>
            <w:u w:val="none"/>
            <w:lang w:val="pt-BR"/>
          </w:rPr>
          <w:delText>Algumas tuplaspertencentes a ela são (</w:delText>
        </w:r>
      </w:del>
      <w:ins w:id="54" w:author="vanessa" w:date="2011-06-22T14:25:00Z">
        <w:r>
          <w:rPr>
            <w:u w:val="none"/>
            <w:lang w:val="pt-BR"/>
          </w:rPr>
          <w:t>&lt;</w:t>
        </w:r>
      </w:ins>
      <w:r w:rsidR="00FA18CE" w:rsidRPr="00997EB2">
        <w:rPr>
          <w:u w:val="none"/>
          <w:lang w:val="pt-BR"/>
        </w:rPr>
        <w:t>08539287409, João, 17-05-1967</w:t>
      </w:r>
      <w:del w:id="55" w:author="vanessa" w:date="2011-06-22T14:25:00Z">
        <w:r w:rsidR="00FA18CE" w:rsidRPr="00997EB2" w:rsidDel="0094192B">
          <w:rPr>
            <w:u w:val="none"/>
            <w:lang w:val="pt-BR"/>
          </w:rPr>
          <w:delText xml:space="preserve">) </w:delText>
        </w:r>
      </w:del>
      <w:ins w:id="56" w:author="vanessa" w:date="2011-06-22T14:25:00Z">
        <w:r>
          <w:rPr>
            <w:u w:val="none"/>
            <w:lang w:val="pt-BR"/>
          </w:rPr>
          <w:t>&gt;</w:t>
        </w:r>
        <w:r w:rsidRPr="00997EB2">
          <w:rPr>
            <w:u w:val="none"/>
            <w:lang w:val="pt-BR"/>
          </w:rPr>
          <w:t xml:space="preserve"> </w:t>
        </w:r>
      </w:ins>
      <w:r w:rsidR="00FA18CE" w:rsidRPr="00997EB2">
        <w:rPr>
          <w:u w:val="none"/>
          <w:lang w:val="pt-BR"/>
        </w:rPr>
        <w:t xml:space="preserve">e </w:t>
      </w:r>
      <w:del w:id="57" w:author="vanessa" w:date="2011-06-22T14:25:00Z">
        <w:r w:rsidR="00FA18CE" w:rsidRPr="00997EB2" w:rsidDel="0094192B">
          <w:rPr>
            <w:u w:val="none"/>
            <w:lang w:val="pt-BR"/>
          </w:rPr>
          <w:delText>(</w:delText>
        </w:r>
      </w:del>
      <w:ins w:id="58" w:author="vanessa" w:date="2011-06-22T14:25:00Z">
        <w:r>
          <w:rPr>
            <w:u w:val="none"/>
            <w:lang w:val="pt-BR"/>
          </w:rPr>
          <w:t>&lt;</w:t>
        </w:r>
      </w:ins>
      <w:r w:rsidR="00FA18CE" w:rsidRPr="00997EB2">
        <w:rPr>
          <w:u w:val="none"/>
          <w:lang w:val="pt-BR"/>
        </w:rPr>
        <w:t>05831765208, Maria, 21-10-1990</w:t>
      </w:r>
      <w:del w:id="59" w:author="vanessa" w:date="2011-06-22T14:25:00Z">
        <w:r w:rsidR="00FA18CE" w:rsidRPr="00997EB2" w:rsidDel="0094192B">
          <w:rPr>
            <w:u w:val="none"/>
            <w:lang w:val="pt-BR"/>
          </w:rPr>
          <w:delText>)</w:delText>
        </w:r>
        <w:r w:rsidR="00FA18CE" w:rsidDel="0094192B">
          <w:rPr>
            <w:u w:val="none"/>
            <w:lang w:val="pt-BR"/>
          </w:rPr>
          <w:delText xml:space="preserve"> </w:delText>
        </w:r>
      </w:del>
      <w:ins w:id="60" w:author="vanessa" w:date="2011-06-22T14:25:00Z">
        <w:r>
          <w:rPr>
            <w:u w:val="none"/>
            <w:lang w:val="pt-BR"/>
          </w:rPr>
          <w:t>&gt;</w:t>
        </w:r>
      </w:ins>
      <w:del w:id="61" w:author="vanessa" w:date="2011-06-22T14:25:00Z">
        <w:r w:rsidR="00FA18CE" w:rsidDel="0094192B">
          <w:rPr>
            <w:u w:val="none"/>
            <w:lang w:val="pt-BR"/>
          </w:rPr>
          <w:delText xml:space="preserve">e no modelo relacional são representadas como mostra a </w:delText>
        </w:r>
        <w:r w:rsidR="003D70D1" w:rsidDel="0094192B">
          <w:rPr>
            <w:u w:val="none"/>
            <w:lang w:val="pt-BR"/>
          </w:rPr>
          <w:fldChar w:fldCharType="begin"/>
        </w:r>
        <w:r w:rsidR="00FA18CE" w:rsidDel="0094192B">
          <w:rPr>
            <w:u w:val="none"/>
            <w:lang w:val="pt-BR"/>
          </w:rPr>
          <w:delInstrText xml:space="preserve"> REF _Ref295839954 \h </w:delInstrText>
        </w:r>
        <w:r w:rsidR="003D70D1" w:rsidDel="0094192B">
          <w:rPr>
            <w:u w:val="none"/>
            <w:lang w:val="pt-BR"/>
          </w:rPr>
        </w:r>
        <w:r w:rsidR="003D70D1" w:rsidDel="0094192B">
          <w:rPr>
            <w:u w:val="none"/>
            <w:lang w:val="pt-BR"/>
          </w:rPr>
          <w:fldChar w:fldCharType="separate"/>
        </w:r>
        <w:r w:rsidR="00FA18CE" w:rsidRPr="00A56C49" w:rsidDel="0094192B">
          <w:rPr>
            <w:lang w:val="pt-BR"/>
          </w:rPr>
          <w:delText xml:space="preserve">Tabela </w:delText>
        </w:r>
        <w:r w:rsidR="00FA18CE" w:rsidRPr="00A56C49" w:rsidDel="0094192B">
          <w:rPr>
            <w:noProof/>
            <w:lang w:val="pt-BR"/>
          </w:rPr>
          <w:delText>1</w:delText>
        </w:r>
        <w:r w:rsidR="003D70D1" w:rsidDel="0094192B">
          <w:rPr>
            <w:u w:val="none"/>
            <w:lang w:val="pt-BR"/>
          </w:rPr>
          <w:fldChar w:fldCharType="end"/>
        </w:r>
      </w:del>
      <w:r w:rsidR="00FA18CE" w:rsidRPr="00997EB2">
        <w:rPr>
          <w:u w:val="none"/>
          <w:lang w:val="pt-B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4"/>
        <w:gridCol w:w="3094"/>
        <w:gridCol w:w="3098"/>
      </w:tblGrid>
      <w:tr w:rsidR="00FA18CE" w:rsidRPr="00D761A5" w:rsidTr="00C91C21">
        <w:trPr>
          <w:trHeight w:val="491"/>
        </w:trPr>
        <w:tc>
          <w:tcPr>
            <w:tcW w:w="5000" w:type="pct"/>
            <w:gridSpan w:val="3"/>
            <w:shd w:val="clear" w:color="auto" w:fill="auto"/>
            <w:vAlign w:val="center"/>
          </w:tcPr>
          <w:p w:rsidR="00FA18CE" w:rsidRPr="00D761A5" w:rsidRDefault="00FA18CE" w:rsidP="00C91C21">
            <w:pPr>
              <w:pStyle w:val="SubTitulo2"/>
              <w:numPr>
                <w:ilvl w:val="0"/>
                <w:numId w:val="0"/>
              </w:numPr>
              <w:jc w:val="center"/>
              <w:rPr>
                <w:u w:val="none"/>
                <w:lang w:val="pt-BR"/>
              </w:rPr>
            </w:pPr>
            <w:proofErr w:type="gramStart"/>
            <w:r w:rsidRPr="00D761A5">
              <w:rPr>
                <w:u w:val="none"/>
                <w:lang w:val="pt-BR"/>
              </w:rPr>
              <w:lastRenderedPageBreak/>
              <w:t>pessoa</w:t>
            </w:r>
            <w:proofErr w:type="gramEnd"/>
          </w:p>
        </w:tc>
      </w:tr>
      <w:tr w:rsidR="00FA18CE" w:rsidRPr="00D761A5" w:rsidTr="00C91C21">
        <w:trPr>
          <w:trHeight w:val="491"/>
        </w:trPr>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proofErr w:type="spellStart"/>
            <w:r w:rsidRPr="00D761A5">
              <w:rPr>
                <w:u w:val="none"/>
                <w:lang w:val="pt-BR"/>
              </w:rPr>
              <w:t>cpf</w:t>
            </w:r>
            <w:proofErr w:type="spellEnd"/>
          </w:p>
        </w:tc>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proofErr w:type="gramStart"/>
            <w:r w:rsidRPr="00D761A5">
              <w:rPr>
                <w:u w:val="none"/>
                <w:lang w:val="pt-BR"/>
              </w:rPr>
              <w:t>nome</w:t>
            </w:r>
            <w:proofErr w:type="gramEnd"/>
          </w:p>
        </w:tc>
        <w:tc>
          <w:tcPr>
            <w:tcW w:w="1667" w:type="pct"/>
            <w:shd w:val="clear" w:color="auto" w:fill="auto"/>
            <w:vAlign w:val="center"/>
          </w:tcPr>
          <w:p w:rsidR="00FA18CE" w:rsidRPr="00AD0C45" w:rsidRDefault="00FA18CE" w:rsidP="00C91C21">
            <w:pPr>
              <w:pStyle w:val="SubTitulo2"/>
              <w:numPr>
                <w:ilvl w:val="0"/>
                <w:numId w:val="0"/>
              </w:numPr>
              <w:jc w:val="center"/>
              <w:rPr>
                <w:u w:val="none"/>
                <w:lang w:val="pt-BR"/>
              </w:rPr>
            </w:pPr>
            <w:proofErr w:type="spellStart"/>
            <w:proofErr w:type="gramStart"/>
            <w:r w:rsidRPr="00D761A5">
              <w:rPr>
                <w:u w:val="none"/>
                <w:lang w:val="pt-BR"/>
              </w:rPr>
              <w:t>data_</w:t>
            </w:r>
            <w:r w:rsidRPr="00AD0C45">
              <w:rPr>
                <w:u w:val="none"/>
                <w:lang w:val="pt-BR"/>
              </w:rPr>
              <w:t>nascimento</w:t>
            </w:r>
            <w:proofErr w:type="spellEnd"/>
            <w:proofErr w:type="gramEnd"/>
          </w:p>
        </w:tc>
      </w:tr>
      <w:tr w:rsidR="00FA18CE" w:rsidRPr="00D761A5" w:rsidTr="00C91C21">
        <w:trPr>
          <w:trHeight w:val="491"/>
        </w:trPr>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r w:rsidRPr="00D761A5">
              <w:rPr>
                <w:u w:val="none"/>
              </w:rPr>
              <w:t>08539287409</w:t>
            </w:r>
          </w:p>
        </w:tc>
        <w:tc>
          <w:tcPr>
            <w:tcW w:w="1666"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João</w:t>
            </w:r>
          </w:p>
        </w:tc>
        <w:tc>
          <w:tcPr>
            <w:tcW w:w="1667"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17-05-1967</w:t>
            </w:r>
          </w:p>
        </w:tc>
      </w:tr>
      <w:tr w:rsidR="00FA18CE" w:rsidRPr="00D761A5" w:rsidTr="00C91C21">
        <w:trPr>
          <w:trHeight w:val="491"/>
        </w:trPr>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r w:rsidRPr="00D761A5">
              <w:rPr>
                <w:u w:val="none"/>
              </w:rPr>
              <w:t>05831765208</w:t>
            </w:r>
          </w:p>
        </w:tc>
        <w:tc>
          <w:tcPr>
            <w:tcW w:w="1666"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Maria</w:t>
            </w:r>
          </w:p>
        </w:tc>
        <w:tc>
          <w:tcPr>
            <w:tcW w:w="1667"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21-10-1990</w:t>
            </w:r>
          </w:p>
        </w:tc>
      </w:tr>
    </w:tbl>
    <w:p w:rsidR="00FA18CE" w:rsidRPr="00A56C49" w:rsidRDefault="00FA18CE" w:rsidP="00FA18CE">
      <w:pPr>
        <w:pStyle w:val="Legenda"/>
        <w:rPr>
          <w:lang w:val="pt-BR"/>
        </w:rPr>
      </w:pPr>
      <w:bookmarkStart w:id="62" w:name="_Ref295839954"/>
      <w:commentRangeStart w:id="63"/>
      <w:r w:rsidRPr="00A56C49">
        <w:rPr>
          <w:lang w:val="pt-BR"/>
        </w:rPr>
        <w:t xml:space="preserve">Tabela </w:t>
      </w:r>
      <w:r w:rsidR="003D70D1">
        <w:fldChar w:fldCharType="begin"/>
      </w:r>
      <w:r w:rsidRPr="00A56C49">
        <w:rPr>
          <w:lang w:val="pt-BR"/>
        </w:rPr>
        <w:instrText xml:space="preserve"> SEQ Tabela \* ARABIC </w:instrText>
      </w:r>
      <w:r w:rsidR="003D70D1">
        <w:fldChar w:fldCharType="separate"/>
      </w:r>
      <w:r w:rsidRPr="00A56C49">
        <w:rPr>
          <w:noProof/>
          <w:lang w:val="pt-BR"/>
        </w:rPr>
        <w:t>1</w:t>
      </w:r>
      <w:r w:rsidR="003D70D1">
        <w:fldChar w:fldCharType="end"/>
      </w:r>
      <w:bookmarkEnd w:id="62"/>
      <w:r w:rsidRPr="00A56C49">
        <w:rPr>
          <w:lang w:val="pt-BR"/>
        </w:rPr>
        <w:t xml:space="preserve">: Representação das </w:t>
      </w:r>
      <w:proofErr w:type="spellStart"/>
      <w:r w:rsidRPr="00A56C49">
        <w:rPr>
          <w:lang w:val="pt-BR"/>
        </w:rPr>
        <w:t>tuplas</w:t>
      </w:r>
      <w:proofErr w:type="spellEnd"/>
      <w:r w:rsidRPr="00A56C49">
        <w:rPr>
          <w:lang w:val="pt-BR"/>
        </w:rPr>
        <w:t xml:space="preserve"> no modelo relacional.</w:t>
      </w:r>
      <w:commentRangeEnd w:id="63"/>
      <w:r w:rsidR="0094192B">
        <w:rPr>
          <w:rStyle w:val="Refdecomentrio"/>
          <w:rFonts w:cs="Times New Roman"/>
          <w:b w:val="0"/>
          <w:bCs w:val="0"/>
        </w:rPr>
        <w:commentReference w:id="63"/>
      </w:r>
    </w:p>
    <w:p w:rsidR="00FA18CE" w:rsidRPr="00130716" w:rsidRDefault="00FA18CE" w:rsidP="00FA18CE">
      <w:pPr>
        <w:pStyle w:val="SubTitulo2"/>
        <w:numPr>
          <w:ilvl w:val="0"/>
          <w:numId w:val="0"/>
        </w:numPr>
        <w:ind w:firstLine="708"/>
        <w:jc w:val="both"/>
        <w:rPr>
          <w:u w:val="none"/>
          <w:lang w:val="pt-BR"/>
          <w:rPrChange w:id="64" w:author="vanessa" w:date="2011-06-22T14:26:00Z">
            <w:rPr>
              <w:u w:val="none"/>
            </w:rPr>
          </w:rPrChange>
        </w:rPr>
      </w:pPr>
      <w:r w:rsidRPr="00997EB2">
        <w:rPr>
          <w:u w:val="none"/>
          <w:lang w:val="pt-BR"/>
        </w:rPr>
        <w:t>Os bancos de dados relacionais oferecem alguns recursos que facilitam a sua modelagem e o manuse</w:t>
      </w:r>
      <w:ins w:id="65" w:author="vanessa" w:date="2011-06-22T14:26:00Z">
        <w:r w:rsidR="00130716">
          <w:rPr>
            <w:u w:val="none"/>
            <w:lang w:val="pt-BR"/>
          </w:rPr>
          <w:t>io</w:t>
        </w:r>
      </w:ins>
      <w:del w:id="66" w:author="vanessa" w:date="2011-06-22T14:26:00Z">
        <w:r w:rsidRPr="00997EB2" w:rsidDel="00130716">
          <w:rPr>
            <w:u w:val="none"/>
            <w:lang w:val="pt-BR"/>
          </w:rPr>
          <w:delText>amento</w:delText>
        </w:r>
      </w:del>
      <w:r w:rsidRPr="00997EB2">
        <w:rPr>
          <w:u w:val="none"/>
          <w:lang w:val="pt-BR"/>
        </w:rPr>
        <w:t xml:space="preserve">. </w:t>
      </w:r>
      <w:r w:rsidR="003D70D1" w:rsidRPr="003D70D1">
        <w:rPr>
          <w:u w:val="none"/>
          <w:lang w:val="pt-BR"/>
          <w:rPrChange w:id="67" w:author="vanessa" w:date="2011-06-22T14:26:00Z">
            <w:rPr>
              <w:u w:val="none"/>
            </w:rPr>
          </w:rPrChange>
        </w:rPr>
        <w:t>São eles:</w:t>
      </w:r>
    </w:p>
    <w:p w:rsidR="00FA18CE" w:rsidRPr="00997EB2" w:rsidRDefault="00FA18CE" w:rsidP="00FA18CE">
      <w:pPr>
        <w:pStyle w:val="SubTitulo2"/>
        <w:numPr>
          <w:ilvl w:val="0"/>
          <w:numId w:val="35"/>
        </w:numPr>
        <w:ind w:left="1426"/>
        <w:jc w:val="both"/>
        <w:rPr>
          <w:u w:val="none"/>
          <w:lang w:val="pt-BR"/>
        </w:rPr>
      </w:pPr>
      <w:r w:rsidRPr="00997EB2">
        <w:rPr>
          <w:u w:val="none"/>
          <w:lang w:val="pt-BR"/>
        </w:rPr>
        <w:t>Tipos de Dados: cada coluna pode ter um tipo de dado específico (texto, numérico, data, entre outros).</w:t>
      </w:r>
    </w:p>
    <w:p w:rsidR="00FA18CE" w:rsidRPr="00997EB2" w:rsidRDefault="00FA18CE" w:rsidP="00FA18CE">
      <w:pPr>
        <w:pStyle w:val="SubTitulo2"/>
        <w:numPr>
          <w:ilvl w:val="0"/>
          <w:numId w:val="35"/>
        </w:numPr>
        <w:ind w:left="1426"/>
        <w:jc w:val="both"/>
        <w:rPr>
          <w:u w:val="none"/>
          <w:lang w:val="pt-BR"/>
        </w:rPr>
      </w:pPr>
      <w:commentRangeStart w:id="68"/>
      <w:r w:rsidRPr="00997EB2">
        <w:rPr>
          <w:u w:val="none"/>
          <w:lang w:val="pt-BR"/>
        </w:rPr>
        <w:t>Chaves de Restrição</w:t>
      </w:r>
      <w:commentRangeEnd w:id="68"/>
      <w:r>
        <w:rPr>
          <w:rStyle w:val="Refdecomentrio"/>
          <w:rFonts w:ascii="Calibri" w:hAnsi="Calibri" w:cs="Calibri"/>
          <w:u w:val="none"/>
        </w:rPr>
        <w:commentReference w:id="68"/>
      </w:r>
      <w:r w:rsidRPr="00997EB2">
        <w:rPr>
          <w:u w:val="none"/>
          <w:lang w:val="pt-BR"/>
        </w:rPr>
        <w:t>: o SGBD pode restringir os valores que serão inseridos na coluna.</w:t>
      </w:r>
    </w:p>
    <w:p w:rsidR="00FA18CE" w:rsidRPr="00997EB2" w:rsidRDefault="00FA18CE" w:rsidP="00FA18CE">
      <w:pPr>
        <w:pStyle w:val="SubTitulo2"/>
        <w:numPr>
          <w:ilvl w:val="0"/>
          <w:numId w:val="35"/>
        </w:numPr>
        <w:ind w:left="1426"/>
        <w:jc w:val="both"/>
        <w:rPr>
          <w:u w:val="none"/>
          <w:lang w:val="pt-BR"/>
        </w:rPr>
      </w:pPr>
      <w:r w:rsidRPr="00997EB2">
        <w:rPr>
          <w:u w:val="none"/>
          <w:lang w:val="pt-BR"/>
        </w:rPr>
        <w:t>Integridade Referencial: permite a criação de chaves referenciais, ou seja, não é possível criar um registro em uma coluna que referencie um dado inexistente na tabela pai.</w:t>
      </w:r>
    </w:p>
    <w:p w:rsidR="00FA18CE" w:rsidRPr="00997EB2" w:rsidRDefault="00FA18CE" w:rsidP="00FA18CE">
      <w:pPr>
        <w:pStyle w:val="SubTitulo2"/>
        <w:numPr>
          <w:ilvl w:val="0"/>
          <w:numId w:val="35"/>
        </w:numPr>
        <w:ind w:left="1426"/>
        <w:jc w:val="both"/>
        <w:rPr>
          <w:u w:val="none"/>
          <w:lang w:val="pt-BR"/>
        </w:rPr>
      </w:pPr>
      <w:r w:rsidRPr="00997EB2">
        <w:rPr>
          <w:u w:val="none"/>
          <w:lang w:val="pt-BR"/>
        </w:rPr>
        <w:t xml:space="preserve">Junção: permite </w:t>
      </w:r>
      <w:ins w:id="69" w:author="vanessa" w:date="2011-06-22T14:26:00Z">
        <w:r w:rsidR="00130716">
          <w:rPr>
            <w:u w:val="none"/>
            <w:lang w:val="pt-BR"/>
          </w:rPr>
          <w:t xml:space="preserve">relacionar </w:t>
        </w:r>
      </w:ins>
      <w:del w:id="70" w:author="vanessa" w:date="2011-06-22T14:26:00Z">
        <w:r w:rsidRPr="00997EB2" w:rsidDel="00130716">
          <w:rPr>
            <w:u w:val="none"/>
            <w:lang w:val="pt-BR"/>
          </w:rPr>
          <w:delText xml:space="preserve">agregar </w:delText>
        </w:r>
      </w:del>
      <w:r w:rsidRPr="00997EB2">
        <w:rPr>
          <w:u w:val="none"/>
          <w:lang w:val="pt-BR"/>
        </w:rPr>
        <w:t xml:space="preserve">tabelas </w:t>
      </w:r>
      <w:ins w:id="71" w:author="vanessa" w:date="2011-06-22T14:26:00Z">
        <w:r w:rsidR="00130716">
          <w:rPr>
            <w:u w:val="none"/>
            <w:lang w:val="pt-BR"/>
          </w:rPr>
          <w:t xml:space="preserve">pelo valor de suas </w:t>
        </w:r>
      </w:ins>
      <w:del w:id="72" w:author="vanessa" w:date="2011-06-22T14:26:00Z">
        <w:r w:rsidRPr="00997EB2" w:rsidDel="00130716">
          <w:rPr>
            <w:u w:val="none"/>
            <w:lang w:val="pt-BR"/>
          </w:rPr>
          <w:delText xml:space="preserve">pelas </w:delText>
        </w:r>
      </w:del>
      <w:r w:rsidRPr="00997EB2">
        <w:rPr>
          <w:u w:val="none"/>
          <w:lang w:val="pt-BR"/>
        </w:rPr>
        <w:t>colunas</w:t>
      </w:r>
      <w:del w:id="73" w:author="vanessa" w:date="2011-06-22T14:27:00Z">
        <w:r w:rsidRPr="00997EB2" w:rsidDel="00130716">
          <w:rPr>
            <w:u w:val="none"/>
            <w:lang w:val="pt-BR"/>
          </w:rPr>
          <w:delText xml:space="preserve"> que são relacionadas</w:delText>
        </w:r>
      </w:del>
      <w:r w:rsidRPr="00997EB2">
        <w:rPr>
          <w:u w:val="none"/>
          <w:lang w:val="pt-BR"/>
        </w:rPr>
        <w:t xml:space="preserve">. </w:t>
      </w:r>
    </w:p>
    <w:p w:rsidR="00FA18CE" w:rsidRPr="00EB63CF" w:rsidRDefault="00FA18CE" w:rsidP="00FA18CE">
      <w:pPr>
        <w:pStyle w:val="Textodecomentrio"/>
        <w:numPr>
          <w:ilvl w:val="0"/>
          <w:numId w:val="35"/>
        </w:numPr>
        <w:ind w:left="1426"/>
        <w:rPr>
          <w:rFonts w:ascii="Times New Roman" w:hAnsi="Times New Roman"/>
          <w:sz w:val="22"/>
          <w:szCs w:val="22"/>
          <w:lang w:val="pt-BR"/>
        </w:rPr>
      </w:pPr>
      <w:r w:rsidRPr="00EB63CF">
        <w:rPr>
          <w:rFonts w:ascii="Times New Roman" w:hAnsi="Times New Roman"/>
          <w:sz w:val="22"/>
          <w:szCs w:val="22"/>
          <w:lang w:val="pt-BR"/>
        </w:rPr>
        <w:t>Existe uma linguagem de consultas padrão para este tipo de Banco de Dados, que é a SQL.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bancos relacionais funcionam bem de acordo com as necessidades específicas do sistema. </w:t>
      </w:r>
      <w:commentRangeStart w:id="74"/>
      <w:r w:rsidRPr="00997EB2">
        <w:rPr>
          <w:u w:val="none"/>
          <w:lang w:val="pt-BR"/>
        </w:rPr>
        <w:t xml:space="preserve">Se a aplicação necessitar executar consultas complicadas com muitas junções entre as tabelas, a integridade relacional for importante e também for necessário possuir flexibilidade para criar novas consultas com o decorrer do tempo, sem que estas estivessem planejadas no início da modelagem do projeto. </w:t>
      </w:r>
      <w:commentRangeEnd w:id="74"/>
      <w:r w:rsidR="00130716">
        <w:rPr>
          <w:rStyle w:val="Refdecomentrio"/>
          <w:rFonts w:ascii="Calibri" w:hAnsi="Calibri"/>
          <w:u w:val="none"/>
        </w:rPr>
        <w:commentReference w:id="74"/>
      </w:r>
    </w:p>
    <w:p w:rsidR="00FA18CE" w:rsidRPr="00997EB2" w:rsidRDefault="00FA18CE" w:rsidP="00FA18CE">
      <w:pPr>
        <w:pStyle w:val="SubTitulo2"/>
        <w:numPr>
          <w:ilvl w:val="0"/>
          <w:numId w:val="0"/>
        </w:numPr>
        <w:ind w:firstLine="708"/>
        <w:jc w:val="both"/>
        <w:rPr>
          <w:u w:val="none"/>
          <w:lang w:val="pt-BR"/>
        </w:rPr>
      </w:pPr>
      <w:commentRangeStart w:id="75"/>
      <w:r w:rsidRPr="00997EB2">
        <w:rPr>
          <w:u w:val="none"/>
          <w:lang w:val="pt-BR"/>
        </w:rPr>
        <w:t>Entretanto, bancos relacionais não funcionam bem se a aplicação precisar armazenar arquivos binários, ou os dados são estruturados como hierarquia ou grafo, ou seja, énecessário utilizar uma topologia especial para realizar as principais funções da aplicação.</w:t>
      </w:r>
      <w:commentRangeEnd w:id="75"/>
      <w:r w:rsidR="00465A8F">
        <w:rPr>
          <w:rStyle w:val="Refdecomentrio"/>
          <w:rFonts w:ascii="Calibri" w:hAnsi="Calibri"/>
          <w:u w:val="none"/>
        </w:rPr>
        <w:commentReference w:id="75"/>
      </w:r>
      <w:r w:rsidRPr="00997EB2">
        <w:rPr>
          <w:u w:val="none"/>
          <w:lang w:val="pt-BR"/>
        </w:rPr>
        <w:t xml:space="preserve"> Além disso, os bancos relacionais irão trazer mais complicações caso o sistema possua um modelo de dados que sofra alterações constantemente </w:t>
      </w:r>
      <w:r w:rsidR="003D70D1" w:rsidRPr="001F3EAB">
        <w:rPr>
          <w:u w:val="none"/>
        </w:rPr>
        <w:fldChar w:fldCharType="begin"/>
      </w:r>
      <w:r w:rsidRPr="00997EB2">
        <w:rPr>
          <w:u w:val="none"/>
          <w:lang w:val="pt-BR"/>
        </w:rPr>
        <w:instrText xml:space="preserve"> ADDIN ZOTERO_ITEM {"citationID":"guv18eonb","citationItems":[{"uri":["http://zotero.org/groups/43707/items/TPKUZ3WX"]}]} </w:instrText>
      </w:r>
      <w:r w:rsidR="003D70D1" w:rsidRPr="001F3EAB">
        <w:rPr>
          <w:u w:val="none"/>
        </w:rPr>
        <w:fldChar w:fldCharType="separate"/>
      </w:r>
      <w:ins w:id="76" w:author="alberto.scremin" w:date="2011-06-27T16:56:00Z">
        <w:r w:rsidR="00322AC4" w:rsidRPr="00322AC4">
          <w:rPr>
            <w:lang w:val="pt-BR"/>
            <w:rPrChange w:id="77" w:author="alberto.scremin" w:date="2011-06-27T16:56:00Z">
              <w:rPr/>
            </w:rPrChange>
          </w:rPr>
          <w:t>(STEPHENS, 2009)</w:t>
        </w:r>
      </w:ins>
      <w:del w:id="78" w:author="alberto.scremin" w:date="2011-06-27T16:56:00Z">
        <w:r w:rsidRPr="00322AC4" w:rsidDel="00322AC4">
          <w:rPr>
            <w:lang w:val="pt-BR"/>
          </w:rPr>
          <w:delText>(STEPHENS, 2009)</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spellStart"/>
      <w:proofErr w:type="gramStart"/>
      <w:r w:rsidRPr="00997EB2">
        <w:rPr>
          <w:u w:val="none"/>
          <w:lang w:val="pt-BR"/>
        </w:rPr>
        <w:t>MySQL</w:t>
      </w:r>
      <w:proofErr w:type="spellEnd"/>
      <w:proofErr w:type="gramEnd"/>
      <w:r w:rsidRPr="00997EB2">
        <w:rPr>
          <w:u w:val="none"/>
          <w:lang w:val="pt-BR"/>
        </w:rPr>
        <w:t xml:space="preserve"> utiliza uma linguagem de consulta muito conhecida pela maioria dos administradores de banco de dados: o SQL </w:t>
      </w:r>
      <w:r w:rsidR="003D70D1" w:rsidRPr="001F3EAB">
        <w:rPr>
          <w:u w:val="none"/>
        </w:rPr>
        <w:fldChar w:fldCharType="begin"/>
      </w:r>
      <w:r w:rsidRPr="00997EB2">
        <w:rPr>
          <w:u w:val="none"/>
          <w:lang w:val="pt-BR"/>
        </w:rPr>
        <w:instrText xml:space="preserve"> ADDIN ZOTERO_ITEM {"citationID":"1cds23v1ro","citationItems":[{"uri":["http://zotero.org/groups/43707/items/8HTPXR5K"]}]} </w:instrText>
      </w:r>
      <w:r w:rsidR="003D70D1" w:rsidRPr="001F3EAB">
        <w:rPr>
          <w:u w:val="none"/>
        </w:rPr>
        <w:fldChar w:fldCharType="separate"/>
      </w:r>
      <w:ins w:id="79" w:author="alberto.scremin" w:date="2011-06-27T16:56:00Z">
        <w:r w:rsidR="00322AC4" w:rsidRPr="00322AC4">
          <w:rPr>
            <w:lang w:val="pt-BR"/>
            <w:rPrChange w:id="80" w:author="alberto.scremin" w:date="2011-06-27T16:56:00Z">
              <w:rPr/>
            </w:rPrChange>
          </w:rPr>
          <w:t>(BEAULIEU, 2009)</w:t>
        </w:r>
      </w:ins>
      <w:del w:id="81" w:author="alberto.scremin" w:date="2011-06-27T16:56:00Z">
        <w:r w:rsidRPr="00322AC4" w:rsidDel="00322AC4">
          <w:rPr>
            <w:lang w:val="pt-BR"/>
          </w:rPr>
          <w:delText>(BEAULIEU, 2009)</w:delText>
        </w:r>
      </w:del>
      <w:r w:rsidR="003D70D1" w:rsidRPr="001F3EAB">
        <w:rPr>
          <w:u w:val="none"/>
        </w:rPr>
        <w:fldChar w:fldCharType="end"/>
      </w:r>
      <w:r w:rsidRPr="00997EB2">
        <w:rPr>
          <w:u w:val="none"/>
          <w:lang w:val="pt-BR"/>
        </w:rPr>
        <w:t xml:space="preserve">. Este é um padrão de consulta nos bancos de dados relacionais </w:t>
      </w:r>
      <w:commentRangeStart w:id="82"/>
      <w:r w:rsidRPr="00997EB2">
        <w:rPr>
          <w:u w:val="none"/>
          <w:lang w:val="pt-BR"/>
        </w:rPr>
        <w:t>devido a sua simplicidade e facilidade de uso</w:t>
      </w:r>
      <w:commentRangeEnd w:id="82"/>
      <w:r w:rsidR="00465A8F">
        <w:rPr>
          <w:rStyle w:val="Refdecomentrio"/>
          <w:rFonts w:ascii="Calibri" w:hAnsi="Calibri"/>
          <w:u w:val="none"/>
        </w:rPr>
        <w:commentReference w:id="82"/>
      </w:r>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O SQL possui algumas subdivisões:</w:t>
      </w:r>
    </w:p>
    <w:p w:rsidR="00FA18CE" w:rsidRPr="00C243CE" w:rsidRDefault="00FA18CE" w:rsidP="00FA18CE">
      <w:pPr>
        <w:pStyle w:val="SubTitulo2"/>
        <w:numPr>
          <w:ilvl w:val="0"/>
          <w:numId w:val="33"/>
        </w:numPr>
        <w:jc w:val="both"/>
        <w:rPr>
          <w:u w:val="none"/>
        </w:rPr>
      </w:pPr>
      <w:r w:rsidRPr="00997EB2">
        <w:rPr>
          <w:u w:val="none"/>
          <w:lang w:val="pt-BR"/>
        </w:rPr>
        <w:lastRenderedPageBreak/>
        <w:t xml:space="preserve">DML – Linguagem de Manipulação dos dados – é utilizado para realizar inclusões, consultas, exclusões e alterações de dados presentes em registros. </w:t>
      </w:r>
      <w:proofErr w:type="spellStart"/>
      <w:r w:rsidR="003D70D1" w:rsidRPr="003D70D1">
        <w:rPr>
          <w:highlight w:val="yellow"/>
          <w:u w:val="none"/>
          <w:rPrChange w:id="83" w:author="vanessa" w:date="2011-06-22T14:35:00Z">
            <w:rPr>
              <w:u w:val="none"/>
            </w:rPr>
          </w:rPrChange>
        </w:rPr>
        <w:t>Osprincipaiscomandossão</w:t>
      </w:r>
      <w:proofErr w:type="spellEnd"/>
      <w:r w:rsidRPr="00C243CE">
        <w:rPr>
          <w:u w:val="none"/>
        </w:rPr>
        <w:t xml:space="preserve">: </w:t>
      </w:r>
      <w:r w:rsidRPr="00C243CE">
        <w:rPr>
          <w:i/>
          <w:u w:val="none"/>
        </w:rPr>
        <w:t>INSERT</w:t>
      </w:r>
      <w:r w:rsidRPr="00C243CE">
        <w:rPr>
          <w:u w:val="none"/>
        </w:rPr>
        <w:t xml:space="preserve">, </w:t>
      </w:r>
      <w:proofErr w:type="spellStart"/>
      <w:r w:rsidRPr="00C243CE">
        <w:rPr>
          <w:i/>
          <w:u w:val="none"/>
        </w:rPr>
        <w:t>UPDATE</w:t>
      </w:r>
      <w:r w:rsidRPr="00C243CE">
        <w:rPr>
          <w:u w:val="none"/>
        </w:rPr>
        <w:t>e</w:t>
      </w:r>
      <w:proofErr w:type="spellEnd"/>
      <w:r w:rsidRPr="00C243CE">
        <w:rPr>
          <w:u w:val="none"/>
        </w:rPr>
        <w:t xml:space="preserve"> </w:t>
      </w:r>
      <w:r w:rsidRPr="00C243CE">
        <w:rPr>
          <w:i/>
          <w:u w:val="none"/>
        </w:rPr>
        <w:t>DELETE</w:t>
      </w:r>
      <w:r>
        <w:rPr>
          <w:i/>
          <w:u w:val="none"/>
        </w:rPr>
        <w:t>.</w:t>
      </w:r>
    </w:p>
    <w:p w:rsidR="00FA18CE" w:rsidRDefault="00FA18CE" w:rsidP="00FA18CE">
      <w:pPr>
        <w:pStyle w:val="SubTitulo2"/>
        <w:numPr>
          <w:ilvl w:val="0"/>
          <w:numId w:val="33"/>
        </w:numPr>
        <w:jc w:val="both"/>
        <w:rPr>
          <w:u w:val="none"/>
        </w:rPr>
      </w:pPr>
      <w:r w:rsidRPr="00997EB2">
        <w:rPr>
          <w:u w:val="none"/>
          <w:lang w:val="pt-BR"/>
        </w:rPr>
        <w:t xml:space="preserve">DDL – Linguagem de Definição dos Dados – é utilizado para definir tabelas novas e elementos associados, ou para alterar uma tabela, adicionando uma nova coluna. </w:t>
      </w:r>
      <w:proofErr w:type="spellStart"/>
      <w:r w:rsidR="003D70D1" w:rsidRPr="003D70D1">
        <w:rPr>
          <w:highlight w:val="yellow"/>
          <w:u w:val="none"/>
          <w:rPrChange w:id="84" w:author="vanessa" w:date="2011-06-22T14:35:00Z">
            <w:rPr>
              <w:u w:val="none"/>
            </w:rPr>
          </w:rPrChange>
        </w:rPr>
        <w:t>Osprincipaiscomandossão</w:t>
      </w:r>
      <w:proofErr w:type="spellEnd"/>
      <w:r>
        <w:rPr>
          <w:u w:val="none"/>
        </w:rPr>
        <w:t xml:space="preserve">: </w:t>
      </w:r>
      <w:r w:rsidRPr="00A30A2F">
        <w:rPr>
          <w:i/>
          <w:u w:val="none"/>
        </w:rPr>
        <w:t>CREATE, DROP, ALTER TABLE</w:t>
      </w:r>
      <w:r>
        <w:rPr>
          <w:i/>
          <w:u w:val="none"/>
        </w:rPr>
        <w:t>.</w:t>
      </w:r>
    </w:p>
    <w:p w:rsidR="00FA18CE" w:rsidRDefault="00FA18CE" w:rsidP="00FA18CE">
      <w:pPr>
        <w:pStyle w:val="SubTitulo2"/>
        <w:numPr>
          <w:ilvl w:val="0"/>
          <w:numId w:val="33"/>
        </w:numPr>
        <w:jc w:val="both"/>
        <w:rPr>
          <w:u w:val="none"/>
        </w:rPr>
      </w:pPr>
      <w:r w:rsidRPr="00997EB2">
        <w:rPr>
          <w:u w:val="none"/>
          <w:lang w:val="pt-BR"/>
        </w:rPr>
        <w:t xml:space="preserve">DCL – Linguagem de Controle de Dados – é utilizado para controlar os aspectos de autorização de dados e licenças de usuários visando </w:t>
      </w:r>
      <w:proofErr w:type="gramStart"/>
      <w:r w:rsidRPr="00997EB2">
        <w:rPr>
          <w:u w:val="none"/>
          <w:lang w:val="pt-BR"/>
        </w:rPr>
        <w:t>a</w:t>
      </w:r>
      <w:proofErr w:type="gramEnd"/>
      <w:r w:rsidRPr="00997EB2">
        <w:rPr>
          <w:u w:val="none"/>
          <w:lang w:val="pt-BR"/>
        </w:rPr>
        <w:t xml:space="preserve"> segurança da aplicação. </w:t>
      </w:r>
      <w:proofErr w:type="spellStart"/>
      <w:r w:rsidR="003D70D1" w:rsidRPr="003D70D1">
        <w:rPr>
          <w:highlight w:val="yellow"/>
          <w:u w:val="none"/>
          <w:rPrChange w:id="85" w:author="vanessa" w:date="2011-06-22T14:35:00Z">
            <w:rPr>
              <w:u w:val="none"/>
            </w:rPr>
          </w:rPrChange>
        </w:rPr>
        <w:t>Osprincipaiscomandossão</w:t>
      </w:r>
      <w:proofErr w:type="spellEnd"/>
      <w:r w:rsidRPr="00F3667A">
        <w:rPr>
          <w:u w:val="none"/>
        </w:rPr>
        <w:t xml:space="preserve">: </w:t>
      </w:r>
      <w:r w:rsidRPr="00A30A2F">
        <w:rPr>
          <w:i/>
          <w:u w:val="none"/>
        </w:rPr>
        <w:t>GRANT, REVOKE.</w:t>
      </w:r>
    </w:p>
    <w:p w:rsidR="00FA18CE" w:rsidRPr="00997EB2" w:rsidRDefault="00FA18CE" w:rsidP="00FA18CE">
      <w:pPr>
        <w:pStyle w:val="SubTitulo2"/>
        <w:numPr>
          <w:ilvl w:val="0"/>
          <w:numId w:val="33"/>
        </w:numPr>
        <w:jc w:val="both"/>
        <w:rPr>
          <w:u w:val="none"/>
          <w:lang w:val="pt-BR"/>
        </w:rPr>
      </w:pPr>
      <w:r w:rsidRPr="00997EB2">
        <w:rPr>
          <w:u w:val="none"/>
          <w:lang w:val="pt-BR"/>
        </w:rPr>
        <w:t xml:space="preserve">DTL – Linguagem de Transação de Dados – é usado para marcar o começo de uma transação de banco de dados que pode ser completada ou não, por exemplo: </w:t>
      </w:r>
      <w:r w:rsidRPr="00997EB2">
        <w:rPr>
          <w:i/>
          <w:u w:val="none"/>
          <w:lang w:val="pt-BR"/>
        </w:rPr>
        <w:t xml:space="preserve">START TRANSACTION. </w:t>
      </w:r>
      <w:r w:rsidRPr="00997EB2">
        <w:rPr>
          <w:u w:val="none"/>
          <w:lang w:val="pt-BR"/>
        </w:rPr>
        <w:t xml:space="preserve">Além disso, existe também o comando </w:t>
      </w:r>
      <w:commentRangeStart w:id="86"/>
      <w:r w:rsidRPr="00997EB2">
        <w:rPr>
          <w:rStyle w:val="MquinadeescreverHTML"/>
          <w:rFonts w:eastAsia="Calibri"/>
          <w:i/>
          <w:u w:val="none"/>
          <w:lang w:val="pt-BR"/>
        </w:rPr>
        <w:t>COMMIT</w:t>
      </w:r>
      <w:r w:rsidRPr="00997EB2">
        <w:rPr>
          <w:u w:val="none"/>
          <w:lang w:val="pt-BR"/>
        </w:rPr>
        <w:t xml:space="preserve"> </w:t>
      </w:r>
      <w:commentRangeEnd w:id="86"/>
      <w:r w:rsidR="004C08CD">
        <w:rPr>
          <w:rStyle w:val="Refdecomentrio"/>
          <w:rFonts w:ascii="Calibri" w:hAnsi="Calibri"/>
          <w:u w:val="none"/>
        </w:rPr>
        <w:commentReference w:id="86"/>
      </w:r>
      <w:r w:rsidRPr="00997EB2">
        <w:rPr>
          <w:u w:val="none"/>
          <w:lang w:val="pt-BR"/>
        </w:rPr>
        <w:t>que realiza todas as mudanças dos dados permanentemente</w:t>
      </w:r>
      <w:ins w:id="87" w:author="vanessa" w:date="2011-06-22T14:36:00Z">
        <w:r w:rsidR="004C08CD">
          <w:rPr>
            <w:u w:val="none"/>
            <w:lang w:val="pt-BR"/>
          </w:rPr>
          <w:t>,</w:t>
        </w:r>
      </w:ins>
      <w:r w:rsidRPr="00997EB2">
        <w:rPr>
          <w:u w:val="none"/>
          <w:lang w:val="pt-BR"/>
        </w:rPr>
        <w:t xml:space="preserve"> e o </w:t>
      </w:r>
      <w:r w:rsidRPr="00997EB2">
        <w:rPr>
          <w:i/>
          <w:u w:val="none"/>
          <w:lang w:val="pt-BR"/>
        </w:rPr>
        <w:t>ROLLBACK</w:t>
      </w:r>
      <w:ins w:id="88" w:author="vanessa" w:date="2011-06-22T14:36:00Z">
        <w:r w:rsidR="004C08CD">
          <w:rPr>
            <w:i/>
            <w:u w:val="none"/>
            <w:lang w:val="pt-BR"/>
          </w:rPr>
          <w:t>,</w:t>
        </w:r>
      </w:ins>
      <w:r w:rsidRPr="00997EB2">
        <w:rPr>
          <w:u w:val="none"/>
          <w:lang w:val="pt-BR"/>
        </w:rPr>
        <w:t xml:space="preserve"> que faz com que as mudanças nos dados existentes desde o último </w:t>
      </w:r>
      <w:r w:rsidRPr="00997EB2">
        <w:rPr>
          <w:i/>
          <w:u w:val="none"/>
          <w:lang w:val="pt-BR"/>
        </w:rPr>
        <w:t>COMMIT</w:t>
      </w:r>
      <w:r w:rsidRPr="00997EB2">
        <w:rPr>
          <w:u w:val="none"/>
          <w:lang w:val="pt-BR"/>
        </w:rPr>
        <w:t xml:space="preserve"> ou </w:t>
      </w:r>
      <w:r w:rsidRPr="00997EB2">
        <w:rPr>
          <w:i/>
          <w:u w:val="none"/>
          <w:lang w:val="pt-BR"/>
        </w:rPr>
        <w:t>ROLLBACK</w:t>
      </w:r>
      <w:r w:rsidRPr="00997EB2">
        <w:rPr>
          <w:u w:val="none"/>
          <w:lang w:val="pt-BR"/>
        </w:rPr>
        <w:t xml:space="preserve"> sejam descartadas.</w:t>
      </w:r>
    </w:p>
    <w:p w:rsidR="00FA18CE" w:rsidRDefault="00FA18CE" w:rsidP="00FA18CE">
      <w:pPr>
        <w:pStyle w:val="SubTitulo2"/>
        <w:numPr>
          <w:ilvl w:val="0"/>
          <w:numId w:val="33"/>
        </w:numPr>
        <w:jc w:val="both"/>
        <w:rPr>
          <w:u w:val="none"/>
        </w:rPr>
      </w:pPr>
      <w:r w:rsidRPr="00997EB2">
        <w:rPr>
          <w:u w:val="none"/>
          <w:lang w:val="pt-BR"/>
        </w:rPr>
        <w:t xml:space="preserve">DQL – Linguagem de Consulta de Dados – é utilizada para realizar uma consulta na base de dados de forma a encontrar um resultado específico. </w:t>
      </w:r>
      <w:r>
        <w:rPr>
          <w:u w:val="none"/>
        </w:rPr>
        <w:t xml:space="preserve">O </w:t>
      </w:r>
      <w:proofErr w:type="spellStart"/>
      <w:r w:rsidR="003D70D1" w:rsidRPr="003D70D1">
        <w:rPr>
          <w:highlight w:val="yellow"/>
          <w:u w:val="none"/>
          <w:rPrChange w:id="89" w:author="vanessa" w:date="2011-06-22T14:37:00Z">
            <w:rPr>
              <w:u w:val="none"/>
            </w:rPr>
          </w:rPrChange>
        </w:rPr>
        <w:t>únicocomandodesta</w:t>
      </w:r>
      <w:proofErr w:type="spellEnd"/>
      <w:r>
        <w:rPr>
          <w:u w:val="none"/>
        </w:rPr>
        <w:t xml:space="preserve"> </w:t>
      </w:r>
      <w:proofErr w:type="spellStart"/>
      <w:r>
        <w:rPr>
          <w:u w:val="none"/>
        </w:rPr>
        <w:t>subdivisão</w:t>
      </w:r>
      <w:proofErr w:type="spellEnd"/>
      <w:r>
        <w:rPr>
          <w:u w:val="none"/>
        </w:rPr>
        <w:t xml:space="preserve"> é o </w:t>
      </w:r>
      <w:r w:rsidRPr="00A30A2F">
        <w:rPr>
          <w:i/>
          <w:u w:val="none"/>
        </w:rPr>
        <w:t>SELECT</w:t>
      </w:r>
      <w:r>
        <w:rPr>
          <w:u w:val="non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Embora o SQL tenha sido </w:t>
      </w:r>
      <w:commentRangeStart w:id="90"/>
      <w:r w:rsidRPr="00997EB2">
        <w:rPr>
          <w:u w:val="none"/>
          <w:lang w:val="pt-BR"/>
        </w:rPr>
        <w:t>padronizado pela ANSI e ISO na década de 80</w:t>
      </w:r>
      <w:commentRangeEnd w:id="90"/>
      <w:r w:rsidR="004C08CD">
        <w:rPr>
          <w:rStyle w:val="Refdecomentrio"/>
          <w:rFonts w:ascii="Calibri" w:hAnsi="Calibri"/>
          <w:u w:val="none"/>
        </w:rPr>
        <w:commentReference w:id="90"/>
      </w:r>
      <w:r w:rsidRPr="00997EB2">
        <w:rPr>
          <w:u w:val="none"/>
          <w:lang w:val="pt-BR"/>
        </w:rPr>
        <w:t xml:space="preserve">, a linguagem possui muitas variações e extensões produzidas pelos diferentes fabricantes de sistemas gerenciadores de bases de dados. Sendo assim, estas subdivisões e os comandos podem sofrer alterações dependendo do SGBD. </w:t>
      </w:r>
    </w:p>
    <w:p w:rsidR="00FA18CE" w:rsidRPr="002E2A51" w:rsidRDefault="00FA18CE" w:rsidP="00FA18CE">
      <w:pPr>
        <w:pStyle w:val="SubTitulo2"/>
        <w:numPr>
          <w:ilvl w:val="0"/>
          <w:numId w:val="0"/>
        </w:numPr>
        <w:ind w:firstLine="708"/>
        <w:jc w:val="both"/>
        <w:rPr>
          <w:u w:val="none"/>
          <w:lang w:val="pt-BR"/>
        </w:rPr>
      </w:pPr>
      <w:r w:rsidRPr="00997EB2">
        <w:rPr>
          <w:u w:val="none"/>
          <w:lang w:val="pt-BR"/>
        </w:rPr>
        <w:t>Na</w:t>
      </w:r>
      <w:del w:id="91" w:author="vanessa" w:date="2011-06-22T14:38:00Z">
        <w:r w:rsidRPr="00997EB2" w:rsidDel="004C08CD">
          <w:rPr>
            <w:u w:val="none"/>
            <w:lang w:val="pt-BR"/>
          </w:rPr>
          <w:delText>s figuras</w:delText>
        </w:r>
      </w:del>
      <w:r w:rsidRPr="00997EB2">
        <w:rPr>
          <w:u w:val="none"/>
          <w:lang w:val="pt-BR"/>
        </w:rPr>
        <w:t xml:space="preserve"> </w:t>
      </w:r>
      <w:r w:rsidR="003D70D1">
        <w:rPr>
          <w:u w:val="none"/>
          <w:lang w:val="pt-BR"/>
        </w:rPr>
        <w:fldChar w:fldCharType="begin"/>
      </w:r>
      <w:r w:rsidR="002E2A51">
        <w:rPr>
          <w:u w:val="none"/>
          <w:lang w:val="pt-BR"/>
        </w:rPr>
        <w:instrText xml:space="preserve"> REF _Ref295924739 \h </w:instrText>
      </w:r>
      <w:r w:rsidR="003D70D1">
        <w:rPr>
          <w:u w:val="none"/>
          <w:lang w:val="pt-BR"/>
        </w:rPr>
      </w:r>
      <w:r w:rsidR="003D70D1">
        <w:rPr>
          <w:u w:val="none"/>
          <w:lang w:val="pt-BR"/>
        </w:rPr>
        <w:fldChar w:fldCharType="separate"/>
      </w:r>
      <w:r w:rsidR="002E2A51" w:rsidRPr="00991C88">
        <w:rPr>
          <w:lang w:val="pt-BR"/>
        </w:rPr>
        <w:t xml:space="preserve">Figura </w:t>
      </w:r>
      <w:r w:rsidR="002E2A51">
        <w:rPr>
          <w:noProof/>
          <w:lang w:val="pt-BR"/>
        </w:rPr>
        <w:t>2</w:t>
      </w:r>
      <w:r w:rsidR="003D70D1">
        <w:rPr>
          <w:u w:val="none"/>
          <w:lang w:val="pt-BR"/>
        </w:rPr>
        <w:fldChar w:fldCharType="end"/>
      </w:r>
      <w:r w:rsidR="002E2A51">
        <w:rPr>
          <w:u w:val="none"/>
          <w:lang w:val="pt-BR"/>
        </w:rPr>
        <w:t xml:space="preserve"> e </w:t>
      </w:r>
      <w:ins w:id="92" w:author="vanessa" w:date="2011-06-22T14:38:00Z">
        <w:r w:rsidR="004C08CD">
          <w:rPr>
            <w:u w:val="none"/>
            <w:lang w:val="pt-BR"/>
          </w:rPr>
          <w:t xml:space="preserve">na </w:t>
        </w:r>
      </w:ins>
      <w:r w:rsidR="003D70D1">
        <w:rPr>
          <w:u w:val="none"/>
          <w:lang w:val="pt-BR"/>
        </w:rPr>
        <w:fldChar w:fldCharType="begin"/>
      </w:r>
      <w:r w:rsidR="002E2A51">
        <w:rPr>
          <w:u w:val="none"/>
          <w:lang w:val="pt-BR"/>
        </w:rPr>
        <w:instrText xml:space="preserve"> REF _Ref295924743 \h </w:instrText>
      </w:r>
      <w:r w:rsidR="003D70D1">
        <w:rPr>
          <w:u w:val="none"/>
          <w:lang w:val="pt-BR"/>
        </w:rPr>
      </w:r>
      <w:r w:rsidR="003D70D1">
        <w:rPr>
          <w:u w:val="none"/>
          <w:lang w:val="pt-BR"/>
        </w:rPr>
        <w:fldChar w:fldCharType="separate"/>
      </w:r>
      <w:r w:rsidR="002E2A51" w:rsidRPr="00A201A9">
        <w:rPr>
          <w:lang w:val="pt-BR"/>
        </w:rPr>
        <w:t xml:space="preserve">Figura </w:t>
      </w:r>
      <w:r w:rsidR="002E2A51" w:rsidRPr="00A201A9">
        <w:rPr>
          <w:noProof/>
          <w:lang w:val="pt-BR"/>
        </w:rPr>
        <w:t>3</w:t>
      </w:r>
      <w:r w:rsidR="003D70D1">
        <w:rPr>
          <w:u w:val="none"/>
          <w:lang w:val="pt-BR"/>
        </w:rPr>
        <w:fldChar w:fldCharType="end"/>
      </w:r>
      <w:ins w:id="93" w:author="vanessa" w:date="2011-06-22T14:38:00Z">
        <w:r w:rsidR="004C08CD">
          <w:rPr>
            <w:u w:val="none"/>
            <w:lang w:val="pt-BR"/>
          </w:rPr>
          <w:t xml:space="preserve"> </w:t>
        </w:r>
      </w:ins>
      <w:proofErr w:type="spellStart"/>
      <w:r w:rsidR="003D70D1" w:rsidRPr="003D70D1">
        <w:rPr>
          <w:highlight w:val="yellow"/>
          <w:u w:val="none"/>
          <w:lang w:val="pt-BR"/>
          <w:rPrChange w:id="94" w:author="vanessa" w:date="2011-06-22T14:38:00Z">
            <w:rPr>
              <w:u w:val="none"/>
              <w:lang w:val="pt-BR"/>
            </w:rPr>
          </w:rPrChange>
        </w:rPr>
        <w:t>são</w:t>
      </w:r>
      <w:r w:rsidR="003D70D1" w:rsidRPr="003D70D1">
        <w:rPr>
          <w:rStyle w:val="Refdecomentrio"/>
          <w:sz w:val="22"/>
          <w:szCs w:val="22"/>
          <w:highlight w:val="yellow"/>
          <w:u w:val="none"/>
          <w:lang w:val="pt-BR"/>
          <w:rPrChange w:id="95" w:author="vanessa" w:date="2011-06-22T14:38:00Z">
            <w:rPr>
              <w:rStyle w:val="Refdecomentrio"/>
              <w:sz w:val="22"/>
              <w:szCs w:val="22"/>
              <w:u w:val="none"/>
              <w:lang w:val="pt-BR"/>
            </w:rPr>
          </w:rPrChange>
        </w:rPr>
        <w:t>a</w:t>
      </w:r>
      <w:r w:rsidR="003D70D1" w:rsidRPr="003D70D1">
        <w:rPr>
          <w:highlight w:val="yellow"/>
          <w:u w:val="none"/>
          <w:lang w:val="pt-BR"/>
          <w:rPrChange w:id="96" w:author="vanessa" w:date="2011-06-22T14:38:00Z">
            <w:rPr>
              <w:sz w:val="16"/>
              <w:szCs w:val="16"/>
              <w:u w:val="none"/>
              <w:lang w:val="pt-BR"/>
            </w:rPr>
          </w:rPrChange>
        </w:rPr>
        <w:t>presentados</w:t>
      </w:r>
      <w:proofErr w:type="spellEnd"/>
      <w:r w:rsidRPr="00997EB2">
        <w:rPr>
          <w:u w:val="none"/>
          <w:lang w:val="pt-BR"/>
        </w:rPr>
        <w:t xml:space="preserve"> alguns comandos utilizados para criar a </w:t>
      </w:r>
      <w:commentRangeStart w:id="97"/>
      <w:r w:rsidRPr="00997EB2">
        <w:rPr>
          <w:u w:val="none"/>
          <w:lang w:val="pt-BR"/>
        </w:rPr>
        <w:t xml:space="preserve">estrutura </w:t>
      </w:r>
      <w:commentRangeEnd w:id="97"/>
      <w:r w:rsidR="00DB48B8">
        <w:rPr>
          <w:rStyle w:val="Refdecomentrio"/>
          <w:rFonts w:ascii="Calibri" w:hAnsi="Calibri"/>
          <w:u w:val="none"/>
        </w:rPr>
        <w:commentReference w:id="97"/>
      </w:r>
      <w:r w:rsidRPr="00997EB2">
        <w:rPr>
          <w:u w:val="none"/>
          <w:lang w:val="pt-BR"/>
        </w:rPr>
        <w:t>da tabela Pessoa (</w:t>
      </w:r>
      <w:commentRangeStart w:id="98"/>
      <w:r w:rsidR="003D70D1" w:rsidRPr="001F3EAB">
        <w:rPr>
          <w:u w:val="none"/>
        </w:rPr>
        <w:fldChar w:fldCharType="begin"/>
      </w:r>
      <w:r w:rsidRPr="00997EB2">
        <w:rPr>
          <w:u w:val="none"/>
          <w:lang w:val="pt-BR"/>
        </w:rPr>
        <w:instrText xml:space="preserve"> REF _Ref293344004 \h </w:instrText>
      </w:r>
      <w:r w:rsidR="003D70D1" w:rsidRPr="001F3EAB">
        <w:rPr>
          <w:u w:val="none"/>
        </w:rPr>
      </w:r>
      <w:r w:rsidR="003D70D1" w:rsidRPr="001F3EAB">
        <w:rPr>
          <w:u w:val="none"/>
        </w:rPr>
        <w:fldChar w:fldCharType="separate"/>
      </w:r>
      <w:r w:rsidRPr="00997EB2">
        <w:rPr>
          <w:lang w:val="pt-BR"/>
        </w:rPr>
        <w:t xml:space="preserve">Figura </w:t>
      </w:r>
      <w:r w:rsidRPr="00997EB2">
        <w:rPr>
          <w:noProof/>
          <w:lang w:val="pt-BR"/>
        </w:rPr>
        <w:t>1</w:t>
      </w:r>
      <w:r w:rsidR="003D70D1" w:rsidRPr="001F3EAB">
        <w:rPr>
          <w:u w:val="none"/>
        </w:rPr>
        <w:fldChar w:fldCharType="end"/>
      </w:r>
      <w:r w:rsidRPr="00997EB2">
        <w:rPr>
          <w:u w:val="none"/>
          <w:lang w:val="pt-BR"/>
        </w:rPr>
        <w:t xml:space="preserve">). </w:t>
      </w:r>
      <w:commentRangeEnd w:id="98"/>
      <w:r>
        <w:rPr>
          <w:rStyle w:val="Refdecomentrio"/>
          <w:rFonts w:ascii="Calibri" w:hAnsi="Calibri" w:cs="Calibri"/>
          <w:u w:val="none"/>
        </w:rPr>
        <w:commentReference w:id="9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86"/>
      </w:tblGrid>
      <w:tr w:rsidR="00FA18CE" w:rsidTr="00C91C21">
        <w:tc>
          <w:tcPr>
            <w:tcW w:w="9286" w:type="dxa"/>
          </w:tcPr>
          <w:p w:rsidR="00FA18CE" w:rsidRPr="00D96398" w:rsidRDefault="00FA18CE" w:rsidP="00C91C21">
            <w:pPr>
              <w:pStyle w:val="SubTitulo2"/>
              <w:numPr>
                <w:ilvl w:val="0"/>
                <w:numId w:val="0"/>
              </w:numPr>
              <w:spacing w:after="0"/>
              <w:ind w:left="720" w:hanging="720"/>
              <w:rPr>
                <w:u w:val="none"/>
                <w:lang w:val="pt-BR"/>
              </w:rPr>
            </w:pPr>
          </w:p>
          <w:p w:rsidR="00FA18CE" w:rsidRPr="00D276EA" w:rsidRDefault="00FA18CE" w:rsidP="00C91C21">
            <w:pPr>
              <w:pStyle w:val="SubTitulo2"/>
              <w:numPr>
                <w:ilvl w:val="0"/>
                <w:numId w:val="0"/>
              </w:numPr>
              <w:spacing w:after="0"/>
              <w:ind w:left="720" w:hanging="720"/>
              <w:rPr>
                <w:u w:val="none"/>
              </w:rPr>
            </w:pPr>
            <w:r w:rsidRPr="00D276EA">
              <w:rPr>
                <w:u w:val="none"/>
              </w:rPr>
              <w:t>CREATE TABLE `</w:t>
            </w:r>
            <w:proofErr w:type="spellStart"/>
            <w:r w:rsidRPr="00D276EA">
              <w:rPr>
                <w:u w:val="none"/>
              </w:rPr>
              <w:t>pessoa</w:t>
            </w:r>
            <w:proofErr w:type="spellEnd"/>
            <w:r w:rsidRPr="00D276EA">
              <w:rPr>
                <w:u w:val="none"/>
              </w:rPr>
              <w:t>` (</w:t>
            </w:r>
          </w:p>
          <w:p w:rsidR="00FA18CE" w:rsidRPr="00D276EA" w:rsidRDefault="00FA18CE" w:rsidP="00C91C21">
            <w:pPr>
              <w:pStyle w:val="SubTitulo2"/>
              <w:numPr>
                <w:ilvl w:val="0"/>
                <w:numId w:val="0"/>
              </w:numPr>
              <w:spacing w:after="0"/>
              <w:ind w:left="720"/>
              <w:rPr>
                <w:u w:val="none"/>
              </w:rPr>
            </w:pPr>
            <w:r w:rsidRPr="00D276EA">
              <w:rPr>
                <w:u w:val="none"/>
              </w:rPr>
              <w:t xml:space="preserve">  `</w:t>
            </w:r>
            <w:proofErr w:type="spellStart"/>
            <w:r w:rsidRPr="00D276EA">
              <w:rPr>
                <w:u w:val="none"/>
              </w:rPr>
              <w:t>cpf</w:t>
            </w:r>
            <w:proofErr w:type="spellEnd"/>
            <w:r w:rsidRPr="00D276EA">
              <w:rPr>
                <w:u w:val="none"/>
              </w:rPr>
              <w:t xml:space="preserve">` </w:t>
            </w:r>
            <w:proofErr w:type="spellStart"/>
            <w:r>
              <w:rPr>
                <w:u w:val="none"/>
              </w:rPr>
              <w:t>big</w:t>
            </w:r>
            <w:r w:rsidRPr="00D276EA">
              <w:rPr>
                <w:u w:val="none"/>
              </w:rPr>
              <w:t>int</w:t>
            </w:r>
            <w:proofErr w:type="spellEnd"/>
            <w:r w:rsidRPr="00D276EA">
              <w:rPr>
                <w:u w:val="none"/>
              </w:rPr>
              <w:t>(</w:t>
            </w:r>
            <w:r>
              <w:rPr>
                <w:u w:val="none"/>
              </w:rPr>
              <w:t>20</w:t>
            </w:r>
            <w:r w:rsidRPr="00D276EA">
              <w:rPr>
                <w:u w:val="none"/>
              </w:rPr>
              <w:t>) unsigned NOT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w:t>
            </w:r>
            <w:proofErr w:type="spellStart"/>
            <w:r w:rsidRPr="00D96398">
              <w:rPr>
                <w:u w:val="none"/>
                <w:lang w:val="pt-BR"/>
              </w:rPr>
              <w:t>nome`</w:t>
            </w:r>
            <w:proofErr w:type="spellEnd"/>
            <w:r w:rsidRPr="00D96398">
              <w:rPr>
                <w:u w:val="none"/>
                <w:lang w:val="pt-BR"/>
              </w:rPr>
              <w:t xml:space="preserve"> </w:t>
            </w:r>
            <w:proofErr w:type="spellStart"/>
            <w:proofErr w:type="gramStart"/>
            <w:r w:rsidRPr="00D96398">
              <w:rPr>
                <w:u w:val="none"/>
                <w:lang w:val="pt-BR"/>
              </w:rPr>
              <w:t>varchar</w:t>
            </w:r>
            <w:proofErr w:type="spellEnd"/>
            <w:r w:rsidRPr="00D96398">
              <w:rPr>
                <w:u w:val="none"/>
                <w:lang w:val="pt-BR"/>
              </w:rPr>
              <w:t>(</w:t>
            </w:r>
            <w:proofErr w:type="gramEnd"/>
            <w:r w:rsidRPr="00D96398">
              <w:rPr>
                <w:u w:val="none"/>
                <w:lang w:val="pt-BR"/>
              </w:rPr>
              <w:t>100) default NULL,</w:t>
            </w:r>
          </w:p>
          <w:p w:rsidR="00FA18CE" w:rsidRPr="00D96398" w:rsidRDefault="00FA18CE" w:rsidP="00C91C21">
            <w:pPr>
              <w:pStyle w:val="SubTitulo2"/>
              <w:numPr>
                <w:ilvl w:val="0"/>
                <w:numId w:val="0"/>
              </w:numPr>
              <w:spacing w:after="0"/>
              <w:ind w:left="720"/>
              <w:rPr>
                <w:u w:val="none"/>
                <w:lang w:val="pt-BR"/>
              </w:rPr>
            </w:pPr>
            <w:proofErr w:type="gramStart"/>
            <w:r w:rsidRPr="00D96398">
              <w:rPr>
                <w:u w:val="none"/>
                <w:lang w:val="pt-BR"/>
              </w:rPr>
              <w:t>`</w:t>
            </w:r>
            <w:proofErr w:type="spellStart"/>
            <w:r w:rsidRPr="00D96398">
              <w:rPr>
                <w:u w:val="none"/>
                <w:lang w:val="pt-BR"/>
              </w:rPr>
              <w:t>data_nascimento</w:t>
            </w:r>
            <w:proofErr w:type="gramEnd"/>
            <w:r w:rsidRPr="00D96398">
              <w:rPr>
                <w:u w:val="none"/>
                <w:lang w:val="pt-BR"/>
              </w:rPr>
              <w:t>`</w:t>
            </w:r>
            <w:proofErr w:type="spellEnd"/>
            <w:r w:rsidRPr="00D96398">
              <w:rPr>
                <w:u w:val="none"/>
                <w:lang w:val="pt-BR"/>
              </w:rPr>
              <w:t xml:space="preserve"> date default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  PRIMARY KEY(</w:t>
            </w:r>
            <w:proofErr w:type="spellStart"/>
            <w:r w:rsidRPr="00D96398">
              <w:rPr>
                <w:u w:val="none"/>
                <w:lang w:val="pt-BR"/>
              </w:rPr>
              <w:t>`cpf</w:t>
            </w:r>
            <w:proofErr w:type="spellEnd"/>
            <w:r w:rsidRPr="00D96398">
              <w:rPr>
                <w:u w:val="none"/>
                <w:lang w:val="pt-BR"/>
              </w:rPr>
              <w:t>`)</w:t>
            </w:r>
          </w:p>
          <w:p w:rsidR="00FA18CE" w:rsidRPr="00D276EA" w:rsidRDefault="00FA18CE" w:rsidP="00C91C21">
            <w:pPr>
              <w:pStyle w:val="SubTitulo2"/>
              <w:numPr>
                <w:ilvl w:val="0"/>
                <w:numId w:val="0"/>
              </w:numPr>
              <w:spacing w:after="0"/>
              <w:rPr>
                <w:u w:val="none"/>
              </w:rPr>
            </w:pPr>
            <w:r w:rsidRPr="00D276EA">
              <w:rPr>
                <w:u w:val="none"/>
              </w:rPr>
              <w:t xml:space="preserve">) </w:t>
            </w:r>
            <w:r>
              <w:rPr>
                <w:u w:val="none"/>
              </w:rPr>
              <w:t>;</w:t>
            </w:r>
          </w:p>
          <w:p w:rsidR="00FA18CE" w:rsidRPr="0045631A" w:rsidRDefault="00FA18CE" w:rsidP="00C91C21">
            <w:pPr>
              <w:pStyle w:val="SubTitulo2"/>
              <w:numPr>
                <w:ilvl w:val="0"/>
                <w:numId w:val="0"/>
              </w:numPr>
              <w:spacing w:after="0"/>
              <w:ind w:firstLine="708"/>
              <w:rPr>
                <w:u w:val="none"/>
              </w:rPr>
            </w:pPr>
          </w:p>
        </w:tc>
      </w:tr>
    </w:tbl>
    <w:p w:rsidR="00FA18CE" w:rsidRPr="00991C88" w:rsidRDefault="00FA18CE" w:rsidP="00FA18CE">
      <w:pPr>
        <w:pStyle w:val="Legenda"/>
        <w:rPr>
          <w:lang w:val="pt-BR"/>
        </w:rPr>
      </w:pPr>
      <w:bookmarkStart w:id="99" w:name="_Ref295924739"/>
      <w:bookmarkStart w:id="100" w:name="_Toc295923751"/>
      <w:commentRangeStart w:id="101"/>
      <w:r w:rsidRPr="00991C88">
        <w:rPr>
          <w:lang w:val="pt-BR"/>
        </w:rPr>
        <w:t xml:space="preserve">Figura </w:t>
      </w:r>
      <w:r w:rsidR="003D70D1">
        <w:fldChar w:fldCharType="begin"/>
      </w:r>
      <w:r w:rsidRPr="00991C88">
        <w:rPr>
          <w:lang w:val="pt-BR"/>
        </w:rPr>
        <w:instrText xml:space="preserve"> SEQ Figura \* ARABIC </w:instrText>
      </w:r>
      <w:r w:rsidR="003D70D1">
        <w:fldChar w:fldCharType="separate"/>
      </w:r>
      <w:r>
        <w:rPr>
          <w:noProof/>
          <w:lang w:val="pt-BR"/>
        </w:rPr>
        <w:t>2</w:t>
      </w:r>
      <w:r w:rsidR="003D70D1">
        <w:fldChar w:fldCharType="end"/>
      </w:r>
      <w:bookmarkEnd w:id="99"/>
      <w:r w:rsidRPr="00991C88">
        <w:rPr>
          <w:lang w:val="pt-BR"/>
        </w:rPr>
        <w:t xml:space="preserve">: </w:t>
      </w:r>
      <w:commentRangeEnd w:id="101"/>
      <w:r w:rsidR="004C08CD">
        <w:rPr>
          <w:rStyle w:val="Refdecomentrio"/>
          <w:rFonts w:cs="Times New Roman"/>
          <w:b w:val="0"/>
          <w:bCs w:val="0"/>
        </w:rPr>
        <w:commentReference w:id="101"/>
      </w:r>
      <w:r w:rsidRPr="00991C88">
        <w:rPr>
          <w:lang w:val="pt-BR"/>
        </w:rPr>
        <w:t xml:space="preserve">Comando SQL utilizado para criar tabelas no </w:t>
      </w:r>
      <w:proofErr w:type="gramStart"/>
      <w:r w:rsidRPr="00991C88">
        <w:rPr>
          <w:lang w:val="pt-BR"/>
        </w:rPr>
        <w:t>MySQL</w:t>
      </w:r>
      <w:proofErr w:type="gramEnd"/>
      <w:r w:rsidRPr="00991C88">
        <w:rPr>
          <w:lang w:val="pt-BR"/>
        </w:rPr>
        <w:t>.</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9345AD" w:rsidTr="00C91C21">
        <w:tc>
          <w:tcPr>
            <w:tcW w:w="5000" w:type="pct"/>
          </w:tcPr>
          <w:p w:rsidR="00FA18CE" w:rsidRPr="00D96398" w:rsidRDefault="00FA18CE" w:rsidP="00C91C21">
            <w:pPr>
              <w:pStyle w:val="SubTitulo2"/>
              <w:numPr>
                <w:ilvl w:val="0"/>
                <w:numId w:val="0"/>
              </w:numPr>
              <w:spacing w:after="0"/>
              <w:ind w:left="720" w:hanging="720"/>
              <w:rPr>
                <w:u w:val="none"/>
                <w:lang w:val="pt-BR"/>
              </w:rPr>
            </w:pP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(08539287409, 'Joao', '1967-05-17');</w:t>
            </w: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(05831765208, 'Maria', '1990-10-21');</w:t>
            </w: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t>COMMIT;</w:t>
            </w:r>
          </w:p>
          <w:p w:rsidR="00FA18CE" w:rsidRPr="00D96398" w:rsidRDefault="00FA18CE" w:rsidP="00C91C21">
            <w:pPr>
              <w:pStyle w:val="SubTitulo2"/>
              <w:numPr>
                <w:ilvl w:val="0"/>
                <w:numId w:val="0"/>
              </w:numPr>
              <w:spacing w:after="0"/>
              <w:rPr>
                <w:u w:val="none"/>
                <w:lang w:val="pt-BR"/>
              </w:rPr>
            </w:pPr>
          </w:p>
        </w:tc>
      </w:tr>
    </w:tbl>
    <w:p w:rsidR="00FA18CE" w:rsidRPr="00C95C88" w:rsidRDefault="00FA18CE" w:rsidP="00FA18CE">
      <w:pPr>
        <w:pStyle w:val="Legenda"/>
        <w:rPr>
          <w:lang w:val="pt-BR"/>
        </w:rPr>
      </w:pPr>
      <w:bookmarkStart w:id="102" w:name="_Ref295924743"/>
      <w:bookmarkStart w:id="103" w:name="_Toc295923752"/>
      <w:r w:rsidRPr="00A201A9">
        <w:rPr>
          <w:lang w:val="pt-BR"/>
        </w:rPr>
        <w:t xml:space="preserve">Figura </w:t>
      </w:r>
      <w:r w:rsidR="003D70D1">
        <w:fldChar w:fldCharType="begin"/>
      </w:r>
      <w:r w:rsidRPr="00A201A9">
        <w:rPr>
          <w:lang w:val="pt-BR"/>
        </w:rPr>
        <w:instrText xml:space="preserve"> SEQ Figura \* ARABIC </w:instrText>
      </w:r>
      <w:r w:rsidR="003D70D1">
        <w:fldChar w:fldCharType="separate"/>
      </w:r>
      <w:r w:rsidRPr="00A201A9">
        <w:rPr>
          <w:noProof/>
          <w:lang w:val="pt-BR"/>
        </w:rPr>
        <w:t>3</w:t>
      </w:r>
      <w:r w:rsidR="003D70D1">
        <w:fldChar w:fldCharType="end"/>
      </w:r>
      <w:bookmarkEnd w:id="102"/>
      <w:r w:rsidRPr="00A201A9">
        <w:rPr>
          <w:lang w:val="pt-BR"/>
        </w:rPr>
        <w:t xml:space="preserve">: Comandos de inserção de dados nas tabelas </w:t>
      </w:r>
      <w:proofErr w:type="gramStart"/>
      <w:r w:rsidRPr="00A201A9">
        <w:rPr>
          <w:lang w:val="pt-BR"/>
        </w:rPr>
        <w:t>MySQL</w:t>
      </w:r>
      <w:proofErr w:type="gramEnd"/>
      <w:r w:rsidRPr="00A201A9">
        <w:rPr>
          <w:lang w:val="pt-BR"/>
        </w:rPr>
        <w:t>.</w:t>
      </w:r>
      <w:bookmarkEnd w:id="103"/>
    </w:p>
    <w:p w:rsidR="00FA18CE" w:rsidRDefault="00FA18CE" w:rsidP="00FA18CE">
      <w:pPr>
        <w:pStyle w:val="SubTitulo2"/>
      </w:pPr>
      <w:r>
        <w:lastRenderedPageBreak/>
        <w:t>Índices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são os principais meios de acelerar o acesso ao conteúdo das tabelas, especialmente se a </w:t>
      </w:r>
      <w:r w:rsidR="003D70D1" w:rsidRPr="003D70D1">
        <w:rPr>
          <w:highlight w:val="yellow"/>
          <w:u w:val="none"/>
          <w:lang w:val="pt-BR"/>
          <w:rPrChange w:id="104" w:author="vanessa" w:date="2011-06-22T14:39:00Z">
            <w:rPr>
              <w:sz w:val="16"/>
              <w:szCs w:val="16"/>
              <w:u w:val="none"/>
              <w:lang w:val="pt-BR"/>
            </w:rPr>
          </w:rPrChange>
        </w:rPr>
        <w:t>consultaenvolver</w:t>
      </w:r>
      <w:r w:rsidRPr="00997EB2">
        <w:rPr>
          <w:u w:val="none"/>
          <w:lang w:val="pt-BR"/>
        </w:rPr>
        <w:t xml:space="preserve"> múltiplas junções entre as tabelas. Sem o índice, o </w:t>
      </w:r>
      <w:proofErr w:type="gramStart"/>
      <w:r w:rsidRPr="00997EB2">
        <w:rPr>
          <w:u w:val="none"/>
          <w:lang w:val="pt-BR"/>
        </w:rPr>
        <w:t>MySQL</w:t>
      </w:r>
      <w:proofErr w:type="gramEnd"/>
      <w:r w:rsidRPr="00997EB2">
        <w:rPr>
          <w:u w:val="none"/>
          <w:lang w:val="pt-BR"/>
        </w:rPr>
        <w:t xml:space="preserve"> é obrigado a ler a tabela por completo, desde a primeira linha até a última linha da tabela. Quanto maior for esta tabela, maior será o custo da consulta. Se a tabela possui índice </w:t>
      </w:r>
      <w:del w:id="105" w:author="vanessa" w:date="2011-06-22T14:39:00Z">
        <w:r w:rsidRPr="00997EB2" w:rsidDel="004C08CD">
          <w:rPr>
            <w:u w:val="none"/>
            <w:lang w:val="pt-BR"/>
          </w:rPr>
          <w:delText xml:space="preserve">na </w:delText>
        </w:r>
      </w:del>
      <w:ins w:id="106" w:author="vanessa" w:date="2011-06-22T14:39:00Z">
        <w:r w:rsidR="004C08CD">
          <w:rPr>
            <w:u w:val="none"/>
            <w:lang w:val="pt-BR"/>
          </w:rPr>
          <w:t>sobre a</w:t>
        </w:r>
        <w:r w:rsidR="004C08CD" w:rsidRPr="00997EB2">
          <w:rPr>
            <w:u w:val="none"/>
            <w:lang w:val="pt-BR"/>
          </w:rPr>
          <w:t xml:space="preserve"> </w:t>
        </w:r>
      </w:ins>
      <w:r w:rsidRPr="00997EB2">
        <w:rPr>
          <w:u w:val="none"/>
          <w:lang w:val="pt-BR"/>
        </w:rPr>
        <w:t>coluna em questão, ou seja, nas colunas</w:t>
      </w:r>
      <w:ins w:id="107" w:author="vanessa" w:date="2011-06-22T14:39:00Z">
        <w:r w:rsidR="004C08CD">
          <w:rPr>
            <w:u w:val="none"/>
            <w:lang w:val="pt-BR"/>
          </w:rPr>
          <w:t xml:space="preserve"> que são referenciadas n</w:t>
        </w:r>
      </w:ins>
      <w:del w:id="108" w:author="vanessa" w:date="2011-06-22T14:39:00Z">
        <w:r w:rsidRPr="00997EB2" w:rsidDel="004C08CD">
          <w:rPr>
            <w:u w:val="none"/>
            <w:lang w:val="pt-BR"/>
          </w:rPr>
          <w:delText xml:space="preserve"> d</w:delText>
        </w:r>
      </w:del>
      <w:r w:rsidRPr="00997EB2">
        <w:rPr>
          <w:u w:val="none"/>
          <w:lang w:val="pt-BR"/>
        </w:rPr>
        <w:t xml:space="preserve">a cláusula </w:t>
      </w:r>
      <w:r w:rsidRPr="00997EB2">
        <w:rPr>
          <w:i/>
          <w:u w:val="none"/>
          <w:lang w:val="pt-BR"/>
        </w:rPr>
        <w:t>WHERE</w:t>
      </w:r>
      <w:r w:rsidRPr="00997EB2">
        <w:rPr>
          <w:u w:val="none"/>
          <w:lang w:val="pt-BR"/>
        </w:rPr>
        <w:t xml:space="preserve">, o </w:t>
      </w:r>
      <w:proofErr w:type="gramStart"/>
      <w:r w:rsidRPr="00997EB2">
        <w:rPr>
          <w:u w:val="none"/>
          <w:lang w:val="pt-BR"/>
        </w:rPr>
        <w:t>MySQL</w:t>
      </w:r>
      <w:proofErr w:type="gramEnd"/>
      <w:r w:rsidRPr="00997EB2">
        <w:rPr>
          <w:u w:val="none"/>
          <w:lang w:val="pt-BR"/>
        </w:rPr>
        <w:t xml:space="preserve"> consegue facilmente determinar a posição que deve procurar no arquivo de dados, sem ter que acessar todos os dados. Entretanto, se a consulta requerer como resposta a maioria das linhas da tabela, é mais rápido ler o arquivo de dados </w:t>
      </w:r>
      <w:proofErr w:type="spellStart"/>
      <w:r w:rsidRPr="00997EB2">
        <w:rPr>
          <w:u w:val="none"/>
          <w:lang w:val="pt-BR"/>
        </w:rPr>
        <w:t>sequencialmente</w:t>
      </w:r>
      <w:proofErr w:type="spellEnd"/>
      <w:r w:rsidRPr="00997EB2">
        <w:rPr>
          <w:u w:val="none"/>
          <w:lang w:val="pt-BR"/>
        </w:rPr>
        <w:t xml:space="preserve">, minimizando </w:t>
      </w:r>
      <w:proofErr w:type="spellStart"/>
      <w:r w:rsidR="003D70D1" w:rsidRPr="003D70D1">
        <w:rPr>
          <w:highlight w:val="yellow"/>
          <w:u w:val="none"/>
          <w:lang w:val="pt-BR"/>
          <w:rPrChange w:id="109" w:author="vanessa" w:date="2011-06-22T14:40:00Z">
            <w:rPr>
              <w:sz w:val="16"/>
              <w:szCs w:val="16"/>
              <w:u w:val="none"/>
              <w:lang w:val="pt-BR"/>
            </w:rPr>
          </w:rPrChange>
        </w:rPr>
        <w:t>acessosao</w:t>
      </w:r>
      <w:proofErr w:type="spellEnd"/>
      <w:r w:rsidRPr="00997EB2">
        <w:rPr>
          <w:u w:val="none"/>
          <w:lang w:val="pt-BR"/>
        </w:rPr>
        <w:t xml:space="preserve"> disco.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maioria dos índices do </w:t>
      </w:r>
      <w:proofErr w:type="gramStart"/>
      <w:r w:rsidRPr="00997EB2">
        <w:rPr>
          <w:u w:val="none"/>
          <w:lang w:val="pt-BR"/>
        </w:rPr>
        <w:t>MySQL</w:t>
      </w:r>
      <w:proofErr w:type="gramEnd"/>
      <w:r w:rsidRPr="00997EB2">
        <w:rPr>
          <w:u w:val="none"/>
          <w:lang w:val="pt-BR"/>
        </w:rPr>
        <w:t xml:space="preserve"> são armazenados em Árvores-B, como</w:t>
      </w:r>
      <w:ins w:id="110" w:author="vanessa" w:date="2011-06-22T14:40:00Z">
        <w:r w:rsidR="004C08CD">
          <w:rPr>
            <w:u w:val="none"/>
            <w:lang w:val="pt-BR"/>
          </w:rPr>
          <w:t xml:space="preserve"> por exemplo os índices</w:t>
        </w:r>
      </w:ins>
      <w:del w:id="111" w:author="vanessa" w:date="2011-06-22T14:40:00Z">
        <w:r w:rsidRPr="00997EB2" w:rsidDel="004C08CD">
          <w:rPr>
            <w:u w:val="none"/>
            <w:lang w:val="pt-BR"/>
          </w:rPr>
          <w:delText>:</w:delText>
        </w:r>
      </w:del>
      <w:r w:rsidRPr="00997EB2">
        <w:rPr>
          <w:u w:val="none"/>
          <w:lang w:val="pt-BR"/>
        </w:rPr>
        <w:t xml:space="preserve"> </w:t>
      </w:r>
      <w:proofErr w:type="spellStart"/>
      <w:r w:rsidRPr="00997EB2">
        <w:rPr>
          <w:i/>
          <w:u w:val="none"/>
          <w:lang w:val="pt-BR"/>
        </w:rPr>
        <w:t>Primary</w:t>
      </w:r>
      <w:proofErr w:type="spellEnd"/>
      <w:r w:rsidRPr="00997EB2">
        <w:rPr>
          <w:i/>
          <w:u w:val="none"/>
          <w:lang w:val="pt-BR"/>
        </w:rPr>
        <w:t xml:space="preserve"> </w:t>
      </w:r>
      <w:proofErr w:type="spellStart"/>
      <w:r w:rsidRPr="00997EB2">
        <w:rPr>
          <w:i/>
          <w:u w:val="none"/>
          <w:lang w:val="pt-BR"/>
        </w:rPr>
        <w:t>Key</w:t>
      </w:r>
      <w:proofErr w:type="spellEnd"/>
      <w:r w:rsidRPr="00997EB2">
        <w:rPr>
          <w:i/>
          <w:u w:val="none"/>
          <w:lang w:val="pt-BR"/>
        </w:rPr>
        <w:t xml:space="preserve">, </w:t>
      </w:r>
      <w:proofErr w:type="spellStart"/>
      <w:r w:rsidRPr="00997EB2">
        <w:rPr>
          <w:i/>
          <w:u w:val="none"/>
          <w:lang w:val="pt-BR"/>
        </w:rPr>
        <w:t>Unique</w:t>
      </w:r>
      <w:proofErr w:type="spellEnd"/>
      <w:r w:rsidRPr="00997EB2">
        <w:rPr>
          <w:i/>
          <w:u w:val="none"/>
          <w:lang w:val="pt-BR"/>
        </w:rPr>
        <w:t xml:space="preserve"> </w:t>
      </w:r>
      <w:proofErr w:type="spellStart"/>
      <w:r w:rsidRPr="00997EB2">
        <w:rPr>
          <w:i/>
          <w:u w:val="none"/>
          <w:lang w:val="pt-BR"/>
        </w:rPr>
        <w:t>Key</w:t>
      </w:r>
      <w:proofErr w:type="spellEnd"/>
      <w:r w:rsidRPr="00997EB2">
        <w:rPr>
          <w:i/>
          <w:u w:val="none"/>
          <w:lang w:val="pt-BR"/>
        </w:rPr>
        <w:t xml:space="preserve">, </w:t>
      </w:r>
      <w:proofErr w:type="spellStart"/>
      <w:r w:rsidRPr="00997EB2">
        <w:rPr>
          <w:i/>
          <w:u w:val="none"/>
          <w:lang w:val="pt-BR"/>
        </w:rPr>
        <w:t>Index</w:t>
      </w:r>
      <w:proofErr w:type="spellEnd"/>
      <w:r w:rsidRPr="00997EB2">
        <w:rPr>
          <w:i/>
          <w:u w:val="none"/>
          <w:lang w:val="pt-BR"/>
        </w:rPr>
        <w:t xml:space="preserve"> e </w:t>
      </w:r>
      <w:proofErr w:type="spellStart"/>
      <w:r w:rsidRPr="00997EB2">
        <w:rPr>
          <w:i/>
          <w:u w:val="none"/>
          <w:lang w:val="pt-BR"/>
        </w:rPr>
        <w:t>Fulltext</w:t>
      </w:r>
      <w:proofErr w:type="spellEnd"/>
      <w:r w:rsidRPr="00997EB2">
        <w:rPr>
          <w:u w:val="none"/>
          <w:lang w:val="pt-BR"/>
        </w:rPr>
        <w:t xml:space="preserve">. Entretanto, alguns tipos específicos de tabelas também suportam </w:t>
      </w:r>
      <w:proofErr w:type="spellStart"/>
      <w:r w:rsidRPr="00997EB2">
        <w:rPr>
          <w:i/>
          <w:u w:val="none"/>
          <w:lang w:val="pt-BR"/>
        </w:rPr>
        <w:t>Hash</w:t>
      </w:r>
      <w:proofErr w:type="spellEnd"/>
      <w:r w:rsidRPr="00997EB2">
        <w:rPr>
          <w:i/>
          <w:u w:val="none"/>
          <w:lang w:val="pt-BR"/>
        </w:rPr>
        <w:t xml:space="preserve"> Indexes</w:t>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bem flexível na construção dos índices. É possível indexar uma única coluna, ou uma combinação de colunas. Além disso, é possível ter mais de um índice por tabela.  </w:t>
      </w:r>
    </w:p>
    <w:p w:rsidR="00FA18CE" w:rsidRPr="00997EB2" w:rsidRDefault="00FA18CE" w:rsidP="00FA18CE">
      <w:pPr>
        <w:pStyle w:val="SubTitulo2"/>
        <w:numPr>
          <w:ilvl w:val="0"/>
          <w:numId w:val="0"/>
        </w:numPr>
        <w:ind w:firstLine="708"/>
        <w:jc w:val="both"/>
        <w:rPr>
          <w:u w:val="none"/>
          <w:lang w:val="pt-BR"/>
        </w:rPr>
      </w:pPr>
      <w:commentRangeStart w:id="112"/>
      <w:r w:rsidRPr="00997EB2">
        <w:rPr>
          <w:u w:val="none"/>
          <w:lang w:val="pt-BR"/>
        </w:rPr>
        <w:t>O maior número de índices por tabela</w:t>
      </w:r>
      <w:commentRangeEnd w:id="112"/>
      <w:r w:rsidR="004C08CD">
        <w:rPr>
          <w:rStyle w:val="Refdecomentrio"/>
          <w:rFonts w:ascii="Calibri" w:hAnsi="Calibri"/>
          <w:u w:val="none"/>
        </w:rPr>
        <w:commentReference w:id="112"/>
      </w:r>
      <w:r w:rsidRPr="00997EB2">
        <w:rPr>
          <w:u w:val="none"/>
          <w:lang w:val="pt-BR"/>
        </w:rPr>
        <w:t xml:space="preserve"> e o tamanho máximo de um índice varia de acordo com a forma de armazenamento que foi adotado na criação da tabela. Todas elas suportam no mínimo 16 índices por tabela e pelo menos </w:t>
      </w:r>
      <w:commentRangeStart w:id="113"/>
      <w:r w:rsidRPr="00997EB2">
        <w:rPr>
          <w:u w:val="none"/>
          <w:lang w:val="pt-BR"/>
        </w:rPr>
        <w:t xml:space="preserve">256 </w:t>
      </w:r>
      <w:r w:rsidRPr="00997EB2">
        <w:rPr>
          <w:i/>
          <w:u w:val="none"/>
          <w:lang w:val="pt-BR"/>
        </w:rPr>
        <w:t>bytes</w:t>
      </w:r>
      <w:r w:rsidRPr="00997EB2">
        <w:rPr>
          <w:u w:val="none"/>
          <w:lang w:val="pt-BR"/>
        </w:rPr>
        <w:t xml:space="preserve"> no tamanho total do índice</w:t>
      </w:r>
      <w:commentRangeEnd w:id="113"/>
      <w:r>
        <w:rPr>
          <w:rStyle w:val="Refdecomentrio"/>
          <w:rFonts w:ascii="Calibri" w:hAnsi="Calibri" w:cs="Calibri"/>
          <w:u w:val="none"/>
        </w:rPr>
        <w:commentReference w:id="113"/>
      </w:r>
      <w:r w:rsidRPr="00997EB2">
        <w:rPr>
          <w:u w:val="none"/>
          <w:lang w:val="pt-BR"/>
        </w:rPr>
        <w:t xml:space="preserve">. Se a coluna for do tipo string, é possível indexar somente os </w:t>
      </w:r>
      <w:r w:rsidRPr="00997EB2">
        <w:rPr>
          <w:i/>
          <w:u w:val="none"/>
          <w:lang w:val="pt-BR"/>
        </w:rPr>
        <w:t>n</w:t>
      </w:r>
      <w:r w:rsidRPr="00997EB2">
        <w:rPr>
          <w:u w:val="none"/>
          <w:lang w:val="pt-BR"/>
        </w:rPr>
        <w:t xml:space="preserve"> primeiros caracteres da coluna, tornando o índice menor e mais rápido. No </w:t>
      </w:r>
      <w:proofErr w:type="gramStart"/>
      <w:r w:rsidRPr="00997EB2">
        <w:rPr>
          <w:u w:val="none"/>
          <w:lang w:val="pt-BR"/>
        </w:rPr>
        <w:t>MySQL</w:t>
      </w:r>
      <w:proofErr w:type="gramEnd"/>
      <w:r w:rsidRPr="00997EB2">
        <w:rPr>
          <w:u w:val="none"/>
          <w:lang w:val="pt-BR"/>
        </w:rPr>
        <w:t xml:space="preserve">, existe uma forma de armazenamento denominada </w:t>
      </w:r>
      <w:proofErr w:type="spellStart"/>
      <w:r w:rsidRPr="00997EB2">
        <w:rPr>
          <w:u w:val="none"/>
          <w:lang w:val="pt-BR"/>
        </w:rPr>
        <w:t>MyISAM</w:t>
      </w:r>
      <w:proofErr w:type="spellEnd"/>
      <w:r w:rsidRPr="00997EB2">
        <w:rPr>
          <w:u w:val="none"/>
          <w:lang w:val="pt-BR"/>
        </w:rPr>
        <w:t xml:space="preserve">. Nesta é possível criar </w:t>
      </w:r>
      <w:proofErr w:type="spellStart"/>
      <w:r w:rsidRPr="00997EB2">
        <w:rPr>
          <w:i/>
          <w:u w:val="none"/>
          <w:lang w:val="pt-BR"/>
        </w:rPr>
        <w:t>fulltext</w:t>
      </w:r>
      <w:proofErr w:type="spellEnd"/>
      <w:r w:rsidRPr="00997EB2">
        <w:rPr>
          <w:u w:val="none"/>
          <w:lang w:val="pt-BR"/>
        </w:rPr>
        <w:t xml:space="preserve"> índices que são utilizados para consultas no texto inteiro.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 alguns casos o </w:t>
      </w:r>
      <w:proofErr w:type="gramStart"/>
      <w:r w:rsidRPr="00997EB2">
        <w:rPr>
          <w:u w:val="none"/>
          <w:lang w:val="pt-BR"/>
        </w:rPr>
        <w:t>MySQL</w:t>
      </w:r>
      <w:proofErr w:type="gramEnd"/>
      <w:r w:rsidRPr="00997EB2">
        <w:rPr>
          <w:u w:val="none"/>
          <w:lang w:val="pt-BR"/>
        </w:rPr>
        <w:t xml:space="preserve"> não utiliza o índice, mesmo se possuir algum disponível. Um caso em que isso ocorre é quando o otimizador estima que a utilização do índice irá requerer muitos acessos ao disco. </w:t>
      </w:r>
      <w:del w:id="114" w:author="vanessa" w:date="2011-06-22T14:50:00Z">
        <w:r w:rsidRPr="00997EB2" w:rsidDel="00DB48B8">
          <w:rPr>
            <w:u w:val="none"/>
            <w:lang w:val="pt-BR"/>
          </w:rPr>
          <w:delText>O que</w:delText>
        </w:r>
      </w:del>
      <w:ins w:id="115" w:author="vanessa" w:date="2011-06-22T14:50:00Z">
        <w:r w:rsidR="00DB48B8">
          <w:rPr>
            <w:u w:val="none"/>
            <w:lang w:val="pt-BR"/>
          </w:rPr>
          <w:t>Isso</w:t>
        </w:r>
      </w:ins>
      <w:r w:rsidRPr="00997EB2">
        <w:rPr>
          <w:u w:val="none"/>
          <w:lang w:val="pt-BR"/>
        </w:rPr>
        <w:t xml:space="preserve"> significaria em um grande percentual de linhas da tabela sendo lido</w:t>
      </w:r>
      <w:ins w:id="116" w:author="vanessa" w:date="2011-06-22T14:50:00Z">
        <w:r w:rsidR="00DB48B8">
          <w:rPr>
            <w:u w:val="none"/>
            <w:lang w:val="pt-BR"/>
          </w:rPr>
          <w:t>.</w:t>
        </w:r>
      </w:ins>
      <w:del w:id="117" w:author="vanessa" w:date="2011-06-22T14:50:00Z">
        <w:r w:rsidRPr="00997EB2" w:rsidDel="00DB48B8">
          <w:rPr>
            <w:u w:val="none"/>
            <w:lang w:val="pt-BR"/>
          </w:rPr>
          <w:delText>,</w:delText>
        </w:r>
      </w:del>
      <w:r w:rsidRPr="00997EB2">
        <w:rPr>
          <w:u w:val="none"/>
          <w:lang w:val="pt-BR"/>
        </w:rPr>
        <w:t xml:space="preserve"> </w:t>
      </w:r>
      <w:del w:id="118" w:author="vanessa" w:date="2011-06-22T14:51:00Z">
        <w:r w:rsidRPr="00997EB2" w:rsidDel="00DB48B8">
          <w:rPr>
            <w:u w:val="none"/>
            <w:lang w:val="pt-BR"/>
          </w:rPr>
          <w:delText>n</w:delText>
        </w:r>
      </w:del>
      <w:ins w:id="119" w:author="vanessa" w:date="2011-06-22T14:51:00Z">
        <w:r w:rsidR="00DB48B8">
          <w:rPr>
            <w:u w:val="none"/>
            <w:lang w:val="pt-BR"/>
          </w:rPr>
          <w:t>N</w:t>
        </w:r>
      </w:ins>
      <w:r w:rsidRPr="00997EB2">
        <w:rPr>
          <w:u w:val="none"/>
          <w:lang w:val="pt-BR"/>
        </w:rPr>
        <w:t xml:space="preserve">este caso, ler a tabela por completo é mais rápido. Entretanto, se a mesma consulta utilizar o LIMIT, comando que limita o tamanho do resultado em um subconjunto de linhas, o </w:t>
      </w:r>
      <w:proofErr w:type="spellStart"/>
      <w:proofErr w:type="gramStart"/>
      <w:r w:rsidRPr="00997EB2">
        <w:rPr>
          <w:u w:val="none"/>
          <w:lang w:val="pt-BR"/>
        </w:rPr>
        <w:t>MySQL</w:t>
      </w:r>
      <w:proofErr w:type="spellEnd"/>
      <w:proofErr w:type="gramEnd"/>
      <w:r w:rsidRPr="00997EB2">
        <w:rPr>
          <w:u w:val="none"/>
          <w:lang w:val="pt-BR"/>
        </w:rPr>
        <w:t xml:space="preserve"> utiliza o índice. </w:t>
      </w:r>
    </w:p>
    <w:p w:rsidR="00FA18CE" w:rsidRPr="00E92F37" w:rsidRDefault="00FA18CE" w:rsidP="00FA18CE">
      <w:pPr>
        <w:pStyle w:val="SubTitulo2"/>
        <w:numPr>
          <w:ilvl w:val="0"/>
          <w:numId w:val="0"/>
        </w:numPr>
        <w:ind w:firstLine="708"/>
        <w:jc w:val="both"/>
        <w:rPr>
          <w:u w:val="none"/>
          <w:lang w:val="pt-BR"/>
        </w:rPr>
      </w:pPr>
      <w:r w:rsidRPr="00997EB2">
        <w:rPr>
          <w:u w:val="none"/>
          <w:lang w:val="pt-BR"/>
        </w:rPr>
        <w:t xml:space="preserve">Um exemplo de criação de índice no </w:t>
      </w:r>
      <w:proofErr w:type="gramStart"/>
      <w:r w:rsidRPr="00997EB2">
        <w:rPr>
          <w:u w:val="none"/>
          <w:lang w:val="pt-BR"/>
        </w:rPr>
        <w:t>MySQL</w:t>
      </w:r>
      <w:proofErr w:type="gramEnd"/>
      <w:r w:rsidRPr="00997EB2">
        <w:rPr>
          <w:u w:val="none"/>
          <w:lang w:val="pt-BR"/>
        </w:rPr>
        <w:t xml:space="preserve"> pode ser visto </w:t>
      </w:r>
      <w:r>
        <w:rPr>
          <w:u w:val="none"/>
          <w:lang w:val="pt-BR"/>
        </w:rPr>
        <w:t>a seguir</w:t>
      </w:r>
      <w:r w:rsidRPr="00997EB2">
        <w:rPr>
          <w:u w:val="none"/>
          <w:lang w:val="pt-BR"/>
        </w:rPr>
        <w:t>.</w:t>
      </w:r>
      <w:r>
        <w:rPr>
          <w:u w:val="none"/>
          <w:lang w:val="pt-BR"/>
        </w:rPr>
        <w:t xml:space="preserve"> Neste comando é criado um índice chamado </w:t>
      </w:r>
      <w:proofErr w:type="spellStart"/>
      <w:r>
        <w:rPr>
          <w:u w:val="none"/>
          <w:lang w:val="pt-BR"/>
        </w:rPr>
        <w:t>id_nome</w:t>
      </w:r>
      <w:proofErr w:type="spellEnd"/>
      <w:r>
        <w:rPr>
          <w:u w:val="none"/>
          <w:lang w:val="pt-BR"/>
        </w:rPr>
        <w:t xml:space="preserve"> sobre o campo 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10"/>
      </w:tblGrid>
      <w:tr w:rsidR="00FA18CE" w:rsidTr="00C91C21">
        <w:tc>
          <w:tcPr>
            <w:tcW w:w="9210" w:type="dxa"/>
          </w:tcPr>
          <w:p w:rsidR="00FA18CE" w:rsidRPr="00D96398" w:rsidRDefault="00FA18CE" w:rsidP="00C91C21">
            <w:pPr>
              <w:pStyle w:val="SubTitulo2"/>
              <w:numPr>
                <w:ilvl w:val="0"/>
                <w:numId w:val="0"/>
              </w:numPr>
              <w:spacing w:after="0"/>
              <w:jc w:val="both"/>
              <w:rPr>
                <w:u w:val="none"/>
                <w:lang w:val="pt-BR"/>
              </w:rPr>
            </w:pPr>
          </w:p>
          <w:p w:rsidR="00FA18CE" w:rsidRPr="00D96398" w:rsidRDefault="00FA18CE" w:rsidP="00C91C21">
            <w:pPr>
              <w:pStyle w:val="SubTitulo2"/>
              <w:numPr>
                <w:ilvl w:val="0"/>
                <w:numId w:val="0"/>
              </w:numPr>
              <w:spacing w:after="0"/>
              <w:jc w:val="center"/>
              <w:rPr>
                <w:b/>
                <w:u w:val="none"/>
                <w:lang w:val="pt-BR"/>
              </w:rPr>
            </w:pPr>
            <w:commentRangeStart w:id="120"/>
            <w:r w:rsidRPr="00D96398">
              <w:rPr>
                <w:b/>
                <w:u w:val="none"/>
                <w:lang w:val="pt-BR"/>
              </w:rPr>
              <w:t xml:space="preserve">CREATE INDEX </w:t>
            </w:r>
            <w:proofErr w:type="spellStart"/>
            <w:r w:rsidRPr="00D96398">
              <w:rPr>
                <w:b/>
                <w:u w:val="none"/>
                <w:lang w:val="pt-BR"/>
              </w:rPr>
              <w:t>id_nome</w:t>
            </w:r>
            <w:proofErr w:type="spellEnd"/>
            <w:r w:rsidRPr="00D96398">
              <w:rPr>
                <w:b/>
                <w:u w:val="none"/>
                <w:lang w:val="pt-BR"/>
              </w:rPr>
              <w:t xml:space="preserve"> ON </w:t>
            </w:r>
            <w:proofErr w:type="gramStart"/>
            <w:r w:rsidRPr="00D96398">
              <w:rPr>
                <w:b/>
                <w:u w:val="none"/>
                <w:lang w:val="pt-BR"/>
              </w:rPr>
              <w:t>pessoa(</w:t>
            </w:r>
            <w:proofErr w:type="gramEnd"/>
            <w:r w:rsidRPr="00D96398">
              <w:rPr>
                <w:b/>
                <w:u w:val="none"/>
                <w:lang w:val="pt-BR"/>
              </w:rPr>
              <w:t>nome);</w:t>
            </w:r>
            <w:commentRangeEnd w:id="120"/>
            <w:r>
              <w:rPr>
                <w:rStyle w:val="Refdecomentrio"/>
                <w:rFonts w:ascii="Calibri" w:hAnsi="Calibri" w:cs="Calibri"/>
                <w:u w:val="none"/>
              </w:rPr>
              <w:commentReference w:id="120"/>
            </w:r>
          </w:p>
          <w:p w:rsidR="00FA18CE" w:rsidRPr="00D96398" w:rsidRDefault="00FA18CE" w:rsidP="00C91C21">
            <w:pPr>
              <w:pStyle w:val="SubTitulo2"/>
              <w:numPr>
                <w:ilvl w:val="0"/>
                <w:numId w:val="0"/>
              </w:numPr>
              <w:spacing w:after="0"/>
              <w:jc w:val="both"/>
              <w:rPr>
                <w:u w:val="none"/>
                <w:lang w:val="pt-BR"/>
              </w:rPr>
            </w:pPr>
          </w:p>
        </w:tc>
      </w:tr>
    </w:tbl>
    <w:p w:rsidR="00FA18CE" w:rsidRPr="007302E7" w:rsidRDefault="00FA18CE" w:rsidP="00FA18CE">
      <w:pPr>
        <w:pStyle w:val="SubTitulo2"/>
        <w:numPr>
          <w:ilvl w:val="0"/>
          <w:numId w:val="0"/>
        </w:numPr>
        <w:ind w:hanging="12"/>
        <w:jc w:val="both"/>
        <w:rPr>
          <w:u w:val="none"/>
        </w:rPr>
      </w:pPr>
    </w:p>
    <w:p w:rsidR="00FA18CE" w:rsidRDefault="00FA18CE" w:rsidP="00FA18CE">
      <w:pPr>
        <w:pStyle w:val="SubTitulo2"/>
      </w:pPr>
      <w:proofErr w:type="spellStart"/>
      <w:r>
        <w:t>Otimizador</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possui um otimizador que provê informações do plano de execução das consultas. Além disso, descreve como realizar a configuração dos </w:t>
      </w:r>
      <w:r w:rsidRPr="00997EB2">
        <w:rPr>
          <w:i/>
          <w:u w:val="none"/>
          <w:lang w:val="pt-BR"/>
        </w:rPr>
        <w:t>caches</w:t>
      </w:r>
      <w:r w:rsidRPr="00997EB2">
        <w:rPr>
          <w:u w:val="none"/>
          <w:lang w:val="pt-BR"/>
        </w:rPr>
        <w:t xml:space="preserve"> das chaves para armazenar informações dos índices em memória.</w:t>
      </w:r>
    </w:p>
    <w:p w:rsidR="00FA18CE" w:rsidRDefault="00FA18CE" w:rsidP="00FA18CE">
      <w:pPr>
        <w:pStyle w:val="SubTitulo2"/>
        <w:numPr>
          <w:ilvl w:val="0"/>
          <w:numId w:val="0"/>
        </w:numPr>
        <w:ind w:firstLine="708"/>
        <w:jc w:val="both"/>
        <w:rPr>
          <w:u w:val="none"/>
        </w:rPr>
      </w:pPr>
      <w:r w:rsidRPr="00997EB2">
        <w:rPr>
          <w:u w:val="none"/>
          <w:lang w:val="pt-BR"/>
        </w:rPr>
        <w:t xml:space="preserve">Quando uma consulta não executa tão rápido quanto se gostaria, é possível utilizar a cláusula </w:t>
      </w:r>
      <w:r w:rsidRPr="00997EB2">
        <w:rPr>
          <w:i/>
          <w:u w:val="none"/>
          <w:lang w:val="pt-BR"/>
        </w:rPr>
        <w:t>EXPLAIN</w:t>
      </w:r>
      <w:r w:rsidRPr="00997EB2">
        <w:rPr>
          <w:u w:val="none"/>
          <w:lang w:val="pt-BR"/>
        </w:rPr>
        <w:t xml:space="preserve"> para pedir ao servidor </w:t>
      </w:r>
      <w:proofErr w:type="gramStart"/>
      <w:r w:rsidRPr="00997EB2">
        <w:rPr>
          <w:u w:val="none"/>
          <w:lang w:val="pt-BR"/>
        </w:rPr>
        <w:t>MySQL</w:t>
      </w:r>
      <w:proofErr w:type="gramEnd"/>
      <w:r w:rsidRPr="00997EB2">
        <w:rPr>
          <w:u w:val="none"/>
          <w:lang w:val="pt-BR"/>
        </w:rPr>
        <w:t xml:space="preserve"> informações sobre como o otimizador de consulta processa a consulta. </w:t>
      </w:r>
      <w:proofErr w:type="spellStart"/>
      <w:r w:rsidR="003D70D1" w:rsidRPr="003D70D1">
        <w:rPr>
          <w:highlight w:val="yellow"/>
          <w:u w:val="none"/>
          <w:rPrChange w:id="121" w:author="vanessa" w:date="2011-06-22T14:51:00Z">
            <w:rPr>
              <w:sz w:val="16"/>
              <w:szCs w:val="16"/>
              <w:u w:val="none"/>
            </w:rPr>
          </w:rPrChange>
        </w:rPr>
        <w:t>Estainformaçãopodeser</w:t>
      </w:r>
      <w:proofErr w:type="spellEnd"/>
      <w:r>
        <w:rPr>
          <w:u w:val="none"/>
        </w:rPr>
        <w:t xml:space="preserve"> </w:t>
      </w:r>
      <w:proofErr w:type="spellStart"/>
      <w:r>
        <w:rPr>
          <w:u w:val="none"/>
        </w:rPr>
        <w:t>útil</w:t>
      </w:r>
      <w:proofErr w:type="spellEnd"/>
      <w:r>
        <w:rPr>
          <w:u w:val="none"/>
        </w:rPr>
        <w:t xml:space="preserve"> </w:t>
      </w:r>
      <w:proofErr w:type="spellStart"/>
      <w:r>
        <w:rPr>
          <w:u w:val="none"/>
        </w:rPr>
        <w:t>por</w:t>
      </w:r>
      <w:proofErr w:type="spellEnd"/>
      <w:r>
        <w:rPr>
          <w:u w:val="none"/>
        </w:rPr>
        <w:t xml:space="preserve"> </w:t>
      </w:r>
      <w:proofErr w:type="spellStart"/>
      <w:r>
        <w:rPr>
          <w:u w:val="none"/>
        </w:rPr>
        <w:t>diversos</w:t>
      </w:r>
      <w:proofErr w:type="spellEnd"/>
      <w:r>
        <w:rPr>
          <w:u w:val="none"/>
        </w:rPr>
        <w:t xml:space="preserve"> motivos:</w:t>
      </w:r>
    </w:p>
    <w:p w:rsidR="00FA18CE" w:rsidRPr="00997EB2" w:rsidRDefault="00FA18CE" w:rsidP="00FA18CE">
      <w:pPr>
        <w:pStyle w:val="SubTitulo2"/>
        <w:numPr>
          <w:ilvl w:val="0"/>
          <w:numId w:val="29"/>
        </w:numPr>
        <w:jc w:val="both"/>
        <w:rPr>
          <w:u w:val="none"/>
          <w:lang w:val="pt-BR"/>
        </w:rPr>
      </w:pPr>
      <w:r w:rsidRPr="00997EB2">
        <w:rPr>
          <w:i/>
          <w:u w:val="none"/>
          <w:lang w:val="pt-BR"/>
        </w:rPr>
        <w:lastRenderedPageBreak/>
        <w:t>EXPLAIN</w:t>
      </w:r>
      <w:r w:rsidRPr="00997EB2">
        <w:rPr>
          <w:u w:val="none"/>
          <w:lang w:val="pt-BR"/>
        </w:rPr>
        <w:t xml:space="preserve"> pode informar pontos da consulta que precisam de índices;</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a tabela já possui um índice, o </w:t>
      </w:r>
      <w:r w:rsidRPr="00997EB2">
        <w:rPr>
          <w:i/>
          <w:u w:val="none"/>
          <w:lang w:val="pt-BR"/>
        </w:rPr>
        <w:t>EXPLAIN</w:t>
      </w:r>
      <w:r w:rsidRPr="00997EB2">
        <w:rPr>
          <w:u w:val="none"/>
          <w:lang w:val="pt-BR"/>
        </w:rPr>
        <w:t xml:space="preserve"> mostra se o otimizador está utilizando o mesmo;</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o índice existe mas não está sendo utilizado, o analista pode reescrever a consulta de diversas maneiras diferentes. O </w:t>
      </w:r>
      <w:r w:rsidRPr="00997EB2">
        <w:rPr>
          <w:i/>
          <w:u w:val="none"/>
          <w:lang w:val="pt-BR"/>
        </w:rPr>
        <w:t>EXPLAIN</w:t>
      </w:r>
      <w:r w:rsidRPr="00997EB2">
        <w:rPr>
          <w:u w:val="none"/>
          <w:lang w:val="pt-BR"/>
        </w:rPr>
        <w:t xml:space="preserve"> pode dizer qual das consultas é a melhor para ajudar o servidor a utilizar os índices disponíveis.</w:t>
      </w:r>
    </w:p>
    <w:p w:rsidR="00FA18CE" w:rsidRPr="007A01EE" w:rsidRDefault="00FA18CE" w:rsidP="00FA18CE">
      <w:pPr>
        <w:pStyle w:val="SubTitulo2"/>
        <w:numPr>
          <w:ilvl w:val="0"/>
          <w:numId w:val="0"/>
        </w:numPr>
        <w:ind w:firstLine="708"/>
        <w:jc w:val="both"/>
        <w:rPr>
          <w:u w:val="none"/>
          <w:lang w:val="pt-BR"/>
        </w:rPr>
      </w:pPr>
      <w:r w:rsidRPr="00997EB2">
        <w:rPr>
          <w:u w:val="none"/>
          <w:lang w:val="pt-BR"/>
        </w:rPr>
        <w:t>Para utilizar este mecanismo de otimização, basta escrever a consulta normalmente e colocar a cl</w:t>
      </w:r>
      <w:ins w:id="122" w:author="vanessa" w:date="2011-06-22T14:52:00Z">
        <w:r w:rsidR="00DB48B8">
          <w:rPr>
            <w:u w:val="none"/>
            <w:lang w:val="pt-BR"/>
          </w:rPr>
          <w:t>á</w:t>
        </w:r>
      </w:ins>
      <w:del w:id="123" w:author="vanessa" w:date="2011-06-22T14:52:00Z">
        <w:r w:rsidRPr="00997EB2" w:rsidDel="00DB48B8">
          <w:rPr>
            <w:u w:val="none"/>
            <w:lang w:val="pt-BR"/>
          </w:rPr>
          <w:delText>a</w:delText>
        </w:r>
      </w:del>
      <w:r w:rsidRPr="00997EB2">
        <w:rPr>
          <w:u w:val="none"/>
          <w:lang w:val="pt-BR"/>
        </w:rPr>
        <w:t xml:space="preserve">usula </w:t>
      </w:r>
      <w:r w:rsidRPr="00997EB2">
        <w:rPr>
          <w:i/>
          <w:u w:val="none"/>
          <w:lang w:val="pt-BR"/>
        </w:rPr>
        <w:t>EXPLAIN</w:t>
      </w:r>
      <w:r w:rsidRPr="00997EB2">
        <w:rPr>
          <w:u w:val="none"/>
          <w:lang w:val="pt-BR"/>
        </w:rPr>
        <w:t xml:space="preserve"> no início da consulta. Em seguida, é mostrado um exemplo de duas consultas feitas na </w:t>
      </w:r>
      <w:proofErr w:type="spellStart"/>
      <w:proofErr w:type="gramStart"/>
      <w:r w:rsidR="003D70D1" w:rsidRPr="003D70D1">
        <w:rPr>
          <w:highlight w:val="yellow"/>
          <w:u w:val="none"/>
          <w:lang w:val="pt-BR"/>
          <w:rPrChange w:id="124" w:author="vanessa" w:date="2011-06-22T14:52:00Z">
            <w:rPr>
              <w:sz w:val="16"/>
              <w:szCs w:val="16"/>
              <w:u w:val="none"/>
              <w:lang w:val="pt-BR"/>
            </w:rPr>
          </w:rPrChange>
        </w:rPr>
        <w:t>tabelaPessoa</w:t>
      </w:r>
      <w:proofErr w:type="spellEnd"/>
      <w:proofErr w:type="gramEnd"/>
      <w:r w:rsidRPr="00997EB2">
        <w:rPr>
          <w:u w:val="none"/>
          <w:lang w:val="pt-BR"/>
        </w:rPr>
        <w:t xml:space="preserve">, descrita na </w:t>
      </w:r>
      <w:r w:rsidR="003D70D1" w:rsidRPr="006A4756">
        <w:rPr>
          <w:u w:val="none"/>
        </w:rPr>
        <w:fldChar w:fldCharType="begin"/>
      </w:r>
      <w:r w:rsidRPr="00997EB2">
        <w:rPr>
          <w:u w:val="none"/>
          <w:lang w:val="pt-BR"/>
        </w:rPr>
        <w:instrText xml:space="preserve"> REF _Ref293344004 </w:instrText>
      </w:r>
      <w:r w:rsidR="003D70D1" w:rsidRPr="006A4756">
        <w:rPr>
          <w:u w:val="none"/>
        </w:rPr>
        <w:fldChar w:fldCharType="separate"/>
      </w:r>
      <w:r w:rsidRPr="00997EB2">
        <w:rPr>
          <w:lang w:val="pt-BR"/>
        </w:rPr>
        <w:t xml:space="preserve">Figura </w:t>
      </w:r>
      <w:r w:rsidRPr="00997EB2">
        <w:rPr>
          <w:noProof/>
          <w:lang w:val="pt-BR"/>
        </w:rPr>
        <w:t>1</w:t>
      </w:r>
      <w:r w:rsidR="003D70D1" w:rsidRPr="006A4756">
        <w:rPr>
          <w:u w:val="none"/>
        </w:rPr>
        <w:fldChar w:fldCharType="end"/>
      </w:r>
      <w:r w:rsidRPr="00997EB2">
        <w:rPr>
          <w:u w:val="none"/>
          <w:lang w:val="pt-BR"/>
        </w:rPr>
        <w:t xml:space="preserve">. </w:t>
      </w:r>
      <w:r>
        <w:rPr>
          <w:u w:val="none"/>
          <w:lang w:val="pt-BR"/>
        </w:rPr>
        <w:t xml:space="preserve">Assumindo que foram inseridos 670 registros na base </w:t>
      </w:r>
      <w:ins w:id="125" w:author="vanessa" w:date="2011-06-22T14:52:00Z">
        <w:r w:rsidR="00DB48B8">
          <w:rPr>
            <w:u w:val="none"/>
            <w:lang w:val="pt-BR"/>
          </w:rPr>
          <w:t xml:space="preserve">de dados, e que </w:t>
        </w:r>
      </w:ins>
      <w:r>
        <w:rPr>
          <w:u w:val="none"/>
          <w:lang w:val="pt-BR"/>
        </w:rPr>
        <w:t>e existe apenas um João, cujo CPF é 08539287409, a</w:t>
      </w:r>
      <w:r w:rsidRPr="00997EB2">
        <w:rPr>
          <w:u w:val="none"/>
          <w:lang w:val="pt-BR"/>
        </w:rPr>
        <w:t>s duas consultas retornam o mesmo resultado</w:t>
      </w:r>
      <w:r>
        <w:rPr>
          <w:u w:val="none"/>
          <w:lang w:val="pt-BR"/>
        </w:rPr>
        <w:t>.</w:t>
      </w:r>
      <w:ins w:id="126" w:author="vanessa" w:date="2011-06-22T14:52:00Z">
        <w:r w:rsidR="00DB48B8">
          <w:rPr>
            <w:u w:val="none"/>
            <w:lang w:val="pt-BR"/>
          </w:rPr>
          <w:t xml:space="preserve"> </w:t>
        </w:r>
      </w:ins>
      <w:r>
        <w:rPr>
          <w:u w:val="none"/>
          <w:lang w:val="pt-BR"/>
        </w:rPr>
        <w:t>Porém,</w:t>
      </w:r>
      <w:ins w:id="127" w:author="vanessa" w:date="2011-06-22T14:53:00Z">
        <w:r w:rsidR="00DB48B8">
          <w:rPr>
            <w:u w:val="none"/>
            <w:lang w:val="pt-BR"/>
          </w:rPr>
          <w:t xml:space="preserve"> </w:t>
        </w:r>
      </w:ins>
      <w:r w:rsidRPr="007A01EE">
        <w:rPr>
          <w:u w:val="none"/>
          <w:lang w:val="pt-BR"/>
        </w:rPr>
        <w:t>elas não são igualmente eficientes.</w:t>
      </w:r>
    </w:p>
    <w:p w:rsidR="00FA18CE" w:rsidRPr="007A01EE" w:rsidRDefault="00FA18CE" w:rsidP="00FA18CE">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8578"/>
      </w:tblGrid>
      <w:tr w:rsidR="00FA18CE" w:rsidTr="00C91C21">
        <w:tc>
          <w:tcPr>
            <w:tcW w:w="8578" w:type="dxa"/>
          </w:tcPr>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nome</w:t>
            </w:r>
            <w:proofErr w:type="spellEnd"/>
            <w:r w:rsidRPr="001F3EAB">
              <w:rPr>
                <w:rFonts w:ascii="Courier New" w:eastAsia="Times New Roman" w:hAnsi="Courier New" w:cs="Courier New"/>
                <w:b/>
                <w:sz w:val="20"/>
                <w:szCs w:val="20"/>
                <w:lang w:eastAsia="en-US"/>
              </w:rPr>
              <w:t xml:space="preserve"> = 'Joao'</w:t>
            </w:r>
            <w:commentRangeStart w:id="128"/>
            <w:r w:rsidRPr="001F3EAB">
              <w:rPr>
                <w:rFonts w:ascii="Courier New" w:eastAsia="Times New Roman" w:hAnsi="Courier New" w:cs="Courier New"/>
                <w:b/>
                <w:sz w:val="20"/>
                <w:szCs w:val="20"/>
                <w:lang w:eastAsia="en-US"/>
              </w:rPr>
              <w:t>\G</w:t>
            </w:r>
            <w:commentRangeEnd w:id="128"/>
            <w:r>
              <w:rPr>
                <w:rStyle w:val="Refdecomentrio"/>
              </w:rPr>
              <w:commentReference w:id="128"/>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cpf</w:t>
            </w:r>
            <w:proofErr w:type="spellEnd"/>
            <w:r w:rsidRPr="001F3EAB">
              <w:rPr>
                <w:rFonts w:ascii="Courier New" w:eastAsia="Times New Roman" w:hAnsi="Courier New" w:cs="Courier New"/>
                <w:b/>
                <w:sz w:val="20"/>
                <w:szCs w:val="20"/>
                <w:lang w:eastAsia="en-US"/>
              </w:rPr>
              <w:t xml:space="preserve"> = 08539287409\G</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8</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5007C0"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FA18CE" w:rsidRDefault="00FA18CE" w:rsidP="00FA18CE">
      <w:pPr>
        <w:pStyle w:val="SubTitulo2"/>
        <w:numPr>
          <w:ilvl w:val="0"/>
          <w:numId w:val="0"/>
        </w:numPr>
        <w:jc w:val="both"/>
        <w:rPr>
          <w:u w:val="none"/>
        </w:rPr>
      </w:pPr>
      <w:r>
        <w:rPr>
          <w:u w:val="none"/>
        </w:rPr>
        <w:tab/>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comando </w:t>
      </w:r>
      <w:proofErr w:type="spellStart"/>
      <w:r w:rsidRPr="00997EB2">
        <w:rPr>
          <w:i/>
          <w:u w:val="none"/>
          <w:lang w:val="pt-BR"/>
        </w:rPr>
        <w:t>explain</w:t>
      </w:r>
      <w:proofErr w:type="spellEnd"/>
      <w:r w:rsidRPr="00997EB2">
        <w:rPr>
          <w:u w:val="none"/>
          <w:lang w:val="pt-BR"/>
        </w:rPr>
        <w:t xml:space="preserve"> retorna diversas informações. Na primeira consulta, a palavra </w:t>
      </w:r>
      <w:r w:rsidRPr="00997EB2">
        <w:rPr>
          <w:i/>
          <w:u w:val="none"/>
          <w:lang w:val="pt-BR"/>
        </w:rPr>
        <w:t>NULL</w:t>
      </w:r>
      <w:r w:rsidRPr="00997EB2">
        <w:rPr>
          <w:u w:val="none"/>
          <w:lang w:val="pt-BR"/>
        </w:rPr>
        <w:t xml:space="preserve"> nas colunas </w:t>
      </w:r>
      <w:proofErr w:type="spellStart"/>
      <w:r w:rsidRPr="00997EB2">
        <w:rPr>
          <w:i/>
          <w:u w:val="none"/>
          <w:lang w:val="pt-BR"/>
        </w:rPr>
        <w:t>possible_keys</w:t>
      </w:r>
      <w:proofErr w:type="spellEnd"/>
      <w:r w:rsidRPr="00997EB2">
        <w:rPr>
          <w:u w:val="none"/>
          <w:lang w:val="pt-BR"/>
        </w:rPr>
        <w:t xml:space="preserve"> e </w:t>
      </w:r>
      <w:proofErr w:type="spellStart"/>
      <w:r w:rsidRPr="00997EB2">
        <w:rPr>
          <w:i/>
          <w:u w:val="none"/>
          <w:lang w:val="pt-BR"/>
        </w:rPr>
        <w:t>key</w:t>
      </w:r>
      <w:proofErr w:type="spellEnd"/>
      <w:r w:rsidRPr="00997EB2">
        <w:rPr>
          <w:u w:val="none"/>
          <w:lang w:val="pt-BR"/>
        </w:rPr>
        <w:t xml:space="preserve"> mostram que nenhum índice foi considerado disponível e também nenhum foi utilizado para realizar a consulta. Já na segunda consulta, o índice da chave primária da tabela </w:t>
      </w:r>
      <w:r>
        <w:rPr>
          <w:u w:val="none"/>
          <w:lang w:val="pt-BR"/>
        </w:rPr>
        <w:t xml:space="preserve">é </w:t>
      </w:r>
      <w:del w:id="129" w:author="vanessa" w:date="2011-06-22T14:53:00Z">
        <w:r w:rsidDel="00DB48B8">
          <w:rPr>
            <w:u w:val="none"/>
            <w:lang w:val="pt-BR"/>
          </w:rPr>
          <w:delText xml:space="preserve">proposta </w:delText>
        </w:r>
      </w:del>
      <w:ins w:id="130" w:author="vanessa" w:date="2011-06-22T14:53:00Z">
        <w:r w:rsidR="00DB48B8">
          <w:rPr>
            <w:u w:val="none"/>
            <w:lang w:val="pt-BR"/>
          </w:rPr>
          <w:t xml:space="preserve">proposto </w:t>
        </w:r>
      </w:ins>
      <w:r>
        <w:rPr>
          <w:u w:val="none"/>
          <w:lang w:val="pt-BR"/>
        </w:rPr>
        <w:t>como um</w:t>
      </w:r>
      <w:del w:id="131" w:author="vanessa" w:date="2011-06-22T14:53:00Z">
        <w:r w:rsidDel="00DB48B8">
          <w:rPr>
            <w:u w:val="none"/>
            <w:lang w:val="pt-BR"/>
          </w:rPr>
          <w:delText>a</w:delText>
        </w:r>
      </w:del>
      <w:r>
        <w:rPr>
          <w:u w:val="none"/>
          <w:lang w:val="pt-BR"/>
        </w:rPr>
        <w:t xml:space="preserve"> possível </w:t>
      </w:r>
      <w:ins w:id="132" w:author="vanessa" w:date="2011-06-22T14:53:00Z">
        <w:r w:rsidR="00DB48B8">
          <w:rPr>
            <w:u w:val="none"/>
            <w:lang w:val="pt-BR"/>
          </w:rPr>
          <w:t xml:space="preserve">índice </w:t>
        </w:r>
      </w:ins>
      <w:del w:id="133" w:author="vanessa" w:date="2011-06-22T14:53:00Z">
        <w:r w:rsidDel="00DB48B8">
          <w:rPr>
            <w:u w:val="none"/>
            <w:lang w:val="pt-BR"/>
          </w:rPr>
          <w:delText xml:space="preserve">chave </w:delText>
        </w:r>
      </w:del>
      <w:r>
        <w:rPr>
          <w:u w:val="none"/>
          <w:lang w:val="pt-BR"/>
        </w:rPr>
        <w:t>a ser utilizada</w:t>
      </w:r>
      <w:ins w:id="134" w:author="vanessa" w:date="2011-06-22T14:53:00Z">
        <w:r w:rsidR="00DB48B8">
          <w:rPr>
            <w:u w:val="none"/>
            <w:lang w:val="pt-BR"/>
          </w:rPr>
          <w:t xml:space="preserve">, </w:t>
        </w:r>
      </w:ins>
      <w:r w:rsidRPr="00997EB2">
        <w:rPr>
          <w:u w:val="none"/>
          <w:lang w:val="pt-BR"/>
        </w:rPr>
        <w:t xml:space="preserve">e é exatamente o índice que o otimizador irá escolher para trazer os resultados.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lastRenderedPageBreak/>
        <w:t xml:space="preserve">A coluna </w:t>
      </w:r>
      <w:proofErr w:type="spellStart"/>
      <w:r w:rsidRPr="00997EB2">
        <w:rPr>
          <w:i/>
          <w:u w:val="none"/>
          <w:lang w:val="pt-BR"/>
        </w:rPr>
        <w:t>rows</w:t>
      </w:r>
      <w:proofErr w:type="spellEnd"/>
      <w:r w:rsidRPr="00997EB2">
        <w:rPr>
          <w:u w:val="none"/>
          <w:lang w:val="pt-BR"/>
        </w:rPr>
        <w:t xml:space="preserve"> indica os efeitos desta diferença, ou seja, o valor indica a quantidade de linhas que o </w:t>
      </w:r>
      <w:proofErr w:type="gramStart"/>
      <w:r w:rsidRPr="00997EB2">
        <w:rPr>
          <w:u w:val="none"/>
          <w:lang w:val="pt-BR"/>
        </w:rPr>
        <w:t>MySQL</w:t>
      </w:r>
      <w:proofErr w:type="gramEnd"/>
      <w:r w:rsidRPr="00997EB2">
        <w:rPr>
          <w:u w:val="none"/>
          <w:lang w:val="pt-BR"/>
        </w:rPr>
        <w:t xml:space="preserve"> estima que serão analisadas enquanto processa a consulta. A primeira consulta retorna o valor 506, </w:t>
      </w:r>
      <w:commentRangeStart w:id="135"/>
      <w:r w:rsidRPr="00997EB2">
        <w:rPr>
          <w:u w:val="none"/>
          <w:lang w:val="pt-BR"/>
        </w:rPr>
        <w:t>que é grande parte da tabela Pessoa</w:t>
      </w:r>
      <w:commentRangeEnd w:id="135"/>
      <w:r>
        <w:rPr>
          <w:rStyle w:val="Refdecomentrio"/>
          <w:rFonts w:ascii="Calibri" w:hAnsi="Calibri" w:cs="Calibri"/>
          <w:u w:val="none"/>
        </w:rPr>
        <w:commentReference w:id="135"/>
      </w:r>
      <w:r w:rsidRPr="00997EB2">
        <w:rPr>
          <w:u w:val="none"/>
          <w:lang w:val="pt-BR"/>
        </w:rPr>
        <w:t xml:space="preserve">, ou seja, o </w:t>
      </w:r>
      <w:proofErr w:type="gramStart"/>
      <w:r w:rsidRPr="00997EB2">
        <w:rPr>
          <w:u w:val="none"/>
          <w:lang w:val="pt-BR"/>
        </w:rPr>
        <w:t>MySQL</w:t>
      </w:r>
      <w:proofErr w:type="gramEnd"/>
      <w:r w:rsidRPr="00997EB2">
        <w:rPr>
          <w:u w:val="none"/>
          <w:lang w:val="pt-BR"/>
        </w:rPr>
        <w:t xml:space="preserve"> irá processar quase todas as linhas da tabela antes de encontrar o registro de João, mostrando que a consulta é extremamente ineficiente. Já na segunda consulta somente 1 linha é processada já que o </w:t>
      </w:r>
      <w:proofErr w:type="spellStart"/>
      <w:proofErr w:type="gramStart"/>
      <w:r w:rsidRPr="00997EB2">
        <w:rPr>
          <w:u w:val="none"/>
          <w:lang w:val="pt-BR"/>
        </w:rPr>
        <w:t>MySQL</w:t>
      </w:r>
      <w:proofErr w:type="spellEnd"/>
      <w:proofErr w:type="gramEnd"/>
      <w:r w:rsidRPr="00997EB2">
        <w:rPr>
          <w:u w:val="none"/>
          <w:lang w:val="pt-BR"/>
        </w:rPr>
        <w:t xml:space="preserve"> utiliza o índice da chave primária</w:t>
      </w:r>
      <w:ins w:id="136" w:author="vanessa" w:date="2011-06-22T14:54:00Z">
        <w:r w:rsidR="00DB48B8">
          <w:rPr>
            <w:u w:val="none"/>
            <w:lang w:val="pt-BR"/>
          </w:rPr>
          <w:t>,</w:t>
        </w:r>
      </w:ins>
      <w:r w:rsidRPr="00997EB2">
        <w:rPr>
          <w:u w:val="none"/>
          <w:lang w:val="pt-BR"/>
        </w:rPr>
        <w:t xml:space="preserve"> conseguindo ir direto para a única linha realmente relevante da consulta </w:t>
      </w:r>
      <w:r w:rsidR="003D70D1" w:rsidRPr="001F3EAB">
        <w:rPr>
          <w:u w:val="none"/>
        </w:rPr>
        <w:fldChar w:fldCharType="begin"/>
      </w:r>
      <w:r w:rsidRPr="00997EB2">
        <w:rPr>
          <w:u w:val="none"/>
          <w:lang w:val="pt-BR"/>
        </w:rPr>
        <w:instrText xml:space="preserve"> ADDIN ZOTERO_ITEM {"citationID":"1cflfrfrm4","citationItems":[{"locator":"37","label":"chapter","uri":["http://zotero.org/groups/43707/items/GQSVKTMB"]}]} </w:instrText>
      </w:r>
      <w:r w:rsidR="003D70D1" w:rsidRPr="001F3EAB">
        <w:rPr>
          <w:u w:val="none"/>
        </w:rPr>
        <w:fldChar w:fldCharType="separate"/>
      </w:r>
      <w:ins w:id="137" w:author="alberto.scremin" w:date="2011-06-27T16:56:00Z">
        <w:r w:rsidR="00322AC4" w:rsidRPr="00322AC4">
          <w:rPr>
            <w:lang w:val="pt-BR"/>
            <w:rPrChange w:id="138" w:author="alberto.scremin" w:date="2011-06-27T16:56:00Z">
              <w:rPr/>
            </w:rPrChange>
          </w:rPr>
          <w:t>(DUBOIS, 2008, cap. 37)</w:t>
        </w:r>
      </w:ins>
      <w:del w:id="139" w:author="alberto.scremin" w:date="2011-06-27T16:56:00Z">
        <w:r w:rsidRPr="00322AC4" w:rsidDel="00322AC4">
          <w:rPr>
            <w:lang w:val="pt-BR"/>
          </w:rPr>
          <w:delText>(DUBOIS, 2008, cap. 37)</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140" w:name="_Toc293076415"/>
      <w:r>
        <w:t>SEDNA</w:t>
      </w:r>
      <w:bookmarkEnd w:id="140"/>
    </w:p>
    <w:p w:rsidR="00FA18CE" w:rsidRPr="00997EB2" w:rsidRDefault="00FA18CE" w:rsidP="00FA18CE">
      <w:pPr>
        <w:pStyle w:val="TXT"/>
        <w:rPr>
          <w:lang w:val="pt-BR"/>
        </w:rPr>
      </w:pPr>
      <w:r>
        <w:rPr>
          <w:lang w:val="pt-BR"/>
        </w:rPr>
        <w:tab/>
      </w:r>
      <w:commentRangeStart w:id="141"/>
      <w:commentRangeStart w:id="142"/>
      <w:proofErr w:type="spellStart"/>
      <w:r w:rsidRPr="00997EB2">
        <w:rPr>
          <w:lang w:val="pt-BR"/>
        </w:rPr>
        <w:t>Sedna</w:t>
      </w:r>
      <w:proofErr w:type="spellEnd"/>
      <w:r w:rsidRPr="00997EB2">
        <w:rPr>
          <w:lang w:val="pt-BR"/>
        </w:rPr>
        <w:t xml:space="preserve"> é um banco de dados nativo </w:t>
      </w:r>
      <w:commentRangeStart w:id="143"/>
      <w:r w:rsidRPr="00997EB2">
        <w:rPr>
          <w:lang w:val="pt-BR"/>
        </w:rPr>
        <w:t>XML</w:t>
      </w:r>
      <w:commentRangeEnd w:id="143"/>
      <w:r>
        <w:rPr>
          <w:rStyle w:val="Refdecomentrio"/>
          <w:rFonts w:ascii="Calibri" w:hAnsi="Calibri" w:cs="Calibri"/>
        </w:rPr>
        <w:commentReference w:id="143"/>
      </w:r>
      <w:ins w:id="144" w:author="alberto.scremin" w:date="2011-06-27T16:58:00Z">
        <w:r w:rsidR="00322AC4">
          <w:rPr>
            <w:lang w:val="pt-BR"/>
          </w:rPr>
          <w:fldChar w:fldCharType="begin"/>
        </w:r>
        <w:r w:rsidR="00322AC4">
          <w:rPr>
            <w:lang w:val="pt-BR"/>
          </w:rPr>
          <w:instrText xml:space="preserve"> ADDIN ZOTERO_ITEM {"citationID":"9bulbqahv","citationItems":[{"uri":["http://zotero.org/groups/43707/items/QVKRW9HZ"]}]} </w:instrText>
        </w:r>
      </w:ins>
      <w:r w:rsidR="00322AC4">
        <w:rPr>
          <w:lang w:val="pt-BR"/>
        </w:rPr>
        <w:fldChar w:fldCharType="separate"/>
      </w:r>
      <w:ins w:id="145" w:author="alberto.scremin" w:date="2011-06-27T16:58:00Z">
        <w:r w:rsidR="00322AC4" w:rsidRPr="00322AC4">
          <w:rPr>
            <w:lang w:val="pt-BR"/>
            <w:rPrChange w:id="146" w:author="alberto.scremin" w:date="2011-06-27T16:58:00Z">
              <w:rPr/>
            </w:rPrChange>
          </w:rPr>
          <w:t xml:space="preserve">(BRAY </w:t>
        </w:r>
        <w:proofErr w:type="spellStart"/>
        <w:r w:rsidR="00322AC4" w:rsidRPr="00322AC4">
          <w:rPr>
            <w:lang w:val="pt-BR"/>
            <w:rPrChange w:id="147" w:author="alberto.scremin" w:date="2011-06-27T16:58:00Z">
              <w:rPr/>
            </w:rPrChange>
          </w:rPr>
          <w:t>et</w:t>
        </w:r>
        <w:proofErr w:type="spellEnd"/>
        <w:r w:rsidR="00322AC4" w:rsidRPr="00322AC4">
          <w:rPr>
            <w:lang w:val="pt-BR"/>
            <w:rPrChange w:id="148" w:author="alberto.scremin" w:date="2011-06-27T16:58:00Z">
              <w:rPr/>
            </w:rPrChange>
          </w:rPr>
          <w:t xml:space="preserve"> al., 2008)</w:t>
        </w:r>
        <w:r w:rsidR="00322AC4">
          <w:rPr>
            <w:lang w:val="pt-BR"/>
          </w:rPr>
          <w:fldChar w:fldCharType="end"/>
        </w:r>
      </w:ins>
      <w:r w:rsidRPr="00997EB2">
        <w:rPr>
          <w:lang w:val="pt-BR"/>
        </w:rPr>
        <w:t xml:space="preserve">, open source, que implementa alguns serviços comuns aos bancos de dados relacionais, como: </w:t>
      </w:r>
      <w:r w:rsidRPr="00997EB2">
        <w:rPr>
          <w:shd w:val="clear" w:color="auto" w:fill="FFFFFF"/>
          <w:lang w:val="pt-BR"/>
        </w:rPr>
        <w:t>armazenamento persistente, transações ACID, segurança, índices</w:t>
      </w:r>
      <w:ins w:id="149" w:author="alberto.scremin" w:date="2011-06-27T16:59:00Z">
        <w:r w:rsidR="00322AC4">
          <w:rPr>
            <w:lang w:val="pt-BR"/>
          </w:rPr>
          <w:t>.</w:t>
        </w:r>
      </w:ins>
      <w:del w:id="150" w:author="alberto.scremin" w:date="2011-06-27T16:59:00Z">
        <w:r w:rsidRPr="00997EB2" w:rsidDel="00322AC4">
          <w:rPr>
            <w:lang w:val="pt-BR"/>
          </w:rPr>
          <w:delText>,</w:delText>
        </w:r>
      </w:del>
      <w:r w:rsidRPr="00997EB2">
        <w:rPr>
          <w:lang w:val="pt-BR"/>
        </w:rPr>
        <w:t xml:space="preserve"> </w:t>
      </w:r>
      <w:ins w:id="151" w:author="alberto.scremin" w:date="2011-06-27T16:59:00Z">
        <w:r w:rsidR="00322AC4">
          <w:rPr>
            <w:lang w:val="pt-BR"/>
          </w:rPr>
          <w:t>S</w:t>
        </w:r>
      </w:ins>
      <w:del w:id="152" w:author="alberto.scremin" w:date="2011-06-27T16:59:00Z">
        <w:r w:rsidRPr="00997EB2" w:rsidDel="00322AC4">
          <w:rPr>
            <w:lang w:val="pt-BR"/>
          </w:rPr>
          <w:delText>s</w:delText>
        </w:r>
      </w:del>
      <w:r w:rsidRPr="00997EB2">
        <w:rPr>
          <w:lang w:val="pt-BR"/>
        </w:rPr>
        <w:t xml:space="preserve">uas consultas são realizadas em </w:t>
      </w:r>
      <w:proofErr w:type="spellStart"/>
      <w:proofErr w:type="gramStart"/>
      <w:r w:rsidRPr="00997EB2">
        <w:rPr>
          <w:lang w:val="pt-BR"/>
        </w:rPr>
        <w:t>XQuery</w:t>
      </w:r>
      <w:proofErr w:type="spellEnd"/>
      <w:proofErr w:type="gramEnd"/>
      <w:ins w:id="153" w:author="vanessa" w:date="2011-06-22T14:54:00Z">
        <w:r w:rsidR="00DB48B8">
          <w:rPr>
            <w:lang w:val="pt-BR"/>
          </w:rPr>
          <w:t xml:space="preserve"> </w:t>
        </w:r>
      </w:ins>
      <w:r w:rsidR="003D70D1" w:rsidRPr="001F3EAB">
        <w:fldChar w:fldCharType="begin"/>
      </w:r>
      <w:r w:rsidRPr="00997EB2">
        <w:rPr>
          <w:lang w:val="pt-BR"/>
        </w:rPr>
        <w:instrText xml:space="preserve"> ADDIN ZOTERO_ITEM {"citationID":"1el5hbj6op","citationItems":[{"uri":["http://zotero.org/groups/43707/items/79TJ3XTB"]}]} </w:instrText>
      </w:r>
      <w:r w:rsidR="003D70D1" w:rsidRPr="001F3EAB">
        <w:fldChar w:fldCharType="separate"/>
      </w:r>
      <w:ins w:id="154" w:author="alberto.scremin" w:date="2011-06-27T16:56:00Z">
        <w:r w:rsidR="00322AC4" w:rsidRPr="00322AC4">
          <w:rPr>
            <w:lang w:val="pt-BR"/>
            <w:rPrChange w:id="155" w:author="alberto.scremin" w:date="2011-06-27T16:56:00Z">
              <w:rPr/>
            </w:rPrChange>
          </w:rPr>
          <w:t xml:space="preserve">(BOAG </w:t>
        </w:r>
        <w:proofErr w:type="spellStart"/>
        <w:r w:rsidR="00322AC4" w:rsidRPr="00322AC4">
          <w:rPr>
            <w:lang w:val="pt-BR"/>
            <w:rPrChange w:id="156" w:author="alberto.scremin" w:date="2011-06-27T16:56:00Z">
              <w:rPr/>
            </w:rPrChange>
          </w:rPr>
          <w:t>et</w:t>
        </w:r>
        <w:proofErr w:type="spellEnd"/>
        <w:r w:rsidR="00322AC4" w:rsidRPr="00322AC4">
          <w:rPr>
            <w:lang w:val="pt-BR"/>
            <w:rPrChange w:id="157" w:author="alberto.scremin" w:date="2011-06-27T16:56:00Z">
              <w:rPr/>
            </w:rPrChange>
          </w:rPr>
          <w:t xml:space="preserve"> al., 2010)</w:t>
        </w:r>
      </w:ins>
      <w:del w:id="158" w:author="alberto.scremin" w:date="2011-06-27T16:56:00Z">
        <w:r w:rsidRPr="00322AC4" w:rsidDel="00322AC4">
          <w:rPr>
            <w:lang w:val="pt-BR"/>
          </w:rPr>
          <w:delText>(BOAG et al., 2010)</w:delText>
        </w:r>
      </w:del>
      <w:r w:rsidR="003D70D1" w:rsidRPr="001F3EAB">
        <w:fldChar w:fldCharType="end"/>
      </w:r>
      <w:r w:rsidRPr="00997EB2">
        <w:rPr>
          <w:lang w:val="pt-BR"/>
        </w:rPr>
        <w:t xml:space="preserve">, ou através do </w:t>
      </w:r>
      <w:proofErr w:type="spellStart"/>
      <w:r w:rsidRPr="00997EB2">
        <w:rPr>
          <w:lang w:val="pt-BR"/>
        </w:rPr>
        <w:t>XPath</w:t>
      </w:r>
      <w:proofErr w:type="spellEnd"/>
      <w:ins w:id="159" w:author="vanessa" w:date="2011-06-22T14:54:00Z">
        <w:r w:rsidR="00DB48B8">
          <w:rPr>
            <w:lang w:val="pt-BR"/>
          </w:rPr>
          <w:t xml:space="preserve"> </w:t>
        </w:r>
      </w:ins>
      <w:r w:rsidR="003D70D1">
        <w:fldChar w:fldCharType="begin"/>
      </w:r>
      <w:r w:rsidRPr="00997EB2">
        <w:rPr>
          <w:lang w:val="pt-BR"/>
        </w:rPr>
        <w:instrText xml:space="preserve"> ADDIN ZOTERO_ITEM {"citationID":"1n1biigdoo","citationItems":[{"uri":["http://zotero.org/groups/43707/items/THC3RJDT"]}]} </w:instrText>
      </w:r>
      <w:r w:rsidR="003D70D1">
        <w:fldChar w:fldCharType="separate"/>
      </w:r>
      <w:ins w:id="160" w:author="alberto.scremin" w:date="2011-06-27T16:56:00Z">
        <w:r w:rsidR="00322AC4" w:rsidRPr="00322AC4">
          <w:rPr>
            <w:lang w:val="pt-BR"/>
            <w:rPrChange w:id="161" w:author="alberto.scremin" w:date="2011-06-27T16:56:00Z">
              <w:rPr/>
            </w:rPrChange>
          </w:rPr>
          <w:t>(CLARK; DEROSE, 2003)</w:t>
        </w:r>
      </w:ins>
      <w:del w:id="162" w:author="alberto.scremin" w:date="2011-06-27T16:56:00Z">
        <w:r w:rsidRPr="00322AC4" w:rsidDel="00322AC4">
          <w:rPr>
            <w:lang w:val="pt-BR"/>
          </w:rPr>
          <w:delText>(CLARK; DEROSE, 2003)</w:delText>
        </w:r>
      </w:del>
      <w:r w:rsidR="003D70D1">
        <w:fldChar w:fldCharType="end"/>
      </w:r>
      <w:r w:rsidRPr="00997EB2">
        <w:rPr>
          <w:lang w:val="pt-BR"/>
        </w:rPr>
        <w:t>.</w:t>
      </w:r>
      <w:commentRangeEnd w:id="141"/>
      <w:r>
        <w:rPr>
          <w:rStyle w:val="Refdecomentrio"/>
          <w:rFonts w:ascii="Calibri" w:hAnsi="Calibri" w:cs="Calibri"/>
        </w:rPr>
        <w:commentReference w:id="141"/>
      </w:r>
    </w:p>
    <w:p w:rsidR="00FA18CE" w:rsidRPr="00997EB2" w:rsidRDefault="00FA18CE" w:rsidP="00FA18CE">
      <w:pPr>
        <w:pStyle w:val="TXT"/>
        <w:rPr>
          <w:lang w:val="pt-BR"/>
        </w:rPr>
      </w:pPr>
      <w:r>
        <w:rPr>
          <w:lang w:val="pt-BR"/>
        </w:rPr>
        <w:tab/>
      </w:r>
      <w:proofErr w:type="spellStart"/>
      <w:r w:rsidRPr="00997EB2">
        <w:rPr>
          <w:lang w:val="pt-BR"/>
        </w:rPr>
        <w:t>Sedna</w:t>
      </w:r>
      <w:proofErr w:type="spellEnd"/>
      <w:r w:rsidRPr="00997EB2">
        <w:rPr>
          <w:lang w:val="pt-BR"/>
        </w:rPr>
        <w:t xml:space="preserve"> possui como objetivo prover um ambiente em tempo de execução para aplicações que processam dados XML. Isso implica uma estreita integração das funcionalidades da gestão de banco de dados com a linguagem de programação </w:t>
      </w:r>
      <w:r w:rsidR="003D70D1">
        <w:fldChar w:fldCharType="begin"/>
      </w:r>
      <w:r w:rsidRPr="00997EB2">
        <w:rPr>
          <w:lang w:val="pt-BR"/>
        </w:rPr>
        <w:instrText xml:space="preserve"> ADDIN ZOTERO_ITEM {"citationID":"211160ane1","citationItems":[{"uri":["http://zotero.org/groups/43707/items/H4KBDNVJ"]}]} </w:instrText>
      </w:r>
      <w:r w:rsidR="003D70D1">
        <w:fldChar w:fldCharType="separate"/>
      </w:r>
      <w:ins w:id="163" w:author="alberto.scremin" w:date="2011-06-27T16:56:00Z">
        <w:r w:rsidR="00322AC4" w:rsidRPr="00322AC4">
          <w:rPr>
            <w:lang w:val="pt-BR"/>
            <w:rPrChange w:id="164" w:author="alberto.scremin" w:date="2011-06-27T16:56:00Z">
              <w:rPr/>
            </w:rPrChange>
          </w:rPr>
          <w:t>(CUONG, 2006)</w:t>
        </w:r>
      </w:ins>
      <w:del w:id="165" w:author="alberto.scremin" w:date="2011-06-27T16:56:00Z">
        <w:r w:rsidRPr="00322AC4" w:rsidDel="00322AC4">
          <w:rPr>
            <w:lang w:val="pt-BR"/>
          </w:rPr>
          <w:delText>(CUONG, 2006)</w:delText>
        </w:r>
      </w:del>
      <w:r w:rsidR="003D70D1">
        <w:fldChar w:fldCharType="end"/>
      </w:r>
      <w:commentRangeEnd w:id="142"/>
      <w:r>
        <w:rPr>
          <w:rStyle w:val="Refdecomentrio"/>
          <w:rFonts w:ascii="Calibri" w:hAnsi="Calibri" w:cs="Calibri"/>
        </w:rPr>
        <w:commentReference w:id="142"/>
      </w:r>
      <w:r w:rsidRPr="00997EB2">
        <w:rPr>
          <w:lang w:val="pt-BR"/>
        </w:rPr>
        <w:t>.</w:t>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No </w:t>
      </w:r>
      <w:proofErr w:type="spellStart"/>
      <w:r w:rsidRPr="00997EB2">
        <w:rPr>
          <w:u w:val="none"/>
          <w:lang w:val="pt-BR"/>
        </w:rPr>
        <w:t>Sedna</w:t>
      </w:r>
      <w:proofErr w:type="spellEnd"/>
      <w:ins w:id="166" w:author="vanessa" w:date="2011-06-22T14:59:00Z">
        <w:r w:rsidR="00FA054E">
          <w:rPr>
            <w:u w:val="none"/>
            <w:lang w:val="pt-BR"/>
          </w:rPr>
          <w:t>,</w:t>
        </w:r>
      </w:ins>
      <w:r w:rsidRPr="00997EB2">
        <w:rPr>
          <w:u w:val="none"/>
          <w:lang w:val="pt-BR"/>
        </w:rPr>
        <w:t xml:space="preserve"> o modelo de dados utilizado é o XML. XML é uma </w:t>
      </w:r>
      <w:del w:id="167" w:author="vanessa" w:date="2011-06-22T14:59:00Z">
        <w:r w:rsidRPr="00997EB2" w:rsidDel="00FA054E">
          <w:rPr>
            <w:u w:val="none"/>
            <w:lang w:val="pt-BR"/>
          </w:rPr>
          <w:delText xml:space="preserve">ferramenta </w:delText>
        </w:r>
      </w:del>
      <w:ins w:id="168" w:author="vanessa" w:date="2011-06-22T14:59:00Z">
        <w:r w:rsidR="00FA054E">
          <w:rPr>
            <w:u w:val="none"/>
            <w:lang w:val="pt-BR"/>
          </w:rPr>
          <w:t>linguagem</w:t>
        </w:r>
        <w:r w:rsidR="00FA054E" w:rsidRPr="00997EB2">
          <w:rPr>
            <w:u w:val="none"/>
            <w:lang w:val="pt-BR"/>
          </w:rPr>
          <w:t xml:space="preserve"> </w:t>
        </w:r>
      </w:ins>
      <w:r w:rsidRPr="00997EB2">
        <w:rPr>
          <w:u w:val="none"/>
          <w:lang w:val="pt-BR"/>
        </w:rPr>
        <w:t xml:space="preserve">poderosa para a representação de dados semi-estruturados. Dados semi-estruturados são aqueles que contêm seus esquemas </w:t>
      </w:r>
      <w:ins w:id="169" w:author="vanessa" w:date="2011-06-22T14:59:00Z">
        <w:r w:rsidR="00FA054E">
          <w:rPr>
            <w:u w:val="none"/>
            <w:lang w:val="pt-BR"/>
          </w:rPr>
          <w:t xml:space="preserve">embutidos dentro dos </w:t>
        </w:r>
      </w:ins>
      <w:del w:id="170" w:author="vanessa" w:date="2011-06-22T14:59:00Z">
        <w:r w:rsidRPr="00997EB2" w:rsidDel="00FA054E">
          <w:rPr>
            <w:u w:val="none"/>
            <w:lang w:val="pt-BR"/>
          </w:rPr>
          <w:delText>associados contidos nos</w:delText>
        </w:r>
      </w:del>
      <w:r w:rsidRPr="00997EB2">
        <w:rPr>
          <w:u w:val="none"/>
          <w:lang w:val="pt-BR"/>
        </w:rPr>
        <w:t xml:space="preserve"> dados</w:t>
      </w:r>
      <w:del w:id="171" w:author="vanessa" w:date="2011-06-22T14:58:00Z">
        <w:r w:rsidRPr="00997EB2" w:rsidDel="00FA054E">
          <w:rPr>
            <w:u w:val="none"/>
            <w:lang w:val="pt-BR"/>
          </w:rPr>
          <w:delText>,</w:delText>
        </w:r>
      </w:del>
      <w:ins w:id="172" w:author="vanessa" w:date="2011-06-22T14:58:00Z">
        <w:r w:rsidR="00FA054E">
          <w:rPr>
            <w:u w:val="none"/>
            <w:lang w:val="pt-BR"/>
          </w:rPr>
          <w:t>.</w:t>
        </w:r>
      </w:ins>
      <w:r w:rsidRPr="00997EB2">
        <w:rPr>
          <w:u w:val="none"/>
          <w:lang w:val="pt-BR"/>
        </w:rPr>
        <w:t xml:space="preserve"> </w:t>
      </w:r>
      <w:del w:id="173" w:author="vanessa" w:date="2011-06-22T14:58:00Z">
        <w:r w:rsidRPr="00997EB2" w:rsidDel="00FA054E">
          <w:rPr>
            <w:u w:val="none"/>
            <w:lang w:val="pt-BR"/>
          </w:rPr>
          <w:delText>d</w:delText>
        </w:r>
      </w:del>
      <w:ins w:id="174" w:author="vanessa" w:date="2011-06-22T14:58:00Z">
        <w:r w:rsidR="00FA054E">
          <w:rPr>
            <w:u w:val="none"/>
            <w:lang w:val="pt-BR"/>
          </w:rPr>
          <w:t>D</w:t>
        </w:r>
      </w:ins>
      <w:r w:rsidRPr="00997EB2">
        <w:rPr>
          <w:u w:val="none"/>
          <w:lang w:val="pt-BR"/>
        </w:rPr>
        <w:t>essa forma</w:t>
      </w:r>
      <w:ins w:id="175" w:author="vanessa" w:date="2011-06-22T14:59:00Z">
        <w:r w:rsidR="00FA054E">
          <w:rPr>
            <w:u w:val="none"/>
            <w:lang w:val="pt-BR"/>
          </w:rPr>
          <w:t>,</w:t>
        </w:r>
      </w:ins>
      <w:r w:rsidRPr="00997EB2">
        <w:rPr>
          <w:u w:val="none"/>
          <w:lang w:val="pt-BR"/>
        </w:rPr>
        <w:t xml:space="preserve"> se </w:t>
      </w:r>
      <w:proofErr w:type="gramStart"/>
      <w:r w:rsidRPr="00997EB2">
        <w:rPr>
          <w:u w:val="none"/>
          <w:lang w:val="pt-BR"/>
        </w:rPr>
        <w:t>auto-descrevem</w:t>
      </w:r>
      <w:proofErr w:type="gramEnd"/>
      <w:ins w:id="176" w:author="vanessa" w:date="2011-06-22T14:59:00Z">
        <w:r w:rsidR="00FA054E">
          <w:rPr>
            <w:u w:val="none"/>
            <w:lang w:val="pt-BR"/>
          </w:rPr>
          <w:t xml:space="preserve"> </w:t>
        </w:r>
      </w:ins>
      <w:r w:rsidR="003D70D1">
        <w:rPr>
          <w:u w:val="none"/>
        </w:rPr>
        <w:fldChar w:fldCharType="begin"/>
      </w:r>
      <w:r w:rsidRPr="00997EB2">
        <w:rPr>
          <w:u w:val="none"/>
          <w:lang w:val="pt-BR"/>
        </w:rPr>
        <w:instrText xml:space="preserve"> ADDIN ZOTERO_ITEM {"citationID":"k6pkqadi4","citationItems":[{"uri":["http://zotero.org/groups/43707/items/GKCJIBJK"]}]} </w:instrText>
      </w:r>
      <w:r w:rsidR="003D70D1">
        <w:rPr>
          <w:u w:val="none"/>
        </w:rPr>
        <w:fldChar w:fldCharType="separate"/>
      </w:r>
      <w:ins w:id="177" w:author="alberto.scremin" w:date="2011-06-27T16:56:00Z">
        <w:r w:rsidR="00322AC4" w:rsidRPr="00322AC4">
          <w:t>(BUNEMAN, 1997)</w:t>
        </w:r>
      </w:ins>
      <w:del w:id="178" w:author="alberto.scremin" w:date="2011-06-27T16:56:00Z">
        <w:r w:rsidRPr="00322AC4" w:rsidDel="00322AC4">
          <w:rPr>
            <w:rPrChange w:id="179" w:author="alberto.scremin" w:date="2011-06-27T16:56:00Z">
              <w:rPr>
                <w:lang w:val="pt-BR"/>
              </w:rPr>
            </w:rPrChange>
          </w:rPr>
          <w:delText>(BUNEMAN, 1997)</w:delText>
        </w:r>
      </w:del>
      <w:r w:rsidR="003D70D1">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XML é simples, flexível e derivado do SGML</w:t>
      </w:r>
      <w:ins w:id="180" w:author="vanessa" w:date="2011-06-22T14:59:00Z">
        <w:r w:rsidR="00FA054E">
          <w:rPr>
            <w:u w:val="none"/>
            <w:lang w:val="pt-BR"/>
          </w:rPr>
          <w:t>.</w:t>
        </w:r>
      </w:ins>
      <w:del w:id="181" w:author="vanessa" w:date="2011-06-22T14:59:00Z">
        <w:r w:rsidRPr="00997EB2" w:rsidDel="00FA054E">
          <w:rPr>
            <w:u w:val="none"/>
            <w:lang w:val="pt-BR"/>
          </w:rPr>
          <w:delText>,</w:delText>
        </w:r>
      </w:del>
      <w:r w:rsidRPr="00997EB2">
        <w:rPr>
          <w:u w:val="none"/>
          <w:lang w:val="pt-BR"/>
        </w:rPr>
        <w:t xml:space="preserve"> </w:t>
      </w:r>
      <w:del w:id="182" w:author="vanessa" w:date="2011-06-22T15:00:00Z">
        <w:r w:rsidRPr="00997EB2" w:rsidDel="00FA054E">
          <w:rPr>
            <w:u w:val="none"/>
            <w:lang w:val="pt-BR"/>
          </w:rPr>
          <w:delText>f</w:delText>
        </w:r>
      </w:del>
      <w:ins w:id="183" w:author="vanessa" w:date="2011-06-22T15:00:00Z">
        <w:r w:rsidR="00FA054E">
          <w:rPr>
            <w:u w:val="none"/>
            <w:lang w:val="pt-BR"/>
          </w:rPr>
          <w:t>F</w:t>
        </w:r>
      </w:ins>
      <w:r w:rsidRPr="00997EB2">
        <w:rPr>
          <w:u w:val="none"/>
          <w:lang w:val="pt-BR"/>
        </w:rPr>
        <w:t xml:space="preserve">oi </w:t>
      </w:r>
      <w:del w:id="184" w:author="vanessa" w:date="2011-06-22T15:00:00Z">
        <w:r w:rsidRPr="00997EB2" w:rsidDel="00FA054E">
          <w:rPr>
            <w:u w:val="none"/>
            <w:lang w:val="pt-BR"/>
          </w:rPr>
          <w:delText xml:space="preserve">desenhado </w:delText>
        </w:r>
      </w:del>
      <w:ins w:id="185" w:author="vanessa" w:date="2011-06-22T15:00:00Z">
        <w:r w:rsidR="00FA054E">
          <w:rPr>
            <w:u w:val="none"/>
            <w:lang w:val="pt-BR"/>
          </w:rPr>
          <w:t>projetado</w:t>
        </w:r>
        <w:r w:rsidR="00FA054E" w:rsidRPr="00997EB2">
          <w:rPr>
            <w:u w:val="none"/>
            <w:lang w:val="pt-BR"/>
          </w:rPr>
          <w:t xml:space="preserve"> </w:t>
        </w:r>
      </w:ins>
      <w:r w:rsidRPr="00997EB2">
        <w:rPr>
          <w:u w:val="none"/>
          <w:lang w:val="pt-BR"/>
        </w:rPr>
        <w:t xml:space="preserve">para superar o desafio da publicação de arquivos em larga escala, mas atualmente tem um papel grande na troca de informações na Internet </w:t>
      </w:r>
      <w:r w:rsidR="003D70D1">
        <w:rPr>
          <w:u w:val="none"/>
        </w:rPr>
        <w:fldChar w:fldCharType="begin"/>
      </w:r>
      <w:r w:rsidRPr="00997EB2">
        <w:rPr>
          <w:u w:val="none"/>
          <w:lang w:val="pt-BR"/>
        </w:rPr>
        <w:instrText xml:space="preserve"> ADDIN ZOTERO_ITEM {"citationID":"hgu1eis2j","citationItems":[{"uri":["http://zotero.org/groups/43707/items/QVKRW9HZ"]}]} </w:instrText>
      </w:r>
      <w:r w:rsidR="003D70D1">
        <w:rPr>
          <w:u w:val="none"/>
        </w:rPr>
        <w:fldChar w:fldCharType="separate"/>
      </w:r>
      <w:ins w:id="186" w:author="alberto.scremin" w:date="2011-06-27T16:56:00Z">
        <w:r w:rsidR="00322AC4" w:rsidRPr="00322AC4">
          <w:rPr>
            <w:lang w:val="pt-BR"/>
            <w:rPrChange w:id="187" w:author="alberto.scremin" w:date="2011-06-27T16:56:00Z">
              <w:rPr/>
            </w:rPrChange>
          </w:rPr>
          <w:t xml:space="preserve">(BRAY </w:t>
        </w:r>
        <w:proofErr w:type="spellStart"/>
        <w:r w:rsidR="00322AC4" w:rsidRPr="00322AC4">
          <w:rPr>
            <w:lang w:val="pt-BR"/>
            <w:rPrChange w:id="188" w:author="alberto.scremin" w:date="2011-06-27T16:56:00Z">
              <w:rPr/>
            </w:rPrChange>
          </w:rPr>
          <w:t>et</w:t>
        </w:r>
        <w:proofErr w:type="spellEnd"/>
        <w:r w:rsidR="00322AC4" w:rsidRPr="00322AC4">
          <w:rPr>
            <w:lang w:val="pt-BR"/>
            <w:rPrChange w:id="189" w:author="alberto.scremin" w:date="2011-06-27T16:56:00Z">
              <w:rPr/>
            </w:rPrChange>
          </w:rPr>
          <w:t xml:space="preserve"> al., 2008)</w:t>
        </w:r>
      </w:ins>
      <w:del w:id="190" w:author="alberto.scremin" w:date="2011-06-27T16:56:00Z">
        <w:r w:rsidRPr="00322AC4" w:rsidDel="00322AC4">
          <w:rPr>
            <w:lang w:val="pt-BR"/>
          </w:rPr>
          <w:delText>(BRAY et al., 2008)</w:delText>
        </w:r>
      </w:del>
      <w:r w:rsidR="003D70D1">
        <w:rPr>
          <w:u w:val="none"/>
        </w:rPr>
        <w:fldChar w:fldCharType="end"/>
      </w:r>
      <w:r w:rsidRPr="00997EB2">
        <w:rPr>
          <w:u w:val="none"/>
          <w:lang w:val="pt-BR"/>
        </w:rPr>
        <w:t>. Um documento XML tem que seguir algumas especificações para que seja bem formado</w:t>
      </w:r>
      <w:ins w:id="191" w:author="vanessa" w:date="2011-06-22T15:00:00Z">
        <w:r w:rsidR="00FA054E">
          <w:rPr>
            <w:u w:val="none"/>
            <w:lang w:val="pt-BR"/>
          </w:rPr>
          <w:t>.</w:t>
        </w:r>
      </w:ins>
      <w:del w:id="192" w:author="vanessa" w:date="2011-06-22T15:00:00Z">
        <w:r w:rsidRPr="00997EB2" w:rsidDel="00FA054E">
          <w:rPr>
            <w:u w:val="none"/>
            <w:lang w:val="pt-BR"/>
          </w:rPr>
          <w:delText>, elas s</w:delText>
        </w:r>
      </w:del>
      <w:ins w:id="193" w:author="vanessa" w:date="2011-06-22T15:00:00Z">
        <w:r w:rsidR="00FA054E">
          <w:rPr>
            <w:u w:val="none"/>
            <w:lang w:val="pt-BR"/>
          </w:rPr>
          <w:t xml:space="preserve"> S</w:t>
        </w:r>
      </w:ins>
      <w:r w:rsidRPr="00997EB2">
        <w:rPr>
          <w:u w:val="none"/>
          <w:lang w:val="pt-BR"/>
        </w:rPr>
        <w:t>ão</w:t>
      </w:r>
      <w:ins w:id="194" w:author="vanessa" w:date="2011-06-22T15:00:00Z">
        <w:r w:rsidR="00FA054E">
          <w:rPr>
            <w:u w:val="none"/>
            <w:lang w:val="pt-BR"/>
          </w:rPr>
          <w:t xml:space="preserve"> elas</w:t>
        </w:r>
      </w:ins>
      <w:r w:rsidRPr="00997EB2">
        <w:rPr>
          <w:u w:val="none"/>
          <w:lang w:val="pt-BR"/>
        </w:rPr>
        <w:t>:</w:t>
      </w:r>
    </w:p>
    <w:p w:rsidR="00FA18CE" w:rsidRPr="00997EB2" w:rsidRDefault="00FA18CE" w:rsidP="00FA18CE">
      <w:pPr>
        <w:pStyle w:val="SubTitulo2"/>
        <w:numPr>
          <w:ilvl w:val="0"/>
          <w:numId w:val="48"/>
        </w:numPr>
        <w:jc w:val="both"/>
        <w:rPr>
          <w:u w:val="none"/>
          <w:lang w:val="pt-BR"/>
        </w:rPr>
      </w:pPr>
      <w:r w:rsidRPr="00997EB2">
        <w:rPr>
          <w:u w:val="none"/>
          <w:lang w:val="pt-BR"/>
        </w:rPr>
        <w:t>Devem possuir uma raiz única;</w:t>
      </w:r>
    </w:p>
    <w:p w:rsidR="00FA18CE" w:rsidRPr="00322AC4" w:rsidRDefault="003D70D1" w:rsidP="00FA18CE">
      <w:pPr>
        <w:pStyle w:val="SubTitulo2"/>
        <w:numPr>
          <w:ilvl w:val="0"/>
          <w:numId w:val="48"/>
        </w:numPr>
        <w:jc w:val="both"/>
        <w:rPr>
          <w:u w:val="none"/>
          <w:lang w:val="pt-BR"/>
          <w:rPrChange w:id="195" w:author="alberto.scremin" w:date="2011-06-27T17:00:00Z">
            <w:rPr>
              <w:u w:val="none"/>
            </w:rPr>
          </w:rPrChange>
        </w:rPr>
      </w:pPr>
      <w:r w:rsidRPr="00322AC4">
        <w:rPr>
          <w:highlight w:val="yellow"/>
          <w:u w:val="none"/>
          <w:lang w:val="pt-BR"/>
          <w:rPrChange w:id="196" w:author="alberto.scremin" w:date="2011-06-27T17:00:00Z">
            <w:rPr>
              <w:sz w:val="16"/>
              <w:szCs w:val="16"/>
              <w:u w:val="none"/>
            </w:rPr>
          </w:rPrChange>
        </w:rPr>
        <w:t>Não</w:t>
      </w:r>
      <w:ins w:id="197" w:author="alberto.scremin" w:date="2011-06-27T17:00:00Z">
        <w:r w:rsidR="00322AC4" w:rsidRPr="00322AC4">
          <w:rPr>
            <w:highlight w:val="yellow"/>
            <w:u w:val="none"/>
            <w:lang w:val="pt-BR"/>
            <w:rPrChange w:id="198" w:author="alberto.scremin" w:date="2011-06-27T17:00:00Z">
              <w:rPr>
                <w:highlight w:val="yellow"/>
                <w:u w:val="none"/>
              </w:rPr>
            </w:rPrChange>
          </w:rPr>
          <w:t xml:space="preserve"> </w:t>
        </w:r>
      </w:ins>
      <w:r w:rsidRPr="00322AC4">
        <w:rPr>
          <w:highlight w:val="yellow"/>
          <w:u w:val="none"/>
          <w:lang w:val="pt-BR"/>
          <w:rPrChange w:id="199" w:author="alberto.scremin" w:date="2011-06-27T17:00:00Z">
            <w:rPr>
              <w:sz w:val="16"/>
              <w:szCs w:val="16"/>
              <w:u w:val="none"/>
            </w:rPr>
          </w:rPrChange>
        </w:rPr>
        <w:t>possuem</w:t>
      </w:r>
      <w:ins w:id="200" w:author="alberto.scremin" w:date="2011-06-27T17:00:00Z">
        <w:r w:rsidR="00322AC4" w:rsidRPr="00322AC4">
          <w:rPr>
            <w:highlight w:val="yellow"/>
            <w:u w:val="none"/>
            <w:lang w:val="pt-BR"/>
            <w:rPrChange w:id="201" w:author="alberto.scremin" w:date="2011-06-27T17:00:00Z">
              <w:rPr>
                <w:highlight w:val="yellow"/>
                <w:u w:val="none"/>
              </w:rPr>
            </w:rPrChange>
          </w:rPr>
          <w:t xml:space="preserve"> </w:t>
        </w:r>
      </w:ins>
      <w:r w:rsidRPr="00322AC4">
        <w:rPr>
          <w:highlight w:val="yellow"/>
          <w:u w:val="none"/>
          <w:lang w:val="pt-BR"/>
          <w:rPrChange w:id="202" w:author="alberto.scremin" w:date="2011-06-27T17:00:00Z">
            <w:rPr>
              <w:sz w:val="16"/>
              <w:szCs w:val="16"/>
              <w:u w:val="none"/>
            </w:rPr>
          </w:rPrChange>
        </w:rPr>
        <w:t>marcas</w:t>
      </w:r>
      <w:ins w:id="203" w:author="alberto.scremin" w:date="2011-06-27T17:00:00Z">
        <w:r w:rsidR="00322AC4" w:rsidRPr="00322AC4">
          <w:rPr>
            <w:highlight w:val="yellow"/>
            <w:u w:val="none"/>
            <w:lang w:val="pt-BR"/>
            <w:rPrChange w:id="204" w:author="alberto.scremin" w:date="2011-06-27T17:00:00Z">
              <w:rPr>
                <w:highlight w:val="yellow"/>
                <w:u w:val="none"/>
              </w:rPr>
            </w:rPrChange>
          </w:rPr>
          <w:t xml:space="preserve"> </w:t>
        </w:r>
      </w:ins>
      <w:r w:rsidRPr="00322AC4">
        <w:rPr>
          <w:highlight w:val="yellow"/>
          <w:u w:val="none"/>
          <w:lang w:val="pt-BR"/>
          <w:rPrChange w:id="205" w:author="alberto.scremin" w:date="2011-06-27T17:00:00Z">
            <w:rPr>
              <w:sz w:val="16"/>
              <w:szCs w:val="16"/>
              <w:u w:val="none"/>
            </w:rPr>
          </w:rPrChange>
        </w:rPr>
        <w:t>abertas</w:t>
      </w:r>
      <w:r w:rsidR="00FA18CE" w:rsidRPr="00322AC4">
        <w:rPr>
          <w:u w:val="none"/>
          <w:lang w:val="pt-BR"/>
          <w:rPrChange w:id="206" w:author="alberto.scremin" w:date="2011-06-27T17:00:00Z">
            <w:rPr>
              <w:u w:val="none"/>
            </w:rPr>
          </w:rPrChange>
        </w:rPr>
        <w:t>;</w:t>
      </w:r>
    </w:p>
    <w:p w:rsidR="00FA18CE" w:rsidRPr="00997EB2" w:rsidRDefault="00FA18CE" w:rsidP="00FA18CE">
      <w:pPr>
        <w:pStyle w:val="SubTitulo2"/>
        <w:numPr>
          <w:ilvl w:val="0"/>
          <w:numId w:val="48"/>
        </w:numPr>
        <w:jc w:val="both"/>
        <w:rPr>
          <w:u w:val="none"/>
          <w:lang w:val="pt-BR"/>
        </w:rPr>
      </w:pPr>
      <w:r w:rsidRPr="00997EB2">
        <w:rPr>
          <w:u w:val="none"/>
          <w:lang w:val="pt-BR"/>
        </w:rPr>
        <w:t>Elementos têm que ser bem aninhados;</w:t>
      </w:r>
    </w:p>
    <w:p w:rsidR="00FA18CE" w:rsidRPr="00997EB2" w:rsidRDefault="00FA18CE" w:rsidP="00FA18CE">
      <w:pPr>
        <w:pStyle w:val="SubTitulo2"/>
        <w:numPr>
          <w:ilvl w:val="0"/>
          <w:numId w:val="48"/>
        </w:numPr>
        <w:jc w:val="both"/>
        <w:rPr>
          <w:u w:val="none"/>
          <w:lang w:val="pt-BR"/>
        </w:rPr>
      </w:pPr>
      <w:r w:rsidRPr="00997EB2">
        <w:rPr>
          <w:u w:val="none"/>
          <w:lang w:val="pt-BR"/>
        </w:rPr>
        <w:t>Atributos são únicos por elementos;</w:t>
      </w:r>
    </w:p>
    <w:p w:rsidR="00FA18CE" w:rsidRPr="00997EB2" w:rsidRDefault="00FA18CE" w:rsidP="00FA18CE">
      <w:pPr>
        <w:pStyle w:val="SubTitulo2"/>
        <w:numPr>
          <w:ilvl w:val="0"/>
          <w:numId w:val="48"/>
        </w:numPr>
        <w:jc w:val="both"/>
        <w:rPr>
          <w:u w:val="none"/>
          <w:lang w:val="pt-BR"/>
        </w:rPr>
      </w:pPr>
      <w:r w:rsidRPr="00997EB2">
        <w:rPr>
          <w:u w:val="none"/>
          <w:lang w:val="pt-BR"/>
        </w:rPr>
        <w:t>Elementos são sensíveis a maiúsculas e minúsculas</w:t>
      </w:r>
      <w:ins w:id="207" w:author="vanessa" w:date="2011-06-22T15:00:00Z">
        <w:r w:rsidR="00FA054E">
          <w:rPr>
            <w:u w:val="none"/>
            <w:lang w:val="pt-BR"/>
          </w:rPr>
          <w:t xml:space="preserve"> </w:t>
        </w:r>
      </w:ins>
      <w:r w:rsidR="003D70D1">
        <w:rPr>
          <w:u w:val="none"/>
        </w:rPr>
        <w:fldChar w:fldCharType="begin"/>
      </w:r>
      <w:r w:rsidRPr="00997EB2">
        <w:rPr>
          <w:u w:val="none"/>
          <w:lang w:val="pt-BR"/>
        </w:rPr>
        <w:instrText xml:space="preserve"> ADDIN ZOTERO_ITEM {"citationID":"lvouog40m","citationItems":[{"uri":["http://zotero.org/groups/43707/items/QVKRW9HZ"]}]} </w:instrText>
      </w:r>
      <w:r w:rsidR="003D70D1">
        <w:rPr>
          <w:u w:val="none"/>
        </w:rPr>
        <w:fldChar w:fldCharType="separate"/>
      </w:r>
      <w:ins w:id="208" w:author="alberto.scremin" w:date="2011-06-27T16:56:00Z">
        <w:r w:rsidR="00322AC4" w:rsidRPr="00322AC4">
          <w:rPr>
            <w:lang w:val="pt-BR"/>
            <w:rPrChange w:id="209" w:author="alberto.scremin" w:date="2011-06-27T16:56:00Z">
              <w:rPr/>
            </w:rPrChange>
          </w:rPr>
          <w:t xml:space="preserve">(BRAY </w:t>
        </w:r>
        <w:proofErr w:type="spellStart"/>
        <w:r w:rsidR="00322AC4" w:rsidRPr="00322AC4">
          <w:rPr>
            <w:lang w:val="pt-BR"/>
            <w:rPrChange w:id="210" w:author="alberto.scremin" w:date="2011-06-27T16:56:00Z">
              <w:rPr/>
            </w:rPrChange>
          </w:rPr>
          <w:t>et</w:t>
        </w:r>
        <w:proofErr w:type="spellEnd"/>
        <w:r w:rsidR="00322AC4" w:rsidRPr="00322AC4">
          <w:rPr>
            <w:lang w:val="pt-BR"/>
            <w:rPrChange w:id="211" w:author="alberto.scremin" w:date="2011-06-27T16:56:00Z">
              <w:rPr/>
            </w:rPrChange>
          </w:rPr>
          <w:t xml:space="preserve"> al., 2008)</w:t>
        </w:r>
      </w:ins>
      <w:del w:id="212" w:author="alberto.scremin" w:date="2011-06-27T16:56:00Z">
        <w:r w:rsidRPr="00322AC4" w:rsidDel="00322AC4">
          <w:rPr>
            <w:lang w:val="pt-BR"/>
          </w:rPr>
          <w:delText>(BRAY et al., 2008)</w:delText>
        </w:r>
      </w:del>
      <w:r w:rsidR="003D70D1">
        <w:rPr>
          <w:u w:val="none"/>
        </w:rPr>
        <w:fldChar w:fldCharType="end"/>
      </w:r>
      <w:r w:rsidRPr="00997EB2">
        <w:rPr>
          <w:u w:val="none"/>
          <w:lang w:val="pt-BR"/>
        </w:rPr>
        <w:t>.</w:t>
      </w:r>
    </w:p>
    <w:p w:rsidR="00FA18CE" w:rsidRPr="00FA054E" w:rsidRDefault="00FA18CE" w:rsidP="00FA18CE">
      <w:pPr>
        <w:pStyle w:val="SubTitulo2"/>
        <w:numPr>
          <w:ilvl w:val="0"/>
          <w:numId w:val="0"/>
        </w:numPr>
        <w:jc w:val="both"/>
        <w:rPr>
          <w:u w:val="none"/>
          <w:lang w:val="pt-BR"/>
        </w:rPr>
      </w:pPr>
    </w:p>
    <w:p w:rsidR="00FA18CE" w:rsidRDefault="00FA18CE" w:rsidP="00FA18CE">
      <w:pPr>
        <w:pStyle w:val="SubTitulo2"/>
        <w:numPr>
          <w:ilvl w:val="0"/>
          <w:numId w:val="0"/>
        </w:numPr>
        <w:jc w:val="both"/>
        <w:rPr>
          <w:u w:val="none"/>
          <w:lang w:val="pt-BR"/>
        </w:rPr>
      </w:pPr>
      <w:r w:rsidRPr="00997EB2">
        <w:rPr>
          <w:u w:val="none"/>
          <w:lang w:val="pt-BR"/>
        </w:rPr>
        <w:tab/>
        <w:t>Na</w:t>
      </w:r>
      <w:ins w:id="213" w:author="vanessa" w:date="2011-06-22T15:01:00Z">
        <w:r w:rsidR="00FA054E">
          <w:rPr>
            <w:u w:val="none"/>
            <w:lang w:val="pt-BR"/>
          </w:rPr>
          <w:t xml:space="preserve"> </w:t>
        </w:r>
      </w:ins>
      <w:r w:rsidR="003D70D1">
        <w:rPr>
          <w:u w:val="none"/>
          <w:lang w:val="pt-BR"/>
        </w:rPr>
        <w:fldChar w:fldCharType="begin"/>
      </w:r>
      <w:r>
        <w:rPr>
          <w:u w:val="none"/>
          <w:lang w:val="pt-BR"/>
        </w:rPr>
        <w:instrText xml:space="preserve"> REF _Ref295923856 \h </w:instrText>
      </w:r>
      <w:r w:rsidR="003D70D1">
        <w:rPr>
          <w:u w:val="none"/>
          <w:lang w:val="pt-BR"/>
        </w:rPr>
      </w:r>
      <w:r w:rsidR="003D70D1">
        <w:rPr>
          <w:u w:val="none"/>
          <w:lang w:val="pt-BR"/>
        </w:rPr>
        <w:fldChar w:fldCharType="separate"/>
      </w:r>
      <w:r w:rsidRPr="00A201A9">
        <w:rPr>
          <w:lang w:val="pt-BR"/>
        </w:rPr>
        <w:t xml:space="preserve">Figura </w:t>
      </w:r>
      <w:r w:rsidRPr="00845A2E">
        <w:rPr>
          <w:noProof/>
          <w:lang w:val="pt-BR"/>
        </w:rPr>
        <w:t>4</w:t>
      </w:r>
      <w:r w:rsidR="003D70D1">
        <w:rPr>
          <w:u w:val="none"/>
          <w:lang w:val="pt-BR"/>
        </w:rPr>
        <w:fldChar w:fldCharType="end"/>
      </w:r>
      <w:r>
        <w:rPr>
          <w:u w:val="none"/>
          <w:lang w:val="pt-BR"/>
        </w:rPr>
        <w:t xml:space="preserve"> t</w:t>
      </w:r>
      <w:r w:rsidRPr="00997EB2">
        <w:rPr>
          <w:u w:val="none"/>
          <w:lang w:val="pt-BR"/>
        </w:rPr>
        <w:t>emos o exempl</w:t>
      </w:r>
      <w:r w:rsidR="001737E3">
        <w:rPr>
          <w:u w:val="none"/>
          <w:lang w:val="pt-BR"/>
        </w:rPr>
        <w:t>o de um arquivo XML bem formado</w:t>
      </w:r>
      <w:ins w:id="214" w:author="alberto.scremin" w:date="2011-06-27T17:00:00Z">
        <w:r w:rsidR="00322AC4">
          <w:rPr>
            <w:u w:val="none"/>
            <w:lang w:val="pt-BR"/>
          </w:rPr>
          <w:t>.</w:t>
        </w:r>
      </w:ins>
      <w:del w:id="215" w:author="alberto.scremin" w:date="2011-06-27T17:00:00Z">
        <w:r w:rsidR="001737E3" w:rsidRPr="00997EB2" w:rsidDel="00322AC4">
          <w:rPr>
            <w:u w:val="none"/>
            <w:lang w:val="pt-BR"/>
          </w:rPr>
          <w:delText>:</w:delText>
        </w:r>
      </w:del>
      <w:r w:rsidR="001737E3" w:rsidRPr="00997EB2">
        <w:rPr>
          <w:u w:val="none"/>
          <w:lang w:val="pt-BR"/>
        </w:rPr>
        <w:t xml:space="preserve"> </w:t>
      </w:r>
      <w:r>
        <w:rPr>
          <w:rStyle w:val="Refdecomentrio"/>
          <w:rFonts w:ascii="Calibri" w:hAnsi="Calibri" w:cs="Calibri"/>
          <w:u w:val="none"/>
        </w:rPr>
        <w:commentReference w:id="216"/>
      </w:r>
    </w:p>
    <w:p w:rsidR="001737E3" w:rsidRPr="00997EB2" w:rsidRDefault="001737E3" w:rsidP="00FA18CE">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FA18CE" w:rsidRPr="009345AD" w:rsidTr="00C91C21">
        <w:tc>
          <w:tcPr>
            <w:tcW w:w="9178" w:type="dxa"/>
          </w:tcPr>
          <w:p w:rsidR="00FA18CE" w:rsidRPr="00D96398" w:rsidRDefault="00FA18CE" w:rsidP="00C91C21">
            <w:pPr>
              <w:pStyle w:val="SubTitulo2"/>
              <w:numPr>
                <w:ilvl w:val="0"/>
                <w:numId w:val="0"/>
              </w:numPr>
              <w:spacing w:after="0"/>
              <w:rPr>
                <w:u w:val="none"/>
                <w:lang w:val="pt-BR"/>
              </w:rPr>
            </w:pPr>
            <w:r w:rsidRPr="00D96398">
              <w:rPr>
                <w:u w:val="none"/>
                <w:lang w:val="pt-BR"/>
              </w:rPr>
              <w:t>&lt;pessoas&gt;</w:t>
            </w:r>
          </w:p>
          <w:p w:rsidR="00FA18CE" w:rsidRPr="00D96398" w:rsidRDefault="00016564" w:rsidP="00C91C21">
            <w:pPr>
              <w:pStyle w:val="SubTitulo2"/>
              <w:numPr>
                <w:ilvl w:val="0"/>
                <w:numId w:val="0"/>
              </w:numPr>
              <w:spacing w:after="0"/>
              <w:rPr>
                <w:u w:val="none"/>
                <w:lang w:val="pt-BR"/>
              </w:rPr>
            </w:pPr>
            <w:ins w:id="217"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218" w:author="vanessa" w:date="2011-06-22T15:02:00Z">
              <w:r>
                <w:rPr>
                  <w:u w:val="none"/>
                  <w:lang w:val="pt-BR"/>
                </w:rPr>
                <w:lastRenderedPageBreak/>
                <w:t xml:space="preserve">      </w:t>
              </w:r>
            </w:ins>
            <w:r w:rsidR="00FA18CE" w:rsidRPr="00D96398">
              <w:rPr>
                <w:u w:val="none"/>
                <w:lang w:val="pt-BR"/>
              </w:rPr>
              <w:t>&lt;</w:t>
            </w:r>
            <w:proofErr w:type="spellStart"/>
            <w:r w:rsidR="00FA18CE" w:rsidRPr="00D96398">
              <w:rPr>
                <w:u w:val="none"/>
                <w:lang w:val="pt-BR"/>
              </w:rPr>
              <w:t>cpf</w:t>
            </w:r>
            <w:proofErr w:type="spellEnd"/>
            <w:r w:rsidR="00FA18CE" w:rsidRPr="00D96398">
              <w:rPr>
                <w:u w:val="none"/>
                <w:lang w:val="pt-BR"/>
              </w:rPr>
              <w:t>&gt;08539287409&lt;/</w:t>
            </w:r>
            <w:proofErr w:type="spellStart"/>
            <w:r w:rsidR="00FA18CE" w:rsidRPr="00D96398">
              <w:rPr>
                <w:u w:val="none"/>
                <w:lang w:val="pt-BR"/>
              </w:rPr>
              <w:t>cpf</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219" w:author="vanessa" w:date="2011-06-22T15:02:00Z">
              <w:r>
                <w:rPr>
                  <w:u w:val="none"/>
                  <w:lang w:val="pt-BR"/>
                </w:rPr>
                <w:t xml:space="preserve">      </w:t>
              </w:r>
            </w:ins>
            <w:r w:rsidR="00FA18CE" w:rsidRPr="00D96398">
              <w:rPr>
                <w:u w:val="none"/>
                <w:lang w:val="pt-BR"/>
              </w:rPr>
              <w:t>&lt;nome&gt;</w:t>
            </w:r>
            <w:proofErr w:type="spellStart"/>
            <w:r w:rsidR="00FA18CE" w:rsidRPr="00D96398">
              <w:rPr>
                <w:u w:val="none"/>
                <w:lang w:val="pt-BR"/>
              </w:rPr>
              <w:t>Joao</w:t>
            </w:r>
            <w:proofErr w:type="spellEnd"/>
            <w:r w:rsidR="00FA18CE" w:rsidRPr="00D96398">
              <w:rPr>
                <w:u w:val="none"/>
                <w:lang w:val="pt-BR"/>
              </w:rPr>
              <w:t>&lt;/nome&gt;</w:t>
            </w:r>
          </w:p>
          <w:p w:rsidR="00FA18CE" w:rsidRPr="00D96398" w:rsidRDefault="00016564" w:rsidP="00C91C21">
            <w:pPr>
              <w:pStyle w:val="SubTitulo2"/>
              <w:numPr>
                <w:ilvl w:val="0"/>
                <w:numId w:val="0"/>
              </w:numPr>
              <w:spacing w:after="0"/>
              <w:rPr>
                <w:u w:val="none"/>
                <w:lang w:val="pt-BR"/>
              </w:rPr>
            </w:pPr>
            <w:ins w:id="220"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data_nascimento</w:t>
            </w:r>
            <w:proofErr w:type="spellEnd"/>
            <w:r w:rsidR="00FA18CE" w:rsidRPr="00D96398">
              <w:rPr>
                <w:u w:val="none"/>
                <w:lang w:val="pt-BR"/>
              </w:rPr>
              <w:t>&gt;1967-05-17&lt;/</w:t>
            </w:r>
            <w:proofErr w:type="spellStart"/>
            <w:r w:rsidR="00FA18CE" w:rsidRPr="00D96398">
              <w:rPr>
                <w:u w:val="none"/>
                <w:lang w:val="pt-BR"/>
              </w:rPr>
              <w:t>data_nascimento</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221"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222" w:author="vanessa" w:date="2011-06-22T15:02:00Z">
              <w:r>
                <w:rPr>
                  <w:u w:val="none"/>
                  <w:lang w:val="pt-BR"/>
                </w:rPr>
                <w:t xml:space="preserve">   </w:t>
              </w:r>
            </w:ins>
            <w:r w:rsidR="00FA18CE" w:rsidRPr="00D96398">
              <w:rPr>
                <w:u w:val="none"/>
                <w:lang w:val="pt-BR"/>
              </w:rPr>
              <w:t>&lt;pessoa&gt;</w:t>
            </w:r>
          </w:p>
          <w:p w:rsidR="00FA18CE" w:rsidRPr="00D96398" w:rsidRDefault="00016564" w:rsidP="00C91C21">
            <w:pPr>
              <w:pStyle w:val="SubTitulo2"/>
              <w:numPr>
                <w:ilvl w:val="0"/>
                <w:numId w:val="0"/>
              </w:numPr>
              <w:spacing w:after="0"/>
              <w:rPr>
                <w:u w:val="none"/>
                <w:lang w:val="pt-BR"/>
              </w:rPr>
            </w:pPr>
            <w:ins w:id="223"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cpf</w:t>
            </w:r>
            <w:proofErr w:type="spellEnd"/>
            <w:r w:rsidR="00FA18CE" w:rsidRPr="00D96398">
              <w:rPr>
                <w:u w:val="none"/>
                <w:lang w:val="pt-BR"/>
              </w:rPr>
              <w:t>&gt;05831765208&lt;/</w:t>
            </w:r>
            <w:proofErr w:type="spellStart"/>
            <w:r w:rsidR="00FA18CE" w:rsidRPr="00D96398">
              <w:rPr>
                <w:u w:val="none"/>
                <w:lang w:val="pt-BR"/>
              </w:rPr>
              <w:t>cpf</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224" w:author="vanessa" w:date="2011-06-22T15:02:00Z">
              <w:r>
                <w:rPr>
                  <w:u w:val="none"/>
                  <w:lang w:val="pt-BR"/>
                </w:rPr>
                <w:t xml:space="preserve">      </w:t>
              </w:r>
            </w:ins>
            <w:r w:rsidR="00FA18CE" w:rsidRPr="00D96398">
              <w:rPr>
                <w:u w:val="none"/>
                <w:lang w:val="pt-BR"/>
              </w:rPr>
              <w:t>&lt;nome&gt;Maria&lt;/nome&gt;</w:t>
            </w:r>
          </w:p>
          <w:p w:rsidR="00FA18CE" w:rsidRPr="00D96398" w:rsidRDefault="00016564" w:rsidP="00C91C21">
            <w:pPr>
              <w:pStyle w:val="SubTitulo2"/>
              <w:numPr>
                <w:ilvl w:val="0"/>
                <w:numId w:val="0"/>
              </w:numPr>
              <w:spacing w:after="0"/>
              <w:rPr>
                <w:u w:val="none"/>
                <w:lang w:val="pt-BR"/>
              </w:rPr>
            </w:pPr>
            <w:ins w:id="225" w:author="vanessa" w:date="2011-06-22T15:02:00Z">
              <w:r>
                <w:rPr>
                  <w:u w:val="none"/>
                  <w:lang w:val="pt-BR"/>
                </w:rPr>
                <w:t xml:space="preserve">      </w:t>
              </w:r>
            </w:ins>
            <w:r w:rsidR="00FA18CE" w:rsidRPr="00D96398">
              <w:rPr>
                <w:u w:val="none"/>
                <w:lang w:val="pt-BR"/>
              </w:rPr>
              <w:t>&lt;</w:t>
            </w:r>
            <w:proofErr w:type="spellStart"/>
            <w:r w:rsidR="00FA18CE" w:rsidRPr="00D96398">
              <w:rPr>
                <w:u w:val="none"/>
                <w:lang w:val="pt-BR"/>
              </w:rPr>
              <w:t>data_nascimento</w:t>
            </w:r>
            <w:proofErr w:type="spellEnd"/>
            <w:r w:rsidR="00FA18CE" w:rsidRPr="00D96398">
              <w:rPr>
                <w:u w:val="none"/>
                <w:lang w:val="pt-BR"/>
              </w:rPr>
              <w:t>&gt;1990-10-21&lt;/</w:t>
            </w:r>
            <w:proofErr w:type="spellStart"/>
            <w:r w:rsidR="00FA18CE" w:rsidRPr="00D96398">
              <w:rPr>
                <w:u w:val="none"/>
                <w:lang w:val="pt-BR"/>
              </w:rPr>
              <w:t>data_nascimento</w:t>
            </w:r>
            <w:proofErr w:type="spellEnd"/>
            <w:r w:rsidR="00FA18CE" w:rsidRPr="00D96398">
              <w:rPr>
                <w:u w:val="none"/>
                <w:lang w:val="pt-BR"/>
              </w:rPr>
              <w:t>&gt;</w:t>
            </w:r>
          </w:p>
          <w:p w:rsidR="00FA18CE" w:rsidRPr="00D96398" w:rsidRDefault="00016564" w:rsidP="00C91C21">
            <w:pPr>
              <w:pStyle w:val="SubTitulo2"/>
              <w:numPr>
                <w:ilvl w:val="0"/>
                <w:numId w:val="0"/>
              </w:numPr>
              <w:spacing w:after="0"/>
              <w:rPr>
                <w:u w:val="none"/>
                <w:lang w:val="pt-BR"/>
              </w:rPr>
            </w:pPr>
            <w:ins w:id="226" w:author="vanessa" w:date="2011-06-22T15:02:00Z">
              <w:r>
                <w:rPr>
                  <w:u w:val="none"/>
                  <w:lang w:val="pt-BR"/>
                </w:rPr>
                <w:t xml:space="preserve">   </w:t>
              </w:r>
            </w:ins>
            <w:r w:rsidR="00FA18CE" w:rsidRPr="00D96398">
              <w:rPr>
                <w:u w:val="none"/>
                <w:lang w:val="pt-BR"/>
              </w:rPr>
              <w:t>&lt;/pessoa&gt;</w:t>
            </w:r>
          </w:p>
          <w:p w:rsidR="00FA18CE" w:rsidRPr="00D96398" w:rsidRDefault="00FA18CE" w:rsidP="00C91C21">
            <w:pPr>
              <w:pStyle w:val="SubTitulo2"/>
              <w:numPr>
                <w:ilvl w:val="0"/>
                <w:numId w:val="0"/>
              </w:numPr>
              <w:spacing w:after="0"/>
              <w:rPr>
                <w:u w:val="none"/>
                <w:lang w:val="pt-BR"/>
              </w:rPr>
            </w:pPr>
            <w:r w:rsidRPr="00D96398">
              <w:rPr>
                <w:u w:val="none"/>
                <w:lang w:val="pt-BR"/>
              </w:rPr>
              <w:t>&lt;/pessoas&gt;</w:t>
            </w:r>
          </w:p>
          <w:p w:rsidR="00FA18CE" w:rsidRPr="00D96398" w:rsidRDefault="00FA18CE" w:rsidP="00C91C21">
            <w:pPr>
              <w:pStyle w:val="SubTitulo2"/>
              <w:numPr>
                <w:ilvl w:val="0"/>
                <w:numId w:val="0"/>
              </w:numPr>
              <w:spacing w:after="0"/>
              <w:rPr>
                <w:u w:val="none"/>
                <w:lang w:val="pt-BR"/>
              </w:rPr>
            </w:pPr>
          </w:p>
        </w:tc>
      </w:tr>
    </w:tbl>
    <w:p w:rsidR="00FA18CE" w:rsidRPr="00A201A9" w:rsidRDefault="00FA18CE" w:rsidP="00FA18CE">
      <w:pPr>
        <w:pStyle w:val="Legenda"/>
        <w:rPr>
          <w:lang w:val="pt-BR"/>
        </w:rPr>
      </w:pPr>
      <w:bookmarkStart w:id="227" w:name="_Ref295923856"/>
      <w:bookmarkStart w:id="228" w:name="_Toc295923753"/>
      <w:bookmarkStart w:id="229" w:name="_Ref295923852"/>
      <w:r w:rsidRPr="00A201A9">
        <w:rPr>
          <w:lang w:val="pt-BR"/>
        </w:rPr>
        <w:lastRenderedPageBreak/>
        <w:t xml:space="preserve">Figura </w:t>
      </w:r>
      <w:r w:rsidR="003D70D1">
        <w:fldChar w:fldCharType="begin"/>
      </w:r>
      <w:r w:rsidRPr="00845A2E">
        <w:rPr>
          <w:lang w:val="pt-BR"/>
        </w:rPr>
        <w:instrText xml:space="preserve"> SEQ Figura \* ARABIC </w:instrText>
      </w:r>
      <w:r w:rsidR="003D70D1">
        <w:fldChar w:fldCharType="separate"/>
      </w:r>
      <w:r w:rsidRPr="00845A2E">
        <w:rPr>
          <w:noProof/>
          <w:lang w:val="pt-BR"/>
        </w:rPr>
        <w:t>4</w:t>
      </w:r>
      <w:r w:rsidR="003D70D1">
        <w:fldChar w:fldCharType="end"/>
      </w:r>
      <w:bookmarkEnd w:id="227"/>
      <w:r w:rsidRPr="00A201A9">
        <w:rPr>
          <w:lang w:val="pt-BR"/>
        </w:rPr>
        <w:t xml:space="preserve">: </w:t>
      </w:r>
      <w:del w:id="230" w:author="vanessa" w:date="2011-06-22T15:02:00Z">
        <w:r w:rsidRPr="00A201A9" w:rsidDel="00016564">
          <w:rPr>
            <w:lang w:val="pt-BR"/>
          </w:rPr>
          <w:delText>Modelo de dados do Sedna</w:delText>
        </w:r>
      </w:del>
      <w:bookmarkEnd w:id="228"/>
      <w:bookmarkEnd w:id="229"/>
      <w:ins w:id="231" w:author="vanessa" w:date="2011-06-22T15:02:00Z">
        <w:r w:rsidR="00016564">
          <w:rPr>
            <w:lang w:val="pt-BR"/>
          </w:rPr>
          <w:t>Exemplo de Documento XML</w:t>
        </w:r>
      </w:ins>
    </w:p>
    <w:p w:rsidR="00FA18CE" w:rsidRPr="00055A30" w:rsidRDefault="00FA18CE" w:rsidP="00FA18CE">
      <w:pPr>
        <w:pStyle w:val="SubTitulo2"/>
        <w:numPr>
          <w:ilvl w:val="0"/>
          <w:numId w:val="0"/>
        </w:numPr>
        <w:rPr>
          <w:lang w:val="pt-BR"/>
        </w:rPr>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proofErr w:type="spellStart"/>
      <w:proofErr w:type="gramStart"/>
      <w:r w:rsidRPr="00997EB2">
        <w:rPr>
          <w:u w:val="none"/>
          <w:lang w:val="pt-BR"/>
        </w:rPr>
        <w:t>XQuery</w:t>
      </w:r>
      <w:proofErr w:type="spellEnd"/>
      <w:proofErr w:type="gramEnd"/>
      <w:r w:rsidRPr="00997EB2">
        <w:rPr>
          <w:u w:val="none"/>
          <w:lang w:val="pt-BR"/>
        </w:rPr>
        <w:t xml:space="preserve"> é uma linguagem de consultas padrão da W3C </w:t>
      </w:r>
      <w:r w:rsidR="003D70D1">
        <w:rPr>
          <w:u w:val="none"/>
        </w:rPr>
        <w:fldChar w:fldCharType="begin"/>
      </w:r>
      <w:r w:rsidRPr="00997EB2">
        <w:rPr>
          <w:u w:val="none"/>
          <w:lang w:val="pt-BR"/>
        </w:rPr>
        <w:instrText xml:space="preserve"> ADDIN ZOTERO_ITEM {"citationID":"1ljaqle9or","citationItems":[{"uri":["http://zotero.org/groups/43707/items/79TJ3XTB"]}]} </w:instrText>
      </w:r>
      <w:r w:rsidR="003D70D1">
        <w:rPr>
          <w:u w:val="none"/>
        </w:rPr>
        <w:fldChar w:fldCharType="separate"/>
      </w:r>
      <w:ins w:id="232" w:author="alberto.scremin" w:date="2011-06-27T16:56:00Z">
        <w:r w:rsidR="00322AC4" w:rsidRPr="00322AC4">
          <w:rPr>
            <w:lang w:val="pt-BR"/>
            <w:rPrChange w:id="233" w:author="alberto.scremin" w:date="2011-06-27T16:56:00Z">
              <w:rPr/>
            </w:rPrChange>
          </w:rPr>
          <w:t xml:space="preserve">(BOAG </w:t>
        </w:r>
        <w:proofErr w:type="spellStart"/>
        <w:r w:rsidR="00322AC4" w:rsidRPr="00322AC4">
          <w:rPr>
            <w:lang w:val="pt-BR"/>
            <w:rPrChange w:id="234" w:author="alberto.scremin" w:date="2011-06-27T16:56:00Z">
              <w:rPr/>
            </w:rPrChange>
          </w:rPr>
          <w:t>et</w:t>
        </w:r>
        <w:proofErr w:type="spellEnd"/>
        <w:r w:rsidR="00322AC4" w:rsidRPr="00322AC4">
          <w:rPr>
            <w:lang w:val="pt-BR"/>
            <w:rPrChange w:id="235" w:author="alberto.scremin" w:date="2011-06-27T16:56:00Z">
              <w:rPr/>
            </w:rPrChange>
          </w:rPr>
          <w:t xml:space="preserve"> al., 2010)</w:t>
        </w:r>
      </w:ins>
      <w:del w:id="236" w:author="alberto.scremin" w:date="2011-06-27T16:56:00Z">
        <w:r w:rsidRPr="00322AC4" w:rsidDel="00322AC4">
          <w:rPr>
            <w:lang w:val="pt-BR"/>
          </w:rPr>
          <w:delText>(BOAG et al., 2010)</w:delText>
        </w:r>
      </w:del>
      <w:r w:rsidR="003D70D1">
        <w:rPr>
          <w:u w:val="none"/>
        </w:rPr>
        <w:fldChar w:fldCharType="end"/>
      </w:r>
      <w:r w:rsidRPr="00997EB2">
        <w:rPr>
          <w:u w:val="none"/>
          <w:lang w:val="pt-BR"/>
        </w:rPr>
        <w:t xml:space="preserve"> utilizada pelo </w:t>
      </w:r>
      <w:proofErr w:type="spellStart"/>
      <w:r w:rsidRPr="00997EB2">
        <w:rPr>
          <w:u w:val="none"/>
          <w:lang w:val="pt-BR"/>
        </w:rPr>
        <w:t>Sedna</w:t>
      </w:r>
      <w:proofErr w:type="spellEnd"/>
      <w:r w:rsidRPr="00997EB2">
        <w:rPr>
          <w:u w:val="none"/>
          <w:lang w:val="pt-BR"/>
        </w:rPr>
        <w:t xml:space="preserve"> para a manutenção de seus dados. Utilizando-se da mesma estrutura de um XML, a </w:t>
      </w:r>
      <w:proofErr w:type="spellStart"/>
      <w:proofErr w:type="gramStart"/>
      <w:r w:rsidRPr="00997EB2">
        <w:rPr>
          <w:u w:val="none"/>
          <w:lang w:val="pt-BR"/>
        </w:rPr>
        <w:t>XQuery</w:t>
      </w:r>
      <w:proofErr w:type="spellEnd"/>
      <w:proofErr w:type="gramEnd"/>
      <w:r w:rsidRPr="00997EB2">
        <w:rPr>
          <w:u w:val="none"/>
          <w:lang w:val="pt-BR"/>
        </w:rPr>
        <w:t xml:space="preserve"> permite consultas a todos elementos de documentos baseados em XML.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Um exemplo de consulta para que sejam retornados todos os nomes das pessoas do documento da </w:t>
      </w:r>
      <w:r w:rsidR="003D70D1">
        <w:rPr>
          <w:u w:val="none"/>
        </w:rPr>
        <w:fldChar w:fldCharType="begin"/>
      </w:r>
      <w:r w:rsidRPr="00997EB2">
        <w:rPr>
          <w:u w:val="none"/>
          <w:lang w:val="pt-BR"/>
        </w:rPr>
        <w:instrText xml:space="preserve"> REF _Ref294011916 \h </w:instrText>
      </w:r>
      <w:r w:rsidR="003D70D1">
        <w:rPr>
          <w:u w:val="none"/>
        </w:rPr>
      </w:r>
      <w:r w:rsidR="003D70D1">
        <w:rPr>
          <w:u w:val="none"/>
        </w:rPr>
        <w:fldChar w:fldCharType="separate"/>
      </w:r>
      <w:r w:rsidRPr="00997EB2">
        <w:rPr>
          <w:lang w:val="pt-BR"/>
        </w:rPr>
        <w:t xml:space="preserve">Figura </w:t>
      </w:r>
      <w:r w:rsidRPr="00997EB2">
        <w:rPr>
          <w:noProof/>
          <w:lang w:val="pt-BR"/>
        </w:rPr>
        <w:t>4</w:t>
      </w:r>
      <w:r w:rsidR="003D70D1">
        <w:rPr>
          <w:u w:val="none"/>
        </w:rPr>
        <w:fldChar w:fldCharType="end"/>
      </w:r>
      <w:r w:rsidRPr="00997EB2">
        <w:rPr>
          <w:u w:val="none"/>
          <w:lang w:val="pt-BR"/>
        </w:rPr>
        <w:t xml:space="preserve"> seria expresso da seguinte forma:</w:t>
      </w:r>
    </w:p>
    <w:p w:rsidR="00FA18CE" w:rsidRPr="00527197" w:rsidRDefault="00FA18CE" w:rsidP="00FA18CE">
      <w:pPr>
        <w:pStyle w:val="SubTitulo2"/>
        <w:numPr>
          <w:ilvl w:val="0"/>
          <w:numId w:val="0"/>
        </w:numPr>
        <w:ind w:firstLine="708"/>
        <w:jc w:val="center"/>
        <w:rPr>
          <w:b/>
          <w:i/>
          <w:u w:val="none"/>
        </w:rPr>
      </w:pPr>
      <w:proofErr w:type="gramStart"/>
      <w:r w:rsidRPr="004734DC">
        <w:rPr>
          <w:b/>
          <w:u w:val="none"/>
        </w:rPr>
        <w:t>doc(</w:t>
      </w:r>
      <w:proofErr w:type="gramEnd"/>
      <w:r w:rsidRPr="004734DC">
        <w:rPr>
          <w:b/>
          <w:u w:val="none"/>
        </w:rPr>
        <w:t>"pessoas.xml")/</w:t>
      </w:r>
      <w:proofErr w:type="spellStart"/>
      <w:r w:rsidRPr="004734DC">
        <w:rPr>
          <w:b/>
          <w:u w:val="none"/>
        </w:rPr>
        <w:t>pessoas</w:t>
      </w:r>
      <w:proofErr w:type="spellEnd"/>
      <w:r w:rsidRPr="004734DC">
        <w:rPr>
          <w:b/>
          <w:u w:val="none"/>
        </w:rPr>
        <w:t>/</w:t>
      </w:r>
      <w:proofErr w:type="spellStart"/>
      <w:r w:rsidRPr="004734DC">
        <w:rPr>
          <w:b/>
          <w:u w:val="none"/>
        </w:rPr>
        <w:t>nome</w:t>
      </w:r>
      <w:proofErr w:type="spellEnd"/>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proofErr w:type="spellStart"/>
      <w:r w:rsidRPr="00997EB2">
        <w:rPr>
          <w:u w:val="none"/>
          <w:lang w:val="pt-BR"/>
        </w:rPr>
        <w:t>Sedna</w:t>
      </w:r>
      <w:proofErr w:type="spellEnd"/>
      <w:r w:rsidRPr="00997EB2">
        <w:rPr>
          <w:u w:val="none"/>
          <w:lang w:val="pt-BR"/>
        </w:rPr>
        <w:t xml:space="preserve"> utiliza de árvores B para armazenar seus índices. Os índices permitem que um elemento seja indexado </w:t>
      </w:r>
      <w:ins w:id="237" w:author="vanessa" w:date="2011-06-22T15:05:00Z">
        <w:r w:rsidR="00561567">
          <w:rPr>
            <w:u w:val="none"/>
            <w:lang w:val="pt-BR"/>
          </w:rPr>
          <w:t xml:space="preserve">pelo valor de um de seus subelementos. </w:t>
        </w:r>
      </w:ins>
      <w:del w:id="238" w:author="vanessa" w:date="2011-06-22T15:05:00Z">
        <w:r w:rsidRPr="00997EB2" w:rsidDel="00561567">
          <w:rPr>
            <w:u w:val="none"/>
            <w:lang w:val="pt-BR"/>
          </w:rPr>
          <w:delText xml:space="preserve">para retornar outro elemento pai. </w:delText>
        </w:r>
      </w:del>
      <w:r w:rsidRPr="00997EB2">
        <w:rPr>
          <w:u w:val="none"/>
          <w:lang w:val="pt-BR"/>
        </w:rPr>
        <w:t xml:space="preserve">Como </w:t>
      </w:r>
      <w:ins w:id="239" w:author="vanessa" w:date="2011-06-22T15:05:00Z">
        <w:r w:rsidR="00561567">
          <w:rPr>
            <w:u w:val="none"/>
            <w:lang w:val="pt-BR"/>
          </w:rPr>
          <w:t xml:space="preserve">um </w:t>
        </w:r>
      </w:ins>
      <w:del w:id="240" w:author="vanessa" w:date="2011-06-22T15:05:00Z">
        <w:r w:rsidRPr="00997EB2" w:rsidDel="00561567">
          <w:rPr>
            <w:u w:val="none"/>
            <w:lang w:val="pt-BR"/>
          </w:rPr>
          <w:delText>no</w:delText>
        </w:r>
      </w:del>
      <w:del w:id="241" w:author="alberto.scremin" w:date="2011-06-27T17:01:00Z">
        <w:r w:rsidRPr="00997EB2" w:rsidDel="00322AC4">
          <w:rPr>
            <w:u w:val="none"/>
            <w:lang w:val="pt-BR"/>
          </w:rPr>
          <w:delText xml:space="preserve"> </w:delText>
        </w:r>
      </w:del>
      <w:r w:rsidRPr="00997EB2">
        <w:rPr>
          <w:u w:val="none"/>
          <w:lang w:val="pt-BR"/>
        </w:rPr>
        <w:t>exemplo</w:t>
      </w:r>
      <w:ins w:id="242" w:author="vanessa" w:date="2011-06-22T15:05:00Z">
        <w:r w:rsidR="00561567">
          <w:rPr>
            <w:u w:val="none"/>
            <w:lang w:val="pt-BR"/>
          </w:rPr>
          <w:t>,</w:t>
        </w:r>
      </w:ins>
      <w:r w:rsidRPr="00997EB2">
        <w:rPr>
          <w:u w:val="none"/>
          <w:lang w:val="pt-BR"/>
        </w:rPr>
        <w:t xml:space="preserve"> </w:t>
      </w:r>
      <w:del w:id="243" w:author="vanessa" w:date="2011-06-22T15:05:00Z">
        <w:r w:rsidRPr="00997EB2" w:rsidDel="00561567">
          <w:rPr>
            <w:u w:val="none"/>
            <w:lang w:val="pt-BR"/>
          </w:rPr>
          <w:delText>d</w:delText>
        </w:r>
      </w:del>
      <w:ins w:id="244" w:author="vanessa" w:date="2011-06-22T15:05:00Z">
        <w:r w:rsidR="00561567">
          <w:rPr>
            <w:u w:val="none"/>
            <w:lang w:val="pt-BR"/>
          </w:rPr>
          <w:t>n</w:t>
        </w:r>
      </w:ins>
      <w:r w:rsidRPr="00997EB2">
        <w:rPr>
          <w:u w:val="none"/>
          <w:lang w:val="pt-BR"/>
        </w:rPr>
        <w:t xml:space="preserve">a </w:t>
      </w:r>
      <w:r w:rsidR="003D70D1">
        <w:rPr>
          <w:u w:val="none"/>
        </w:rPr>
        <w:fldChar w:fldCharType="begin"/>
      </w:r>
      <w:r w:rsidRPr="00997EB2">
        <w:rPr>
          <w:u w:val="none"/>
          <w:lang w:val="pt-BR"/>
        </w:rPr>
        <w:instrText xml:space="preserve"> REF _Ref294163252 \h </w:instrText>
      </w:r>
      <w:r w:rsidR="003D70D1">
        <w:rPr>
          <w:u w:val="none"/>
        </w:rPr>
      </w:r>
      <w:r w:rsidR="003D70D1">
        <w:rPr>
          <w:u w:val="none"/>
        </w:rPr>
        <w:fldChar w:fldCharType="separate"/>
      </w:r>
      <w:r w:rsidRPr="00997EB2">
        <w:rPr>
          <w:lang w:val="pt-BR"/>
        </w:rPr>
        <w:t xml:space="preserve">Figura </w:t>
      </w:r>
      <w:r w:rsidRPr="00997EB2">
        <w:rPr>
          <w:noProof/>
          <w:lang w:val="pt-BR"/>
        </w:rPr>
        <w:t>5</w:t>
      </w:r>
      <w:r w:rsidR="003D70D1">
        <w:rPr>
          <w:u w:val="none"/>
        </w:rPr>
        <w:fldChar w:fldCharType="end"/>
      </w:r>
      <w:r w:rsidRPr="00997EB2">
        <w:rPr>
          <w:u w:val="none"/>
          <w:lang w:val="pt-BR"/>
        </w:rPr>
        <w:t xml:space="preserve"> </w:t>
      </w:r>
      <w:ins w:id="245" w:author="vanessa" w:date="2011-06-22T15:05:00Z">
        <w:r w:rsidR="00561567">
          <w:rPr>
            <w:u w:val="none"/>
            <w:lang w:val="pt-BR"/>
          </w:rPr>
          <w:t xml:space="preserve">o </w:t>
        </w:r>
      </w:ins>
      <w:del w:id="246" w:author="vanessa" w:date="2011-06-22T15:05:00Z">
        <w:r w:rsidRPr="00997EB2" w:rsidDel="00561567">
          <w:rPr>
            <w:u w:val="none"/>
            <w:lang w:val="pt-BR"/>
          </w:rPr>
          <w:delText xml:space="preserve">onde o </w:delText>
        </w:r>
      </w:del>
      <w:del w:id="247" w:author="vanessa" w:date="2011-06-22T15:04:00Z">
        <w:r w:rsidRPr="007E7B93" w:rsidDel="00561567">
          <w:rPr>
            <w:u w:val="none"/>
            <w:lang w:val="pt-BR"/>
          </w:rPr>
          <w:delText>cpf</w:delText>
        </w:r>
      </w:del>
      <w:ins w:id="248" w:author="vanessa" w:date="2011-06-22T15:04:00Z">
        <w:r w:rsidR="00561567">
          <w:rPr>
            <w:u w:val="none"/>
            <w:lang w:val="pt-BR"/>
          </w:rPr>
          <w:t xml:space="preserve">CPF </w:t>
        </w:r>
      </w:ins>
      <w:ins w:id="249" w:author="vanessa" w:date="2011-06-22T15:06:00Z">
        <w:r w:rsidR="00561567">
          <w:rPr>
            <w:u w:val="none"/>
            <w:lang w:val="pt-BR"/>
          </w:rPr>
          <w:t xml:space="preserve">está sendo usando para </w:t>
        </w:r>
      </w:ins>
      <w:del w:id="250" w:author="vanessa" w:date="2011-06-22T15:06:00Z">
        <w:r w:rsidRPr="00997EB2" w:rsidDel="00561567">
          <w:rPr>
            <w:u w:val="none"/>
            <w:lang w:val="pt-BR"/>
          </w:rPr>
          <w:delText xml:space="preserve">vai </w:delText>
        </w:r>
      </w:del>
      <w:r w:rsidRPr="00997EB2">
        <w:rPr>
          <w:u w:val="none"/>
          <w:lang w:val="pt-BR"/>
        </w:rPr>
        <w:t xml:space="preserve">indexar os elementos pessoa do documento XML da </w:t>
      </w:r>
      <w:r w:rsidR="003D70D1">
        <w:rPr>
          <w:u w:val="none"/>
        </w:rPr>
        <w:fldChar w:fldCharType="begin"/>
      </w:r>
      <w:r w:rsidRPr="00997EB2">
        <w:rPr>
          <w:u w:val="none"/>
          <w:lang w:val="pt-BR"/>
        </w:rPr>
        <w:instrText xml:space="preserve"> REF _Ref294011916 \h </w:instrText>
      </w:r>
      <w:r w:rsidR="003D70D1">
        <w:rPr>
          <w:u w:val="none"/>
        </w:rPr>
      </w:r>
      <w:r w:rsidR="003D70D1">
        <w:rPr>
          <w:u w:val="none"/>
        </w:rPr>
        <w:fldChar w:fldCharType="separate"/>
      </w:r>
      <w:r w:rsidRPr="00997EB2">
        <w:rPr>
          <w:lang w:val="pt-BR"/>
        </w:rPr>
        <w:t xml:space="preserve">Figura </w:t>
      </w:r>
      <w:r w:rsidRPr="00997EB2">
        <w:rPr>
          <w:noProof/>
          <w:lang w:val="pt-BR"/>
        </w:rPr>
        <w:t>4</w:t>
      </w:r>
      <w:r w:rsidR="003D70D1">
        <w:rPr>
          <w:u w:val="none"/>
        </w:rPr>
        <w:fldChar w:fldCharType="end"/>
      </w:r>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primeiro caminho descrito na </w:t>
      </w:r>
      <w:r w:rsidR="003D70D1">
        <w:rPr>
          <w:u w:val="none"/>
        </w:rPr>
        <w:fldChar w:fldCharType="begin"/>
      </w:r>
      <w:r w:rsidRPr="00997EB2">
        <w:rPr>
          <w:u w:val="none"/>
          <w:lang w:val="pt-BR"/>
        </w:rPr>
        <w:instrText xml:space="preserve"> REF _Ref294163252 \h </w:instrText>
      </w:r>
      <w:r w:rsidR="003D70D1">
        <w:rPr>
          <w:u w:val="none"/>
        </w:rPr>
      </w:r>
      <w:r w:rsidR="003D70D1">
        <w:rPr>
          <w:u w:val="none"/>
        </w:rPr>
        <w:fldChar w:fldCharType="separate"/>
      </w:r>
      <w:r w:rsidRPr="00997EB2">
        <w:rPr>
          <w:lang w:val="pt-BR"/>
        </w:rPr>
        <w:t xml:space="preserve">Figura </w:t>
      </w:r>
      <w:r w:rsidRPr="00997EB2">
        <w:rPr>
          <w:noProof/>
          <w:lang w:val="pt-BR"/>
        </w:rPr>
        <w:t>5</w:t>
      </w:r>
      <w:r w:rsidR="003D70D1">
        <w:rPr>
          <w:u w:val="none"/>
        </w:rPr>
        <w:fldChar w:fldCharType="end"/>
      </w:r>
      <w:r w:rsidRPr="00997EB2">
        <w:rPr>
          <w:u w:val="none"/>
          <w:lang w:val="pt-BR"/>
        </w:rPr>
        <w:t xml:space="preserve"> </w:t>
      </w:r>
      <w:del w:id="251" w:author="vanessa" w:date="2011-06-22T15:06:00Z">
        <w:r w:rsidRPr="00997EB2" w:rsidDel="00561567">
          <w:rPr>
            <w:u w:val="none"/>
            <w:lang w:val="pt-BR"/>
          </w:rPr>
          <w:delText xml:space="preserve">como: </w:delText>
        </w:r>
      </w:del>
      <w:ins w:id="252" w:author="vanessa" w:date="2011-06-22T15:06:00Z">
        <w:r w:rsidR="00561567">
          <w:rPr>
            <w:u w:val="none"/>
            <w:lang w:val="pt-BR"/>
          </w:rPr>
          <w:t>(</w:t>
        </w:r>
      </w:ins>
      <w:proofErr w:type="spellStart"/>
      <w:proofErr w:type="gramStart"/>
      <w:r w:rsidRPr="007E7B93">
        <w:rPr>
          <w:u w:val="none"/>
          <w:lang w:val="pt-BR"/>
        </w:rPr>
        <w:t>doc</w:t>
      </w:r>
      <w:proofErr w:type="spellEnd"/>
      <w:r w:rsidRPr="007E7B93">
        <w:rPr>
          <w:u w:val="none"/>
          <w:lang w:val="pt-BR"/>
        </w:rPr>
        <w:t>(</w:t>
      </w:r>
      <w:proofErr w:type="gramEnd"/>
      <w:r w:rsidRPr="007E7B93">
        <w:rPr>
          <w:u w:val="none"/>
          <w:lang w:val="pt-BR"/>
        </w:rPr>
        <w:t>“pessoas”)/pessoas/pessoa</w:t>
      </w:r>
      <w:ins w:id="253" w:author="vanessa" w:date="2011-06-22T15:06:00Z">
        <w:r w:rsidR="00561567">
          <w:rPr>
            <w:u w:val="none"/>
            <w:lang w:val="pt-BR"/>
          </w:rPr>
          <w:t>)</w:t>
        </w:r>
      </w:ins>
      <w:r w:rsidRPr="00997EB2">
        <w:rPr>
          <w:u w:val="none"/>
          <w:lang w:val="pt-BR"/>
        </w:rPr>
        <w:t>, expresso por</w:t>
      </w:r>
      <w:ins w:id="254" w:author="vanessa" w:date="2011-06-22T15:06:00Z">
        <w:r w:rsidR="00561567">
          <w:rPr>
            <w:u w:val="none"/>
            <w:lang w:val="pt-BR"/>
          </w:rPr>
          <w:t xml:space="preserve"> uma expressão</w:t>
        </w:r>
      </w:ins>
      <w:r w:rsidRPr="00997EB2">
        <w:rPr>
          <w:u w:val="none"/>
          <w:lang w:val="pt-BR"/>
        </w:rPr>
        <w:t xml:space="preserve"> </w:t>
      </w:r>
      <w:proofErr w:type="spellStart"/>
      <w:r w:rsidRPr="00997EB2">
        <w:rPr>
          <w:u w:val="none"/>
          <w:lang w:val="pt-BR"/>
        </w:rPr>
        <w:t>XPath</w:t>
      </w:r>
      <w:proofErr w:type="spellEnd"/>
      <w:ins w:id="255" w:author="vanessa" w:date="2011-06-22T15:06:00Z">
        <w:r w:rsidR="00561567">
          <w:rPr>
            <w:u w:val="none"/>
            <w:lang w:val="pt-BR"/>
          </w:rPr>
          <w:t>,</w:t>
        </w:r>
      </w:ins>
      <w:r w:rsidRPr="00997EB2">
        <w:rPr>
          <w:u w:val="none"/>
          <w:lang w:val="pt-BR"/>
        </w:rPr>
        <w:t xml:space="preserve"> indica qual elemento vai ser retornado </w:t>
      </w:r>
      <w:del w:id="256" w:author="vanessa" w:date="2011-06-22T15:07:00Z">
        <w:r w:rsidRPr="00997EB2" w:rsidDel="00561567">
          <w:rPr>
            <w:u w:val="none"/>
            <w:lang w:val="pt-BR"/>
          </w:rPr>
          <w:delText xml:space="preserve">com </w:delText>
        </w:r>
      </w:del>
      <w:ins w:id="257" w:author="vanessa" w:date="2011-06-22T15:07:00Z">
        <w:r w:rsidR="00561567">
          <w:rPr>
            <w:u w:val="none"/>
            <w:lang w:val="pt-BR"/>
          </w:rPr>
          <w:t>por</w:t>
        </w:r>
        <w:r w:rsidR="00561567" w:rsidRPr="00997EB2">
          <w:rPr>
            <w:u w:val="none"/>
            <w:lang w:val="pt-BR"/>
          </w:rPr>
          <w:t xml:space="preserve"> </w:t>
        </w:r>
      </w:ins>
      <w:r w:rsidRPr="00997EB2">
        <w:rPr>
          <w:u w:val="none"/>
          <w:lang w:val="pt-BR"/>
        </w:rPr>
        <w:t>esse índice</w:t>
      </w:r>
      <w:ins w:id="258" w:author="vanessa" w:date="2011-06-22T15:07:00Z">
        <w:r w:rsidR="00561567">
          <w:rPr>
            <w:u w:val="none"/>
            <w:lang w:val="pt-BR"/>
          </w:rPr>
          <w:t xml:space="preserve">. </w:t>
        </w:r>
      </w:ins>
      <w:del w:id="259" w:author="vanessa" w:date="2011-06-22T15:07:00Z">
        <w:r w:rsidRPr="00997EB2" w:rsidDel="00561567">
          <w:rPr>
            <w:u w:val="none"/>
            <w:lang w:val="pt-BR"/>
          </w:rPr>
          <w:delText>, o</w:delText>
        </w:r>
      </w:del>
      <w:ins w:id="260" w:author="vanessa" w:date="2011-06-22T15:07:00Z">
        <w:r w:rsidR="00561567">
          <w:rPr>
            <w:u w:val="none"/>
            <w:lang w:val="pt-BR"/>
          </w:rPr>
          <w:t>O</w:t>
        </w:r>
      </w:ins>
      <w:r w:rsidRPr="00997EB2">
        <w:rPr>
          <w:u w:val="none"/>
          <w:lang w:val="pt-BR"/>
        </w:rPr>
        <w:t xml:space="preserve"> segundo caminho </w:t>
      </w:r>
      <w:ins w:id="261" w:author="vanessa" w:date="2011-06-22T15:07:00Z">
        <w:r w:rsidR="00561567">
          <w:rPr>
            <w:u w:val="none"/>
            <w:lang w:val="pt-BR"/>
          </w:rPr>
          <w:t>(</w:t>
        </w:r>
        <w:proofErr w:type="spellStart"/>
        <w:r w:rsidR="00561567">
          <w:rPr>
            <w:u w:val="none"/>
            <w:lang w:val="pt-BR"/>
          </w:rPr>
          <w:t>cpf</w:t>
        </w:r>
        <w:proofErr w:type="spellEnd"/>
        <w:r w:rsidR="00561567">
          <w:rPr>
            <w:u w:val="none"/>
            <w:lang w:val="pt-BR"/>
          </w:rPr>
          <w:t xml:space="preserve">), </w:t>
        </w:r>
      </w:ins>
      <w:r w:rsidRPr="00997EB2">
        <w:rPr>
          <w:u w:val="none"/>
          <w:lang w:val="pt-BR"/>
        </w:rPr>
        <w:t xml:space="preserve">também expresso por uma </w:t>
      </w:r>
      <w:del w:id="262" w:author="vanessa" w:date="2011-06-22T15:07:00Z">
        <w:r w:rsidRPr="00997EB2" w:rsidDel="00561567">
          <w:rPr>
            <w:u w:val="none"/>
            <w:lang w:val="pt-BR"/>
          </w:rPr>
          <w:delText xml:space="preserve">segunda </w:delText>
        </w:r>
      </w:del>
      <w:r w:rsidRPr="00997EB2">
        <w:rPr>
          <w:u w:val="none"/>
          <w:lang w:val="pt-BR"/>
        </w:rPr>
        <w:t xml:space="preserve">expressão </w:t>
      </w:r>
      <w:proofErr w:type="spellStart"/>
      <w:proofErr w:type="gramStart"/>
      <w:r w:rsidRPr="00997EB2">
        <w:rPr>
          <w:u w:val="none"/>
          <w:lang w:val="pt-BR"/>
        </w:rPr>
        <w:t>XPath</w:t>
      </w:r>
      <w:proofErr w:type="spellEnd"/>
      <w:proofErr w:type="gramEnd"/>
      <w:r w:rsidRPr="00997EB2">
        <w:rPr>
          <w:u w:val="none"/>
          <w:lang w:val="pt-BR"/>
        </w:rPr>
        <w:t xml:space="preserve">, </w:t>
      </w:r>
      <w:del w:id="263" w:author="vanessa" w:date="2011-06-22T15:07:00Z">
        <w:r w:rsidRPr="00997EB2" w:rsidDel="00561567">
          <w:rPr>
            <w:u w:val="none"/>
            <w:lang w:val="pt-BR"/>
          </w:rPr>
          <w:delText xml:space="preserve">descrita como </w:delText>
        </w:r>
        <w:r w:rsidRPr="007E7B93" w:rsidDel="00561567">
          <w:rPr>
            <w:u w:val="none"/>
            <w:lang w:val="pt-BR"/>
          </w:rPr>
          <w:delText>cpf</w:delText>
        </w:r>
        <w:r w:rsidRPr="00997EB2" w:rsidDel="00561567">
          <w:rPr>
            <w:u w:val="none"/>
            <w:lang w:val="pt-BR"/>
          </w:rPr>
          <w:delText xml:space="preserve">, </w:delText>
        </w:r>
      </w:del>
      <w:r w:rsidRPr="00997EB2">
        <w:rPr>
          <w:u w:val="none"/>
          <w:lang w:val="pt-BR"/>
        </w:rPr>
        <w:t>indica o campo que vai ser indexado</w:t>
      </w:r>
      <w:del w:id="264" w:author="alberto.scremin" w:date="2011-06-27T17:01:00Z">
        <w:r w:rsidRPr="00997EB2" w:rsidDel="00322AC4">
          <w:rPr>
            <w:u w:val="none"/>
            <w:lang w:val="pt-BR"/>
          </w:rPr>
          <w:delText xml:space="preserve">, </w:delText>
        </w:r>
      </w:del>
      <w:ins w:id="265" w:author="alberto.scremin" w:date="2011-06-27T17:01:00Z">
        <w:r w:rsidR="00322AC4">
          <w:rPr>
            <w:u w:val="none"/>
            <w:lang w:val="pt-BR"/>
          </w:rPr>
          <w:t>.</w:t>
        </w:r>
        <w:r w:rsidR="00322AC4" w:rsidRPr="00997EB2">
          <w:rPr>
            <w:u w:val="none"/>
            <w:lang w:val="pt-BR"/>
          </w:rPr>
          <w:t xml:space="preserve"> </w:t>
        </w:r>
      </w:ins>
      <w:del w:id="266" w:author="alberto.scremin" w:date="2011-06-27T17:01:00Z">
        <w:r w:rsidRPr="00997EB2" w:rsidDel="00322AC4">
          <w:rPr>
            <w:u w:val="none"/>
            <w:lang w:val="pt-BR"/>
          </w:rPr>
          <w:delText xml:space="preserve">sendo </w:delText>
        </w:r>
      </w:del>
      <w:ins w:id="267" w:author="alberto.scremin" w:date="2011-06-27T17:01:00Z">
        <w:r w:rsidR="00322AC4">
          <w:rPr>
            <w:u w:val="none"/>
            <w:lang w:val="pt-BR"/>
          </w:rPr>
          <w:t>Nota-se</w:t>
        </w:r>
        <w:r w:rsidR="00322AC4" w:rsidRPr="00997EB2">
          <w:rPr>
            <w:u w:val="none"/>
            <w:lang w:val="pt-BR"/>
          </w:rPr>
          <w:t xml:space="preserve"> </w:t>
        </w:r>
      </w:ins>
      <w:r w:rsidRPr="00997EB2">
        <w:rPr>
          <w:u w:val="none"/>
          <w:lang w:val="pt-BR"/>
        </w:rPr>
        <w:t>que o tipo desse campo deve ser escrito 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8"/>
      </w:tblGrid>
      <w:tr w:rsidR="00FA18CE" w:rsidTr="00C91C21">
        <w:tc>
          <w:tcPr>
            <w:tcW w:w="9178" w:type="dxa"/>
          </w:tcPr>
          <w:p w:rsidR="00FA18CE" w:rsidRPr="00142BD8" w:rsidRDefault="00FA18CE" w:rsidP="00C91C21">
            <w:pPr>
              <w:pStyle w:val="SubTitulo2"/>
              <w:numPr>
                <w:ilvl w:val="0"/>
                <w:numId w:val="0"/>
              </w:numPr>
              <w:ind w:left="720" w:hanging="720"/>
              <w:rPr>
                <w:u w:val="none"/>
              </w:rPr>
            </w:pPr>
            <w:r w:rsidRPr="00142BD8">
              <w:rPr>
                <w:u w:val="none"/>
              </w:rPr>
              <w:t>CREATE INDEX “</w:t>
            </w:r>
            <w:proofErr w:type="spellStart"/>
            <w:r w:rsidRPr="00142BD8">
              <w:rPr>
                <w:u w:val="none"/>
              </w:rPr>
              <w:t>cpf</w:t>
            </w:r>
            <w:proofErr w:type="spellEnd"/>
            <w:r w:rsidRPr="00142BD8">
              <w:rPr>
                <w:u w:val="none"/>
              </w:rPr>
              <w:t>” ON doc(“</w:t>
            </w:r>
            <w:proofErr w:type="spellStart"/>
            <w:r w:rsidRPr="00142BD8">
              <w:rPr>
                <w:u w:val="none"/>
              </w:rPr>
              <w:t>pessoas</w:t>
            </w:r>
            <w:proofErr w:type="spellEnd"/>
            <w:r w:rsidRPr="00142BD8">
              <w:rPr>
                <w:u w:val="none"/>
              </w:rPr>
              <w:t>”)/</w:t>
            </w:r>
            <w:proofErr w:type="spellStart"/>
            <w:r>
              <w:rPr>
                <w:u w:val="none"/>
              </w:rPr>
              <w:t>p</w:t>
            </w:r>
            <w:r w:rsidRPr="00142BD8">
              <w:rPr>
                <w:u w:val="none"/>
              </w:rPr>
              <w:t>essoa</w:t>
            </w:r>
            <w:r>
              <w:rPr>
                <w:u w:val="none"/>
              </w:rPr>
              <w:t>s</w:t>
            </w:r>
            <w:proofErr w:type="spellEnd"/>
            <w:r>
              <w:rPr>
                <w:u w:val="none"/>
              </w:rPr>
              <w:t>/</w:t>
            </w:r>
            <w:proofErr w:type="spellStart"/>
            <w:r>
              <w:rPr>
                <w:u w:val="none"/>
              </w:rPr>
              <w:t>pessoa</w:t>
            </w:r>
            <w:proofErr w:type="spellEnd"/>
            <w:r w:rsidRPr="00142BD8">
              <w:rPr>
                <w:u w:val="none"/>
              </w:rPr>
              <w:t xml:space="preserve"> BY </w:t>
            </w:r>
            <w:proofErr w:type="spellStart"/>
            <w:r>
              <w:rPr>
                <w:u w:val="none"/>
              </w:rPr>
              <w:t>cpf</w:t>
            </w:r>
            <w:proofErr w:type="spellEnd"/>
            <w:r w:rsidRPr="00142BD8">
              <w:rPr>
                <w:u w:val="none"/>
              </w:rPr>
              <w:t xml:space="preserve"> AS </w:t>
            </w:r>
            <w:proofErr w:type="spellStart"/>
            <w:r w:rsidRPr="00142BD8">
              <w:rPr>
                <w:u w:val="none"/>
              </w:rPr>
              <w:t>xs:string</w:t>
            </w:r>
            <w:proofErr w:type="spellEnd"/>
          </w:p>
        </w:tc>
      </w:tr>
    </w:tbl>
    <w:p w:rsidR="00FA18CE" w:rsidRPr="00232414" w:rsidRDefault="00FA18CE" w:rsidP="00FA18CE">
      <w:pPr>
        <w:pStyle w:val="Legenda"/>
        <w:rPr>
          <w:lang w:val="pt-BR"/>
        </w:rPr>
      </w:pPr>
      <w:bookmarkStart w:id="268" w:name="_Toc295923754"/>
      <w:r w:rsidRPr="00232414">
        <w:rPr>
          <w:lang w:val="pt-BR"/>
        </w:rPr>
        <w:t xml:space="preserve">Figura </w:t>
      </w:r>
      <w:r w:rsidR="003D70D1">
        <w:fldChar w:fldCharType="begin"/>
      </w:r>
      <w:r w:rsidRPr="00232414">
        <w:rPr>
          <w:lang w:val="pt-BR"/>
        </w:rPr>
        <w:instrText xml:space="preserve"> SEQ Figura \* ARABIC </w:instrText>
      </w:r>
      <w:r w:rsidR="003D70D1">
        <w:fldChar w:fldCharType="separate"/>
      </w:r>
      <w:r w:rsidRPr="00232414">
        <w:rPr>
          <w:noProof/>
          <w:lang w:val="pt-BR"/>
        </w:rPr>
        <w:t>5</w:t>
      </w:r>
      <w:r w:rsidR="003D70D1">
        <w:fldChar w:fldCharType="end"/>
      </w:r>
      <w:r w:rsidRPr="00232414">
        <w:rPr>
          <w:lang w:val="pt-BR"/>
        </w:rPr>
        <w:t xml:space="preserve">: Criação de </w:t>
      </w:r>
      <w:ins w:id="269" w:author="vanessa" w:date="2011-06-22T15:07:00Z">
        <w:r w:rsidR="00561567">
          <w:rPr>
            <w:lang w:val="pt-BR"/>
          </w:rPr>
          <w:t>í</w:t>
        </w:r>
      </w:ins>
      <w:del w:id="270" w:author="vanessa" w:date="2011-06-22T15:07:00Z">
        <w:r w:rsidRPr="00232414" w:rsidDel="00561567">
          <w:rPr>
            <w:lang w:val="pt-BR"/>
          </w:rPr>
          <w:delText>I</w:delText>
        </w:r>
      </w:del>
      <w:r w:rsidRPr="00232414">
        <w:rPr>
          <w:lang w:val="pt-BR"/>
        </w:rPr>
        <w:t xml:space="preserve">ndice no </w:t>
      </w:r>
      <w:proofErr w:type="spellStart"/>
      <w:r w:rsidRPr="00232414">
        <w:rPr>
          <w:lang w:val="pt-BR"/>
        </w:rPr>
        <w:t>Sedna</w:t>
      </w:r>
      <w:bookmarkEnd w:id="268"/>
      <w:proofErr w:type="spellEnd"/>
    </w:p>
    <w:p w:rsidR="00FA18CE" w:rsidRPr="00997EB2" w:rsidRDefault="00FA18CE" w:rsidP="00FA18CE">
      <w:pPr>
        <w:pStyle w:val="SubTitulo2"/>
        <w:numPr>
          <w:ilvl w:val="0"/>
          <w:numId w:val="0"/>
        </w:numPr>
        <w:jc w:val="both"/>
        <w:rPr>
          <w:u w:val="none"/>
          <w:lang w:val="pt-BR"/>
        </w:rPr>
      </w:pPr>
      <w:r w:rsidRPr="00997EB2">
        <w:rPr>
          <w:u w:val="none"/>
          <w:lang w:val="pt-BR"/>
        </w:rPr>
        <w:tab/>
        <w:t xml:space="preserve">Entretanto, o </w:t>
      </w:r>
      <w:proofErr w:type="spellStart"/>
      <w:r w:rsidRPr="00997EB2">
        <w:rPr>
          <w:u w:val="none"/>
          <w:lang w:val="pt-BR"/>
        </w:rPr>
        <w:t>Sedna</w:t>
      </w:r>
      <w:proofErr w:type="spellEnd"/>
      <w:r w:rsidRPr="00997EB2">
        <w:rPr>
          <w:u w:val="none"/>
          <w:lang w:val="pt-BR"/>
        </w:rPr>
        <w:t xml:space="preserve"> não utiliza índices por padrão em suas consultas </w:t>
      </w:r>
      <w:proofErr w:type="spellStart"/>
      <w:proofErr w:type="gramStart"/>
      <w:r w:rsidRPr="00997EB2">
        <w:rPr>
          <w:u w:val="none"/>
          <w:lang w:val="pt-BR"/>
        </w:rPr>
        <w:t>XQuery</w:t>
      </w:r>
      <w:proofErr w:type="spellEnd"/>
      <w:proofErr w:type="gramEnd"/>
      <w:ins w:id="271" w:author="vanessa" w:date="2011-06-22T15:08:00Z">
        <w:r w:rsidR="00CF3536">
          <w:rPr>
            <w:u w:val="none"/>
            <w:lang w:val="pt-BR"/>
          </w:rPr>
          <w:t>.</w:t>
        </w:r>
      </w:ins>
      <w:del w:id="272" w:author="vanessa" w:date="2011-06-22T15:08:00Z">
        <w:r w:rsidRPr="00997EB2" w:rsidDel="00CF3536">
          <w:rPr>
            <w:u w:val="none"/>
            <w:lang w:val="pt-BR"/>
          </w:rPr>
          <w:delText>,</w:delText>
        </w:r>
      </w:del>
      <w:r w:rsidRPr="00997EB2">
        <w:rPr>
          <w:u w:val="none"/>
          <w:lang w:val="pt-BR"/>
        </w:rPr>
        <w:t xml:space="preserve"> </w:t>
      </w:r>
      <w:del w:id="273" w:author="vanessa" w:date="2011-06-22T15:08:00Z">
        <w:r w:rsidRPr="00997EB2" w:rsidDel="00CF3536">
          <w:rPr>
            <w:u w:val="none"/>
            <w:lang w:val="pt-BR"/>
          </w:rPr>
          <w:delText>é</w:delText>
        </w:r>
      </w:del>
      <w:ins w:id="274" w:author="vanessa" w:date="2011-06-22T15:08:00Z">
        <w:r w:rsidR="00CF3536">
          <w:rPr>
            <w:u w:val="none"/>
            <w:lang w:val="pt-BR"/>
          </w:rPr>
          <w:t>É</w:t>
        </w:r>
      </w:ins>
      <w:r w:rsidRPr="00997EB2">
        <w:rPr>
          <w:u w:val="none"/>
          <w:lang w:val="pt-BR"/>
        </w:rPr>
        <w:t xml:space="preserve"> necessário a utilização de uma função, conhecida como </w:t>
      </w:r>
      <w:proofErr w:type="spellStart"/>
      <w:r w:rsidRPr="00997EB2">
        <w:rPr>
          <w:i/>
          <w:u w:val="none"/>
          <w:lang w:val="pt-BR"/>
        </w:rPr>
        <w:t>index-scan</w:t>
      </w:r>
      <w:proofErr w:type="spellEnd"/>
      <w:ins w:id="275" w:author="vanessa" w:date="2011-06-22T15:08:00Z">
        <w:r w:rsidR="003D70D1" w:rsidRPr="003D70D1">
          <w:rPr>
            <w:u w:val="none"/>
            <w:lang w:val="pt-BR"/>
            <w:rPrChange w:id="276" w:author="vanessa" w:date="2011-06-22T15:08:00Z">
              <w:rPr>
                <w:i/>
                <w:sz w:val="16"/>
                <w:szCs w:val="16"/>
                <w:u w:val="none"/>
                <w:lang w:val="pt-BR"/>
              </w:rPr>
            </w:rPrChange>
          </w:rPr>
          <w:t>,</w:t>
        </w:r>
      </w:ins>
      <w:ins w:id="277" w:author="vanessa" w:date="2011-06-22T15:07:00Z">
        <w:r w:rsidR="00CF3536">
          <w:rPr>
            <w:i/>
            <w:u w:val="none"/>
            <w:lang w:val="pt-BR"/>
          </w:rPr>
          <w:t xml:space="preserve"> </w:t>
        </w:r>
      </w:ins>
      <w:r w:rsidRPr="00997EB2">
        <w:rPr>
          <w:u w:val="none"/>
          <w:lang w:val="pt-BR"/>
        </w:rPr>
        <w:t xml:space="preserve">para que o </w:t>
      </w:r>
      <w:proofErr w:type="spellStart"/>
      <w:r w:rsidRPr="00997EB2">
        <w:rPr>
          <w:u w:val="none"/>
          <w:lang w:val="pt-BR"/>
        </w:rPr>
        <w:t>Sedna</w:t>
      </w:r>
      <w:proofErr w:type="spellEnd"/>
      <w:r w:rsidRPr="00997EB2">
        <w:rPr>
          <w:u w:val="none"/>
          <w:lang w:val="pt-BR"/>
        </w:rPr>
        <w:t xml:space="preserve"> utilize o índice criado anteriormente </w:t>
      </w:r>
      <w:commentRangeStart w:id="278"/>
      <w:r w:rsidR="003D70D1">
        <w:rPr>
          <w:u w:val="none"/>
        </w:rPr>
        <w:fldChar w:fldCharType="begin"/>
      </w:r>
      <w:r w:rsidRPr="00997EB2">
        <w:rPr>
          <w:u w:val="none"/>
          <w:lang w:val="pt-BR"/>
        </w:rPr>
        <w:instrText xml:space="preserve"> ADDIN ZOTERO_ITEM {"citationID":"19t8gblshg","citationItems":[{"uri":["http://zotero.org/groups/43707/items/HAGQBSGE"]}]} </w:instrText>
      </w:r>
      <w:r w:rsidR="003D70D1">
        <w:rPr>
          <w:u w:val="none"/>
        </w:rPr>
        <w:fldChar w:fldCharType="separate"/>
      </w:r>
      <w:ins w:id="279" w:author="alberto.scremin" w:date="2011-06-27T16:56:00Z">
        <w:r w:rsidR="00322AC4" w:rsidRPr="00322AC4">
          <w:rPr>
            <w:lang w:val="pt-BR"/>
            <w:rPrChange w:id="280" w:author="alberto.scremin" w:date="2011-06-27T16:56:00Z">
              <w:rPr/>
            </w:rPrChange>
          </w:rPr>
          <w:t>(INSTITUTE FOR SYSTEM PROGRAMMING RAS, 2003)</w:t>
        </w:r>
      </w:ins>
      <w:del w:id="281" w:author="alberto.scremin" w:date="2011-06-27T16:56:00Z">
        <w:r w:rsidRPr="00322AC4" w:rsidDel="00322AC4">
          <w:rPr>
            <w:lang w:val="pt-BR"/>
          </w:rPr>
          <w:delText>(INSTITUTE FOR SYSTEM PROGRAMMING RAS, 2003)</w:delText>
        </w:r>
      </w:del>
      <w:r w:rsidR="003D70D1">
        <w:rPr>
          <w:u w:val="none"/>
        </w:rPr>
        <w:fldChar w:fldCharType="end"/>
      </w:r>
      <w:commentRangeEnd w:id="278"/>
      <w:r w:rsidR="00CF3536">
        <w:rPr>
          <w:rStyle w:val="Refdecomentrio"/>
          <w:rFonts w:ascii="Calibri" w:hAnsi="Calibri"/>
          <w:u w:val="none"/>
        </w:rPr>
        <w:commentReference w:id="278"/>
      </w:r>
      <w:r w:rsidRPr="00997EB2">
        <w:rPr>
          <w:u w:val="none"/>
          <w:lang w:val="pt-BR"/>
        </w:rPr>
        <w:t>.</w:t>
      </w:r>
    </w:p>
    <w:p w:rsidR="00FA18CE" w:rsidRPr="008B0B5F" w:rsidRDefault="00FA18CE" w:rsidP="00FA18CE">
      <w:pPr>
        <w:pStyle w:val="SubTitulo2"/>
      </w:pPr>
      <w:proofErr w:type="spellStart"/>
      <w:r>
        <w:t>Otimizador</w:t>
      </w:r>
      <w:proofErr w:type="spellEnd"/>
      <w:r>
        <w:t xml:space="preserve"> de </w:t>
      </w:r>
      <w:proofErr w:type="spellStart"/>
      <w:r>
        <w:t>Consulta</w:t>
      </w:r>
      <w:proofErr w:type="spellEnd"/>
    </w:p>
    <w:p w:rsidR="00FA18CE" w:rsidRPr="00997EB2" w:rsidRDefault="00FA18CE" w:rsidP="00C91C21">
      <w:pPr>
        <w:pStyle w:val="SubTitulo2"/>
        <w:numPr>
          <w:ilvl w:val="0"/>
          <w:numId w:val="0"/>
        </w:numPr>
        <w:ind w:firstLine="708"/>
        <w:jc w:val="both"/>
        <w:rPr>
          <w:u w:val="none"/>
          <w:lang w:val="pt-BR"/>
        </w:rPr>
      </w:pPr>
      <w:r w:rsidRPr="00997EB2">
        <w:rPr>
          <w:u w:val="none"/>
          <w:lang w:val="pt-BR"/>
        </w:rPr>
        <w:t xml:space="preserve">O </w:t>
      </w:r>
      <w:proofErr w:type="spellStart"/>
      <w:r w:rsidRPr="00997EB2">
        <w:rPr>
          <w:u w:val="none"/>
          <w:lang w:val="pt-BR"/>
        </w:rPr>
        <w:t>Sedna</w:t>
      </w:r>
      <w:proofErr w:type="spellEnd"/>
      <w:r w:rsidRPr="00997EB2">
        <w:rPr>
          <w:u w:val="none"/>
          <w:lang w:val="pt-BR"/>
        </w:rPr>
        <w:t xml:space="preserve"> apresenta algumas camadas para otimização de consultas baseadas em regras</w:t>
      </w:r>
      <w:del w:id="282" w:author="alberto.scremin" w:date="2011-06-27T17:06:00Z">
        <w:r w:rsidRPr="00997EB2" w:rsidDel="00EA59E9">
          <w:rPr>
            <w:u w:val="none"/>
            <w:lang w:val="pt-BR"/>
          </w:rPr>
          <w:delText xml:space="preserve">, embora seus autores vejam como um </w:delText>
        </w:r>
        <w:commentRangeStart w:id="283"/>
        <w:r w:rsidRPr="00997EB2" w:rsidDel="00EA59E9">
          <w:rPr>
            <w:u w:val="none"/>
            <w:lang w:val="pt-BR"/>
          </w:rPr>
          <w:delText>trabalho futuro basear-se em custos de suas consultas</w:delText>
        </w:r>
        <w:commentRangeEnd w:id="283"/>
        <w:r w:rsidR="00E91D3E" w:rsidDel="00EA59E9">
          <w:rPr>
            <w:rStyle w:val="Refdecomentrio"/>
            <w:rFonts w:ascii="Calibri" w:hAnsi="Calibri"/>
            <w:u w:val="none"/>
          </w:rPr>
          <w:commentReference w:id="283"/>
        </w:r>
      </w:del>
      <w:r w:rsidRPr="00997EB2">
        <w:rPr>
          <w:u w:val="none"/>
          <w:lang w:val="pt-BR"/>
        </w:rPr>
        <w:t xml:space="preserve">. O </w:t>
      </w:r>
      <w:proofErr w:type="spellStart"/>
      <w:r w:rsidRPr="00997EB2">
        <w:rPr>
          <w:u w:val="none"/>
          <w:lang w:val="pt-BR"/>
        </w:rPr>
        <w:t>Sedna</w:t>
      </w:r>
      <w:proofErr w:type="spellEnd"/>
      <w:r w:rsidRPr="00997EB2">
        <w:rPr>
          <w:u w:val="none"/>
          <w:lang w:val="pt-BR"/>
        </w:rPr>
        <w:t xml:space="preserve"> utiliza-se de seis regras para otimização de consultas </w:t>
      </w:r>
      <w:r w:rsidR="003D70D1">
        <w:rPr>
          <w:u w:val="none"/>
        </w:rPr>
        <w:fldChar w:fldCharType="begin"/>
      </w:r>
      <w:r w:rsidRPr="00997EB2">
        <w:rPr>
          <w:u w:val="none"/>
          <w:lang w:val="pt-BR"/>
        </w:rPr>
        <w:instrText xml:space="preserve"> ADDIN ZOTERO_ITEM {"citationID":"24o1j5lp01","citationItems":[{"uri":["http://zotero.org/groups/43707/items/ESHHS7IK"]}]} </w:instrText>
      </w:r>
      <w:r w:rsidR="003D70D1">
        <w:rPr>
          <w:u w:val="none"/>
        </w:rPr>
        <w:fldChar w:fldCharType="separate"/>
      </w:r>
      <w:ins w:id="284" w:author="alberto.scremin" w:date="2011-06-27T16:56:00Z">
        <w:r w:rsidR="00322AC4" w:rsidRPr="00322AC4">
          <w:rPr>
            <w:lang w:val="pt-BR"/>
            <w:rPrChange w:id="285" w:author="alberto.scremin" w:date="2011-06-27T16:56:00Z">
              <w:rPr/>
            </w:rPrChange>
          </w:rPr>
          <w:t xml:space="preserve">(GRINEV </w:t>
        </w:r>
        <w:proofErr w:type="spellStart"/>
        <w:r w:rsidR="00322AC4" w:rsidRPr="00322AC4">
          <w:rPr>
            <w:lang w:val="pt-BR"/>
            <w:rPrChange w:id="286" w:author="alberto.scremin" w:date="2011-06-27T16:56:00Z">
              <w:rPr/>
            </w:rPrChange>
          </w:rPr>
          <w:t>et</w:t>
        </w:r>
        <w:proofErr w:type="spellEnd"/>
        <w:r w:rsidR="00322AC4" w:rsidRPr="00322AC4">
          <w:rPr>
            <w:lang w:val="pt-BR"/>
            <w:rPrChange w:id="287" w:author="alberto.scremin" w:date="2011-06-27T16:56:00Z">
              <w:rPr/>
            </w:rPrChange>
          </w:rPr>
          <w:t xml:space="preserve"> al., 2004)</w:t>
        </w:r>
      </w:ins>
      <w:del w:id="288" w:author="alberto.scremin" w:date="2011-06-27T16:56:00Z">
        <w:r w:rsidRPr="00322AC4" w:rsidDel="00322AC4">
          <w:rPr>
            <w:lang w:val="pt-BR"/>
          </w:rPr>
          <w:delText>(GRINEV et al., 2004)</w:delText>
        </w:r>
      </w:del>
      <w:r w:rsidR="003D70D1">
        <w:rPr>
          <w:u w:val="none"/>
        </w:rPr>
        <w:fldChar w:fldCharType="end"/>
      </w:r>
      <w:r w:rsidRPr="00997EB2">
        <w:rPr>
          <w:u w:val="none"/>
          <w:lang w:val="pt-BR"/>
        </w:rPr>
        <w:t>:</w:t>
      </w:r>
    </w:p>
    <w:p w:rsidR="00FA18CE" w:rsidRPr="00997EB2" w:rsidRDefault="00FA18CE" w:rsidP="00FA18CE">
      <w:pPr>
        <w:pStyle w:val="SubTitulo2"/>
        <w:numPr>
          <w:ilvl w:val="0"/>
          <w:numId w:val="49"/>
        </w:numPr>
        <w:jc w:val="both"/>
        <w:rPr>
          <w:lang w:val="pt-BR"/>
        </w:rPr>
      </w:pPr>
      <w:commentRangeStart w:id="289"/>
      <w:r w:rsidRPr="00997EB2">
        <w:rPr>
          <w:u w:val="none"/>
          <w:lang w:val="pt-BR"/>
        </w:rPr>
        <w:lastRenderedPageBreak/>
        <w:t xml:space="preserve">Técnica de </w:t>
      </w:r>
      <w:commentRangeStart w:id="290"/>
      <w:r w:rsidRPr="00997EB2">
        <w:rPr>
          <w:u w:val="none"/>
          <w:lang w:val="pt-BR"/>
        </w:rPr>
        <w:t xml:space="preserve">alinhamento </w:t>
      </w:r>
      <w:commentRangeEnd w:id="290"/>
      <w:r w:rsidR="009B0779">
        <w:rPr>
          <w:rStyle w:val="Refdecomentrio"/>
          <w:rFonts w:ascii="Calibri" w:hAnsi="Calibri"/>
          <w:u w:val="none"/>
        </w:rPr>
        <w:commentReference w:id="290"/>
      </w:r>
      <w:r w:rsidRPr="00997EB2">
        <w:rPr>
          <w:u w:val="none"/>
          <w:lang w:val="pt-BR"/>
        </w:rPr>
        <w:t>de funções: Troca as chamadas das funções pelas funções</w:t>
      </w:r>
      <w:r>
        <w:rPr>
          <w:u w:val="none"/>
          <w:lang w:val="pt-BR"/>
        </w:rPr>
        <w:t xml:space="preserve"> em si,</w:t>
      </w:r>
      <w:ins w:id="291" w:author="vanessa" w:date="2011-06-22T20:20:00Z">
        <w:r w:rsidR="009B0779">
          <w:rPr>
            <w:u w:val="none"/>
            <w:lang w:val="pt-BR"/>
          </w:rPr>
          <w:t xml:space="preserve"> </w:t>
        </w:r>
      </w:ins>
      <w:r>
        <w:rPr>
          <w:u w:val="none"/>
          <w:lang w:val="pt-BR"/>
        </w:rPr>
        <w:t>t</w:t>
      </w:r>
      <w:r w:rsidRPr="00997EB2">
        <w:rPr>
          <w:u w:val="none"/>
          <w:lang w:val="pt-BR"/>
        </w:rPr>
        <w:t>ornando as outras técnicas de otimização mais fáceis de serem implementadas;</w:t>
      </w:r>
    </w:p>
    <w:p w:rsidR="00FA18CE" w:rsidRPr="00997EB2" w:rsidRDefault="009B0779" w:rsidP="00FA18CE">
      <w:pPr>
        <w:pStyle w:val="SubTitulo2"/>
        <w:numPr>
          <w:ilvl w:val="0"/>
          <w:numId w:val="49"/>
        </w:numPr>
        <w:jc w:val="both"/>
        <w:rPr>
          <w:lang w:val="pt-BR"/>
        </w:rPr>
      </w:pPr>
      <w:ins w:id="292" w:author="vanessa" w:date="2011-06-22T20:21:00Z">
        <w:r>
          <w:rPr>
            <w:u w:val="none"/>
            <w:lang w:val="pt-BR"/>
          </w:rPr>
          <w:t>Adiamento da construção de elementos XML em predicados</w:t>
        </w:r>
      </w:ins>
      <w:del w:id="293" w:author="vanessa" w:date="2011-06-22T20:21:00Z">
        <w:r w:rsidR="00FA18CE" w:rsidRPr="00997EB2" w:rsidDel="009B0779">
          <w:rPr>
            <w:u w:val="none"/>
            <w:lang w:val="pt-BR"/>
          </w:rPr>
          <w:delText>Elementos construtores de XML adiados em função de predicados</w:delText>
        </w:r>
      </w:del>
      <w:r w:rsidR="00FA18CE" w:rsidRPr="00997EB2">
        <w:rPr>
          <w:u w:val="none"/>
          <w:lang w:val="pt-BR"/>
        </w:rPr>
        <w:t xml:space="preserve">: </w:t>
      </w:r>
      <w:ins w:id="294" w:author="vanessa" w:date="2011-06-22T20:22:00Z">
        <w:r>
          <w:rPr>
            <w:u w:val="none"/>
            <w:lang w:val="pt-BR"/>
          </w:rPr>
          <w:t xml:space="preserve">através desta técnica, a </w:t>
        </w:r>
      </w:ins>
      <w:del w:id="295" w:author="vanessa" w:date="2011-06-22T20:22:00Z">
        <w:r w:rsidR="00FA18CE" w:rsidRPr="00997EB2" w:rsidDel="009B0779">
          <w:rPr>
            <w:u w:val="none"/>
            <w:lang w:val="pt-BR"/>
          </w:rPr>
          <w:delText xml:space="preserve">Constitui na </w:delText>
        </w:r>
      </w:del>
      <w:r w:rsidR="00FA18CE" w:rsidRPr="00997EB2">
        <w:rPr>
          <w:u w:val="none"/>
          <w:lang w:val="pt-BR"/>
        </w:rPr>
        <w:t>tarefa de construção d</w:t>
      </w:r>
      <w:ins w:id="296" w:author="vanessa" w:date="2011-06-22T20:22:00Z">
        <w:r>
          <w:rPr>
            <w:u w:val="none"/>
            <w:lang w:val="pt-BR"/>
          </w:rPr>
          <w:t>e elementos</w:t>
        </w:r>
      </w:ins>
      <w:del w:id="297" w:author="vanessa" w:date="2011-06-22T20:22:00Z">
        <w:r w:rsidR="00FA18CE" w:rsidRPr="00997EB2" w:rsidDel="009B0779">
          <w:rPr>
            <w:u w:val="none"/>
            <w:lang w:val="pt-BR"/>
          </w:rPr>
          <w:delText>o</w:delText>
        </w:r>
      </w:del>
      <w:r w:rsidR="00FA18CE" w:rsidRPr="00997EB2">
        <w:rPr>
          <w:u w:val="none"/>
          <w:lang w:val="pt-BR"/>
        </w:rPr>
        <w:t xml:space="preserve"> XML, </w:t>
      </w:r>
      <w:ins w:id="298" w:author="vanessa" w:date="2011-06-22T20:22:00Z">
        <w:r>
          <w:rPr>
            <w:u w:val="none"/>
            <w:lang w:val="pt-BR"/>
          </w:rPr>
          <w:t xml:space="preserve">que tem </w:t>
        </w:r>
      </w:ins>
      <w:del w:id="299" w:author="vanessa" w:date="2011-06-22T20:22:00Z">
        <w:r w:rsidR="00FA18CE" w:rsidRPr="00997EB2" w:rsidDel="009B0779">
          <w:rPr>
            <w:u w:val="none"/>
            <w:lang w:val="pt-BR"/>
          </w:rPr>
          <w:delText xml:space="preserve">de </w:delText>
        </w:r>
      </w:del>
      <w:r w:rsidR="00FA18CE" w:rsidRPr="00997EB2">
        <w:rPr>
          <w:u w:val="none"/>
          <w:lang w:val="pt-BR"/>
        </w:rPr>
        <w:t xml:space="preserve">alto custo, </w:t>
      </w:r>
      <w:ins w:id="300" w:author="vanessa" w:date="2011-06-22T20:22:00Z">
        <w:r>
          <w:rPr>
            <w:u w:val="none"/>
            <w:lang w:val="pt-BR"/>
          </w:rPr>
          <w:t>é</w:t>
        </w:r>
      </w:ins>
      <w:del w:id="301" w:author="vanessa" w:date="2011-06-22T20:22:00Z">
        <w:r w:rsidR="00FA18CE" w:rsidRPr="00997EB2" w:rsidDel="009B0779">
          <w:rPr>
            <w:u w:val="none"/>
            <w:lang w:val="pt-BR"/>
          </w:rPr>
          <w:delText>ser apenas</w:delText>
        </w:r>
      </w:del>
      <w:r w:rsidR="00FA18CE" w:rsidRPr="00997EB2">
        <w:rPr>
          <w:u w:val="none"/>
          <w:lang w:val="pt-BR"/>
        </w:rPr>
        <w:t xml:space="preserve"> feita </w:t>
      </w:r>
      <w:ins w:id="302" w:author="vanessa" w:date="2011-06-22T20:22:00Z">
        <w:r>
          <w:rPr>
            <w:u w:val="none"/>
            <w:lang w:val="pt-BR"/>
          </w:rPr>
          <w:t xml:space="preserve">apenas </w:t>
        </w:r>
      </w:ins>
      <w:r w:rsidR="00FA18CE" w:rsidRPr="00997EB2">
        <w:rPr>
          <w:u w:val="none"/>
          <w:lang w:val="pt-BR"/>
        </w:rPr>
        <w:t xml:space="preserve">após o resultado já </w:t>
      </w:r>
      <w:ins w:id="303" w:author="vanessa" w:date="2011-06-22T20:22:00Z">
        <w:r>
          <w:rPr>
            <w:u w:val="none"/>
            <w:lang w:val="pt-BR"/>
          </w:rPr>
          <w:t xml:space="preserve">ter sido </w:t>
        </w:r>
      </w:ins>
      <w:r w:rsidR="00FA18CE" w:rsidRPr="00997EB2">
        <w:rPr>
          <w:u w:val="none"/>
          <w:lang w:val="pt-BR"/>
        </w:rPr>
        <w:t xml:space="preserve">filtrado. Utiliza-se da projeção da transformação, com expressões </w:t>
      </w:r>
      <w:proofErr w:type="spellStart"/>
      <w:proofErr w:type="gramStart"/>
      <w:r w:rsidR="00FA18CE" w:rsidRPr="00997EB2">
        <w:rPr>
          <w:u w:val="none"/>
          <w:lang w:val="pt-BR"/>
        </w:rPr>
        <w:t>XPath</w:t>
      </w:r>
      <w:proofErr w:type="spellEnd"/>
      <w:proofErr w:type="gramEnd"/>
      <w:r w:rsidR="00FA18CE" w:rsidRPr="00997EB2">
        <w:rPr>
          <w:u w:val="none"/>
          <w:lang w:val="pt-BR"/>
        </w:rPr>
        <w:t xml:space="preserve"> para construção dos elementos, reduzindo</w:t>
      </w:r>
      <w:r w:rsidR="00FA18CE">
        <w:rPr>
          <w:u w:val="none"/>
          <w:lang w:val="pt-BR"/>
        </w:rPr>
        <w:t xml:space="preserve"> assim</w:t>
      </w:r>
      <w:r w:rsidR="00FA18CE" w:rsidRPr="00997EB2">
        <w:rPr>
          <w:u w:val="none"/>
          <w:lang w:val="pt-BR"/>
        </w:rPr>
        <w:t xml:space="preserve"> o custo de operações intermediárias, </w:t>
      </w:r>
      <w:r w:rsidR="00FA18CE">
        <w:rPr>
          <w:u w:val="none"/>
          <w:lang w:val="pt-BR"/>
        </w:rPr>
        <w:t xml:space="preserve">com a </w:t>
      </w:r>
      <w:r w:rsidR="00FA18CE" w:rsidRPr="00997EB2">
        <w:rPr>
          <w:u w:val="none"/>
          <w:lang w:val="pt-BR"/>
        </w:rPr>
        <w:t>retirad</w:t>
      </w:r>
      <w:r w:rsidR="00FA18CE">
        <w:rPr>
          <w:u w:val="none"/>
          <w:lang w:val="pt-BR"/>
        </w:rPr>
        <w:t>a de</w:t>
      </w:r>
      <w:r w:rsidR="00FA18CE" w:rsidRPr="00997EB2">
        <w:rPr>
          <w:u w:val="none"/>
          <w:lang w:val="pt-BR"/>
        </w:rPr>
        <w:t xml:space="preserve"> operações redundantes;</w:t>
      </w:r>
    </w:p>
    <w:p w:rsidR="00FA18CE" w:rsidRPr="00997EB2" w:rsidRDefault="00FA18CE" w:rsidP="00FA18CE">
      <w:pPr>
        <w:pStyle w:val="SubTitulo2"/>
        <w:numPr>
          <w:ilvl w:val="0"/>
          <w:numId w:val="49"/>
        </w:numPr>
        <w:jc w:val="both"/>
        <w:rPr>
          <w:lang w:val="pt-BR"/>
        </w:rPr>
      </w:pPr>
      <w:r w:rsidRPr="00997EB2">
        <w:rPr>
          <w:u w:val="none"/>
          <w:lang w:val="pt-BR"/>
        </w:rPr>
        <w:t xml:space="preserve">Simplificação de consultas através de esquema associado: permite </w:t>
      </w:r>
      <w:del w:id="304" w:author="vanessa" w:date="2011-06-22T20:23:00Z">
        <w:r w:rsidRPr="00997EB2" w:rsidDel="009B0779">
          <w:rPr>
            <w:u w:val="none"/>
            <w:lang w:val="pt-BR"/>
          </w:rPr>
          <w:delText xml:space="preserve">assim </w:delText>
        </w:r>
      </w:del>
      <w:r w:rsidRPr="00997EB2">
        <w:rPr>
          <w:u w:val="none"/>
          <w:lang w:val="pt-BR"/>
        </w:rPr>
        <w:t>que o usuário que não conheça o esquema associado</w:t>
      </w:r>
      <w:ins w:id="305" w:author="vanessa" w:date="2011-06-22T20:23:00Z">
        <w:r w:rsidR="009B0779">
          <w:rPr>
            <w:u w:val="none"/>
            <w:lang w:val="pt-BR"/>
          </w:rPr>
          <w:t xml:space="preserve"> ao documento que está sendo consultado</w:t>
        </w:r>
      </w:ins>
      <w:del w:id="306" w:author="vanessa" w:date="2011-06-22T20:23:00Z">
        <w:r w:rsidDel="009B0779">
          <w:rPr>
            <w:u w:val="none"/>
            <w:lang w:val="pt-BR"/>
          </w:rPr>
          <w:delText>,</w:delText>
        </w:r>
      </w:del>
      <w:r>
        <w:rPr>
          <w:u w:val="none"/>
          <w:lang w:val="pt-BR"/>
        </w:rPr>
        <w:t xml:space="preserve"> consiga</w:t>
      </w:r>
      <w:r w:rsidRPr="00997EB2">
        <w:rPr>
          <w:u w:val="none"/>
          <w:lang w:val="pt-BR"/>
        </w:rPr>
        <w:t xml:space="preserve"> um melhor desempenho em suas consultas. Essa técnica é baseada na inferência estática da </w:t>
      </w:r>
      <w:proofErr w:type="spellStart"/>
      <w:proofErr w:type="gramStart"/>
      <w:r w:rsidRPr="00997EB2">
        <w:rPr>
          <w:u w:val="none"/>
          <w:lang w:val="pt-BR"/>
        </w:rPr>
        <w:t>XQuery</w:t>
      </w:r>
      <w:proofErr w:type="spellEnd"/>
      <w:proofErr w:type="gramEnd"/>
      <w:r w:rsidRPr="00997EB2">
        <w:rPr>
          <w:u w:val="none"/>
          <w:lang w:val="pt-BR"/>
        </w:rPr>
        <w:t>, criando consultas mais precisas;</w:t>
      </w:r>
    </w:p>
    <w:p w:rsidR="00FA18CE" w:rsidRPr="00997EB2" w:rsidRDefault="00FA18CE" w:rsidP="00FA18CE">
      <w:pPr>
        <w:pStyle w:val="SubTitulo2"/>
        <w:numPr>
          <w:ilvl w:val="0"/>
          <w:numId w:val="49"/>
        </w:numPr>
        <w:jc w:val="both"/>
        <w:rPr>
          <w:lang w:val="pt-BR"/>
        </w:rPr>
      </w:pPr>
      <w:r w:rsidRPr="00997EB2">
        <w:rPr>
          <w:u w:val="none"/>
          <w:lang w:val="pt-BR"/>
        </w:rPr>
        <w:t xml:space="preserve">Fazer com que consultas sejam </w:t>
      </w:r>
      <w:proofErr w:type="gramStart"/>
      <w:r>
        <w:rPr>
          <w:u w:val="none"/>
          <w:lang w:val="pt-BR"/>
        </w:rPr>
        <w:t>o</w:t>
      </w:r>
      <w:r w:rsidRPr="00997EB2">
        <w:rPr>
          <w:u w:val="none"/>
          <w:lang w:val="pt-BR"/>
        </w:rPr>
        <w:t xml:space="preserve"> mais declarativas possíveis</w:t>
      </w:r>
      <w:proofErr w:type="gramEnd"/>
      <w:r w:rsidRPr="00997EB2">
        <w:rPr>
          <w:u w:val="none"/>
          <w:lang w:val="pt-BR"/>
        </w:rPr>
        <w:t>: permite</w:t>
      </w:r>
      <w:del w:id="307" w:author="vanessa" w:date="2011-06-22T20:23:00Z">
        <w:r w:rsidRPr="00997EB2" w:rsidDel="009B0779">
          <w:rPr>
            <w:u w:val="none"/>
            <w:lang w:val="pt-BR"/>
          </w:rPr>
          <w:delText xml:space="preserve"> assim</w:delText>
        </w:r>
      </w:del>
      <w:r w:rsidRPr="00997EB2">
        <w:rPr>
          <w:u w:val="none"/>
          <w:lang w:val="pt-BR"/>
        </w:rPr>
        <w:t xml:space="preserve"> </w:t>
      </w:r>
      <w:r>
        <w:rPr>
          <w:u w:val="none"/>
          <w:lang w:val="pt-BR"/>
        </w:rPr>
        <w:t xml:space="preserve">que </w:t>
      </w:r>
      <w:r w:rsidRPr="00997EB2">
        <w:rPr>
          <w:u w:val="none"/>
          <w:lang w:val="pt-BR"/>
        </w:rPr>
        <w:t xml:space="preserve">o otimizador </w:t>
      </w:r>
      <w:r>
        <w:rPr>
          <w:u w:val="none"/>
          <w:lang w:val="pt-BR"/>
        </w:rPr>
        <w:t xml:space="preserve">possa </w:t>
      </w:r>
      <w:r w:rsidRPr="00997EB2">
        <w:rPr>
          <w:u w:val="none"/>
          <w:lang w:val="pt-BR"/>
        </w:rPr>
        <w:t xml:space="preserve">procurar por um </w:t>
      </w:r>
      <w:ins w:id="308" w:author="vanessa" w:date="2011-06-22T20:23:00Z">
        <w:r w:rsidR="009B0779">
          <w:rPr>
            <w:u w:val="none"/>
            <w:lang w:val="pt-BR"/>
          </w:rPr>
          <w:t xml:space="preserve">conjunto </w:t>
        </w:r>
      </w:ins>
      <w:del w:id="309" w:author="vanessa" w:date="2011-06-22T20:23:00Z">
        <w:r w:rsidRPr="00997EB2" w:rsidDel="009B0779">
          <w:rPr>
            <w:u w:val="none"/>
            <w:lang w:val="pt-BR"/>
          </w:rPr>
          <w:delText xml:space="preserve">espaço </w:delText>
        </w:r>
      </w:del>
      <w:r w:rsidRPr="00997EB2">
        <w:rPr>
          <w:u w:val="none"/>
          <w:lang w:val="pt-BR"/>
        </w:rPr>
        <w:t xml:space="preserve">maior </w:t>
      </w:r>
      <w:del w:id="310" w:author="vanessa" w:date="2011-06-22T20:23:00Z">
        <w:r w:rsidRPr="00997EB2" w:rsidDel="009B0779">
          <w:rPr>
            <w:u w:val="none"/>
            <w:lang w:val="pt-BR"/>
          </w:rPr>
          <w:delText xml:space="preserve">de execução </w:delText>
        </w:r>
      </w:del>
      <w:r w:rsidRPr="00997EB2">
        <w:rPr>
          <w:u w:val="none"/>
          <w:lang w:val="pt-BR"/>
        </w:rPr>
        <w:t xml:space="preserve">de planos </w:t>
      </w:r>
      <w:ins w:id="311" w:author="vanessa" w:date="2011-06-22T20:23:00Z">
        <w:r w:rsidR="009B0779">
          <w:rPr>
            <w:u w:val="none"/>
            <w:lang w:val="pt-BR"/>
          </w:rPr>
          <w:t xml:space="preserve">execução </w:t>
        </w:r>
      </w:ins>
      <w:r w:rsidRPr="00997EB2">
        <w:rPr>
          <w:u w:val="none"/>
          <w:lang w:val="pt-BR"/>
        </w:rPr>
        <w:t>de consultas;</w:t>
      </w:r>
    </w:p>
    <w:p w:rsidR="00FA18CE" w:rsidRPr="00997EB2" w:rsidRDefault="00FA18CE" w:rsidP="00FA18CE">
      <w:pPr>
        <w:pStyle w:val="SubTitulo2"/>
        <w:numPr>
          <w:ilvl w:val="0"/>
          <w:numId w:val="49"/>
        </w:numPr>
        <w:jc w:val="both"/>
        <w:rPr>
          <w:lang w:val="pt-BR"/>
        </w:rPr>
      </w:pPr>
      <w:r w:rsidRPr="00997EB2">
        <w:rPr>
          <w:u w:val="none"/>
          <w:lang w:val="pt-BR"/>
        </w:rPr>
        <w:t xml:space="preserve">Normalização de junções: consiste em reescrever as consultas de forma que possa ser aplicada não apenas iterações aninhadas, mas também outros algoritmos de junções. </w:t>
      </w:r>
      <w:del w:id="312" w:author="vanessa" w:date="2011-06-22T20:23:00Z">
        <w:r w:rsidRPr="00997EB2" w:rsidDel="009B0779">
          <w:rPr>
            <w:u w:val="none"/>
            <w:lang w:val="pt-BR"/>
          </w:rPr>
          <w:delText xml:space="preserve"> </w:delText>
        </w:r>
      </w:del>
      <w:r w:rsidRPr="00997EB2">
        <w:rPr>
          <w:u w:val="none"/>
          <w:lang w:val="pt-BR"/>
        </w:rPr>
        <w:t xml:space="preserve">O </w:t>
      </w:r>
      <w:proofErr w:type="spellStart"/>
      <w:r w:rsidRPr="00997EB2">
        <w:rPr>
          <w:u w:val="none"/>
          <w:lang w:val="pt-BR"/>
        </w:rPr>
        <w:t>Sedna</w:t>
      </w:r>
      <w:proofErr w:type="spellEnd"/>
      <w:r w:rsidRPr="00997EB2">
        <w:rPr>
          <w:u w:val="none"/>
          <w:lang w:val="pt-BR"/>
        </w:rPr>
        <w:t xml:space="preserve"> consegue isso através da extração de expressões </w:t>
      </w:r>
      <w:proofErr w:type="spellStart"/>
      <w:proofErr w:type="gramStart"/>
      <w:r w:rsidRPr="00997EB2">
        <w:rPr>
          <w:u w:val="none"/>
          <w:lang w:val="pt-BR"/>
        </w:rPr>
        <w:t>XPath</w:t>
      </w:r>
      <w:proofErr w:type="spellEnd"/>
      <w:proofErr w:type="gramEnd"/>
      <w:r w:rsidRPr="00997EB2">
        <w:rPr>
          <w:u w:val="none"/>
          <w:lang w:val="pt-BR"/>
        </w:rPr>
        <w:t xml:space="preserve"> de dentro das junções;</w:t>
      </w:r>
    </w:p>
    <w:p w:rsidR="00FA18CE" w:rsidRPr="00997EB2" w:rsidRDefault="00FA18CE" w:rsidP="00FA18CE">
      <w:pPr>
        <w:pStyle w:val="SubTitulo2"/>
        <w:numPr>
          <w:ilvl w:val="0"/>
          <w:numId w:val="49"/>
        </w:numPr>
        <w:jc w:val="both"/>
        <w:rPr>
          <w:lang w:val="pt-BR"/>
        </w:rPr>
      </w:pPr>
      <w:r w:rsidRPr="00997EB2">
        <w:rPr>
          <w:u w:val="none"/>
          <w:lang w:val="pt-BR"/>
        </w:rPr>
        <w:t>Identificação de operações livres de iteração dentro do corpo de iterações: o que reduz o custo das consultas retirando es</w:t>
      </w:r>
      <w:r>
        <w:rPr>
          <w:u w:val="none"/>
          <w:lang w:val="pt-BR"/>
        </w:rPr>
        <w:t>t</w:t>
      </w:r>
      <w:r w:rsidRPr="00997EB2">
        <w:rPr>
          <w:u w:val="none"/>
          <w:lang w:val="pt-BR"/>
        </w:rPr>
        <w:t>es tipos de ocorrência.</w:t>
      </w:r>
      <w:commentRangeEnd w:id="289"/>
      <w:r>
        <w:rPr>
          <w:rStyle w:val="Refdecomentrio"/>
          <w:rFonts w:ascii="Calibri" w:hAnsi="Calibri" w:cs="Calibri"/>
          <w:u w:val="none"/>
        </w:rPr>
        <w:commentReference w:id="289"/>
      </w:r>
    </w:p>
    <w:p w:rsidR="00FA18CE" w:rsidRPr="00997EB2" w:rsidRDefault="00FA18CE" w:rsidP="00FA18CE">
      <w:pPr>
        <w:pStyle w:val="SubTitulo2"/>
        <w:numPr>
          <w:ilvl w:val="0"/>
          <w:numId w:val="0"/>
        </w:numPr>
        <w:rPr>
          <w:u w:val="none"/>
          <w:lang w:val="pt-BR"/>
        </w:rPr>
      </w:pPr>
    </w:p>
    <w:p w:rsidR="00FA18CE" w:rsidRDefault="00FA18CE" w:rsidP="00FA18CE">
      <w:pPr>
        <w:pStyle w:val="SubTitulo1"/>
        <w:outlineLvl w:val="0"/>
      </w:pPr>
      <w:bookmarkStart w:id="313" w:name="_Toc293076416"/>
      <w:r>
        <w:t>CASSANDRA</w:t>
      </w:r>
      <w:bookmarkEnd w:id="313"/>
    </w:p>
    <w:p w:rsidR="00FA18CE" w:rsidRPr="00997EB2" w:rsidRDefault="00FA18CE" w:rsidP="00FA18CE">
      <w:pPr>
        <w:pStyle w:val="TXT"/>
        <w:rPr>
          <w:lang w:val="pt-BR"/>
        </w:rPr>
      </w:pPr>
      <w:r>
        <w:rPr>
          <w:lang w:val="pt-BR"/>
        </w:rPr>
        <w:tab/>
      </w:r>
      <w:proofErr w:type="gramStart"/>
      <w:r w:rsidRPr="00997EB2">
        <w:rPr>
          <w:lang w:val="pt-BR"/>
        </w:rPr>
        <w:t>O Cassandra</w:t>
      </w:r>
      <w:proofErr w:type="gramEnd"/>
      <w:r w:rsidRPr="00997EB2">
        <w:rPr>
          <w:lang w:val="pt-BR"/>
        </w:rPr>
        <w:t xml:space="preserve"> é um SGBD </w:t>
      </w:r>
      <w:r w:rsidRPr="00997EB2">
        <w:rPr>
          <w:i/>
          <w:lang w:val="pt-BR"/>
        </w:rPr>
        <w:t>open source</w:t>
      </w:r>
      <w:r w:rsidRPr="00997EB2">
        <w:rPr>
          <w:lang w:val="pt-BR"/>
        </w:rPr>
        <w:t xml:space="preserve"> não relacional. Apesar de muitos o denominarem como um banco de dados orientado a colunas, ele pode ser encarado como um índice. Isso porque </w:t>
      </w:r>
      <w:proofErr w:type="gramStart"/>
      <w:r w:rsidRPr="00997EB2">
        <w:rPr>
          <w:lang w:val="pt-BR"/>
        </w:rPr>
        <w:t>o Cassandra</w:t>
      </w:r>
      <w:proofErr w:type="gramEnd"/>
      <w:r w:rsidRPr="00997EB2">
        <w:rPr>
          <w:lang w:val="pt-BR"/>
        </w:rPr>
        <w:t xml:space="preserve"> utiliza o armazenamento dos dados baseado em linhas, onde cada linha possui uma chave única </w:t>
      </w:r>
      <w:ins w:id="314" w:author="vanessa" w:date="2011-06-22T20:24:00Z">
        <w:r w:rsidR="009B0779">
          <w:rPr>
            <w:lang w:val="pt-BR"/>
          </w:rPr>
          <w:t xml:space="preserve">que </w:t>
        </w:r>
      </w:ins>
      <w:r w:rsidRPr="00997EB2">
        <w:rPr>
          <w:lang w:val="pt-BR"/>
        </w:rPr>
        <w:t>torna</w:t>
      </w:r>
      <w:del w:id="315" w:author="vanessa" w:date="2011-06-22T20:24:00Z">
        <w:r w:rsidRPr="00997EB2" w:rsidDel="009B0779">
          <w:rPr>
            <w:lang w:val="pt-BR"/>
          </w:rPr>
          <w:delText>ndo</w:delText>
        </w:r>
      </w:del>
      <w:r w:rsidRPr="00997EB2">
        <w:rPr>
          <w:lang w:val="pt-BR"/>
        </w:rPr>
        <w:t xml:space="preserve"> o dado acessível </w:t>
      </w:r>
      <w:r w:rsidR="003D70D1">
        <w:fldChar w:fldCharType="begin"/>
      </w:r>
      <w:r w:rsidRPr="00997EB2">
        <w:rPr>
          <w:lang w:val="pt-BR"/>
        </w:rPr>
        <w:instrText xml:space="preserve"> ADDIN ZOTERO_ITEM {"citationID":"pkab0nohd","citationItems":[{"uri":["http://zotero.org/groups/43707/items/VAU3SMC3"]}]} </w:instrText>
      </w:r>
      <w:r w:rsidR="003D70D1">
        <w:fldChar w:fldCharType="separate"/>
      </w:r>
      <w:ins w:id="316" w:author="alberto.scremin" w:date="2011-06-27T16:56:00Z">
        <w:r w:rsidR="00322AC4" w:rsidRPr="00322AC4">
          <w:rPr>
            <w:lang w:val="pt-BR"/>
            <w:rPrChange w:id="317" w:author="alberto.scremin" w:date="2011-06-27T16:56:00Z">
              <w:rPr/>
            </w:rPrChange>
          </w:rPr>
          <w:t>(HEWITT, 2011)</w:t>
        </w:r>
      </w:ins>
      <w:del w:id="318" w:author="alberto.scremin" w:date="2011-06-27T16:56:00Z">
        <w:r w:rsidRPr="00322AC4" w:rsidDel="00322AC4">
          <w:rPr>
            <w:lang w:val="pt-BR"/>
          </w:rPr>
          <w:delText>(HEWITT, 2011)</w:delText>
        </w:r>
      </w:del>
      <w:r w:rsidR="003D70D1">
        <w:fldChar w:fldCharType="end"/>
      </w:r>
      <w:r w:rsidRPr="00997EB2">
        <w:rPr>
          <w:lang w:val="pt-BR"/>
        </w:rPr>
        <w:t xml:space="preserve">. </w:t>
      </w:r>
      <w:commentRangeStart w:id="319"/>
      <w:r w:rsidRPr="00997EB2">
        <w:rPr>
          <w:lang w:val="pt-BR"/>
        </w:rPr>
        <w:t xml:space="preserve">Sabendo disso, podemos classificar </w:t>
      </w:r>
      <w:proofErr w:type="gramStart"/>
      <w:r w:rsidRPr="00997EB2">
        <w:rPr>
          <w:lang w:val="pt-BR"/>
        </w:rPr>
        <w:t>o Cassandra</w:t>
      </w:r>
      <w:proofErr w:type="gramEnd"/>
      <w:r w:rsidRPr="00997EB2">
        <w:rPr>
          <w:lang w:val="pt-BR"/>
        </w:rPr>
        <w:t xml:space="preserve"> como um Banco </w:t>
      </w:r>
      <w:ins w:id="320" w:author="vanessa" w:date="2011-06-22T20:24:00Z">
        <w:r w:rsidR="009B0779">
          <w:rPr>
            <w:lang w:val="pt-BR"/>
          </w:rPr>
          <w:t xml:space="preserve">de Dados </w:t>
        </w:r>
      </w:ins>
      <w:del w:id="321" w:author="vanessa" w:date="2011-06-22T20:24:00Z">
        <w:r w:rsidRPr="00997EB2" w:rsidDel="009B0779">
          <w:rPr>
            <w:lang w:val="pt-BR"/>
          </w:rPr>
          <w:delText>O</w:delText>
        </w:r>
      </w:del>
      <w:ins w:id="322" w:author="vanessa" w:date="2011-06-22T20:24:00Z">
        <w:r w:rsidR="009B0779">
          <w:rPr>
            <w:lang w:val="pt-BR"/>
          </w:rPr>
          <w:t>o</w:t>
        </w:r>
      </w:ins>
      <w:r w:rsidRPr="00997EB2">
        <w:rPr>
          <w:lang w:val="pt-BR"/>
        </w:rPr>
        <w:t>rientado a Chave-Valor</w:t>
      </w:r>
      <w:commentRangeEnd w:id="319"/>
      <w:r w:rsidR="009B0779">
        <w:rPr>
          <w:rStyle w:val="Refdecomentrio"/>
          <w:rFonts w:ascii="Calibri" w:eastAsia="Calibri" w:hAnsi="Calibri"/>
        </w:rPr>
        <w:commentReference w:id="319"/>
      </w:r>
      <w:r w:rsidRPr="00997EB2">
        <w:rPr>
          <w:lang w:val="pt-BR"/>
        </w:rPr>
        <w:t>.</w:t>
      </w:r>
    </w:p>
    <w:p w:rsidR="00FA18CE" w:rsidRDefault="00FA18CE" w:rsidP="00FA18CE">
      <w:pPr>
        <w:pStyle w:val="SubTitulo2"/>
      </w:pPr>
      <w:bookmarkStart w:id="323" w:name="_Toc293076417"/>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de dados do Cassandra funciona ligeiramente diferente dos modelos relacionais. Foram criados alguns conceitos completamente novos, como o </w:t>
      </w:r>
      <w:proofErr w:type="spellStart"/>
      <w:r w:rsidRPr="00997EB2">
        <w:rPr>
          <w:i/>
          <w:u w:val="none"/>
          <w:lang w:val="pt-BR"/>
        </w:rPr>
        <w:t>keyspace</w:t>
      </w:r>
      <w:proofErr w:type="spellEnd"/>
      <w:r>
        <w:rPr>
          <w:u w:val="none"/>
          <w:lang w:val="pt-BR"/>
        </w:rPr>
        <w:t>.</w:t>
      </w:r>
      <w:ins w:id="324" w:author="vanessa" w:date="2011-06-22T20:25:00Z">
        <w:r w:rsidR="009B0779">
          <w:rPr>
            <w:u w:val="none"/>
            <w:lang w:val="pt-BR"/>
          </w:rPr>
          <w:t xml:space="preserve"> </w:t>
        </w:r>
      </w:ins>
      <w:r>
        <w:rPr>
          <w:u w:val="none"/>
          <w:lang w:val="pt-BR"/>
        </w:rPr>
        <w:t>Entretanto,</w:t>
      </w:r>
      <w:r w:rsidRPr="00997EB2">
        <w:rPr>
          <w:u w:val="none"/>
          <w:lang w:val="pt-BR"/>
        </w:rPr>
        <w:t xml:space="preserve"> também existem conceitos que pertencem ao</w:t>
      </w:r>
      <w:r>
        <w:rPr>
          <w:u w:val="none"/>
          <w:lang w:val="pt-BR"/>
        </w:rPr>
        <w:t xml:space="preserve"> modelo relacional e ao modelo chave-valor</w:t>
      </w:r>
      <w:del w:id="325" w:author="vanessa" w:date="2011-06-22T20:25:00Z">
        <w:r w:rsidDel="009B0779">
          <w:rPr>
            <w:u w:val="none"/>
            <w:lang w:val="pt-BR"/>
          </w:rPr>
          <w:delText xml:space="preserve"> </w:delText>
        </w:r>
      </w:del>
      <w:r w:rsidRPr="00997EB2">
        <w:rPr>
          <w:u w:val="none"/>
          <w:lang w:val="pt-BR"/>
        </w:rPr>
        <w:t>, porém com significados diferentes, como é o caso das colunas.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conceito do </w:t>
      </w:r>
      <w:proofErr w:type="spellStart"/>
      <w:r w:rsidRPr="00997EB2">
        <w:rPr>
          <w:i/>
          <w:u w:val="none"/>
          <w:lang w:val="pt-BR"/>
        </w:rPr>
        <w:t>keyspace</w:t>
      </w:r>
      <w:proofErr w:type="spellEnd"/>
      <w:r w:rsidRPr="00997EB2">
        <w:rPr>
          <w:u w:val="none"/>
          <w:lang w:val="pt-BR"/>
        </w:rPr>
        <w:t xml:space="preserve"> é semelhante ao do banco de dados no modelo relacional. No modelo relacional, o banco é o repositório das tabelas e assim como ele, o </w:t>
      </w:r>
      <w:proofErr w:type="spellStart"/>
      <w:r w:rsidRPr="00997EB2">
        <w:rPr>
          <w:i/>
          <w:u w:val="none"/>
          <w:lang w:val="pt-BR"/>
        </w:rPr>
        <w:t>keyspace</w:t>
      </w:r>
      <w:proofErr w:type="spellEnd"/>
      <w:r w:rsidRPr="00997EB2">
        <w:rPr>
          <w:u w:val="none"/>
          <w:lang w:val="pt-BR"/>
        </w:rPr>
        <w:t xml:space="preserve"> é considerado o recipiente de pelo menos uma família de colunas. Cada </w:t>
      </w:r>
      <w:proofErr w:type="spellStart"/>
      <w:r w:rsidRPr="00997EB2">
        <w:rPr>
          <w:i/>
          <w:u w:val="none"/>
          <w:lang w:val="pt-BR"/>
        </w:rPr>
        <w:t>keyspace</w:t>
      </w:r>
      <w:proofErr w:type="spellEnd"/>
      <w:r w:rsidRPr="00997EB2">
        <w:rPr>
          <w:u w:val="none"/>
          <w:lang w:val="pt-BR"/>
        </w:rPr>
        <w:t xml:space="preserve"> possui um nome e uma lista de atributos que definem o seu comportamento.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Uma família de coluna (</w:t>
      </w:r>
      <w:proofErr w:type="spellStart"/>
      <w:r w:rsidRPr="00997EB2">
        <w:rPr>
          <w:i/>
          <w:u w:val="none"/>
          <w:lang w:val="pt-BR"/>
        </w:rPr>
        <w:t>columnfamily</w:t>
      </w:r>
      <w:proofErr w:type="spellEnd"/>
      <w:r w:rsidRPr="00997EB2">
        <w:rPr>
          <w:u w:val="none"/>
          <w:lang w:val="pt-BR"/>
        </w:rPr>
        <w:t xml:space="preserve">) é análoga às tabelas no modelo relacional. Ela representa a estrutura dos dados e é </w:t>
      </w:r>
      <w:proofErr w:type="gramStart"/>
      <w:r w:rsidRPr="00997EB2">
        <w:rPr>
          <w:u w:val="none"/>
          <w:lang w:val="pt-BR"/>
        </w:rPr>
        <w:t>considerada</w:t>
      </w:r>
      <w:proofErr w:type="gramEnd"/>
      <w:r w:rsidRPr="00997EB2">
        <w:rPr>
          <w:u w:val="none"/>
          <w:lang w:val="pt-BR"/>
        </w:rPr>
        <w:t xml:space="preserve"> o repositório para as coleções de linhas. Estas linhas </w:t>
      </w:r>
      <w:r w:rsidRPr="00997EB2">
        <w:rPr>
          <w:u w:val="none"/>
          <w:lang w:val="pt-BR"/>
        </w:rPr>
        <w:lastRenderedPageBreak/>
        <w:t xml:space="preserve">são formadas por um conjunto de colunas, mas este conjunto não é necessariamente igual para todas as linhas </w:t>
      </w:r>
      <w:r w:rsidR="003D70D1" w:rsidRPr="001F3EAB">
        <w:rPr>
          <w:u w:val="none"/>
        </w:rPr>
        <w:fldChar w:fldCharType="begin"/>
      </w:r>
      <w:r w:rsidRPr="00997EB2">
        <w:rPr>
          <w:u w:val="none"/>
          <w:lang w:val="pt-BR"/>
        </w:rPr>
        <w:instrText xml:space="preserve"> ADDIN ZOTERO_ITEM {"citationID":"2i9cqjgbgp","citationItems":[{"uri":["http://zotero.org/groups/43707/items/VAU3SMC3"]}]} </w:instrText>
      </w:r>
      <w:r w:rsidR="003D70D1" w:rsidRPr="001F3EAB">
        <w:rPr>
          <w:u w:val="none"/>
        </w:rPr>
        <w:fldChar w:fldCharType="separate"/>
      </w:r>
      <w:ins w:id="326" w:author="alberto.scremin" w:date="2011-06-27T16:56:00Z">
        <w:r w:rsidR="00322AC4" w:rsidRPr="00322AC4">
          <w:rPr>
            <w:lang w:val="pt-BR"/>
            <w:rPrChange w:id="327" w:author="alberto.scremin" w:date="2011-06-27T16:56:00Z">
              <w:rPr/>
            </w:rPrChange>
          </w:rPr>
          <w:t>(HEWITT, 2011)</w:t>
        </w:r>
      </w:ins>
      <w:del w:id="328" w:author="alberto.scremin" w:date="2011-06-27T16:56:00Z">
        <w:r w:rsidRPr="00322AC4" w:rsidDel="00322AC4">
          <w:rPr>
            <w:lang w:val="pt-BR"/>
          </w:rPr>
          <w:delText>(HEWITT, 2011)</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da </w:t>
      </w:r>
      <w:r w:rsidR="003D70D1" w:rsidRPr="00FC1A5B">
        <w:rPr>
          <w:u w:val="none"/>
        </w:rPr>
        <w:fldChar w:fldCharType="begin"/>
      </w:r>
      <w:r w:rsidRPr="00997EB2">
        <w:rPr>
          <w:u w:val="none"/>
          <w:lang w:val="pt-BR"/>
        </w:rPr>
        <w:instrText xml:space="preserve"> REF _Ref293387227 \h </w:instrText>
      </w:r>
      <w:r w:rsidR="003D70D1" w:rsidRPr="00FC1A5B">
        <w:rPr>
          <w:u w:val="none"/>
        </w:rPr>
      </w:r>
      <w:r w:rsidR="003D70D1" w:rsidRPr="00FC1A5B">
        <w:rPr>
          <w:u w:val="none"/>
        </w:rPr>
        <w:fldChar w:fldCharType="separate"/>
      </w:r>
      <w:r w:rsidRPr="00997EB2">
        <w:rPr>
          <w:lang w:val="pt-BR"/>
        </w:rPr>
        <w:t xml:space="preserve">Figura </w:t>
      </w:r>
      <w:r w:rsidRPr="00997EB2">
        <w:rPr>
          <w:noProof/>
          <w:lang w:val="pt-BR"/>
        </w:rPr>
        <w:t>6</w:t>
      </w:r>
      <w:r w:rsidR="003D70D1" w:rsidRPr="00FC1A5B">
        <w:rPr>
          <w:u w:val="none"/>
        </w:rPr>
        <w:fldChar w:fldCharType="end"/>
      </w:r>
      <w:r w:rsidRPr="00997EB2">
        <w:rPr>
          <w:u w:val="none"/>
          <w:lang w:val="pt-BR"/>
        </w:rPr>
        <w:t xml:space="preserve"> mostra um exemplo da família de coluna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322AC4" w:rsidTr="00C91C21">
        <w:tc>
          <w:tcPr>
            <w:tcW w:w="5000" w:type="pct"/>
            <w:tcBorders>
              <w:top w:val="nil"/>
              <w:left w:val="nil"/>
              <w:bottom w:val="nil"/>
              <w:right w:val="nil"/>
            </w:tcBorders>
          </w:tcPr>
          <w:p w:rsidR="00FA18CE" w:rsidRPr="00D96398" w:rsidRDefault="00FA18CE" w:rsidP="00C91C21">
            <w:pPr>
              <w:pStyle w:val="SubTitulo2"/>
              <w:numPr>
                <w:ilvl w:val="0"/>
                <w:numId w:val="0"/>
              </w:numPr>
              <w:jc w:val="both"/>
              <w:rPr>
                <w:u w:val="none"/>
                <w:lang w:val="pt-BR"/>
              </w:rPr>
            </w:pPr>
            <w:r>
              <w:rPr>
                <w:noProof/>
                <w:lang w:val="pt-BR" w:eastAsia="pt-BR"/>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4400550" cy="2800350"/>
                  <wp:effectExtent l="19050" t="0" r="0" b="0"/>
                  <wp:wrapSquare wrapText="bothSides"/>
                  <wp:docPr id="6" name="Imagem 6" descr="modelo_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_cassandra"/>
                          <pic:cNvPicPr>
                            <a:picLocks noChangeAspect="1" noChangeArrowheads="1"/>
                          </pic:cNvPicPr>
                        </pic:nvPicPr>
                        <pic:blipFill>
                          <a:blip r:embed="rId11" cstate="print"/>
                          <a:srcRect/>
                          <a:stretch>
                            <a:fillRect/>
                          </a:stretch>
                        </pic:blipFill>
                        <pic:spPr bwMode="auto">
                          <a:xfrm>
                            <a:off x="0" y="0"/>
                            <a:ext cx="4400550" cy="2800350"/>
                          </a:xfrm>
                          <a:prstGeom prst="rect">
                            <a:avLst/>
                          </a:prstGeom>
                          <a:noFill/>
                          <a:ln w="9525">
                            <a:noFill/>
                            <a:miter lim="800000"/>
                            <a:headEnd/>
                            <a:tailEnd/>
                          </a:ln>
                        </pic:spPr>
                      </pic:pic>
                    </a:graphicData>
                  </a:graphic>
                </wp:anchor>
              </w:drawing>
            </w:r>
          </w:p>
        </w:tc>
      </w:tr>
      <w:tr w:rsidR="00FA18CE" w:rsidRPr="00322AC4" w:rsidTr="00C91C21">
        <w:tc>
          <w:tcPr>
            <w:tcW w:w="5000" w:type="pct"/>
            <w:tcBorders>
              <w:top w:val="nil"/>
            </w:tcBorders>
          </w:tcPr>
          <w:p w:rsidR="00FA18CE" w:rsidRPr="00CD7E07" w:rsidRDefault="00FA18CE" w:rsidP="00C91C21">
            <w:pPr>
              <w:pStyle w:val="Legenda"/>
              <w:rPr>
                <w:lang w:val="pt-BR"/>
              </w:rPr>
            </w:pPr>
            <w:bookmarkStart w:id="329" w:name="_Ref293387227"/>
            <w:bookmarkStart w:id="330" w:name="_Ref293387217"/>
            <w:bookmarkStart w:id="331" w:name="_Toc295923755"/>
            <w:commentRangeStart w:id="332"/>
            <w:r w:rsidRPr="00CD7E07">
              <w:rPr>
                <w:lang w:val="pt-BR"/>
              </w:rPr>
              <w:t xml:space="preserve">Figura </w:t>
            </w:r>
            <w:r w:rsidR="003D70D1">
              <w:fldChar w:fldCharType="begin"/>
            </w:r>
            <w:r w:rsidRPr="00CD7E07">
              <w:rPr>
                <w:lang w:val="pt-BR"/>
              </w:rPr>
              <w:instrText xml:space="preserve"> SEQ Figura \* ARABIC </w:instrText>
            </w:r>
            <w:r w:rsidR="003D70D1">
              <w:fldChar w:fldCharType="separate"/>
            </w:r>
            <w:r>
              <w:rPr>
                <w:noProof/>
                <w:lang w:val="pt-BR"/>
              </w:rPr>
              <w:t>6</w:t>
            </w:r>
            <w:r w:rsidR="003D70D1">
              <w:fldChar w:fldCharType="end"/>
            </w:r>
            <w:bookmarkEnd w:id="329"/>
            <w:r w:rsidRPr="00CD7E07">
              <w:rPr>
                <w:lang w:val="pt-BR"/>
              </w:rPr>
              <w:t>: Modelo de dados do Cassandra</w:t>
            </w:r>
            <w:bookmarkEnd w:id="330"/>
            <w:r>
              <w:rPr>
                <w:lang w:val="pt-BR"/>
              </w:rPr>
              <w:t>.</w:t>
            </w:r>
            <w:commentRangeEnd w:id="332"/>
            <w:r>
              <w:rPr>
                <w:rStyle w:val="Refdecomentrio"/>
                <w:b w:val="0"/>
                <w:bCs w:val="0"/>
              </w:rPr>
              <w:commentReference w:id="332"/>
            </w:r>
            <w:bookmarkEnd w:id="331"/>
          </w:p>
        </w:tc>
      </w:tr>
    </w:tbl>
    <w:p w:rsidR="00FA18CE" w:rsidRPr="00997EB2" w:rsidRDefault="00FA18CE" w:rsidP="00FA18CE">
      <w:pPr>
        <w:pStyle w:val="SubTitulo2"/>
        <w:numPr>
          <w:ilvl w:val="0"/>
          <w:numId w:val="0"/>
        </w:numPr>
        <w:ind w:firstLine="708"/>
        <w:jc w:val="both"/>
        <w:rPr>
          <w:u w:val="none"/>
          <w:lang w:val="pt-BR"/>
        </w:rPr>
      </w:pPr>
      <w:r w:rsidRPr="00997EB2">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CD7E07" w:rsidTr="00C91C21">
        <w:tc>
          <w:tcPr>
            <w:tcW w:w="5000" w:type="pct"/>
          </w:tcPr>
          <w:p w:rsidR="00FA18CE"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Pessoa: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08539287409: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Joao                                        </w:t>
            </w:r>
          </w:p>
          <w:p w:rsidR="00FA18CE" w:rsidRPr="00D96398" w:rsidRDefault="00FA18CE" w:rsidP="00C91C21">
            <w:pPr>
              <w:pStyle w:val="SubTitulo2"/>
              <w:numPr>
                <w:ilvl w:val="0"/>
                <w:numId w:val="0"/>
              </w:numPr>
              <w:spacing w:after="0"/>
              <w:ind w:left="720" w:hanging="720"/>
              <w:jc w:val="both"/>
              <w:rPr>
                <w:b/>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1967-05-17         </w:t>
            </w:r>
          </w:p>
          <w:p w:rsidR="00FA18CE" w:rsidRPr="00D96398" w:rsidRDefault="00FA18CE" w:rsidP="00C91C21">
            <w:pPr>
              <w:pStyle w:val="SubTitulo2"/>
              <w:numPr>
                <w:ilvl w:val="0"/>
                <w:numId w:val="0"/>
              </w:numPr>
              <w:spacing w:after="0"/>
              <w:ind w:left="720" w:hanging="720"/>
              <w:jc w:val="both"/>
              <w:rPr>
                <w:b/>
                <w:u w:val="none"/>
                <w:lang w:val="pt-BR"/>
              </w:rPr>
            </w:pP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05831765208: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Maria                                        </w:t>
            </w:r>
          </w:p>
          <w:p w:rsidR="00FA18CE" w:rsidRPr="00D96398" w:rsidRDefault="00FA18CE" w:rsidP="00C91C21">
            <w:pPr>
              <w:pStyle w:val="SubTitulo2"/>
              <w:numPr>
                <w:ilvl w:val="0"/>
                <w:numId w:val="0"/>
              </w:numPr>
              <w:spacing w:after="0"/>
              <w:ind w:left="720" w:hanging="720"/>
              <w:jc w:val="both"/>
              <w:rPr>
                <w:u w:val="none"/>
                <w:lang w:val="pt-BR"/>
              </w:rPr>
            </w:pPr>
            <w:proofErr w:type="spellStart"/>
            <w:proofErr w:type="gramStart"/>
            <w:r w:rsidRPr="00D96398">
              <w:rPr>
                <w:b/>
                <w:u w:val="none"/>
                <w:lang w:val="pt-BR"/>
              </w:rPr>
              <w:t>DataNascimento</w:t>
            </w:r>
            <w:proofErr w:type="spellEnd"/>
            <w:proofErr w:type="gramEnd"/>
            <w:r w:rsidRPr="00D96398">
              <w:rPr>
                <w:b/>
                <w:u w:val="none"/>
                <w:lang w:val="pt-BR"/>
              </w:rPr>
              <w:t xml:space="preserve">: 1990-10-21           </w:t>
            </w:r>
          </w:p>
        </w:tc>
      </w:tr>
      <w:tr w:rsidR="00FA18CE" w:rsidRPr="00CD7E07" w:rsidTr="00C91C21">
        <w:tc>
          <w:tcPr>
            <w:tcW w:w="5000" w:type="pct"/>
          </w:tcPr>
          <w:p w:rsidR="00FA18CE" w:rsidRPr="00D96398" w:rsidRDefault="00FA18CE" w:rsidP="00C91C21">
            <w:pPr>
              <w:pStyle w:val="SubTitulo2"/>
              <w:numPr>
                <w:ilvl w:val="0"/>
                <w:numId w:val="0"/>
              </w:numPr>
              <w:spacing w:after="0"/>
              <w:ind w:left="720" w:hanging="720"/>
              <w:jc w:val="both"/>
              <w:rPr>
                <w:b/>
                <w:u w:val="none"/>
                <w:lang w:val="pt-BR"/>
              </w:rPr>
            </w:pPr>
          </w:p>
        </w:tc>
      </w:tr>
    </w:tbl>
    <w:p w:rsidR="00FA18CE" w:rsidRDefault="00FA18CE" w:rsidP="00FA18CE">
      <w:pPr>
        <w:pStyle w:val="SubTitulo2"/>
        <w:numPr>
          <w:ilvl w:val="0"/>
          <w:numId w:val="0"/>
        </w:numPr>
        <w:ind w:left="720"/>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Existem algumas diferenças entre as consultas realizadas no Cassandra e nos bancos relacionais, que </w:t>
      </w:r>
      <w:commentRangeStart w:id="333"/>
      <w:r w:rsidRPr="00997EB2">
        <w:rPr>
          <w:u w:val="none"/>
          <w:lang w:val="pt-BR"/>
        </w:rPr>
        <w:t xml:space="preserve">serão </w:t>
      </w:r>
      <w:commentRangeEnd w:id="333"/>
      <w:r w:rsidR="009B0779">
        <w:rPr>
          <w:rStyle w:val="Refdecomentrio"/>
          <w:rFonts w:ascii="Calibri" w:hAnsi="Calibri"/>
          <w:u w:val="none"/>
        </w:rPr>
        <w:commentReference w:id="333"/>
      </w:r>
      <w:r w:rsidRPr="00997EB2">
        <w:rPr>
          <w:u w:val="none"/>
          <w:lang w:val="pt-BR"/>
        </w:rPr>
        <w:t xml:space="preserve">explicadas a seguir </w:t>
      </w:r>
      <w:r w:rsidR="003D70D1" w:rsidRPr="001F3EAB">
        <w:rPr>
          <w:u w:val="none"/>
        </w:rPr>
        <w:fldChar w:fldCharType="begin"/>
      </w:r>
      <w:r w:rsidRPr="00997EB2">
        <w:rPr>
          <w:u w:val="none"/>
          <w:lang w:val="pt-BR"/>
        </w:rPr>
        <w:instrText xml:space="preserve"> ADDIN ZOTERO_ITEM {"citationID":"257qqe3u97","citationItems":[{"uri":["http://zotero.org/groups/43707/items/VAU3SMC3"]}]} </w:instrText>
      </w:r>
      <w:r w:rsidR="003D70D1" w:rsidRPr="001F3EAB">
        <w:rPr>
          <w:u w:val="none"/>
        </w:rPr>
        <w:fldChar w:fldCharType="separate"/>
      </w:r>
      <w:ins w:id="334" w:author="alberto.scremin" w:date="2011-06-27T16:56:00Z">
        <w:r w:rsidR="00322AC4" w:rsidRPr="00322AC4">
          <w:rPr>
            <w:lang w:val="pt-BR"/>
            <w:rPrChange w:id="335" w:author="alberto.scremin" w:date="2011-06-27T16:56:00Z">
              <w:rPr/>
            </w:rPrChange>
          </w:rPr>
          <w:t>(HEWITT, 2011)</w:t>
        </w:r>
      </w:ins>
      <w:del w:id="336" w:author="alberto.scremin" w:date="2011-06-27T16:56:00Z">
        <w:r w:rsidRPr="00322AC4" w:rsidDel="00322AC4">
          <w:rPr>
            <w:lang w:val="pt-BR"/>
          </w:rPr>
          <w:delText>(HEWITT, 2011)</w:delText>
        </w:r>
      </w:del>
      <w:r w:rsidR="003D70D1" w:rsidRPr="001F3EAB">
        <w:rPr>
          <w:u w:val="none"/>
        </w:rPr>
        <w:fldChar w:fldCharType="end"/>
      </w:r>
      <w:r w:rsidRPr="00997EB2">
        <w:rPr>
          <w:u w:val="none"/>
          <w:lang w:val="pt-BR"/>
        </w:rPr>
        <w:t>.</w:t>
      </w:r>
    </w:p>
    <w:p w:rsidR="00FA18CE" w:rsidRPr="00065B17" w:rsidRDefault="00FA18CE" w:rsidP="00FA18CE">
      <w:pPr>
        <w:pStyle w:val="SubTitulo2"/>
        <w:numPr>
          <w:ilvl w:val="0"/>
          <w:numId w:val="42"/>
        </w:numPr>
        <w:jc w:val="both"/>
        <w:rPr>
          <w:u w:val="none"/>
          <w:lang w:val="pt-BR"/>
          <w:rPrChange w:id="337" w:author="vanessa" w:date="2011-06-22T20:28:00Z">
            <w:rPr>
              <w:u w:val="none"/>
            </w:rPr>
          </w:rPrChange>
        </w:rPr>
      </w:pPr>
      <w:proofErr w:type="gramStart"/>
      <w:r w:rsidRPr="00997EB2">
        <w:rPr>
          <w:u w:val="none"/>
          <w:lang w:val="pt-BR"/>
        </w:rPr>
        <w:t>O Cassandra</w:t>
      </w:r>
      <w:proofErr w:type="gramEnd"/>
      <w:r w:rsidRPr="00997EB2">
        <w:rPr>
          <w:u w:val="none"/>
          <w:lang w:val="pt-BR"/>
        </w:rPr>
        <w:t xml:space="preserve"> não realiza atualizações de registros, </w:t>
      </w:r>
      <w:r>
        <w:rPr>
          <w:u w:val="none"/>
          <w:lang w:val="pt-BR"/>
        </w:rPr>
        <w:t>ou seja</w:t>
      </w:r>
      <w:ins w:id="338" w:author="vanessa" w:date="2011-06-22T20:27:00Z">
        <w:r w:rsidR="00065B17">
          <w:rPr>
            <w:u w:val="none"/>
            <w:lang w:val="pt-BR"/>
          </w:rPr>
          <w:t>,</w:t>
        </w:r>
      </w:ins>
      <w:r>
        <w:rPr>
          <w:u w:val="none"/>
          <w:lang w:val="pt-BR"/>
        </w:rPr>
        <w:t xml:space="preserve"> não </w:t>
      </w:r>
      <w:r w:rsidRPr="00997EB2">
        <w:rPr>
          <w:u w:val="none"/>
          <w:lang w:val="pt-BR"/>
        </w:rPr>
        <w:t xml:space="preserve">existe um comando de </w:t>
      </w:r>
      <w:proofErr w:type="spellStart"/>
      <w:r w:rsidRPr="00997EB2">
        <w:rPr>
          <w:i/>
          <w:u w:val="none"/>
          <w:lang w:val="pt-BR"/>
        </w:rPr>
        <w:t>update</w:t>
      </w:r>
      <w:proofErr w:type="spellEnd"/>
      <w:r w:rsidRPr="00997EB2">
        <w:rPr>
          <w:u w:val="none"/>
          <w:lang w:val="pt-BR"/>
        </w:rPr>
        <w:t xml:space="preserve">. Para </w:t>
      </w:r>
      <w:del w:id="339" w:author="vanessa" w:date="2011-06-22T20:28:00Z">
        <w:r w:rsidRPr="00997EB2" w:rsidDel="00065B17">
          <w:rPr>
            <w:u w:val="none"/>
            <w:lang w:val="pt-BR"/>
          </w:rPr>
          <w:delText>obter este mesmo resultado</w:delText>
        </w:r>
      </w:del>
      <w:ins w:id="340" w:author="vanessa" w:date="2011-06-22T20:28:00Z">
        <w:r w:rsidR="00065B17">
          <w:rPr>
            <w:u w:val="none"/>
            <w:lang w:val="pt-BR"/>
          </w:rPr>
          <w:t>atualizar um valor,</w:t>
        </w:r>
      </w:ins>
      <w:r w:rsidRPr="00997EB2">
        <w:rPr>
          <w:u w:val="none"/>
          <w:lang w:val="pt-BR"/>
        </w:rPr>
        <w:t xml:space="preserve"> basta inseri</w:t>
      </w:r>
      <w:del w:id="341" w:author="vanessa" w:date="2011-06-22T20:28:00Z">
        <w:r w:rsidRPr="00997EB2" w:rsidDel="00065B17">
          <w:rPr>
            <w:u w:val="none"/>
            <w:lang w:val="pt-BR"/>
          </w:rPr>
          <w:delText>r</w:delText>
        </w:r>
      </w:del>
      <w:ins w:id="342" w:author="vanessa" w:date="2011-06-22T20:28:00Z">
        <w:r w:rsidR="00065B17">
          <w:rPr>
            <w:u w:val="none"/>
            <w:lang w:val="pt-BR"/>
          </w:rPr>
          <w:t>-lo</w:t>
        </w:r>
      </w:ins>
      <w:r w:rsidRPr="00997EB2">
        <w:rPr>
          <w:u w:val="none"/>
          <w:lang w:val="pt-BR"/>
        </w:rPr>
        <w:t xml:space="preserve"> </w:t>
      </w:r>
      <w:del w:id="343" w:author="vanessa" w:date="2011-06-22T20:28:00Z">
        <w:r w:rsidRPr="00997EB2" w:rsidDel="00065B17">
          <w:rPr>
            <w:u w:val="none"/>
            <w:lang w:val="pt-BR"/>
          </w:rPr>
          <w:delText xml:space="preserve">o valor </w:delText>
        </w:r>
      </w:del>
      <w:r w:rsidRPr="00997EB2">
        <w:rPr>
          <w:u w:val="none"/>
          <w:lang w:val="pt-BR"/>
        </w:rPr>
        <w:t>em uma chave já existente</w:t>
      </w:r>
      <w:r>
        <w:rPr>
          <w:u w:val="none"/>
          <w:lang w:val="pt-BR"/>
        </w:rPr>
        <w:t xml:space="preserve">. </w:t>
      </w:r>
      <w:ins w:id="344" w:author="vanessa" w:date="2011-06-22T20:28:00Z">
        <w:r w:rsidR="00065B17">
          <w:rPr>
            <w:u w:val="none"/>
            <w:lang w:val="pt-BR"/>
          </w:rPr>
          <w:t xml:space="preserve">Sempre que isso ocorre, </w:t>
        </w:r>
      </w:ins>
      <w:del w:id="345" w:author="vanessa" w:date="2011-06-22T20:28:00Z">
        <w:r w:rsidDel="00065B17">
          <w:rPr>
            <w:u w:val="none"/>
            <w:lang w:val="pt-BR"/>
          </w:rPr>
          <w:delText xml:space="preserve">Com isso, </w:delText>
        </w:r>
      </w:del>
      <w:proofErr w:type="gramStart"/>
      <w:r w:rsidR="003D70D1" w:rsidRPr="003D70D1">
        <w:rPr>
          <w:u w:val="none"/>
          <w:lang w:val="pt-BR"/>
          <w:rPrChange w:id="346" w:author="vanessa" w:date="2011-06-22T20:28:00Z">
            <w:rPr>
              <w:sz w:val="16"/>
              <w:szCs w:val="16"/>
              <w:u w:val="none"/>
            </w:rPr>
          </w:rPrChange>
        </w:rPr>
        <w:t>o Cassandra</w:t>
      </w:r>
      <w:proofErr w:type="gramEnd"/>
      <w:r w:rsidR="003D70D1" w:rsidRPr="003D70D1">
        <w:rPr>
          <w:u w:val="none"/>
          <w:lang w:val="pt-BR"/>
          <w:rPrChange w:id="347" w:author="vanessa" w:date="2011-06-22T20:28:00Z">
            <w:rPr>
              <w:sz w:val="16"/>
              <w:szCs w:val="16"/>
              <w:u w:val="none"/>
            </w:rPr>
          </w:rPrChange>
        </w:rPr>
        <w:t xml:space="preserve"> </w:t>
      </w:r>
      <w:del w:id="348" w:author="vanessa" w:date="2011-06-22T20:28:00Z">
        <w:r w:rsidR="003D70D1" w:rsidRPr="003D70D1">
          <w:rPr>
            <w:u w:val="none"/>
            <w:lang w:val="pt-BR"/>
            <w:rPrChange w:id="349" w:author="vanessa" w:date="2011-06-22T20:28:00Z">
              <w:rPr>
                <w:sz w:val="16"/>
                <w:szCs w:val="16"/>
                <w:u w:val="none"/>
              </w:rPr>
            </w:rPrChange>
          </w:rPr>
          <w:delText xml:space="preserve">irá </w:delText>
        </w:r>
      </w:del>
      <w:r w:rsidR="003D70D1" w:rsidRPr="003D70D1">
        <w:rPr>
          <w:u w:val="none"/>
          <w:lang w:val="pt-BR"/>
          <w:rPrChange w:id="350" w:author="vanessa" w:date="2011-06-22T20:28:00Z">
            <w:rPr>
              <w:sz w:val="16"/>
              <w:szCs w:val="16"/>
              <w:u w:val="none"/>
            </w:rPr>
          </w:rPrChange>
        </w:rPr>
        <w:t>substitui</w:t>
      </w:r>
      <w:del w:id="351" w:author="vanessa" w:date="2011-06-22T20:28:00Z">
        <w:r w:rsidR="003D70D1" w:rsidRPr="003D70D1">
          <w:rPr>
            <w:u w:val="none"/>
            <w:lang w:val="pt-BR"/>
            <w:rPrChange w:id="352" w:author="vanessa" w:date="2011-06-22T20:28:00Z">
              <w:rPr>
                <w:sz w:val="16"/>
                <w:szCs w:val="16"/>
                <w:u w:val="none"/>
              </w:rPr>
            </w:rPrChange>
          </w:rPr>
          <w:delText>r</w:delText>
        </w:r>
      </w:del>
      <w:ins w:id="353" w:author="vanessa" w:date="2011-06-22T20:28:00Z">
        <w:r w:rsidR="00065B17">
          <w:rPr>
            <w:u w:val="none"/>
            <w:lang w:val="pt-BR"/>
          </w:rPr>
          <w:t>u</w:t>
        </w:r>
      </w:ins>
      <w:r w:rsidR="003D70D1" w:rsidRPr="003D70D1">
        <w:rPr>
          <w:u w:val="none"/>
          <w:lang w:val="pt-BR"/>
          <w:rPrChange w:id="354" w:author="vanessa" w:date="2011-06-22T20:28:00Z">
            <w:rPr>
              <w:sz w:val="16"/>
              <w:szCs w:val="16"/>
              <w:u w:val="none"/>
            </w:rPr>
          </w:rPrChange>
        </w:rPr>
        <w:t xml:space="preserve"> o dado existente</w:t>
      </w:r>
      <w:ins w:id="355" w:author="vanessa" w:date="2011-06-22T20:28:00Z">
        <w:r w:rsidR="00065B17">
          <w:rPr>
            <w:u w:val="none"/>
            <w:lang w:val="pt-BR"/>
          </w:rPr>
          <w:t xml:space="preserve"> pelo dado que foi inserido</w:t>
        </w:r>
      </w:ins>
      <w:r w:rsidR="003D70D1" w:rsidRPr="003D70D1">
        <w:rPr>
          <w:u w:val="none"/>
          <w:lang w:val="pt-BR"/>
          <w:rPrChange w:id="356" w:author="vanessa" w:date="2011-06-22T20:28:00Z">
            <w:rPr>
              <w:sz w:val="16"/>
              <w:szCs w:val="16"/>
              <w:u w:val="none"/>
            </w:rPr>
          </w:rPrChange>
        </w:rPr>
        <w:t>.</w:t>
      </w:r>
    </w:p>
    <w:p w:rsidR="00FA18CE" w:rsidRPr="00997EB2" w:rsidRDefault="00FA18CE" w:rsidP="00FA18CE">
      <w:pPr>
        <w:pStyle w:val="SubTitulo2"/>
        <w:numPr>
          <w:ilvl w:val="0"/>
          <w:numId w:val="42"/>
        </w:numPr>
        <w:jc w:val="both"/>
        <w:rPr>
          <w:u w:val="none"/>
          <w:lang w:val="pt-BR"/>
        </w:rPr>
      </w:pPr>
      <w:proofErr w:type="gramStart"/>
      <w:r w:rsidRPr="00997EB2">
        <w:rPr>
          <w:u w:val="none"/>
          <w:lang w:val="pt-BR"/>
        </w:rPr>
        <w:t>O Cassandra</w:t>
      </w:r>
      <w:proofErr w:type="gramEnd"/>
      <w:r w:rsidRPr="00997EB2">
        <w:rPr>
          <w:u w:val="none"/>
          <w:lang w:val="pt-BR"/>
        </w:rPr>
        <w:t xml:space="preserve"> não possui suporte a transações</w:t>
      </w:r>
    </w:p>
    <w:p w:rsidR="00FA18CE" w:rsidRPr="00997EB2" w:rsidRDefault="00FA18CE" w:rsidP="00FA18CE">
      <w:pPr>
        <w:pStyle w:val="SubTitulo2"/>
        <w:numPr>
          <w:ilvl w:val="0"/>
          <w:numId w:val="42"/>
        </w:numPr>
        <w:jc w:val="both"/>
        <w:rPr>
          <w:u w:val="none"/>
          <w:lang w:val="pt-BR"/>
        </w:rPr>
      </w:pPr>
      <w:commentRangeStart w:id="357"/>
      <w:r w:rsidRPr="00997EB2">
        <w:rPr>
          <w:u w:val="none"/>
          <w:lang w:val="pt-BR"/>
        </w:rPr>
        <w:lastRenderedPageBreak/>
        <w:t xml:space="preserve">Não permite chaves duplicadas, ou seja, caso uma chave que já exista no banco tentar </w:t>
      </w:r>
      <w:proofErr w:type="gramStart"/>
      <w:r w:rsidRPr="00997EB2">
        <w:rPr>
          <w:u w:val="none"/>
          <w:lang w:val="pt-BR"/>
        </w:rPr>
        <w:t>ser</w:t>
      </w:r>
      <w:proofErr w:type="gramEnd"/>
      <w:r w:rsidRPr="00997EB2">
        <w:rPr>
          <w:u w:val="none"/>
          <w:lang w:val="pt-BR"/>
        </w:rPr>
        <w:t xml:space="preserve"> inserida novamente, os dados já existentes serão sobrescritos</w:t>
      </w:r>
      <w:commentRangeEnd w:id="357"/>
      <w:r>
        <w:rPr>
          <w:rStyle w:val="Refdecomentrio"/>
          <w:rFonts w:ascii="Calibri" w:hAnsi="Calibri" w:cs="Calibri"/>
          <w:u w:val="none"/>
        </w:rPr>
        <w:commentReference w:id="357"/>
      </w:r>
      <w:r w:rsidRPr="00997EB2">
        <w:rPr>
          <w:u w:val="none"/>
          <w:lang w:val="pt-BR"/>
        </w:rPr>
        <w:t>.</w:t>
      </w:r>
    </w:p>
    <w:p w:rsidR="00FA18CE" w:rsidRPr="00997EB2" w:rsidRDefault="00FA18CE" w:rsidP="00FA18CE">
      <w:pPr>
        <w:pStyle w:val="SubTitulo2"/>
        <w:numPr>
          <w:ilvl w:val="0"/>
          <w:numId w:val="42"/>
        </w:numPr>
        <w:jc w:val="both"/>
        <w:rPr>
          <w:u w:val="none"/>
          <w:lang w:val="pt-BR"/>
        </w:rPr>
      </w:pPr>
      <w:r w:rsidRPr="00997EB2">
        <w:rPr>
          <w:u w:val="none"/>
          <w:lang w:val="pt-BR"/>
        </w:rPr>
        <w:t>As escritas no Cassandra são muito rápidas, pois foi implementado para não realizar idas ao disco durante este processo.</w:t>
      </w:r>
    </w:p>
    <w:p w:rsidR="00FA18CE" w:rsidRPr="00997EB2" w:rsidRDefault="00FA18CE" w:rsidP="00FA18CE">
      <w:pPr>
        <w:pStyle w:val="SubTitulo2"/>
        <w:numPr>
          <w:ilvl w:val="0"/>
          <w:numId w:val="0"/>
        </w:numPr>
        <w:ind w:firstLine="708"/>
        <w:jc w:val="both"/>
        <w:rPr>
          <w:u w:val="none"/>
          <w:lang w:val="pt-BR"/>
        </w:rPr>
      </w:pPr>
      <w:r>
        <w:rPr>
          <w:u w:val="none"/>
          <w:lang w:val="pt-BR"/>
        </w:rPr>
        <w:t xml:space="preserve">Nos exemplos da </w:t>
      </w:r>
      <w:r w:rsidR="003D70D1">
        <w:rPr>
          <w:u w:val="none"/>
          <w:lang w:val="pt-BR"/>
        </w:rPr>
        <w:fldChar w:fldCharType="begin"/>
      </w:r>
      <w:r w:rsidR="00997EB2">
        <w:rPr>
          <w:u w:val="none"/>
          <w:lang w:val="pt-BR"/>
        </w:rPr>
        <w:instrText xml:space="preserve"> REF _Ref295924172 \h </w:instrText>
      </w:r>
      <w:r w:rsidR="003D70D1">
        <w:rPr>
          <w:u w:val="none"/>
          <w:lang w:val="pt-BR"/>
        </w:rPr>
      </w:r>
      <w:r w:rsidR="003D70D1">
        <w:rPr>
          <w:u w:val="none"/>
          <w:lang w:val="pt-BR"/>
        </w:rPr>
        <w:fldChar w:fldCharType="separate"/>
      </w:r>
      <w:r w:rsidR="00997EB2" w:rsidRPr="00997EB2">
        <w:rPr>
          <w:lang w:val="pt-BR"/>
        </w:rPr>
        <w:t xml:space="preserve">Figura </w:t>
      </w:r>
      <w:r w:rsidR="00997EB2" w:rsidRPr="00997EB2">
        <w:rPr>
          <w:noProof/>
          <w:lang w:val="pt-BR"/>
        </w:rPr>
        <w:t>7</w:t>
      </w:r>
      <w:r w:rsidR="003D70D1">
        <w:rPr>
          <w:u w:val="none"/>
          <w:lang w:val="pt-BR"/>
        </w:rPr>
        <w:fldChar w:fldCharType="end"/>
      </w:r>
      <w:r w:rsidR="003D70D1">
        <w:rPr>
          <w:u w:val="none"/>
        </w:rPr>
        <w:fldChar w:fldCharType="begin"/>
      </w:r>
      <w:r w:rsidRPr="00997EB2">
        <w:rPr>
          <w:u w:val="none"/>
          <w:lang w:val="pt-BR"/>
        </w:rPr>
        <w:instrText xml:space="preserve"> REF _Ref295913059 \h </w:instrText>
      </w:r>
      <w:r w:rsidR="003D70D1">
        <w:rPr>
          <w:u w:val="none"/>
        </w:rPr>
      </w:r>
      <w:r w:rsidR="003D70D1">
        <w:rPr>
          <w:u w:val="none"/>
        </w:rPr>
        <w:fldChar w:fldCharType="end"/>
      </w:r>
      <w:r>
        <w:rPr>
          <w:u w:val="none"/>
          <w:lang w:val="pt-BR"/>
        </w:rPr>
        <w:t xml:space="preserve">até a </w:t>
      </w:r>
      <w:r w:rsidR="003D70D1">
        <w:rPr>
          <w:u w:val="none"/>
          <w:lang w:val="pt-BR"/>
        </w:rPr>
        <w:fldChar w:fldCharType="begin"/>
      </w:r>
      <w:r w:rsidR="00997EB2">
        <w:rPr>
          <w:u w:val="none"/>
          <w:lang w:val="pt-BR"/>
        </w:rPr>
        <w:instrText xml:space="preserve"> REF _Ref295924197 \h </w:instrText>
      </w:r>
      <w:r w:rsidR="003D70D1">
        <w:rPr>
          <w:u w:val="none"/>
          <w:lang w:val="pt-BR"/>
        </w:rPr>
      </w:r>
      <w:r w:rsidR="003D70D1">
        <w:rPr>
          <w:u w:val="none"/>
          <w:lang w:val="pt-BR"/>
        </w:rPr>
        <w:fldChar w:fldCharType="separate"/>
      </w:r>
      <w:r w:rsidR="00997EB2" w:rsidRPr="00C831A8">
        <w:rPr>
          <w:lang w:val="pt-BR"/>
        </w:rPr>
        <w:t xml:space="preserve">Figura </w:t>
      </w:r>
      <w:r w:rsidR="00997EB2" w:rsidRPr="00C831A8">
        <w:rPr>
          <w:noProof/>
          <w:lang w:val="pt-BR"/>
        </w:rPr>
        <w:t>11</w:t>
      </w:r>
      <w:r w:rsidR="003D70D1">
        <w:rPr>
          <w:u w:val="none"/>
          <w:lang w:val="pt-BR"/>
        </w:rPr>
        <w:fldChar w:fldCharType="end"/>
      </w:r>
      <w:r w:rsidR="003D70D1">
        <w:rPr>
          <w:u w:val="none"/>
          <w:lang w:val="pt-BR"/>
        </w:rPr>
        <w:fldChar w:fldCharType="begin"/>
      </w:r>
      <w:r>
        <w:rPr>
          <w:u w:val="none"/>
          <w:lang w:val="pt-BR"/>
        </w:rPr>
        <w:instrText xml:space="preserve"> REF _Ref295913028 \h </w:instrText>
      </w:r>
      <w:r w:rsidR="003D70D1">
        <w:rPr>
          <w:u w:val="none"/>
          <w:lang w:val="pt-BR"/>
        </w:rPr>
      </w:r>
      <w:r w:rsidR="003D70D1">
        <w:rPr>
          <w:u w:val="none"/>
          <w:lang w:val="pt-BR"/>
        </w:rPr>
        <w:fldChar w:fldCharType="end"/>
      </w:r>
      <w:r>
        <w:rPr>
          <w:u w:val="none"/>
          <w:lang w:val="pt-BR"/>
        </w:rPr>
        <w:t>,</w:t>
      </w:r>
      <w:ins w:id="358" w:author="vanessa" w:date="2011-06-22T20:29:00Z">
        <w:r w:rsidR="00065B17">
          <w:rPr>
            <w:u w:val="none"/>
            <w:lang w:val="pt-BR"/>
          </w:rPr>
          <w:t xml:space="preserve"> </w:t>
        </w:r>
      </w:ins>
      <w:commentRangeStart w:id="359"/>
      <w:r w:rsidRPr="00997EB2">
        <w:rPr>
          <w:u w:val="none"/>
          <w:lang w:val="pt-BR"/>
        </w:rPr>
        <w:t>sã</w:t>
      </w:r>
      <w:r>
        <w:rPr>
          <w:u w:val="none"/>
          <w:lang w:val="pt-BR"/>
        </w:rPr>
        <w:t>o</w:t>
      </w:r>
      <w:r w:rsidRPr="00997EB2">
        <w:rPr>
          <w:u w:val="none"/>
          <w:lang w:val="pt-BR"/>
        </w:rPr>
        <w:t xml:space="preserve"> mostrados alguns </w:t>
      </w:r>
      <w:r>
        <w:rPr>
          <w:u w:val="none"/>
          <w:lang w:val="pt-BR"/>
        </w:rPr>
        <w:t>exemplos</w:t>
      </w:r>
      <w:r w:rsidRPr="00997EB2">
        <w:rPr>
          <w:u w:val="none"/>
          <w:lang w:val="pt-BR"/>
        </w:rPr>
        <w:t xml:space="preserve"> de </w:t>
      </w:r>
      <w:r>
        <w:rPr>
          <w:u w:val="none"/>
          <w:lang w:val="pt-BR"/>
        </w:rPr>
        <w:t>manipulação de dados</w:t>
      </w:r>
      <w:r w:rsidRPr="00997EB2">
        <w:rPr>
          <w:u w:val="none"/>
          <w:lang w:val="pt-BR"/>
        </w:rPr>
        <w:t xml:space="preserve"> que podemos realizar </w:t>
      </w:r>
      <w:commentRangeEnd w:id="359"/>
      <w:r>
        <w:rPr>
          <w:rStyle w:val="Refdecomentrio"/>
          <w:rFonts w:ascii="Calibri" w:hAnsi="Calibri" w:cs="Calibri"/>
          <w:u w:val="none"/>
        </w:rPr>
        <w:commentReference w:id="359"/>
      </w:r>
      <w:r w:rsidRPr="00997EB2">
        <w:rPr>
          <w:u w:val="none"/>
          <w:lang w:val="pt-BR"/>
        </w:rPr>
        <w:t xml:space="preserve">no </w:t>
      </w:r>
      <w:r w:rsidRPr="00997EB2">
        <w:rPr>
          <w:i/>
          <w:u w:val="none"/>
          <w:lang w:val="pt-BR"/>
        </w:rPr>
        <w:t>CLI</w:t>
      </w:r>
      <w:r w:rsidRPr="00997EB2">
        <w:rPr>
          <w:u w:val="none"/>
          <w:lang w:val="pt-BR"/>
        </w:rPr>
        <w:t xml:space="preserve">, um </w:t>
      </w:r>
      <w:proofErr w:type="spellStart"/>
      <w:r w:rsidRPr="00997EB2">
        <w:rPr>
          <w:i/>
          <w:u w:val="none"/>
          <w:lang w:val="pt-BR"/>
        </w:rPr>
        <w:t>client</w:t>
      </w:r>
      <w:proofErr w:type="spellEnd"/>
      <w:ins w:id="360" w:author="vanessa" w:date="2011-06-22T20:29:00Z">
        <w:r w:rsidR="00065B17">
          <w:rPr>
            <w:i/>
            <w:u w:val="none"/>
            <w:lang w:val="pt-BR"/>
          </w:rPr>
          <w:t xml:space="preserve"> </w:t>
        </w:r>
      </w:ins>
      <w:r w:rsidRPr="00997EB2">
        <w:rPr>
          <w:u w:val="none"/>
          <w:lang w:val="pt-BR"/>
        </w:rPr>
        <w:t xml:space="preserve">do Cassandra. </w:t>
      </w:r>
      <w:r w:rsidRPr="00997EB2">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1E2733" w:rsidTr="00C91C21">
        <w:tc>
          <w:tcPr>
            <w:tcW w:w="5000" w:type="pct"/>
          </w:tcPr>
          <w:p w:rsidR="00FA18CE" w:rsidRPr="00D96398" w:rsidRDefault="00FA18CE" w:rsidP="00C91C21">
            <w:pPr>
              <w:pStyle w:val="SubTitulo2"/>
              <w:numPr>
                <w:ilvl w:val="0"/>
                <w:numId w:val="0"/>
              </w:numPr>
              <w:ind w:hanging="720"/>
              <w:jc w:val="both"/>
              <w:rPr>
                <w:u w:val="none"/>
                <w:lang w:val="pt-BR"/>
              </w:rPr>
            </w:pPr>
            <w:commentRangeStart w:id="361"/>
            <w:proofErr w:type="spellStart"/>
            <w:proofErr w:type="gramStart"/>
            <w:r w:rsidRPr="00D96398">
              <w:rPr>
                <w:u w:val="none"/>
                <w:lang w:val="pt-BR"/>
              </w:rPr>
              <w:t>createcreatekeyspaceusuarios</w:t>
            </w:r>
            <w:proofErr w:type="spellEnd"/>
            <w:proofErr w:type="gramEnd"/>
            <w:r w:rsidRPr="00D96398">
              <w:rPr>
                <w:u w:val="none"/>
                <w:lang w:val="pt-BR"/>
              </w:rPr>
              <w:t>;</w:t>
            </w:r>
          </w:p>
        </w:tc>
      </w:tr>
    </w:tbl>
    <w:p w:rsidR="00FA18CE" w:rsidRDefault="00FA18CE" w:rsidP="00FA18CE">
      <w:pPr>
        <w:pStyle w:val="Legenda"/>
        <w:rPr>
          <w:rFonts w:ascii="Times New Roman" w:hAnsi="Times New Roman" w:cs="Times New Roman"/>
          <w:sz w:val="22"/>
          <w:szCs w:val="22"/>
        </w:rPr>
      </w:pPr>
      <w:bookmarkStart w:id="362" w:name="_Ref295924172"/>
      <w:bookmarkStart w:id="363" w:name="_Toc295923756"/>
      <w:r>
        <w:t>Figura</w:t>
      </w:r>
      <w:r w:rsidR="003D70D1">
        <w:fldChar w:fldCharType="begin"/>
      </w:r>
      <w:r>
        <w:instrText xml:space="preserve"> SEQ Figura \* ARABIC </w:instrText>
      </w:r>
      <w:r w:rsidR="003D70D1">
        <w:fldChar w:fldCharType="separate"/>
      </w:r>
      <w:r>
        <w:rPr>
          <w:noProof/>
        </w:rPr>
        <w:t>7</w:t>
      </w:r>
      <w:r w:rsidR="003D70D1">
        <w:fldChar w:fldCharType="end"/>
      </w:r>
      <w:bookmarkEnd w:id="362"/>
      <w:r>
        <w:t xml:space="preserve">: </w:t>
      </w:r>
      <w:proofErr w:type="spellStart"/>
      <w:r w:rsidRPr="00215CEA">
        <w:t>Criandoumakeyspace</w:t>
      </w:r>
      <w:proofErr w:type="spellEnd"/>
      <w:r w:rsidRPr="00215CEA">
        <w:t>.</w:t>
      </w:r>
      <w:bookmarkEnd w:id="363"/>
    </w:p>
    <w:p w:rsidR="00FA18CE" w:rsidRDefault="00FA18CE" w:rsidP="00FA18CE">
      <w:pPr>
        <w:pStyle w:val="Pr-formataoHTML"/>
        <w:rPr>
          <w:rFonts w:ascii="Times New Roman" w:hAnsi="Times New Roman"/>
          <w:sz w:val="22"/>
          <w:szCs w:val="22"/>
        </w:rPr>
      </w:pPr>
    </w:p>
    <w:p w:rsidR="00FA18CE" w:rsidRPr="00373B2E" w:rsidRDefault="00FA18CE" w:rsidP="00FA18CE">
      <w:pPr>
        <w:pStyle w:val="Pr-formataoHTML"/>
        <w:rPr>
          <w:rFonts w:ascii="Times New Roman" w:hAnsi="Times New Roman"/>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Tr="00C91C21">
        <w:tc>
          <w:tcPr>
            <w:tcW w:w="5000" w:type="pct"/>
          </w:tcPr>
          <w:p w:rsidR="00FA18CE" w:rsidRDefault="00FA18CE" w:rsidP="00C91C21">
            <w:pPr>
              <w:pStyle w:val="SubTitulo1"/>
              <w:numPr>
                <w:ilvl w:val="0"/>
                <w:numId w:val="0"/>
              </w:numPr>
              <w:jc w:val="both"/>
              <w:rPr>
                <w:b/>
              </w:rPr>
            </w:pPr>
            <w:r w:rsidRPr="00CD7E07">
              <w:rPr>
                <w:rStyle w:val="Forte"/>
                <w:b w:val="0"/>
              </w:rPr>
              <w:t xml:space="preserve">create column family </w:t>
            </w:r>
            <w:proofErr w:type="spellStart"/>
            <w:r w:rsidRPr="00CD7E07">
              <w:rPr>
                <w:rStyle w:val="Forte"/>
                <w:b w:val="0"/>
              </w:rPr>
              <w:t>pessoa</w:t>
            </w:r>
            <w:proofErr w:type="spellEnd"/>
            <w:r w:rsidRPr="00CD7E07">
              <w:rPr>
                <w:rStyle w:val="Forte"/>
                <w:b w:val="0"/>
              </w:rPr>
              <w:t xml:space="preserve"> with comparator=UTF8Type</w:t>
            </w:r>
          </w:p>
          <w:p w:rsidR="00FA18CE" w:rsidRDefault="00FA18CE" w:rsidP="00C91C21">
            <w:pPr>
              <w:pStyle w:val="SubTitulo1"/>
              <w:numPr>
                <w:ilvl w:val="0"/>
                <w:numId w:val="0"/>
              </w:numPr>
              <w:jc w:val="both"/>
              <w:rPr>
                <w:b/>
              </w:rPr>
            </w:pPr>
            <w:r w:rsidRPr="00CD7E07">
              <w:rPr>
                <w:rStyle w:val="Forte"/>
                <w:b w:val="0"/>
              </w:rPr>
              <w:t xml:space="preserve">and </w:t>
            </w:r>
            <w:proofErr w:type="spellStart"/>
            <w:r w:rsidRPr="00CD7E07">
              <w:rPr>
                <w:rStyle w:val="Forte"/>
                <w:b w:val="0"/>
              </w:rPr>
              <w:t>column_metadata</w:t>
            </w:r>
            <w:proofErr w:type="spellEnd"/>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nome</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UTF8Type},</w:t>
            </w:r>
          </w:p>
          <w:p w:rsidR="00FA18CE" w:rsidRPr="00CD7E07" w:rsidRDefault="00FA18CE" w:rsidP="00C91C21">
            <w:pPr>
              <w:pStyle w:val="SubTitulo1"/>
              <w:numPr>
                <w:ilvl w:val="0"/>
                <w:numId w:val="0"/>
              </w:numPr>
              <w:jc w:val="both"/>
              <w:rPr>
                <w:b/>
              </w:rPr>
            </w:pPr>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data_nascimento</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xml:space="preserve">: </w:t>
            </w:r>
            <w:proofErr w:type="spellStart"/>
            <w:r w:rsidRPr="00CD7E07">
              <w:rPr>
                <w:rStyle w:val="Forte"/>
                <w:b w:val="0"/>
              </w:rPr>
              <w:t>LongType</w:t>
            </w:r>
            <w:proofErr w:type="spellEnd"/>
            <w:r w:rsidRPr="00CD7E07">
              <w:rPr>
                <w:rStyle w:val="Forte"/>
                <w:b w:val="0"/>
              </w:rPr>
              <w:t>}];</w:t>
            </w:r>
          </w:p>
        </w:tc>
      </w:tr>
    </w:tbl>
    <w:p w:rsidR="00FA18CE" w:rsidRDefault="00FA18CE" w:rsidP="00FA18CE">
      <w:pPr>
        <w:pStyle w:val="Legenda"/>
        <w:rPr>
          <w:lang w:val="pt-BR"/>
        </w:rPr>
      </w:pPr>
      <w:bookmarkStart w:id="364" w:name="_Toc295923757"/>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Pr="00C831A8">
        <w:rPr>
          <w:noProof/>
          <w:lang w:val="pt-BR"/>
        </w:rPr>
        <w:t>8</w:t>
      </w:r>
      <w:r w:rsidR="003D70D1">
        <w:fldChar w:fldCharType="end"/>
      </w:r>
      <w:r w:rsidRPr="00C831A8">
        <w:rPr>
          <w:lang w:val="pt-BR"/>
        </w:rPr>
        <w:t>: Query utilizada para criar a estrutura da família de coluna Pessoa.</w:t>
      </w:r>
      <w:bookmarkEnd w:id="364"/>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322AC4" w:rsidTr="00C91C21">
        <w:tc>
          <w:tcPr>
            <w:tcW w:w="5000" w:type="pct"/>
          </w:tcPr>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][nome] = 'Joao';</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1967-05-17</w:t>
            </w:r>
            <w:r w:rsidRPr="00D96398">
              <w:rPr>
                <w:rStyle w:val="Forte"/>
                <w:b w:val="0"/>
                <w:u w:val="none"/>
                <w:lang w:val="pt-BR"/>
              </w:rPr>
              <w:t>;</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][nome] = 'Maria';</w:t>
            </w:r>
          </w:p>
          <w:p w:rsidR="00FA18CE" w:rsidRPr="00D96398" w:rsidRDefault="00FA18CE" w:rsidP="00C91C21">
            <w:pPr>
              <w:pStyle w:val="SubTitulo2"/>
              <w:numPr>
                <w:ilvl w:val="0"/>
                <w:numId w:val="0"/>
              </w:numPr>
              <w:rPr>
                <w:b/>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1990-10-21</w:t>
            </w:r>
            <w:r w:rsidRPr="00D96398">
              <w:rPr>
                <w:rStyle w:val="Forte"/>
                <w:b w:val="0"/>
                <w:u w:val="none"/>
                <w:lang w:val="pt-BR"/>
              </w:rPr>
              <w:t>;</w:t>
            </w:r>
          </w:p>
        </w:tc>
      </w:tr>
    </w:tbl>
    <w:p w:rsidR="00FA18CE" w:rsidRDefault="00FA18CE" w:rsidP="00FA18CE">
      <w:pPr>
        <w:pStyle w:val="Legenda"/>
        <w:rPr>
          <w:lang w:val="pt-BR"/>
        </w:rPr>
      </w:pPr>
      <w:bookmarkStart w:id="365" w:name="_Toc295923758"/>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Pr="00C831A8">
        <w:rPr>
          <w:noProof/>
          <w:lang w:val="pt-BR"/>
        </w:rPr>
        <w:t>9</w:t>
      </w:r>
      <w:r w:rsidR="003D70D1">
        <w:fldChar w:fldCharType="end"/>
      </w:r>
      <w:r w:rsidRPr="00C831A8">
        <w:rPr>
          <w:lang w:val="pt-BR"/>
        </w:rPr>
        <w:t>: Comandos de inserção no Cassandra.</w:t>
      </w:r>
      <w:bookmarkEnd w:id="365"/>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997EB2" w:rsidTr="00C91C21">
        <w:tc>
          <w:tcPr>
            <w:tcW w:w="5000" w:type="pct"/>
          </w:tcPr>
          <w:p w:rsidR="00FA18CE" w:rsidRPr="00CD7E07" w:rsidRDefault="00FA18CE" w:rsidP="00C91C21">
            <w:pPr>
              <w:pStyle w:val="SubTitulo2"/>
              <w:numPr>
                <w:ilvl w:val="0"/>
                <w:numId w:val="0"/>
              </w:numPr>
              <w:rPr>
                <w:rStyle w:val="Forte"/>
                <w:b w:val="0"/>
                <w:u w:val="none"/>
              </w:rPr>
            </w:pPr>
            <w:r w:rsidRPr="00CD7E07">
              <w:rPr>
                <w:rStyle w:val="Forte"/>
                <w:b w:val="0"/>
                <w:u w:val="none"/>
              </w:rPr>
              <w:t xml:space="preserve">get </w:t>
            </w:r>
            <w:proofErr w:type="spellStart"/>
            <w:r w:rsidRPr="00CD7E07">
              <w:rPr>
                <w:rStyle w:val="Forte"/>
                <w:b w:val="0"/>
                <w:u w:val="none"/>
              </w:rPr>
              <w:t>pessoa</w:t>
            </w:r>
            <w:proofErr w:type="spellEnd"/>
            <w:r w:rsidRPr="00CD7E07">
              <w:rPr>
                <w:rStyle w:val="Forte"/>
                <w:b w:val="0"/>
                <w:u w:val="none"/>
              </w:rPr>
              <w:t xml:space="preserve"> where </w:t>
            </w:r>
            <w:proofErr w:type="spellStart"/>
            <w:r w:rsidRPr="00CD7E07">
              <w:rPr>
                <w:rStyle w:val="Forte"/>
                <w:b w:val="0"/>
                <w:u w:val="none"/>
              </w:rPr>
              <w:t>nome</w:t>
            </w:r>
            <w:proofErr w:type="spellEnd"/>
            <w:r w:rsidRPr="00CD7E07">
              <w:rPr>
                <w:rStyle w:val="Forte"/>
                <w:b w:val="0"/>
                <w:u w:val="none"/>
              </w:rPr>
              <w:t xml:space="preserve"> = 'Joao';</w:t>
            </w:r>
          </w:p>
          <w:p w:rsidR="00FA18CE" w:rsidRPr="00D96398" w:rsidRDefault="00FA18CE" w:rsidP="00C91C21">
            <w:pPr>
              <w:pStyle w:val="SubTitulo2"/>
              <w:numPr>
                <w:ilvl w:val="0"/>
                <w:numId w:val="0"/>
              </w:numPr>
              <w:rPr>
                <w:b/>
                <w:u w:val="none"/>
                <w:lang w:val="pt-BR"/>
              </w:rPr>
            </w:pPr>
            <w:proofErr w:type="spellStart"/>
            <w:proofErr w:type="gramStart"/>
            <w:r w:rsidRPr="00D96398">
              <w:rPr>
                <w:rStyle w:val="Forte"/>
                <w:b w:val="0"/>
                <w:u w:val="none"/>
                <w:lang w:val="pt-BR"/>
              </w:rPr>
              <w:t>get</w:t>
            </w:r>
            <w:proofErr w:type="spellEnd"/>
            <w:proofErr w:type="gramEnd"/>
            <w:r w:rsidRPr="00D96398">
              <w:rPr>
                <w:rStyle w:val="Forte"/>
                <w:b w:val="0"/>
                <w:u w:val="none"/>
                <w:lang w:val="pt-BR"/>
              </w:rPr>
              <w:t xml:space="preserve"> pessoa </w:t>
            </w:r>
            <w:proofErr w:type="spellStart"/>
            <w:r w:rsidRPr="00D96398">
              <w:rPr>
                <w:rStyle w:val="Forte"/>
                <w:b w:val="0"/>
                <w:u w:val="none"/>
                <w:lang w:val="pt-BR"/>
              </w:rPr>
              <w:t>wheredata_nascimento</w:t>
            </w:r>
            <w:proofErr w:type="spellEnd"/>
            <w:r w:rsidRPr="00D96398">
              <w:rPr>
                <w:rStyle w:val="Forte"/>
                <w:b w:val="0"/>
                <w:u w:val="none"/>
                <w:lang w:val="pt-BR"/>
              </w:rPr>
              <w:t xml:space="preserve"> = 1967-05-17;</w:t>
            </w:r>
          </w:p>
        </w:tc>
      </w:tr>
    </w:tbl>
    <w:p w:rsidR="00FA18CE" w:rsidRDefault="00FA18CE" w:rsidP="00FA18CE">
      <w:pPr>
        <w:pStyle w:val="Legenda"/>
        <w:rPr>
          <w:lang w:val="pt-BR"/>
        </w:rPr>
      </w:pPr>
      <w:bookmarkStart w:id="366" w:name="_Toc295923759"/>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Pr="00C831A8">
        <w:rPr>
          <w:noProof/>
          <w:lang w:val="pt-BR"/>
        </w:rPr>
        <w:t>10</w:t>
      </w:r>
      <w:r w:rsidR="003D70D1">
        <w:fldChar w:fldCharType="end"/>
      </w:r>
      <w:r w:rsidRPr="00C831A8">
        <w:rPr>
          <w:lang w:val="pt-BR"/>
        </w:rPr>
        <w:t>: Comandos de consulta no Cassandra.</w:t>
      </w:r>
      <w:bookmarkEnd w:id="366"/>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997EB2" w:rsidTr="00C91C21">
        <w:tc>
          <w:tcPr>
            <w:tcW w:w="5000" w:type="pct"/>
          </w:tcPr>
          <w:p w:rsidR="00FA18CE" w:rsidRPr="001E2733" w:rsidRDefault="00FA18CE" w:rsidP="00C91C21">
            <w:pPr>
              <w:pStyle w:val="Pr-formataoHTML"/>
              <w:spacing w:after="200"/>
              <w:jc w:val="both"/>
              <w:rPr>
                <w:rFonts w:ascii="Times New Roman" w:hAnsi="Times New Roman"/>
                <w:sz w:val="22"/>
                <w:szCs w:val="22"/>
                <w:lang w:val="pt-BR" w:eastAsia="en-US"/>
              </w:rPr>
            </w:pPr>
            <w:proofErr w:type="spellStart"/>
            <w:proofErr w:type="gramStart"/>
            <w:r w:rsidRPr="001E2733">
              <w:rPr>
                <w:rFonts w:ascii="Times New Roman" w:hAnsi="Times New Roman"/>
                <w:sz w:val="22"/>
                <w:szCs w:val="22"/>
                <w:lang w:val="pt-BR" w:eastAsia="en-US"/>
              </w:rPr>
              <w:t>del</w:t>
            </w:r>
            <w:proofErr w:type="spellEnd"/>
            <w:proofErr w:type="gramEnd"/>
            <w:r w:rsidRPr="001E2733">
              <w:rPr>
                <w:rFonts w:ascii="Times New Roman" w:hAnsi="Times New Roman"/>
                <w:sz w:val="22"/>
                <w:szCs w:val="22"/>
                <w:lang w:val="pt-BR" w:eastAsia="en-US"/>
              </w:rPr>
              <w:t xml:space="preserve"> pessoa</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Style w:val="s1"/>
                <w:rFonts w:ascii="Times New Roman" w:hAnsi="Times New Roman"/>
                <w:sz w:val="22"/>
                <w:szCs w:val="22"/>
                <w:lang w:val="pt-BR" w:eastAsia="en-US"/>
              </w:rPr>
              <w:t>'nome</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p w:rsidR="00FA18CE" w:rsidRPr="00D96398" w:rsidRDefault="00FA18CE" w:rsidP="00C91C21">
            <w:pPr>
              <w:pStyle w:val="Pr-formataoHTML"/>
              <w:spacing w:after="200"/>
              <w:jc w:val="both"/>
              <w:rPr>
                <w:rFonts w:cs="Courier New"/>
                <w:lang w:val="pt-BR" w:eastAsia="en-US"/>
              </w:rPr>
            </w:pPr>
            <w:proofErr w:type="spellStart"/>
            <w:proofErr w:type="gramStart"/>
            <w:r w:rsidRPr="001E2733">
              <w:rPr>
                <w:rFonts w:ascii="Times New Roman" w:hAnsi="Times New Roman"/>
                <w:sz w:val="22"/>
                <w:szCs w:val="22"/>
                <w:lang w:val="pt-BR" w:eastAsia="en-US"/>
              </w:rPr>
              <w:t>delusers</w:t>
            </w:r>
            <w:proofErr w:type="spellEnd"/>
            <w:proofErr w:type="gramEnd"/>
            <w:r w:rsidRPr="001E2733">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FA18CE" w:rsidRDefault="00FA18CE" w:rsidP="00FA18CE">
      <w:pPr>
        <w:pStyle w:val="Legenda"/>
        <w:rPr>
          <w:rFonts w:ascii="Times New Roman" w:hAnsi="Times New Roman" w:cs="Times New Roman"/>
          <w:sz w:val="22"/>
          <w:szCs w:val="22"/>
          <w:lang w:val="pt-BR"/>
        </w:rPr>
      </w:pPr>
      <w:bookmarkStart w:id="367" w:name="_Ref295924197"/>
      <w:bookmarkStart w:id="368" w:name="_Toc295923760"/>
      <w:r w:rsidRPr="00C831A8">
        <w:rPr>
          <w:lang w:val="pt-BR"/>
        </w:rPr>
        <w:t xml:space="preserve">Figura </w:t>
      </w:r>
      <w:r w:rsidR="003D70D1">
        <w:fldChar w:fldCharType="begin"/>
      </w:r>
      <w:r w:rsidRPr="00C831A8">
        <w:rPr>
          <w:lang w:val="pt-BR"/>
        </w:rPr>
        <w:instrText xml:space="preserve"> SEQ Figura \* ARABIC </w:instrText>
      </w:r>
      <w:r w:rsidR="003D70D1">
        <w:fldChar w:fldCharType="separate"/>
      </w:r>
      <w:r w:rsidRPr="00C831A8">
        <w:rPr>
          <w:noProof/>
          <w:lang w:val="pt-BR"/>
        </w:rPr>
        <w:t>11</w:t>
      </w:r>
      <w:r w:rsidR="003D70D1">
        <w:fldChar w:fldCharType="end"/>
      </w:r>
      <w:bookmarkEnd w:id="367"/>
      <w:r w:rsidRPr="00C831A8">
        <w:rPr>
          <w:lang w:val="pt-BR"/>
        </w:rPr>
        <w:t>: Comandos de remoção de uma linha e de uma família.</w:t>
      </w:r>
      <w:bookmarkEnd w:id="368"/>
    </w:p>
    <w:commentRangeEnd w:id="361"/>
    <w:p w:rsidR="00FA18CE" w:rsidRPr="00373B2E" w:rsidRDefault="00FA18CE" w:rsidP="00FA18CE">
      <w:pPr>
        <w:pStyle w:val="Pr-formataoHTML"/>
        <w:jc w:val="both"/>
        <w:rPr>
          <w:rFonts w:ascii="Times New Roman" w:hAnsi="Times New Roman"/>
          <w:sz w:val="22"/>
          <w:szCs w:val="22"/>
          <w:lang w:val="pt-BR"/>
        </w:rPr>
      </w:pPr>
      <w:r>
        <w:rPr>
          <w:rStyle w:val="Refdecomentrio"/>
          <w:rFonts w:ascii="Calibri" w:eastAsia="Calibri" w:hAnsi="Calibri" w:cs="Calibri"/>
        </w:rPr>
        <w:lastRenderedPageBreak/>
        <w:commentReference w:id="361"/>
      </w: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proofErr w:type="spellStart"/>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proofErr w:type="spellEnd"/>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FA18CE" w:rsidRPr="00997EB2" w:rsidRDefault="00FA18CE" w:rsidP="00FA18CE">
      <w:pPr>
        <w:pStyle w:val="SubTitulo2"/>
        <w:numPr>
          <w:ilvl w:val="0"/>
          <w:numId w:val="0"/>
        </w:numPr>
        <w:ind w:firstLine="708"/>
        <w:rPr>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proofErr w:type="gramStart"/>
      <w:r w:rsidRPr="00997EB2">
        <w:rPr>
          <w:u w:val="none"/>
          <w:lang w:val="pt-BR"/>
        </w:rPr>
        <w:t>O Cassandra</w:t>
      </w:r>
      <w:proofErr w:type="gramEnd"/>
      <w:r w:rsidRPr="00997EB2">
        <w:rPr>
          <w:u w:val="none"/>
          <w:lang w:val="pt-BR"/>
        </w:rPr>
        <w:t xml:space="preserve"> possui um índice criado automaticamente, que é o índice da chave primária, </w:t>
      </w:r>
      <w:r>
        <w:rPr>
          <w:u w:val="none"/>
          <w:lang w:val="pt-BR"/>
        </w:rPr>
        <w:t>criado na chave de linha das famílias de coluna</w:t>
      </w:r>
      <w:r>
        <w:rPr>
          <w:rStyle w:val="Refdecomentrio"/>
          <w:rFonts w:ascii="Calibri" w:hAnsi="Calibri" w:cs="Calibri"/>
          <w:u w:val="none"/>
        </w:rPr>
        <w:commentReference w:id="369"/>
      </w:r>
      <w:r w:rsidRPr="00997EB2">
        <w:rPr>
          <w:u w:val="none"/>
          <w:lang w:val="pt-BR"/>
        </w:rPr>
        <w:t xml:space="preserve">. A última versão lançada do Cassandra – versão 0.7 – passou a suportar índices secundários (índices nas colunas) que são índices </w:t>
      </w:r>
      <w:proofErr w:type="spellStart"/>
      <w:r w:rsidRPr="00997EB2">
        <w:rPr>
          <w:i/>
          <w:u w:val="none"/>
          <w:lang w:val="pt-BR"/>
        </w:rPr>
        <w:t>hash</w:t>
      </w:r>
      <w:proofErr w:type="spellEnd"/>
      <w:r w:rsidRPr="00997EB2">
        <w:rPr>
          <w:u w:val="none"/>
          <w:lang w:val="pt-BR"/>
        </w:rPr>
        <w:t xml:space="preserve"> e permitem consultas por qualquer valor. Além disso, podem ser construídos em segundo plano automaticamente, sem bloquear leituras e escritas. Entretanto, esse tipo de índice possui uma série de limitações</w:t>
      </w:r>
      <w:r>
        <w:rPr>
          <w:u w:val="none"/>
          <w:lang w:val="pt-BR"/>
        </w:rPr>
        <w:t>, são elas</w:t>
      </w:r>
      <w:commentRangeStart w:id="370"/>
      <w:r w:rsidR="003D70D1" w:rsidRPr="001F3EAB">
        <w:rPr>
          <w:u w:val="none"/>
        </w:rPr>
        <w:fldChar w:fldCharType="begin"/>
      </w:r>
      <w:r w:rsidRPr="00997EB2">
        <w:rPr>
          <w:u w:val="none"/>
          <w:lang w:val="pt-BR"/>
        </w:rPr>
        <w:instrText xml:space="preserve"> ADDIN ZOTERO_ITEM {"citationID":"184eju3re8","citationItems":[{"uri":["http://zotero.org/groups/43707/items/987MRJIW"]}]} </w:instrText>
      </w:r>
      <w:r w:rsidR="003D70D1" w:rsidRPr="001F3EAB">
        <w:rPr>
          <w:u w:val="none"/>
        </w:rPr>
        <w:fldChar w:fldCharType="separate"/>
      </w:r>
      <w:ins w:id="371" w:author="alberto.scremin" w:date="2011-06-27T16:56:00Z">
        <w:r w:rsidR="00322AC4" w:rsidRPr="00322AC4">
          <w:rPr>
            <w:lang w:val="pt-BR"/>
            <w:rPrChange w:id="372" w:author="alberto.scremin" w:date="2011-06-27T16:56:00Z">
              <w:rPr/>
            </w:rPrChange>
          </w:rPr>
          <w:t>(ELLIS, 2010)</w:t>
        </w:r>
      </w:ins>
      <w:del w:id="373" w:author="alberto.scremin" w:date="2011-06-27T16:56:00Z">
        <w:r w:rsidRPr="00322AC4" w:rsidDel="00322AC4">
          <w:rPr>
            <w:lang w:val="pt-BR"/>
          </w:rPr>
          <w:delText>(ELLIS, 2010)</w:delText>
        </w:r>
      </w:del>
      <w:r w:rsidR="003D70D1" w:rsidRPr="001F3EAB">
        <w:rPr>
          <w:u w:val="none"/>
        </w:rPr>
        <w:fldChar w:fldCharType="end"/>
      </w:r>
      <w:commentRangeEnd w:id="370"/>
      <w:r>
        <w:rPr>
          <w:rStyle w:val="Refdecomentrio"/>
          <w:rFonts w:ascii="Calibri" w:hAnsi="Calibri" w:cs="Calibri"/>
          <w:u w:val="none"/>
        </w:rPr>
        <w:commentReference w:id="370"/>
      </w:r>
      <w:r w:rsidRPr="00997EB2">
        <w:rPr>
          <w:u w:val="none"/>
          <w:lang w:val="pt-BR"/>
        </w:rPr>
        <w:t xml:space="preserve">: </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Por ser um índice </w:t>
      </w:r>
      <w:proofErr w:type="spellStart"/>
      <w:r w:rsidRPr="00997EB2">
        <w:rPr>
          <w:i/>
          <w:u w:val="none"/>
          <w:lang w:val="pt-BR"/>
        </w:rPr>
        <w:t>Hash</w:t>
      </w:r>
      <w:proofErr w:type="spellEnd"/>
      <w:r w:rsidRPr="00997EB2">
        <w:rPr>
          <w:u w:val="none"/>
          <w:lang w:val="pt-BR"/>
        </w:rPr>
        <w:t>, não permite a consulta por um subconjunto de valores, o índice só é utilizado em consultas de igualdade.</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É recomendado que se utilizem índices em </w:t>
      </w:r>
      <w:commentRangeStart w:id="374"/>
      <w:r w:rsidRPr="00997EB2">
        <w:rPr>
          <w:u w:val="none"/>
          <w:lang w:val="pt-BR"/>
        </w:rPr>
        <w:t xml:space="preserve">atributos que </w:t>
      </w:r>
      <w:proofErr w:type="gramStart"/>
      <w:r w:rsidRPr="00997EB2">
        <w:rPr>
          <w:u w:val="none"/>
          <w:lang w:val="pt-BR"/>
        </w:rPr>
        <w:t>possua</w:t>
      </w:r>
      <w:r>
        <w:rPr>
          <w:u w:val="none"/>
          <w:lang w:val="pt-BR"/>
        </w:rPr>
        <w:t>m</w:t>
      </w:r>
      <w:commentRangeEnd w:id="374"/>
      <w:r>
        <w:rPr>
          <w:rStyle w:val="Refdecomentrio"/>
          <w:rFonts w:ascii="Calibri" w:hAnsi="Calibri" w:cs="Calibri"/>
          <w:u w:val="none"/>
        </w:rPr>
        <w:commentReference w:id="374"/>
      </w:r>
      <w:r w:rsidRPr="00997EB2">
        <w:rPr>
          <w:u w:val="none"/>
          <w:lang w:val="pt-BR"/>
        </w:rPr>
        <w:t>baixa</w:t>
      </w:r>
      <w:proofErr w:type="gramEnd"/>
      <w:r w:rsidRPr="00997EB2">
        <w:rPr>
          <w:u w:val="none"/>
          <w:lang w:val="pt-BR"/>
        </w:rPr>
        <w:t xml:space="preserve"> cardinalidade.</w:t>
      </w:r>
    </w:p>
    <w:p w:rsidR="00FA18CE" w:rsidRPr="00997EB2" w:rsidRDefault="00FA18CE" w:rsidP="00FA18CE">
      <w:pPr>
        <w:pStyle w:val="SubTitulo2"/>
        <w:numPr>
          <w:ilvl w:val="0"/>
          <w:numId w:val="0"/>
        </w:numPr>
        <w:ind w:left="720" w:hanging="12"/>
        <w:jc w:val="both"/>
        <w:rPr>
          <w:u w:val="none"/>
          <w:lang w:val="pt-BR"/>
        </w:rPr>
      </w:pPr>
      <w:r>
        <w:rPr>
          <w:u w:val="none"/>
          <w:lang w:val="pt-BR"/>
        </w:rPr>
        <w:t>Para adicionar um índice na coluna nome, basta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FA18CE" w:rsidRPr="001B0005" w:rsidTr="00C91C21">
        <w:tc>
          <w:tcPr>
            <w:tcW w:w="5000" w:type="pct"/>
            <w:tcBorders>
              <w:top w:val="nil"/>
              <w:left w:val="nil"/>
              <w:bottom w:val="nil"/>
              <w:right w:val="nil"/>
            </w:tcBorders>
          </w:tcPr>
          <w:p w:rsidR="00FA18CE" w:rsidRDefault="00FA18CE" w:rsidP="00C91C21">
            <w:pPr>
              <w:pStyle w:val="SubTitulo2"/>
              <w:numPr>
                <w:ilvl w:val="0"/>
                <w:numId w:val="0"/>
              </w:numPr>
              <w:spacing w:after="0"/>
              <w:jc w:val="both"/>
              <w:rPr>
                <w:rStyle w:val="CdigoHTML"/>
                <w:rFonts w:eastAsia="Calibri"/>
              </w:rPr>
            </w:pPr>
            <w:r w:rsidRPr="00AD0C45">
              <w:rPr>
                <w:rStyle w:val="Forte"/>
                <w:u w:val="none"/>
              </w:rPr>
              <w:t xml:space="preserve">update column family </w:t>
            </w:r>
            <w:proofErr w:type="spellStart"/>
            <w:r w:rsidRPr="00AD0C45">
              <w:rPr>
                <w:rStyle w:val="Forte"/>
                <w:u w:val="none"/>
              </w:rPr>
              <w:t>pessoa</w:t>
            </w:r>
            <w:proofErr w:type="spellEnd"/>
            <w:r w:rsidRPr="00AD0C45">
              <w:rPr>
                <w:rStyle w:val="Forte"/>
                <w:u w:val="none"/>
              </w:rPr>
              <w:t xml:space="preserve"> with comparator=UTF8Type</w:t>
            </w:r>
          </w:p>
          <w:p w:rsidR="00FA18CE" w:rsidRPr="00EF5A31" w:rsidRDefault="00FA18CE" w:rsidP="00C91C21">
            <w:pPr>
              <w:pStyle w:val="SubTitulo2"/>
              <w:numPr>
                <w:ilvl w:val="0"/>
                <w:numId w:val="0"/>
              </w:numPr>
              <w:spacing w:after="0"/>
              <w:jc w:val="both"/>
              <w:rPr>
                <w:bCs/>
                <w:u w:val="none"/>
              </w:rPr>
            </w:pPr>
            <w:r w:rsidRPr="00AD0C45">
              <w:rPr>
                <w:rStyle w:val="Forte"/>
                <w:u w:val="none"/>
              </w:rPr>
              <w:t xml:space="preserve">and </w:t>
            </w:r>
            <w:proofErr w:type="spellStart"/>
            <w:r w:rsidRPr="00AD0C45">
              <w:rPr>
                <w:rStyle w:val="Forte"/>
                <w:u w:val="none"/>
              </w:rPr>
              <w:t>column_metadata</w:t>
            </w:r>
            <w:proofErr w:type="spellEnd"/>
            <w:r w:rsidRPr="00AD0C45">
              <w:rPr>
                <w:rStyle w:val="Forte"/>
                <w:u w:val="none"/>
              </w:rPr>
              <w:t>=[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nome</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UTF8Type, </w:t>
            </w:r>
            <w:proofErr w:type="spellStart"/>
            <w:r w:rsidRPr="00AD0C45">
              <w:rPr>
                <w:rStyle w:val="Forte"/>
                <w:u w:val="none"/>
              </w:rPr>
              <w:t>index_type</w:t>
            </w:r>
            <w:proofErr w:type="spellEnd"/>
            <w:r w:rsidRPr="00AD0C45">
              <w:rPr>
                <w:rStyle w:val="Forte"/>
                <w:u w:val="none"/>
              </w:rPr>
              <w:t>: KEYS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data_nascimento</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w:t>
            </w:r>
            <w:proofErr w:type="spellStart"/>
            <w:r w:rsidRPr="00AD0C45">
              <w:rPr>
                <w:rStyle w:val="Forte"/>
                <w:u w:val="none"/>
              </w:rPr>
              <w:t>LongType</w:t>
            </w:r>
            <w:proofErr w:type="spellEnd"/>
            <w:r w:rsidRPr="00AD0C45">
              <w:rPr>
                <w:rStyle w:val="Forte"/>
                <w:u w:val="none"/>
              </w:rPr>
              <w:t xml:space="preserve"> }];</w:t>
            </w:r>
          </w:p>
        </w:tc>
      </w:tr>
    </w:tbl>
    <w:p w:rsidR="00FA18CE" w:rsidRPr="00470578" w:rsidRDefault="00FA18CE" w:rsidP="00FA18CE">
      <w:pPr>
        <w:pStyle w:val="SubTitulo2"/>
        <w:numPr>
          <w:ilvl w:val="0"/>
          <w:numId w:val="0"/>
        </w:numPr>
        <w:ind w:firstLine="708"/>
        <w:rPr>
          <w:u w:val="none"/>
        </w:rPr>
      </w:pPr>
    </w:p>
    <w:p w:rsidR="00FA18CE" w:rsidRDefault="00FA18CE" w:rsidP="00FA18CE">
      <w:pPr>
        <w:pStyle w:val="SubTitulo2"/>
      </w:pPr>
      <w:commentRangeStart w:id="375"/>
      <w:proofErr w:type="spellStart"/>
      <w:r>
        <w:t>Otimizador</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Cassandra utiliza as estatísticas para a escolha dos índices que serão usados na consulta, de forma que irá ler a menor quantidade de linhas possíveis.</w:t>
      </w:r>
    </w:p>
    <w:commentRangeEnd w:id="375"/>
    <w:p w:rsidR="00FA18CE" w:rsidRPr="00997EB2" w:rsidRDefault="00FA18CE" w:rsidP="00FA18CE">
      <w:pPr>
        <w:pStyle w:val="SubTitulo2"/>
        <w:numPr>
          <w:ilvl w:val="0"/>
          <w:numId w:val="0"/>
        </w:numPr>
        <w:rPr>
          <w:lang w:val="pt-BR"/>
        </w:rPr>
      </w:pPr>
      <w:r>
        <w:rPr>
          <w:rStyle w:val="Refdecomentrio"/>
          <w:rFonts w:ascii="Calibri" w:hAnsi="Calibri" w:cs="Calibri"/>
          <w:u w:val="none"/>
        </w:rPr>
        <w:commentReference w:id="375"/>
      </w:r>
    </w:p>
    <w:p w:rsidR="00FA18CE" w:rsidRDefault="00FA18CE" w:rsidP="00FA18CE">
      <w:pPr>
        <w:pStyle w:val="SubTitulo1"/>
        <w:outlineLvl w:val="0"/>
      </w:pPr>
      <w:r>
        <w:t>MONGODB</w:t>
      </w:r>
      <w:bookmarkEnd w:id="323"/>
    </w:p>
    <w:p w:rsidR="00FA18CE" w:rsidRPr="00997EB2" w:rsidRDefault="00FA18CE" w:rsidP="00FA18CE">
      <w:pPr>
        <w:pStyle w:val="sumario"/>
        <w:numPr>
          <w:ilvl w:val="0"/>
          <w:numId w:val="0"/>
        </w:numPr>
        <w:ind w:firstLine="708"/>
        <w:jc w:val="both"/>
        <w:rPr>
          <w:lang w:val="pt-BR"/>
        </w:rPr>
      </w:pPr>
      <w:proofErr w:type="gramStart"/>
      <w:r w:rsidRPr="00997EB2">
        <w:rPr>
          <w:lang w:val="pt-BR"/>
        </w:rPr>
        <w:t>MongoDB</w:t>
      </w:r>
      <w:proofErr w:type="gramEnd"/>
      <w:r w:rsidRPr="00997EB2">
        <w:rPr>
          <w:lang w:val="pt-BR"/>
        </w:rPr>
        <w:t xml:space="preserve"> é um banco de dados que faz a utilização de coleções ao invés de tabelas como nos bancos relacionais e da utilização de documentos que podem ser vistas como as linhas dos bancos relacionais. Dessa forma ele é classificado como um Banco Orientado a Documentos.</w:t>
      </w:r>
    </w:p>
    <w:p w:rsidR="00FA18CE" w:rsidRPr="00997EB2" w:rsidRDefault="00FA18CE" w:rsidP="00FA18CE">
      <w:pPr>
        <w:pStyle w:val="sumario"/>
        <w:numPr>
          <w:ilvl w:val="0"/>
          <w:numId w:val="0"/>
        </w:numPr>
        <w:ind w:firstLine="708"/>
        <w:jc w:val="both"/>
        <w:rPr>
          <w:lang w:val="pt-BR"/>
        </w:rPr>
      </w:pP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No </w:t>
      </w:r>
      <w:proofErr w:type="gramStart"/>
      <w:r w:rsidRPr="00997EB2">
        <w:rPr>
          <w:u w:val="none"/>
          <w:lang w:val="pt-BR"/>
        </w:rPr>
        <w:t>MongoDB</w:t>
      </w:r>
      <w:proofErr w:type="gramEnd"/>
      <w:r w:rsidRPr="00997EB2">
        <w:rPr>
          <w:u w:val="none"/>
          <w:lang w:val="pt-BR"/>
        </w:rPr>
        <w:t xml:space="preserve"> não existem junções entre as coleções, que seriam as tabelas de um banco de dados relacional. Naturalmente, não se deve desnormalizar a maior parte do banco, pois não se pode contar com as junções. No lugar, o que deve ser utilizado, são os documentos que contém documentos, levando assim a não termos uma coleção para cada objeto da aplicação.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Diz-se que a questão principal do </w:t>
      </w:r>
      <w:commentRangeStart w:id="376"/>
      <w:proofErr w:type="gramStart"/>
      <w:r w:rsidRPr="00997EB2">
        <w:rPr>
          <w:u w:val="none"/>
          <w:lang w:val="pt-BR"/>
        </w:rPr>
        <w:t>MongoDB</w:t>
      </w:r>
      <w:proofErr w:type="gramEnd"/>
      <w:r w:rsidRPr="00997EB2">
        <w:rPr>
          <w:u w:val="none"/>
          <w:lang w:val="pt-BR"/>
        </w:rPr>
        <w:t xml:space="preserve"> consiste </w:t>
      </w:r>
      <w:commentRangeEnd w:id="376"/>
      <w:r>
        <w:rPr>
          <w:rStyle w:val="Refdecomentrio"/>
          <w:rFonts w:ascii="Calibri" w:hAnsi="Calibri" w:cs="Calibri"/>
          <w:u w:val="none"/>
        </w:rPr>
        <w:commentReference w:id="376"/>
      </w:r>
      <w:r w:rsidRPr="00997EB2">
        <w:rPr>
          <w:u w:val="none"/>
          <w:lang w:val="pt-BR"/>
        </w:rPr>
        <w:t xml:space="preserve">em escolher os objetos que devem virar coleções. </w:t>
      </w:r>
      <w:commentRangeStart w:id="377"/>
      <w:r w:rsidRPr="00997EB2">
        <w:rPr>
          <w:u w:val="none"/>
          <w:lang w:val="pt-BR"/>
        </w:rPr>
        <w:t>Deve-se levar em conta algumas das considerações gerais como</w:t>
      </w:r>
      <w:commentRangeEnd w:id="377"/>
      <w:r>
        <w:rPr>
          <w:rStyle w:val="Refdecomentrio"/>
          <w:rFonts w:ascii="Calibri" w:hAnsi="Calibri" w:cs="Calibri"/>
          <w:u w:val="none"/>
        </w:rPr>
        <w:commentReference w:id="377"/>
      </w:r>
      <w:r w:rsidRPr="00997EB2">
        <w:rPr>
          <w:u w:val="none"/>
          <w:lang w:val="pt-BR"/>
        </w:rPr>
        <w:t>:</w:t>
      </w:r>
    </w:p>
    <w:p w:rsidR="00FA18CE" w:rsidRPr="00997EB2" w:rsidRDefault="00FA18CE" w:rsidP="00FA18CE">
      <w:pPr>
        <w:pStyle w:val="SubTitulo2"/>
        <w:numPr>
          <w:ilvl w:val="0"/>
          <w:numId w:val="32"/>
        </w:numPr>
        <w:ind w:left="1426"/>
        <w:jc w:val="both"/>
        <w:rPr>
          <w:u w:val="none"/>
          <w:lang w:val="pt-BR"/>
        </w:rPr>
      </w:pPr>
      <w:r w:rsidRPr="00997EB2">
        <w:rPr>
          <w:u w:val="none"/>
          <w:lang w:val="pt-BR"/>
        </w:rPr>
        <w:lastRenderedPageBreak/>
        <w:t>Objetos de primeira classe devem tornar-se coleções;</w:t>
      </w:r>
    </w:p>
    <w:p w:rsidR="00FA18CE" w:rsidRPr="00997EB2" w:rsidRDefault="00FA18CE" w:rsidP="00FA18CE">
      <w:pPr>
        <w:pStyle w:val="SubTitulo2"/>
        <w:numPr>
          <w:ilvl w:val="0"/>
          <w:numId w:val="32"/>
        </w:numPr>
        <w:ind w:left="1426"/>
        <w:jc w:val="both"/>
        <w:rPr>
          <w:u w:val="none"/>
          <w:lang w:val="pt-BR"/>
        </w:rPr>
      </w:pPr>
      <w:r w:rsidRPr="00997EB2">
        <w:rPr>
          <w:u w:val="none"/>
          <w:lang w:val="pt-BR"/>
        </w:rPr>
        <w:t>Relacionamentos muitos para muitos geralmente se relacionarão por referência;</w:t>
      </w:r>
    </w:p>
    <w:p w:rsidR="00FA18CE" w:rsidRPr="00997EB2" w:rsidRDefault="00FA18CE" w:rsidP="00FA18CE">
      <w:pPr>
        <w:pStyle w:val="SubTitulo2"/>
        <w:numPr>
          <w:ilvl w:val="0"/>
          <w:numId w:val="32"/>
        </w:numPr>
        <w:ind w:left="1426"/>
        <w:jc w:val="both"/>
        <w:rPr>
          <w:u w:val="none"/>
          <w:lang w:val="pt-BR"/>
        </w:rPr>
      </w:pPr>
      <w:r w:rsidRPr="00997EB2">
        <w:rPr>
          <w:u w:val="none"/>
          <w:lang w:val="pt-BR"/>
        </w:rPr>
        <w:t>Coleções com poucos objetos podem existir como coleções separadas;</w:t>
      </w:r>
    </w:p>
    <w:p w:rsidR="00FA18CE" w:rsidRPr="00997EB2" w:rsidRDefault="00FA18CE" w:rsidP="00FA18CE">
      <w:pPr>
        <w:pStyle w:val="SubTitulo2"/>
        <w:numPr>
          <w:ilvl w:val="0"/>
          <w:numId w:val="32"/>
        </w:numPr>
        <w:ind w:left="1426"/>
        <w:jc w:val="both"/>
        <w:rPr>
          <w:u w:val="none"/>
          <w:lang w:val="pt-BR"/>
        </w:rPr>
      </w:pPr>
      <w:r w:rsidRPr="00997EB2">
        <w:rPr>
          <w:u w:val="none"/>
          <w:lang w:val="pt-BR"/>
        </w:rPr>
        <w:t>Documentos têm limite de 8MB, o que pode ser um limite para documentos conterem outros documentos.</w:t>
      </w:r>
    </w:p>
    <w:p w:rsidR="00FA18CE" w:rsidRPr="00997EB2" w:rsidRDefault="00FA18CE" w:rsidP="00FA18CE">
      <w:pPr>
        <w:pStyle w:val="SubTitulo2"/>
        <w:numPr>
          <w:ilvl w:val="0"/>
          <w:numId w:val="0"/>
        </w:numPr>
        <w:jc w:val="both"/>
        <w:rPr>
          <w:u w:val="none"/>
          <w:lang w:val="pt-BR"/>
        </w:rPr>
      </w:pPr>
      <w:r w:rsidRPr="00997EB2">
        <w:rPr>
          <w:u w:val="none"/>
          <w:lang w:val="pt-BR"/>
        </w:rPr>
        <w:tab/>
        <w:t>Os documentos também podem ser referenciados, para normalização e contar com alguma integridade. Essa referência pode ser feita de duas formas</w:t>
      </w:r>
      <w:r w:rsidR="007A01EE">
        <w:rPr>
          <w:u w:val="none"/>
          <w:lang w:val="pt-BR"/>
        </w:rPr>
        <w:t xml:space="preserve">: </w:t>
      </w:r>
      <w:del w:id="378" w:author="alberto.scremin" w:date="2011-06-27T17:07:00Z">
        <w:r w:rsidR="007A01EE" w:rsidDel="00EA59E9">
          <w:rPr>
            <w:u w:val="none"/>
            <w:lang w:val="pt-BR"/>
          </w:rPr>
          <w:delText xml:space="preserve">manulamente </w:delText>
        </w:r>
      </w:del>
      <w:ins w:id="379" w:author="alberto.scremin" w:date="2011-06-27T17:07:00Z">
        <w:r w:rsidR="00EA59E9">
          <w:rPr>
            <w:u w:val="none"/>
            <w:lang w:val="pt-BR"/>
          </w:rPr>
          <w:t>manual</w:t>
        </w:r>
        <w:r w:rsidR="00EA59E9">
          <w:rPr>
            <w:u w:val="none"/>
            <w:lang w:val="pt-BR"/>
          </w:rPr>
          <w:t xml:space="preserve">mente </w:t>
        </w:r>
      </w:ins>
      <w:r w:rsidR="007A01EE">
        <w:rPr>
          <w:u w:val="none"/>
          <w:lang w:val="pt-BR"/>
        </w:rPr>
        <w:t xml:space="preserve">ou usando </w:t>
      </w:r>
      <w:proofErr w:type="spellStart"/>
      <w:r w:rsidR="007A01EE" w:rsidRPr="007A01EE">
        <w:rPr>
          <w:i/>
          <w:u w:val="none"/>
          <w:lang w:val="pt-BR"/>
        </w:rPr>
        <w:t>dbref</w:t>
      </w:r>
      <w:proofErr w:type="spellEnd"/>
      <w:r w:rsidR="007A01EE">
        <w:rPr>
          <w:u w:val="none"/>
          <w:lang w:val="pt-BR"/>
        </w:rPr>
        <w:t>.</w:t>
      </w:r>
      <w:r w:rsidRPr="00997EB2">
        <w:rPr>
          <w:u w:val="none"/>
          <w:lang w:val="pt-BR"/>
        </w:rPr>
        <w:t xml:space="preserve"> </w:t>
      </w:r>
      <w:r w:rsidR="007A01EE">
        <w:rPr>
          <w:u w:val="none"/>
          <w:lang w:val="pt-BR"/>
        </w:rPr>
        <w:t>Sendo que m</w:t>
      </w:r>
      <w:r w:rsidRPr="00997EB2">
        <w:rPr>
          <w:u w:val="none"/>
          <w:lang w:val="pt-BR"/>
        </w:rPr>
        <w:t>anualmente</w:t>
      </w:r>
      <w:r w:rsidR="007A01EE">
        <w:rPr>
          <w:u w:val="none"/>
          <w:lang w:val="pt-BR"/>
        </w:rPr>
        <w:t>, o desenvolvedor</w:t>
      </w:r>
      <w:r w:rsidRPr="00997EB2">
        <w:rPr>
          <w:u w:val="none"/>
          <w:lang w:val="pt-BR"/>
        </w:rPr>
        <w:t xml:space="preserve"> teria que tratar essa referência com uma consulta a mais no banco. Além da forma manual, o </w:t>
      </w:r>
      <w:proofErr w:type="gramStart"/>
      <w:r w:rsidRPr="00997EB2">
        <w:rPr>
          <w:u w:val="none"/>
          <w:lang w:val="pt-BR"/>
        </w:rPr>
        <w:t>MongoDB</w:t>
      </w:r>
      <w:proofErr w:type="gramEnd"/>
      <w:r w:rsidRPr="00997EB2">
        <w:rPr>
          <w:u w:val="none"/>
          <w:lang w:val="pt-BR"/>
        </w:rPr>
        <w:t xml:space="preserve"> permite uma forma de referenciar outros documentos de uma maneira mais formal, o </w:t>
      </w:r>
      <w:proofErr w:type="spellStart"/>
      <w:r w:rsidRPr="00997EB2">
        <w:rPr>
          <w:i/>
          <w:u w:val="none"/>
          <w:lang w:val="pt-BR"/>
        </w:rPr>
        <w:t>DBRef</w:t>
      </w:r>
      <w:proofErr w:type="spellEnd"/>
      <w:r w:rsidRPr="00997EB2">
        <w:rPr>
          <w:u w:val="none"/>
          <w:lang w:val="pt-BR"/>
        </w:rPr>
        <w:t xml:space="preserve">. </w:t>
      </w:r>
      <w:proofErr w:type="spellStart"/>
      <w:proofErr w:type="gramStart"/>
      <w:r w:rsidRPr="00997EB2">
        <w:rPr>
          <w:i/>
          <w:u w:val="none"/>
          <w:lang w:val="pt-BR"/>
        </w:rPr>
        <w:t>DBRefs</w:t>
      </w:r>
      <w:proofErr w:type="spellEnd"/>
      <w:proofErr w:type="gramEnd"/>
      <w:r w:rsidR="007A01EE">
        <w:rPr>
          <w:i/>
          <w:u w:val="none"/>
          <w:lang w:val="pt-BR"/>
        </w:rPr>
        <w:t xml:space="preserve"> </w:t>
      </w:r>
      <w:r w:rsidRPr="00997EB2">
        <w:rPr>
          <w:u w:val="none"/>
          <w:lang w:val="pt-BR"/>
        </w:rPr>
        <w:t>nada mais são que documentos contidos no</w:t>
      </w:r>
      <w:r w:rsidR="00BE62F3">
        <w:rPr>
          <w:u w:val="none"/>
          <w:lang w:val="pt-BR"/>
        </w:rPr>
        <w:t xml:space="preserve"> próprio</w:t>
      </w:r>
      <w:r w:rsidRPr="00997EB2">
        <w:rPr>
          <w:u w:val="none"/>
          <w:lang w:val="pt-BR"/>
        </w:rPr>
        <w:t xml:space="preserve"> documento</w:t>
      </w:r>
      <w:r w:rsidR="00BE62F3">
        <w:rPr>
          <w:u w:val="none"/>
          <w:lang w:val="pt-BR"/>
        </w:rPr>
        <w:t xml:space="preserve"> e </w:t>
      </w:r>
      <w:r w:rsidRPr="00997EB2">
        <w:rPr>
          <w:u w:val="none"/>
          <w:lang w:val="pt-BR"/>
        </w:rPr>
        <w:t xml:space="preserve">que geralmente incluem o nome da coleção </w:t>
      </w:r>
      <w:r w:rsidR="00BE62F3">
        <w:rPr>
          <w:u w:val="none"/>
          <w:lang w:val="pt-BR"/>
        </w:rPr>
        <w:t xml:space="preserve">com </w:t>
      </w:r>
      <w:r w:rsidRPr="00997EB2">
        <w:rPr>
          <w:u w:val="none"/>
          <w:lang w:val="pt-BR"/>
        </w:rPr>
        <w:t xml:space="preserve">um </w:t>
      </w:r>
      <w:proofErr w:type="spellStart"/>
      <w:r w:rsidRPr="00997EB2">
        <w:rPr>
          <w:i/>
          <w:u w:val="none"/>
          <w:lang w:val="pt-BR"/>
        </w:rPr>
        <w:t>ObjectID</w:t>
      </w:r>
      <w:proofErr w:type="spellEnd"/>
      <w:r w:rsidRPr="00997EB2">
        <w:rPr>
          <w:u w:val="none"/>
          <w:lang w:val="pt-BR"/>
        </w:rPr>
        <w:t xml:space="preserve">. Desenvolvedores preferem utilizar o </w:t>
      </w:r>
      <w:proofErr w:type="spellStart"/>
      <w:proofErr w:type="gramStart"/>
      <w:r w:rsidRPr="00997EB2">
        <w:rPr>
          <w:i/>
          <w:u w:val="none"/>
          <w:lang w:val="pt-BR"/>
        </w:rPr>
        <w:t>DBRef</w:t>
      </w:r>
      <w:proofErr w:type="spellEnd"/>
      <w:proofErr w:type="gramEnd"/>
      <w:r w:rsidR="007A01EE">
        <w:rPr>
          <w:i/>
          <w:u w:val="none"/>
          <w:lang w:val="pt-BR"/>
        </w:rPr>
        <w:t xml:space="preserve"> </w:t>
      </w:r>
      <w:r w:rsidRPr="00997EB2">
        <w:rPr>
          <w:u w:val="none"/>
          <w:lang w:val="pt-BR"/>
        </w:rPr>
        <w:t xml:space="preserve">quando as coleções referenciadas diferem de um documento para outro, caso contrário a referência manual é mais eficiente </w:t>
      </w:r>
      <w:commentRangeStart w:id="380"/>
      <w:r w:rsidR="003D70D1" w:rsidRPr="001F3EAB">
        <w:rPr>
          <w:u w:val="none"/>
        </w:rPr>
        <w:fldChar w:fldCharType="begin"/>
      </w:r>
      <w:r w:rsidRPr="00997EB2">
        <w:rPr>
          <w:u w:val="none"/>
          <w:lang w:val="pt-BR"/>
        </w:rPr>
        <w:instrText xml:space="preserve"> ADDIN ZOTERO_ITEM {"citationID":"10m0jmjbuv","citationItems":[{"uri":["http://zotero.org/groups/43707/items/C6BXC5J5"]}]} </w:instrText>
      </w:r>
      <w:r w:rsidR="003D70D1" w:rsidRPr="001F3EAB">
        <w:rPr>
          <w:u w:val="none"/>
        </w:rPr>
        <w:fldChar w:fldCharType="separate"/>
      </w:r>
      <w:ins w:id="381" w:author="alberto.scremin" w:date="2011-06-27T16:56:00Z">
        <w:r w:rsidR="00322AC4" w:rsidRPr="00322AC4">
          <w:rPr>
            <w:lang w:val="pt-BR"/>
            <w:rPrChange w:id="382" w:author="alberto.scremin" w:date="2011-06-27T16:56:00Z">
              <w:rPr/>
            </w:rPrChange>
          </w:rPr>
          <w:t>(MERRIMAN; CHODROW, 2011)</w:t>
        </w:r>
      </w:ins>
      <w:del w:id="383" w:author="alberto.scremin" w:date="2011-06-27T16:56:00Z">
        <w:r w:rsidRPr="00322AC4" w:rsidDel="00322AC4">
          <w:rPr>
            <w:lang w:val="pt-BR"/>
          </w:rPr>
          <w:delText>(MERRIMAN; CHODROW, 2011)</w:delText>
        </w:r>
      </w:del>
      <w:r w:rsidR="003D70D1" w:rsidRPr="001F3EAB">
        <w:rPr>
          <w:u w:val="none"/>
        </w:rPr>
        <w:fldChar w:fldCharType="end"/>
      </w:r>
      <w:commentRangeEnd w:id="380"/>
      <w:r>
        <w:rPr>
          <w:rStyle w:val="Refdecomentrio"/>
          <w:rFonts w:ascii="Calibri" w:hAnsi="Calibri" w:cs="Calibri"/>
          <w:u w:val="none"/>
        </w:rPr>
        <w:commentReference w:id="380"/>
      </w:r>
      <w:r w:rsidRPr="00997EB2">
        <w:rPr>
          <w:u w:val="none"/>
          <w:lang w:val="pt-BR"/>
        </w:rPr>
        <w:t>. Cabe lembrar que para cada referência é necessária uma consulta na coleção referenciada para o retorno do objeto</w:t>
      </w:r>
      <w:commentRangeStart w:id="384"/>
      <w:r w:rsidRPr="00997EB2">
        <w:rPr>
          <w:u w:val="none"/>
          <w:lang w:val="pt-BR"/>
        </w:rPr>
        <w:t xml:space="preserve">. </w:t>
      </w:r>
      <w:commentRangeEnd w:id="384"/>
      <w:r w:rsidRPr="00997EB2">
        <w:rPr>
          <w:u w:val="none"/>
          <w:lang w:val="pt-BR"/>
        </w:rPr>
        <w:t xml:space="preserve">Isso </w:t>
      </w:r>
      <w:r>
        <w:rPr>
          <w:rStyle w:val="Refdecomentrio"/>
          <w:rFonts w:ascii="Calibri" w:hAnsi="Calibri" w:cs="Calibri"/>
          <w:u w:val="none"/>
        </w:rPr>
        <w:commentReference w:id="384"/>
      </w:r>
      <w:r w:rsidRPr="00997EB2">
        <w:rPr>
          <w:u w:val="none"/>
          <w:lang w:val="pt-BR"/>
        </w:rPr>
        <w:t>pode ter um alto custo para o desempenho caso a coleção referenciada seja muito grande. Para a criação desse tipo de referência é necessário a passagem de dois argumentos, da seguinte forma:</w:t>
      </w:r>
    </w:p>
    <w:p w:rsidR="00FA18CE" w:rsidRPr="00276037" w:rsidRDefault="00FA18CE" w:rsidP="00FA18CE">
      <w:pPr>
        <w:pStyle w:val="Pr-formataoHTML"/>
        <w:jc w:val="center"/>
        <w:rPr>
          <w:rFonts w:ascii="Times New Roman" w:hAnsi="Times New Roman"/>
          <w:sz w:val="22"/>
          <w:szCs w:val="22"/>
          <w:lang w:val="pt-BR"/>
        </w:rPr>
      </w:pPr>
      <w:proofErr w:type="gramStart"/>
      <w:r w:rsidRPr="00276037">
        <w:rPr>
          <w:rFonts w:ascii="Times New Roman" w:hAnsi="Times New Roman"/>
          <w:b/>
          <w:sz w:val="22"/>
          <w:szCs w:val="22"/>
          <w:lang w:val="pt-BR"/>
        </w:rPr>
        <w:t xml:space="preserve">{ </w:t>
      </w:r>
      <w:proofErr w:type="gramEnd"/>
      <w:r w:rsidRPr="00276037">
        <w:rPr>
          <w:rFonts w:ascii="Times New Roman" w:hAnsi="Times New Roman"/>
          <w:b/>
          <w:sz w:val="22"/>
          <w:szCs w:val="22"/>
          <w:lang w:val="pt-BR"/>
        </w:rPr>
        <w:t>$</w:t>
      </w:r>
      <w:proofErr w:type="spellStart"/>
      <w:r w:rsidRPr="00276037">
        <w:rPr>
          <w:rFonts w:ascii="Times New Roman" w:hAnsi="Times New Roman"/>
          <w:b/>
          <w:sz w:val="22"/>
          <w:szCs w:val="22"/>
          <w:lang w:val="pt-BR"/>
        </w:rPr>
        <w:t>ref</w:t>
      </w:r>
      <w:proofErr w:type="spellEnd"/>
      <w:r w:rsidRPr="00276037">
        <w:rPr>
          <w:rFonts w:ascii="Times New Roman" w:hAnsi="Times New Roman"/>
          <w:b/>
          <w:sz w:val="22"/>
          <w:szCs w:val="22"/>
          <w:lang w:val="pt-BR"/>
        </w:rPr>
        <w:t xml:space="preserve"> : &lt;nome da coleção&gt;, $id : &lt;valor do _id&gt;[, $</w:t>
      </w:r>
      <w:proofErr w:type="spellStart"/>
      <w:r w:rsidRPr="00276037">
        <w:rPr>
          <w:rFonts w:ascii="Times New Roman" w:hAnsi="Times New Roman"/>
          <w:b/>
          <w:sz w:val="22"/>
          <w:szCs w:val="22"/>
          <w:lang w:val="pt-BR"/>
        </w:rPr>
        <w:t>db</w:t>
      </w:r>
      <w:proofErr w:type="spellEnd"/>
      <w:r w:rsidRPr="00276037">
        <w:rPr>
          <w:rFonts w:ascii="Times New Roman" w:hAnsi="Times New Roman"/>
          <w:b/>
          <w:sz w:val="22"/>
          <w:szCs w:val="22"/>
          <w:lang w:val="pt-BR"/>
        </w:rPr>
        <w:t xml:space="preserve"> : &lt;nome do database&gt;] }</w:t>
      </w:r>
    </w:p>
    <w:p w:rsidR="00FA18CE" w:rsidRPr="00FB7B41" w:rsidRDefault="00FA18CE" w:rsidP="00FA18CE">
      <w:pPr>
        <w:pStyle w:val="Pr-formataoHTML"/>
        <w:rPr>
          <w:lang w:val="pt-BR"/>
        </w:rPr>
      </w:pPr>
    </w:p>
    <w:p w:rsidR="00FA18CE" w:rsidRPr="00FB7B41" w:rsidRDefault="00FA18CE" w:rsidP="00FA18CE">
      <w:pPr>
        <w:pStyle w:val="Pr-formataoHTML"/>
        <w:rPr>
          <w:lang w:val="pt-BR"/>
        </w:rPr>
      </w:pPr>
    </w:p>
    <w:p w:rsidR="00FA18CE" w:rsidRPr="00997EB2" w:rsidRDefault="00FA18CE" w:rsidP="00FA18CE">
      <w:pPr>
        <w:pStyle w:val="sumario"/>
        <w:numPr>
          <w:ilvl w:val="0"/>
          <w:numId w:val="0"/>
        </w:numPr>
        <w:jc w:val="both"/>
        <w:rPr>
          <w:lang w:val="pt-BR"/>
        </w:rPr>
      </w:pPr>
      <w:r w:rsidRPr="00997EB2">
        <w:rPr>
          <w:lang w:val="pt-BR"/>
        </w:rPr>
        <w:tab/>
        <w:t xml:space="preserve">Outra característica do </w:t>
      </w:r>
      <w:proofErr w:type="gramStart"/>
      <w:r w:rsidRPr="00997EB2">
        <w:rPr>
          <w:lang w:val="pt-BR"/>
        </w:rPr>
        <w:t>MongoDB</w:t>
      </w:r>
      <w:proofErr w:type="gramEnd"/>
      <w:r w:rsidRPr="00997EB2">
        <w:rPr>
          <w:lang w:val="pt-BR"/>
        </w:rPr>
        <w:t xml:space="preserve"> é que ele pode conter qualquer tipo de documento dentro de suas coleções, ou seja, suas coleções não têm um esquema definido, os objetos podem ser completamente diferentes uns dos outros dentro da mesma coleção. Apesar de possível e de ser utilizada por alguns bancos de dados, essa estratégia não é recomendada por razões de processamento.</w:t>
      </w:r>
    </w:p>
    <w:p w:rsidR="00FA18CE" w:rsidRPr="00997EB2" w:rsidRDefault="00FA18CE" w:rsidP="00FA18CE">
      <w:pPr>
        <w:pStyle w:val="sumario"/>
        <w:numPr>
          <w:ilvl w:val="0"/>
          <w:numId w:val="0"/>
        </w:numPr>
        <w:jc w:val="both"/>
        <w:rPr>
          <w:lang w:val="pt-BR"/>
        </w:rPr>
      </w:pPr>
      <w:r w:rsidRPr="00997EB2">
        <w:rPr>
          <w:lang w:val="pt-BR"/>
        </w:rPr>
        <w:tab/>
        <w:t xml:space="preserve">Como exemplo de esquema de um banco é o caso de uma aplicação de um blog. Onde os autores e artigos seriam coleções e os comentários referentes aos artigos </w:t>
      </w:r>
      <w:del w:id="385" w:author="alberto.scremin" w:date="2011-06-27T17:17:00Z">
        <w:r w:rsidRPr="00997EB2" w:rsidDel="00DE6E1D">
          <w:rPr>
            <w:lang w:val="pt-BR"/>
          </w:rPr>
          <w:delText>tornariam-se</w:delText>
        </w:r>
      </w:del>
      <w:ins w:id="386" w:author="alberto.scremin" w:date="2011-06-27T17:17:00Z">
        <w:r w:rsidR="00DE6E1D" w:rsidRPr="00997EB2">
          <w:rPr>
            <w:lang w:val="pt-BR"/>
          </w:rPr>
          <w:t>tornar-se-iam</w:t>
        </w:r>
      </w:ins>
      <w:r w:rsidRPr="00997EB2">
        <w:rPr>
          <w:lang w:val="pt-BR"/>
        </w:rPr>
        <w:t xml:space="preserve"> documentos inseridos nos documentos perte</w:t>
      </w:r>
      <w:ins w:id="387" w:author="alberto.scremin" w:date="2011-06-27T17:17:00Z">
        <w:r w:rsidR="00DE6E1D">
          <w:rPr>
            <w:lang w:val="pt-BR"/>
          </w:rPr>
          <w:t>n</w:t>
        </w:r>
      </w:ins>
      <w:r w:rsidRPr="00997EB2">
        <w:rPr>
          <w:lang w:val="pt-BR"/>
        </w:rPr>
        <w:t>centes à coleção de artigos</w:t>
      </w:r>
      <w:commentRangeStart w:id="388"/>
      <w:r w:rsidR="003D70D1" w:rsidRPr="00001BF5">
        <w:fldChar w:fldCharType="begin"/>
      </w:r>
      <w:r w:rsidRPr="00997EB2">
        <w:rPr>
          <w:lang w:val="pt-BR"/>
        </w:rPr>
        <w:instrText xml:space="preserve"> ADDIN ZOTERO_ITEM {"citationID":"fq45o6dao","citationItems":[{"uri":["http://zotero.org/groups/43707/items/4AR5SJCN"]}]} </w:instrText>
      </w:r>
      <w:r w:rsidR="003D70D1" w:rsidRPr="00001BF5">
        <w:fldChar w:fldCharType="separate"/>
      </w:r>
      <w:ins w:id="389" w:author="alberto.scremin" w:date="2011-06-27T16:56:00Z">
        <w:r w:rsidR="00322AC4" w:rsidRPr="00322AC4">
          <w:rPr>
            <w:lang w:val="pt-BR"/>
            <w:rPrChange w:id="390" w:author="alberto.scremin" w:date="2011-06-27T16:56:00Z">
              <w:rPr/>
            </w:rPrChange>
          </w:rPr>
          <w:t>(MURPHY; VOYER-PERRAULT, 2011)</w:t>
        </w:r>
      </w:ins>
      <w:del w:id="391" w:author="alberto.scremin" w:date="2011-06-27T16:56:00Z">
        <w:r w:rsidRPr="00322AC4" w:rsidDel="00322AC4">
          <w:rPr>
            <w:lang w:val="pt-BR"/>
          </w:rPr>
          <w:delText>(MURPHY; VOYER-PERRAULT, 2011)</w:delText>
        </w:r>
      </w:del>
      <w:r w:rsidR="003D70D1" w:rsidRPr="00001BF5">
        <w:fldChar w:fldCharType="end"/>
      </w:r>
      <w:commentRangeEnd w:id="388"/>
      <w:r>
        <w:rPr>
          <w:rStyle w:val="Refdecomentrio"/>
          <w:rFonts w:ascii="Calibri" w:hAnsi="Calibri"/>
        </w:rPr>
        <w:commentReference w:id="388"/>
      </w:r>
      <w:r w:rsidRPr="00997EB2">
        <w:rPr>
          <w:lang w:val="pt-BR"/>
        </w:rPr>
        <w:t xml:space="preserve">. </w:t>
      </w:r>
    </w:p>
    <w:p w:rsidR="00FA18CE" w:rsidRPr="00997EB2" w:rsidRDefault="00FA18CE" w:rsidP="00FA18CE">
      <w:pPr>
        <w:pStyle w:val="sumario"/>
        <w:numPr>
          <w:ilvl w:val="0"/>
          <w:numId w:val="0"/>
        </w:numPr>
        <w:jc w:val="both"/>
        <w:rPr>
          <w:lang w:val="pt-BR"/>
        </w:rPr>
      </w:pPr>
      <w:r w:rsidRPr="00997EB2">
        <w:rPr>
          <w:lang w:val="pt-BR"/>
        </w:rPr>
        <w:tab/>
        <w:t xml:space="preserve">Considerando o exemplo da coleção pessoa, o </w:t>
      </w:r>
      <w:proofErr w:type="gramStart"/>
      <w:r w:rsidRPr="00997EB2">
        <w:rPr>
          <w:lang w:val="pt-BR"/>
        </w:rPr>
        <w:t>MongoDB</w:t>
      </w:r>
      <w:proofErr w:type="gramEnd"/>
      <w:r w:rsidRPr="00997EB2">
        <w:rPr>
          <w:lang w:val="pt-BR"/>
        </w:rPr>
        <w:t xml:space="preserve"> não precisa de nenhum comando para criá-la, por ser um banco livre de esquema. Na </w:t>
      </w:r>
      <w:r w:rsidR="003D70D1" w:rsidRPr="007D6B61">
        <w:rPr>
          <w:u w:val="single"/>
        </w:rPr>
        <w:fldChar w:fldCharType="begin"/>
      </w:r>
      <w:r w:rsidRPr="00997EB2">
        <w:rPr>
          <w:u w:val="single"/>
          <w:lang w:val="pt-BR"/>
        </w:rPr>
        <w:instrText xml:space="preserve"> REF _Ref293409313 \h </w:instrText>
      </w:r>
      <w:r w:rsidR="003D70D1" w:rsidRPr="007D6B61">
        <w:rPr>
          <w:u w:val="single"/>
        </w:rPr>
      </w:r>
      <w:r w:rsidR="003D70D1" w:rsidRPr="007D6B61">
        <w:rPr>
          <w:u w:val="single"/>
        </w:rPr>
        <w:fldChar w:fldCharType="separate"/>
      </w:r>
      <w:r w:rsidRPr="007D6B61">
        <w:rPr>
          <w:u w:val="single"/>
          <w:lang w:val="pt-BR"/>
        </w:rPr>
        <w:t xml:space="preserve">Figura </w:t>
      </w:r>
      <w:r w:rsidRPr="007D6B61">
        <w:rPr>
          <w:noProof/>
          <w:u w:val="single"/>
          <w:lang w:val="pt-BR"/>
        </w:rPr>
        <w:t>12</w:t>
      </w:r>
      <w:r w:rsidR="003D70D1" w:rsidRPr="007D6B61">
        <w:rPr>
          <w:u w:val="single"/>
        </w:rPr>
        <w:fldChar w:fldCharType="end"/>
      </w:r>
      <w:r w:rsidRPr="00997EB2">
        <w:rPr>
          <w:lang w:val="pt-BR"/>
        </w:rPr>
        <w:t xml:space="preserve"> é mostrado como ficaria nossa coleção contendo os documentos com informações das pessoas.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Tr="00C91C21">
        <w:tc>
          <w:tcPr>
            <w:tcW w:w="5000" w:type="pct"/>
            <w:vAlign w:val="center"/>
          </w:tcPr>
          <w:p w:rsidR="00FA18CE" w:rsidRPr="00D96398" w:rsidRDefault="00FA18CE" w:rsidP="00C91C21">
            <w:pPr>
              <w:pStyle w:val="sumario"/>
              <w:numPr>
                <w:ilvl w:val="0"/>
                <w:numId w:val="0"/>
              </w:numPr>
              <w:jc w:val="center"/>
              <w:rPr>
                <w:rFonts w:cs="Calibri"/>
                <w:lang w:val="pt-BR"/>
              </w:rPr>
            </w:pPr>
            <w:r>
              <w:rPr>
                <w:rFonts w:cs="Calibri"/>
                <w:noProof/>
                <w:lang w:val="pt-BR" w:eastAsia="pt-BR"/>
              </w:rPr>
              <w:lastRenderedPageBreak/>
              <w:drawing>
                <wp:inline distT="0" distB="0" distL="0" distR="0">
                  <wp:extent cx="2990850" cy="2152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90850" cy="2152650"/>
                          </a:xfrm>
                          <a:prstGeom prst="rect">
                            <a:avLst/>
                          </a:prstGeom>
                          <a:noFill/>
                          <a:ln w="9525">
                            <a:noFill/>
                            <a:miter lim="800000"/>
                            <a:headEnd/>
                            <a:tailEnd/>
                          </a:ln>
                        </pic:spPr>
                      </pic:pic>
                    </a:graphicData>
                  </a:graphic>
                </wp:inline>
              </w:drawing>
            </w:r>
          </w:p>
        </w:tc>
      </w:tr>
      <w:tr w:rsidR="00FA18CE" w:rsidRPr="00322AC4" w:rsidTr="00C91C21">
        <w:tc>
          <w:tcPr>
            <w:tcW w:w="5000" w:type="pct"/>
          </w:tcPr>
          <w:p w:rsidR="00FA18CE" w:rsidRPr="003961C6" w:rsidRDefault="00FA18CE" w:rsidP="00C91C21">
            <w:pPr>
              <w:pStyle w:val="Legenda"/>
              <w:jc w:val="both"/>
              <w:rPr>
                <w:lang w:val="pt-BR"/>
              </w:rPr>
            </w:pPr>
            <w:bookmarkStart w:id="392" w:name="_Ref293409313"/>
            <w:bookmarkStart w:id="393" w:name="_Ref293409306"/>
            <w:bookmarkStart w:id="394" w:name="_Toc295923761"/>
            <w:r w:rsidRPr="003961C6">
              <w:rPr>
                <w:lang w:val="pt-BR"/>
              </w:rPr>
              <w:t xml:space="preserve">Figura </w:t>
            </w:r>
            <w:r w:rsidR="003D70D1">
              <w:fldChar w:fldCharType="begin"/>
            </w:r>
            <w:r w:rsidRPr="003961C6">
              <w:rPr>
                <w:lang w:val="pt-BR"/>
              </w:rPr>
              <w:instrText xml:space="preserve"> SEQ Figura \* ARABIC </w:instrText>
            </w:r>
            <w:r w:rsidR="003D70D1">
              <w:fldChar w:fldCharType="separate"/>
            </w:r>
            <w:r>
              <w:rPr>
                <w:noProof/>
                <w:lang w:val="pt-BR"/>
              </w:rPr>
              <w:t>12</w:t>
            </w:r>
            <w:r w:rsidR="003D70D1">
              <w:fldChar w:fldCharType="end"/>
            </w:r>
            <w:bookmarkEnd w:id="392"/>
            <w:r w:rsidRPr="003961C6">
              <w:rPr>
                <w:lang w:val="pt-BR"/>
              </w:rPr>
              <w:t>: Esquema de um documento da coleção de pessoas</w:t>
            </w:r>
            <w:bookmarkEnd w:id="393"/>
            <w:r>
              <w:rPr>
                <w:lang w:val="pt-BR"/>
              </w:rPr>
              <w:t>.</w:t>
            </w:r>
            <w:bookmarkEnd w:id="394"/>
          </w:p>
        </w:tc>
      </w:tr>
    </w:tbl>
    <w:p w:rsidR="00FA18CE" w:rsidRPr="00997EB2" w:rsidRDefault="00FA18CE" w:rsidP="00FA18CE">
      <w:pPr>
        <w:pStyle w:val="sumario"/>
        <w:numPr>
          <w:ilvl w:val="0"/>
          <w:numId w:val="0"/>
        </w:numPr>
        <w:rPr>
          <w:lang w:val="pt-BR"/>
        </w:rPr>
      </w:pPr>
    </w:p>
    <w:p w:rsidR="00FA18CE" w:rsidRDefault="00FA18CE" w:rsidP="00FA18CE">
      <w:pPr>
        <w:pStyle w:val="SubTitulo2"/>
      </w:pPr>
      <w:commentRangeStart w:id="395"/>
      <w:proofErr w:type="spellStart"/>
      <w:r>
        <w:t>Linguagem</w:t>
      </w:r>
      <w:proofErr w:type="spellEnd"/>
      <w:r>
        <w:t xml:space="preserve"> de </w:t>
      </w:r>
      <w:proofErr w:type="spellStart"/>
      <w:r>
        <w:t>Consulta</w:t>
      </w:r>
      <w:commentRangeEnd w:id="395"/>
      <w:proofErr w:type="spellEnd"/>
      <w:r>
        <w:rPr>
          <w:rStyle w:val="Refdecomentrio"/>
          <w:rFonts w:ascii="Calibri" w:hAnsi="Calibri" w:cs="Calibri"/>
          <w:u w:val="none"/>
        </w:rPr>
        <w:commentReference w:id="395"/>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396"/>
      <w:r w:rsidRPr="00997EB2">
        <w:rPr>
          <w:u w:val="none"/>
          <w:lang w:val="pt-BR"/>
        </w:rPr>
        <w:t xml:space="preserve">A linguagem de consulta utilizada pelo </w:t>
      </w:r>
      <w:proofErr w:type="gramStart"/>
      <w:r w:rsidRPr="00997EB2">
        <w:rPr>
          <w:u w:val="none"/>
          <w:lang w:val="pt-BR"/>
        </w:rPr>
        <w:t>MongoDB</w:t>
      </w:r>
      <w:proofErr w:type="gramEnd"/>
      <w:r w:rsidRPr="00997EB2">
        <w:rPr>
          <w:u w:val="none"/>
          <w:lang w:val="pt-BR"/>
        </w:rPr>
        <w:t xml:space="preserve"> é o BSON. BSON são </w:t>
      </w:r>
      <w:commentRangeEnd w:id="396"/>
      <w:r>
        <w:rPr>
          <w:rStyle w:val="Refdecomentrio"/>
          <w:rFonts w:ascii="Calibri" w:hAnsi="Calibri" w:cs="Calibri"/>
          <w:u w:val="none"/>
        </w:rPr>
        <w:commentReference w:id="396"/>
      </w:r>
      <w:r w:rsidRPr="00997EB2">
        <w:rPr>
          <w:u w:val="none"/>
          <w:lang w:val="pt-BR"/>
        </w:rPr>
        <w:t>documentos</w:t>
      </w:r>
      <w:ins w:id="397" w:author="alberto.scremin" w:date="2011-06-27T17:17:00Z">
        <w:r w:rsidR="00DE6E1D">
          <w:rPr>
            <w:u w:val="none"/>
            <w:lang w:val="pt-BR"/>
          </w:rPr>
          <w:t xml:space="preserve"> </w:t>
        </w:r>
      </w:ins>
      <w:del w:id="398" w:author="alberto.scremin" w:date="2011-06-27T17:17:00Z">
        <w:r w:rsidRPr="00997EB2" w:rsidDel="00DE6E1D">
          <w:rPr>
            <w:u w:val="none"/>
            <w:lang w:val="pt-BR"/>
          </w:rPr>
          <w:delText xml:space="preserve"> no </w:delText>
        </w:r>
      </w:del>
      <w:r w:rsidRPr="00997EB2">
        <w:rPr>
          <w:u w:val="none"/>
          <w:lang w:val="pt-BR"/>
        </w:rPr>
        <w:t xml:space="preserve">no formato binário do JSON. Esse documento BSON é gerado pelo </w:t>
      </w:r>
      <w:proofErr w:type="gramStart"/>
      <w:r w:rsidRPr="00997EB2">
        <w:rPr>
          <w:u w:val="none"/>
          <w:lang w:val="pt-BR"/>
        </w:rPr>
        <w:t>MongoDB</w:t>
      </w:r>
      <w:proofErr w:type="gramEnd"/>
      <w:r w:rsidRPr="00997EB2">
        <w:rPr>
          <w:u w:val="none"/>
          <w:lang w:val="pt-BR"/>
        </w:rPr>
        <w:t xml:space="preserve"> através dos documentos JSON enviados pelo cliente. </w:t>
      </w:r>
      <w:proofErr w:type="spellStart"/>
      <w:r w:rsidRPr="00997EB2">
        <w:rPr>
          <w:u w:val="none"/>
          <w:lang w:val="pt-BR"/>
        </w:rPr>
        <w:t>Frequentemente</w:t>
      </w:r>
      <w:proofErr w:type="spellEnd"/>
      <w:r w:rsidRPr="00997EB2">
        <w:rPr>
          <w:u w:val="none"/>
          <w:lang w:val="pt-BR"/>
        </w:rPr>
        <w:t xml:space="preserve"> as consultas que poderiam ser feitas com o SQL, podem também ser expressas com o JSON </w:t>
      </w:r>
      <w:r w:rsidR="003D70D1" w:rsidRPr="001F3EAB">
        <w:rPr>
          <w:u w:val="none"/>
        </w:rPr>
        <w:fldChar w:fldCharType="begin"/>
      </w:r>
      <w:r w:rsidRPr="00997EB2">
        <w:rPr>
          <w:u w:val="none"/>
          <w:lang w:val="pt-BR"/>
        </w:rPr>
        <w:instrText xml:space="preserve"> ADDIN ZOTERO_ITEM {"citationID":"l8kpga9em","citationItems":[{"uri":["http://zotero.org/groups/43707/items/ZRD9S7SK"]}]} </w:instrText>
      </w:r>
      <w:r w:rsidR="003D70D1" w:rsidRPr="001F3EAB">
        <w:rPr>
          <w:u w:val="none"/>
        </w:rPr>
        <w:fldChar w:fldCharType="separate"/>
      </w:r>
      <w:ins w:id="399" w:author="alberto.scremin" w:date="2011-06-27T16:56:00Z">
        <w:r w:rsidR="00322AC4" w:rsidRPr="00322AC4">
          <w:rPr>
            <w:lang w:val="pt-BR"/>
            <w:rPrChange w:id="400" w:author="alberto.scremin" w:date="2011-06-27T16:56:00Z">
              <w:rPr/>
            </w:rPrChange>
          </w:rPr>
          <w:t>(CHODROW; GILL, 2010)</w:t>
        </w:r>
      </w:ins>
      <w:del w:id="401" w:author="alberto.scremin" w:date="2011-06-27T16:56:00Z">
        <w:r w:rsidRPr="00322AC4" w:rsidDel="00322AC4">
          <w:rPr>
            <w:lang w:val="pt-BR"/>
          </w:rPr>
          <w:delText>(CHODROW; GILL, 2010)</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commentRangeStart w:id="402"/>
      <w:r w:rsidRPr="00997EB2">
        <w:rPr>
          <w:u w:val="none"/>
          <w:lang w:val="pt-BR"/>
        </w:rPr>
        <w:t xml:space="preserve">JSON é um tipo de documento derivado do </w:t>
      </w:r>
      <w:proofErr w:type="spellStart"/>
      <w:proofErr w:type="gramStart"/>
      <w:r w:rsidRPr="00997EB2">
        <w:rPr>
          <w:u w:val="none"/>
          <w:lang w:val="pt-BR"/>
        </w:rPr>
        <w:t>JavaScript</w:t>
      </w:r>
      <w:proofErr w:type="spellEnd"/>
      <w:proofErr w:type="gramEnd"/>
      <w:r w:rsidRPr="00997EB2">
        <w:rPr>
          <w:u w:val="none"/>
          <w:lang w:val="pt-BR"/>
        </w:rPr>
        <w:t xml:space="preserve"> para representação de estrutura de dados e objetos. Sendo assim é uma linguagem de marcação, como o XML. Apesar de não ser extensível como o XML, o JSON é considerado uma linguagem mais legível para humanos e mais eficiente para máquinas </w:t>
      </w:r>
      <w:commentRangeStart w:id="403"/>
      <w:r w:rsidR="003D70D1" w:rsidRPr="001F3EAB">
        <w:rPr>
          <w:u w:val="none"/>
        </w:rPr>
        <w:fldChar w:fldCharType="begin"/>
      </w:r>
      <w:r w:rsidRPr="00997EB2">
        <w:rPr>
          <w:u w:val="none"/>
          <w:lang w:val="pt-BR"/>
        </w:rPr>
        <w:instrText xml:space="preserve"> ADDIN ZOTERO_ITEM {"citationID":"27rkeg1dqa","citationItems":[{"uri":["http://zotero.org/groups/43707/items/WGMGRXZB"]}]} </w:instrText>
      </w:r>
      <w:r w:rsidR="003D70D1" w:rsidRPr="001F3EAB">
        <w:rPr>
          <w:u w:val="none"/>
        </w:rPr>
        <w:fldChar w:fldCharType="separate"/>
      </w:r>
      <w:ins w:id="404" w:author="alberto.scremin" w:date="2011-06-27T16:56:00Z">
        <w:r w:rsidR="00322AC4" w:rsidRPr="00322AC4">
          <w:rPr>
            <w:lang w:val="pt-BR"/>
            <w:rPrChange w:id="405" w:author="alberto.scremin" w:date="2011-06-27T16:56:00Z">
              <w:rPr/>
            </w:rPrChange>
          </w:rPr>
          <w:t>(ECMA INTERNATIONAL, 2006)</w:t>
        </w:r>
      </w:ins>
      <w:del w:id="406" w:author="alberto.scremin" w:date="2011-06-27T16:56:00Z">
        <w:r w:rsidRPr="00322AC4" w:rsidDel="00322AC4">
          <w:rPr>
            <w:lang w:val="pt-BR"/>
          </w:rPr>
          <w:delText>(ECMA INTERNATIONAL, 2006)</w:delText>
        </w:r>
      </w:del>
      <w:r w:rsidR="003D70D1" w:rsidRPr="001F3EAB">
        <w:rPr>
          <w:u w:val="none"/>
        </w:rPr>
        <w:fldChar w:fldCharType="end"/>
      </w:r>
      <w:commentRangeEnd w:id="403"/>
      <w:r>
        <w:rPr>
          <w:rStyle w:val="Refdecomentrio"/>
          <w:rFonts w:ascii="Calibri" w:hAnsi="Calibri" w:cs="Calibri"/>
          <w:u w:val="none"/>
        </w:rPr>
        <w:commentReference w:id="403"/>
      </w:r>
      <w:r w:rsidRPr="00997EB2">
        <w:rPr>
          <w:u w:val="none"/>
          <w:lang w:val="pt-BR"/>
        </w:rPr>
        <w:t>.</w:t>
      </w:r>
      <w:commentRangeEnd w:id="402"/>
      <w:r>
        <w:rPr>
          <w:rStyle w:val="Refdecomentrio"/>
          <w:rFonts w:ascii="Calibri" w:hAnsi="Calibri" w:cs="Calibri"/>
          <w:u w:val="none"/>
        </w:rPr>
        <w:commentReference w:id="402"/>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407"/>
      <w:r w:rsidRPr="00997EB2">
        <w:rPr>
          <w:u w:val="none"/>
          <w:lang w:val="pt-BR"/>
        </w:rPr>
        <w:t>O documento JSON é construído sobre as seguintes estruturas:</w:t>
      </w:r>
    </w:p>
    <w:p w:rsidR="00FA18CE" w:rsidRPr="00997EB2" w:rsidRDefault="00FA18CE" w:rsidP="00FA18CE">
      <w:pPr>
        <w:pStyle w:val="SubTitulo2"/>
        <w:numPr>
          <w:ilvl w:val="0"/>
          <w:numId w:val="38"/>
        </w:numPr>
        <w:ind w:left="1426"/>
        <w:jc w:val="both"/>
        <w:rPr>
          <w:u w:val="none"/>
          <w:lang w:val="pt-BR"/>
        </w:rPr>
      </w:pPr>
      <w:r w:rsidRPr="00997EB2">
        <w:rPr>
          <w:u w:val="none"/>
          <w:lang w:val="pt-BR"/>
        </w:rPr>
        <w:t>Coleção de pares chave/valor;</w:t>
      </w:r>
    </w:p>
    <w:p w:rsidR="00FA18CE" w:rsidRPr="00997EB2" w:rsidRDefault="00FA18CE" w:rsidP="00FA18CE">
      <w:pPr>
        <w:pStyle w:val="SubTitulo2"/>
        <w:numPr>
          <w:ilvl w:val="0"/>
          <w:numId w:val="38"/>
        </w:numPr>
        <w:ind w:left="1426"/>
        <w:jc w:val="both"/>
        <w:rPr>
          <w:u w:val="none"/>
          <w:lang w:val="pt-BR"/>
        </w:rPr>
      </w:pPr>
      <w:r w:rsidRPr="00997EB2">
        <w:rPr>
          <w:u w:val="none"/>
          <w:lang w:val="pt-BR"/>
        </w:rPr>
        <w:t>Uma lista de valores ordenada</w:t>
      </w:r>
      <w:commentRangeEnd w:id="407"/>
      <w:r>
        <w:rPr>
          <w:rStyle w:val="Refdecomentrio"/>
          <w:rFonts w:ascii="Calibri" w:hAnsi="Calibri" w:cs="Calibri"/>
          <w:u w:val="none"/>
        </w:rPr>
        <w:commentReference w:id="407"/>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Como exemplo de um documento JSON, temos:</w:t>
      </w:r>
    </w:p>
    <w:p w:rsidR="00FA18CE" w:rsidRPr="00997EB2" w:rsidRDefault="00FA18CE" w:rsidP="00FA18CE">
      <w:pPr>
        <w:pStyle w:val="SubTitulo2"/>
        <w:numPr>
          <w:ilvl w:val="0"/>
          <w:numId w:val="0"/>
        </w:numPr>
        <w:jc w:val="center"/>
        <w:rPr>
          <w:b/>
          <w:u w:val="none"/>
          <w:lang w:val="pt-BR"/>
        </w:rPr>
      </w:pPr>
      <w:r w:rsidRPr="00997EB2">
        <w:rPr>
          <w:b/>
          <w:u w:val="none"/>
          <w:lang w:val="pt-BR"/>
        </w:rPr>
        <w:t>{“</w:t>
      </w:r>
      <w:proofErr w:type="spellStart"/>
      <w:r w:rsidRPr="00997EB2">
        <w:rPr>
          <w:b/>
          <w:u w:val="none"/>
          <w:lang w:val="pt-BR"/>
        </w:rPr>
        <w:t>cpf</w:t>
      </w:r>
      <w:proofErr w:type="spellEnd"/>
      <w:r w:rsidRPr="00997EB2">
        <w:rPr>
          <w:b/>
          <w:u w:val="none"/>
          <w:lang w:val="pt-BR"/>
        </w:rPr>
        <w:t>” : “129304229”, “nome”: “João”, “</w:t>
      </w:r>
      <w:proofErr w:type="spellStart"/>
      <w:r w:rsidRPr="00997EB2">
        <w:rPr>
          <w:b/>
          <w:u w:val="none"/>
          <w:lang w:val="pt-BR"/>
        </w:rPr>
        <w:t>data_nascimento</w:t>
      </w:r>
      <w:proofErr w:type="spellEnd"/>
      <w:r w:rsidRPr="00997EB2">
        <w:rPr>
          <w:b/>
          <w:u w:val="none"/>
          <w:lang w:val="pt-BR"/>
        </w:rPr>
        <w:t xml:space="preserve">” : </w:t>
      </w:r>
      <w:proofErr w:type="gramStart"/>
      <w:r w:rsidRPr="00997EB2">
        <w:rPr>
          <w:b/>
          <w:u w:val="none"/>
          <w:lang w:val="pt-BR"/>
        </w:rPr>
        <w:t>Date(</w:t>
      </w:r>
      <w:proofErr w:type="gramEnd"/>
      <w:r w:rsidRPr="00997EB2">
        <w:rPr>
          <w:b/>
          <w:u w:val="none"/>
          <w:lang w:val="pt-BR"/>
        </w:rPr>
        <w:t>‘1967,05,17’)}</w:t>
      </w:r>
    </w:p>
    <w:p w:rsidR="00FA18CE" w:rsidRPr="00997EB2" w:rsidRDefault="00FA18CE" w:rsidP="00FA18CE">
      <w:pPr>
        <w:pStyle w:val="SubTitulo2"/>
        <w:numPr>
          <w:ilvl w:val="0"/>
          <w:numId w:val="0"/>
        </w:numPr>
        <w:jc w:val="both"/>
        <w:rPr>
          <w:u w:val="none"/>
          <w:lang w:val="pt-BR"/>
        </w:rPr>
      </w:pPr>
      <w:r w:rsidRPr="00997EB2">
        <w:rPr>
          <w:u w:val="none"/>
          <w:lang w:val="pt-BR"/>
        </w:rPr>
        <w:tab/>
      </w:r>
      <w:ins w:id="408" w:author="alberto.scremin" w:date="2011-06-27T17:28:00Z">
        <w:r w:rsidR="005922B1">
          <w:rPr>
            <w:u w:val="none"/>
            <w:lang w:val="pt-BR"/>
          </w:rPr>
          <w:t>S</w:t>
        </w:r>
        <w:r w:rsidR="005922B1" w:rsidRPr="00997EB2">
          <w:rPr>
            <w:u w:val="none"/>
            <w:lang w:val="pt-BR"/>
          </w:rPr>
          <w:t xml:space="preserve">ão necessários </w:t>
        </w:r>
        <w:r w:rsidR="005922B1">
          <w:rPr>
            <w:u w:val="none"/>
            <w:lang w:val="pt-BR"/>
          </w:rPr>
          <w:t>m</w:t>
        </w:r>
      </w:ins>
      <w:del w:id="409" w:author="alberto.scremin" w:date="2011-06-27T17:28:00Z">
        <w:r w:rsidRPr="00997EB2" w:rsidDel="005922B1">
          <w:rPr>
            <w:u w:val="none"/>
            <w:lang w:val="pt-BR"/>
          </w:rPr>
          <w:delText>M</w:delText>
        </w:r>
      </w:del>
      <w:r w:rsidRPr="00997EB2">
        <w:rPr>
          <w:u w:val="none"/>
          <w:lang w:val="pt-BR"/>
        </w:rPr>
        <w:t xml:space="preserve">odificadores de consultas </w:t>
      </w:r>
      <w:del w:id="410" w:author="alberto.scremin" w:date="2011-06-27T17:28:00Z">
        <w:r w:rsidRPr="00997EB2" w:rsidDel="005922B1">
          <w:rPr>
            <w:u w:val="none"/>
            <w:lang w:val="pt-BR"/>
          </w:rPr>
          <w:delText xml:space="preserve">são necessários </w:delText>
        </w:r>
      </w:del>
      <w:r w:rsidRPr="00997EB2">
        <w:rPr>
          <w:u w:val="none"/>
          <w:lang w:val="pt-BR"/>
        </w:rPr>
        <w:t xml:space="preserve">para fazermos consultas por critérios. Esses modificadores podem ser operadores condicionais, ou </w:t>
      </w:r>
      <w:del w:id="411" w:author="alberto.scremin" w:date="2011-06-27T17:28:00Z">
        <w:r w:rsidRPr="00997EB2" w:rsidDel="005922B1">
          <w:rPr>
            <w:u w:val="none"/>
            <w:lang w:val="pt-BR"/>
          </w:rPr>
          <w:delText xml:space="preserve">de </w:delText>
        </w:r>
      </w:del>
      <w:ins w:id="412" w:author="alberto.scremin" w:date="2011-06-27T17:28:00Z">
        <w:r w:rsidR="005922B1">
          <w:rPr>
            <w:u w:val="none"/>
            <w:lang w:val="pt-BR"/>
          </w:rPr>
          <w:t>mesmo</w:t>
        </w:r>
        <w:r w:rsidR="005922B1" w:rsidRPr="00997EB2">
          <w:rPr>
            <w:u w:val="none"/>
            <w:lang w:val="pt-BR"/>
          </w:rPr>
          <w:t xml:space="preserve"> </w:t>
        </w:r>
      </w:ins>
      <w:r w:rsidRPr="00997EB2">
        <w:rPr>
          <w:u w:val="none"/>
          <w:lang w:val="pt-BR"/>
        </w:rPr>
        <w:t xml:space="preserve">operações como </w:t>
      </w:r>
      <w:r w:rsidRPr="00997EB2">
        <w:rPr>
          <w:i/>
          <w:u w:val="none"/>
          <w:lang w:val="pt-BR"/>
        </w:rPr>
        <w:t>in</w:t>
      </w:r>
      <w:r w:rsidRPr="00997EB2">
        <w:rPr>
          <w:u w:val="none"/>
          <w:lang w:val="pt-BR"/>
        </w:rPr>
        <w:t xml:space="preserve">, </w:t>
      </w:r>
      <w:proofErr w:type="spellStart"/>
      <w:r w:rsidRPr="00997EB2">
        <w:rPr>
          <w:i/>
          <w:u w:val="none"/>
          <w:lang w:val="pt-BR"/>
        </w:rPr>
        <w:t>exists</w:t>
      </w:r>
      <w:proofErr w:type="spellEnd"/>
      <w:r w:rsidRPr="00997EB2">
        <w:rPr>
          <w:u w:val="none"/>
          <w:lang w:val="pt-BR"/>
        </w:rPr>
        <w:t>, dentre outras. São operadores que são facilmente resolvidos pelo banco, pois são tratados como parte do documento BSON.</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Mas, se é necessária uma consulta que não seria possível utilizando os modificadores, também é possível a utilização de consultas com </w:t>
      </w:r>
      <w:commentRangeStart w:id="413"/>
      <w:proofErr w:type="spellStart"/>
      <w:r w:rsidRPr="00997EB2">
        <w:rPr>
          <w:i/>
          <w:u w:val="none"/>
          <w:lang w:val="pt-BR"/>
        </w:rPr>
        <w:t>mapreduce</w:t>
      </w:r>
      <w:commentRangeEnd w:id="413"/>
      <w:proofErr w:type="spellEnd"/>
      <w:r>
        <w:rPr>
          <w:rStyle w:val="Refdecomentrio"/>
          <w:rFonts w:ascii="Calibri" w:hAnsi="Calibri" w:cs="Calibri"/>
          <w:u w:val="none"/>
        </w:rPr>
        <w:commentReference w:id="413"/>
      </w:r>
      <w:r w:rsidR="003D70D1">
        <w:rPr>
          <w:i/>
          <w:u w:val="none"/>
        </w:rPr>
        <w:fldChar w:fldCharType="begin"/>
      </w:r>
      <w:r w:rsidRPr="00997EB2">
        <w:rPr>
          <w:i/>
          <w:u w:val="none"/>
          <w:lang w:val="pt-BR"/>
        </w:rPr>
        <w:instrText xml:space="preserve"> ADDIN ZOTERO_ITEM {"citationID":"vvkfld2d9","citationItems":[{"uri":["http://zotero.org/groups/43707/items/NVD6Z2I2"]}]} </w:instrText>
      </w:r>
      <w:r w:rsidR="003D70D1">
        <w:rPr>
          <w:i/>
          <w:u w:val="none"/>
        </w:rPr>
        <w:fldChar w:fldCharType="separate"/>
      </w:r>
      <w:ins w:id="414" w:author="alberto.scremin" w:date="2011-06-27T16:56:00Z">
        <w:r w:rsidR="00322AC4" w:rsidRPr="00322AC4">
          <w:rPr>
            <w:lang w:val="pt-BR"/>
            <w:rPrChange w:id="415" w:author="alberto.scremin" w:date="2011-06-27T16:56:00Z">
              <w:rPr/>
            </w:rPrChange>
          </w:rPr>
          <w:t>(DEAN; SANJAY, 2008)</w:t>
        </w:r>
      </w:ins>
      <w:del w:id="416" w:author="alberto.scremin" w:date="2011-06-27T16:56:00Z">
        <w:r w:rsidRPr="00322AC4" w:rsidDel="00322AC4">
          <w:rPr>
            <w:lang w:val="pt-BR"/>
          </w:rPr>
          <w:delText>(DEAN; SANJAY, 2008)</w:delText>
        </w:r>
      </w:del>
      <w:r w:rsidR="003D70D1">
        <w:rPr>
          <w:i/>
          <w:u w:val="none"/>
        </w:rPr>
        <w:fldChar w:fldCharType="end"/>
      </w:r>
      <w:r w:rsidRPr="00997EB2">
        <w:rPr>
          <w:u w:val="none"/>
          <w:lang w:val="pt-BR"/>
        </w:rPr>
        <w:t xml:space="preserve">. </w:t>
      </w:r>
      <w:proofErr w:type="spellStart"/>
      <w:r w:rsidRPr="00997EB2">
        <w:rPr>
          <w:i/>
          <w:u w:val="none"/>
          <w:lang w:val="pt-BR"/>
        </w:rPr>
        <w:t>Mapreduce</w:t>
      </w:r>
      <w:proofErr w:type="spellEnd"/>
      <w:r w:rsidRPr="00997EB2">
        <w:rPr>
          <w:u w:val="none"/>
          <w:lang w:val="pt-BR"/>
        </w:rPr>
        <w:t xml:space="preserve">, é uma ferramenta poderosa de processamento de dados e para agregações. Geralmente complicadas de se escrever, são utilizadas quando seria utilizada uma função de </w:t>
      </w:r>
      <w:proofErr w:type="spellStart"/>
      <w:r w:rsidRPr="00997EB2">
        <w:rPr>
          <w:i/>
          <w:u w:val="none"/>
          <w:lang w:val="pt-BR"/>
        </w:rPr>
        <w:t>groupby</w:t>
      </w:r>
      <w:proofErr w:type="spellEnd"/>
      <w:r w:rsidRPr="00997EB2">
        <w:rPr>
          <w:u w:val="none"/>
          <w:lang w:val="pt-BR"/>
        </w:rPr>
        <w:t xml:space="preserve"> em SQL. No </w:t>
      </w:r>
      <w:proofErr w:type="gramStart"/>
      <w:r w:rsidRPr="00997EB2">
        <w:rPr>
          <w:u w:val="none"/>
          <w:lang w:val="pt-BR"/>
        </w:rPr>
        <w:t>MongoDB</w:t>
      </w:r>
      <w:proofErr w:type="gramEnd"/>
      <w:r w:rsidRPr="00997EB2">
        <w:rPr>
          <w:u w:val="none"/>
          <w:lang w:val="pt-BR"/>
        </w:rPr>
        <w:t xml:space="preserve">, </w:t>
      </w:r>
      <w:commentRangeStart w:id="417"/>
      <w:r w:rsidRPr="00997EB2">
        <w:rPr>
          <w:u w:val="none"/>
          <w:lang w:val="pt-BR"/>
        </w:rPr>
        <w:lastRenderedPageBreak/>
        <w:t>funciona da forma de pegar uma coleção</w:t>
      </w:r>
      <w:commentRangeEnd w:id="417"/>
      <w:r>
        <w:rPr>
          <w:rStyle w:val="Refdecomentrio"/>
          <w:rFonts w:ascii="Calibri" w:hAnsi="Calibri" w:cs="Calibri"/>
          <w:u w:val="none"/>
        </w:rPr>
        <w:commentReference w:id="417"/>
      </w:r>
      <w:r w:rsidRPr="00997EB2">
        <w:rPr>
          <w:u w:val="none"/>
          <w:lang w:val="pt-BR"/>
        </w:rPr>
        <w:t xml:space="preserve">, processar segundo a função </w:t>
      </w:r>
      <w:ins w:id="418" w:author="alberto.scremin" w:date="2011-06-27T17:29:00Z">
        <w:r w:rsidR="005922B1">
          <w:rPr>
            <w:u w:val="none"/>
            <w:lang w:val="pt-BR"/>
          </w:rPr>
          <w:t xml:space="preserve">de </w:t>
        </w:r>
        <w:proofErr w:type="spellStart"/>
        <w:r w:rsidR="005922B1" w:rsidRPr="005922B1">
          <w:rPr>
            <w:i/>
            <w:u w:val="none"/>
            <w:lang w:val="pt-BR"/>
            <w:rPrChange w:id="419" w:author="alberto.scremin" w:date="2011-06-27T17:29:00Z">
              <w:rPr>
                <w:u w:val="none"/>
                <w:lang w:val="pt-BR"/>
              </w:rPr>
            </w:rPrChange>
          </w:rPr>
          <w:t>mapreduce</w:t>
        </w:r>
        <w:proofErr w:type="spellEnd"/>
        <w:r w:rsidR="005922B1">
          <w:rPr>
            <w:u w:val="none"/>
            <w:lang w:val="pt-BR"/>
          </w:rPr>
          <w:t xml:space="preserve"> </w:t>
        </w:r>
      </w:ins>
      <w:r w:rsidRPr="00997EB2">
        <w:rPr>
          <w:u w:val="none"/>
          <w:lang w:val="pt-BR"/>
        </w:rPr>
        <w:t xml:space="preserve">e então retornar uma nova coleção com o resultado. </w:t>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420"/>
      <w:r w:rsidRPr="00997EB2">
        <w:rPr>
          <w:u w:val="none"/>
          <w:lang w:val="pt-BR"/>
        </w:rPr>
        <w:t xml:space="preserve">Apesar </w:t>
      </w:r>
      <w:del w:id="421" w:author="alberto.scremin" w:date="2011-06-27T17:30:00Z">
        <w:r w:rsidRPr="00997EB2" w:rsidDel="005922B1">
          <w:rPr>
            <w:u w:val="none"/>
            <w:lang w:val="pt-BR"/>
          </w:rPr>
          <w:delText xml:space="preserve">do </w:delText>
        </w:r>
        <w:r w:rsidRPr="00997EB2" w:rsidDel="005922B1">
          <w:rPr>
            <w:i/>
            <w:u w:val="none"/>
            <w:lang w:val="pt-BR"/>
          </w:rPr>
          <w:delText>mapreduce</w:delText>
        </w:r>
        <w:r w:rsidRPr="00997EB2" w:rsidDel="005922B1">
          <w:rPr>
            <w:u w:val="none"/>
            <w:lang w:val="pt-BR"/>
          </w:rPr>
          <w:delText>ser</w:delText>
        </w:r>
      </w:del>
      <w:ins w:id="422" w:author="alberto.scremin" w:date="2011-06-27T17:30:00Z">
        <w:r w:rsidR="005922B1" w:rsidRPr="00997EB2">
          <w:rPr>
            <w:u w:val="none"/>
            <w:lang w:val="pt-BR"/>
          </w:rPr>
          <w:t>de o mapreduce ser</w:t>
        </w:r>
      </w:ins>
      <w:r w:rsidRPr="00997EB2">
        <w:rPr>
          <w:u w:val="none"/>
          <w:lang w:val="pt-BR"/>
        </w:rPr>
        <w:t xml:space="preserve"> uma ferramenta poderosa, ela apresenta um desempenho ruim para resultados em tempo real. Devendo-se ao fato da limitação do motor do </w:t>
      </w:r>
      <w:proofErr w:type="spellStart"/>
      <w:proofErr w:type="gramStart"/>
      <w:r w:rsidRPr="00997EB2">
        <w:rPr>
          <w:u w:val="none"/>
          <w:lang w:val="pt-BR"/>
        </w:rPr>
        <w:t>JavaScript</w:t>
      </w:r>
      <w:proofErr w:type="spellEnd"/>
      <w:proofErr w:type="gramEnd"/>
      <w:r w:rsidRPr="00997EB2">
        <w:rPr>
          <w:u w:val="none"/>
          <w:lang w:val="pt-BR"/>
        </w:rPr>
        <w:t xml:space="preserve">, o </w:t>
      </w:r>
      <w:proofErr w:type="spellStart"/>
      <w:r w:rsidRPr="00997EB2">
        <w:rPr>
          <w:i/>
          <w:u w:val="none"/>
          <w:lang w:val="pt-BR"/>
        </w:rPr>
        <w:t>mapreduce</w:t>
      </w:r>
      <w:proofErr w:type="spellEnd"/>
      <w:r w:rsidRPr="00997EB2">
        <w:rPr>
          <w:u w:val="none"/>
          <w:lang w:val="pt-BR"/>
        </w:rPr>
        <w:t xml:space="preserve"> pode ser apenas executado em  uma </w:t>
      </w:r>
      <w:r w:rsidRPr="00997EB2">
        <w:rPr>
          <w:i/>
          <w:u w:val="none"/>
          <w:lang w:val="pt-BR"/>
        </w:rPr>
        <w:t>thread</w:t>
      </w:r>
      <w:r w:rsidRPr="00997EB2">
        <w:rPr>
          <w:u w:val="none"/>
          <w:lang w:val="pt-BR"/>
        </w:rPr>
        <w:t xml:space="preserve">, logo não aproveita dos vários núcleos que os processadores atuais possuem. Além de não permitir que outros processos sejam executados em paralelo </w:t>
      </w:r>
      <w:r w:rsidR="003D70D1" w:rsidRPr="001F3EAB">
        <w:rPr>
          <w:u w:val="none"/>
        </w:rPr>
        <w:fldChar w:fldCharType="begin"/>
      </w:r>
      <w:r w:rsidRPr="00997EB2">
        <w:rPr>
          <w:u w:val="none"/>
          <w:lang w:val="pt-BR"/>
        </w:rPr>
        <w:instrText xml:space="preserve"> ADDIN ZOTERO_ITEM {"citationID":"hco639mfk","citationItems":[{"uri":["http://zotero.org/groups/43707/items/IBPAAJEQ"]}]} </w:instrText>
      </w:r>
      <w:r w:rsidR="003D70D1" w:rsidRPr="001F3EAB">
        <w:rPr>
          <w:u w:val="none"/>
        </w:rPr>
        <w:fldChar w:fldCharType="separate"/>
      </w:r>
      <w:ins w:id="423" w:author="alberto.scremin" w:date="2011-06-27T16:56:00Z">
        <w:r w:rsidR="00322AC4" w:rsidRPr="00322AC4">
          <w:rPr>
            <w:lang w:val="pt-BR"/>
            <w:rPrChange w:id="424" w:author="alberto.scremin" w:date="2011-06-27T16:56:00Z">
              <w:rPr/>
            </w:rPrChange>
          </w:rPr>
          <w:t>(HOROWITZ; STEARN, 2011)</w:t>
        </w:r>
      </w:ins>
      <w:del w:id="425" w:author="alberto.scremin" w:date="2011-06-27T16:56:00Z">
        <w:r w:rsidRPr="00322AC4" w:rsidDel="00322AC4">
          <w:rPr>
            <w:lang w:val="pt-BR"/>
          </w:rPr>
          <w:delText>(HOROWITZ; STEARN, 2011)</w:delText>
        </w:r>
      </w:del>
      <w:r w:rsidR="003D70D1" w:rsidRPr="001F3EAB">
        <w:rPr>
          <w:u w:val="none"/>
        </w:rPr>
        <w:fldChar w:fldCharType="end"/>
      </w:r>
      <w:r w:rsidRPr="00997EB2">
        <w:rPr>
          <w:u w:val="none"/>
          <w:lang w:val="pt-BR"/>
        </w:rPr>
        <w:t>.</w:t>
      </w:r>
      <w:commentRangeEnd w:id="420"/>
      <w:r>
        <w:rPr>
          <w:rStyle w:val="Refdecomentrio"/>
          <w:rFonts w:ascii="Calibri" w:hAnsi="Calibri" w:cs="Calibri"/>
          <w:u w:val="none"/>
        </w:rPr>
        <w:commentReference w:id="420"/>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no </w:t>
      </w:r>
      <w:proofErr w:type="gramStart"/>
      <w:r w:rsidRPr="00997EB2">
        <w:rPr>
          <w:u w:val="none"/>
          <w:lang w:val="pt-BR"/>
        </w:rPr>
        <w:t>MongoDB</w:t>
      </w:r>
      <w:proofErr w:type="gramEnd"/>
      <w:r w:rsidRPr="00997EB2">
        <w:rPr>
          <w:u w:val="none"/>
          <w:lang w:val="pt-BR"/>
        </w:rPr>
        <w:t xml:space="preserve"> funcionam de maneira muito semelhante aos índices nos banco relacionais.</w:t>
      </w:r>
      <w:commentRangeStart w:id="426"/>
      <w:r w:rsidRPr="00997EB2">
        <w:rPr>
          <w:u w:val="none"/>
          <w:lang w:val="pt-BR"/>
        </w:rPr>
        <w:t xml:space="preserve"> Logo </w:t>
      </w:r>
      <w:commentRangeEnd w:id="426"/>
      <w:r>
        <w:rPr>
          <w:rStyle w:val="Refdecomentrio"/>
          <w:rFonts w:ascii="Calibri" w:hAnsi="Calibri" w:cs="Calibri"/>
          <w:u w:val="none"/>
        </w:rPr>
        <w:commentReference w:id="426"/>
      </w:r>
      <w:r w:rsidRPr="00997EB2">
        <w:rPr>
          <w:u w:val="none"/>
          <w:lang w:val="pt-BR"/>
        </w:rPr>
        <w:t xml:space="preserve">a maioria dos conceitos e materiais sobre indexação para bancos relacionais também podem ser utilizados com o </w:t>
      </w:r>
      <w:proofErr w:type="gramStart"/>
      <w:r w:rsidRPr="00997EB2">
        <w:rPr>
          <w:u w:val="none"/>
          <w:lang w:val="pt-BR"/>
        </w:rPr>
        <w:t>MongoDB</w:t>
      </w:r>
      <w:proofErr w:type="gramEnd"/>
      <w:r w:rsidR="003D70D1" w:rsidRPr="001F3EAB">
        <w:rPr>
          <w:u w:val="none"/>
        </w:rPr>
        <w:fldChar w:fldCharType="begin"/>
      </w:r>
      <w:r w:rsidRPr="00997EB2">
        <w:rPr>
          <w:u w:val="none"/>
          <w:lang w:val="pt-BR"/>
        </w:rPr>
        <w:instrText xml:space="preserve"> ADDIN ZOTERO_ITEM {"citationID":"u9fg2f9dd","citationItems":[{"locator":"5","label":"chapter","uri":["http://zotero.org/groups/43707/items/6PJ5EWQU"]}]} </w:instrText>
      </w:r>
      <w:r w:rsidR="003D70D1" w:rsidRPr="001F3EAB">
        <w:rPr>
          <w:u w:val="none"/>
        </w:rPr>
        <w:fldChar w:fldCharType="separate"/>
      </w:r>
      <w:ins w:id="427" w:author="alberto.scremin" w:date="2011-06-27T16:56:00Z">
        <w:r w:rsidR="00322AC4" w:rsidRPr="00322AC4">
          <w:rPr>
            <w:lang w:val="pt-BR"/>
            <w:rPrChange w:id="428" w:author="alberto.scremin" w:date="2011-06-27T16:56:00Z">
              <w:rPr/>
            </w:rPrChange>
          </w:rPr>
          <w:t>(CHODROW; DIROLF, 2010, cap. 5)</w:t>
        </w:r>
      </w:ins>
      <w:del w:id="429" w:author="alberto.scremin" w:date="2011-06-27T16:56:00Z">
        <w:r w:rsidRPr="00322AC4" w:rsidDel="00322AC4">
          <w:rPr>
            <w:lang w:val="pt-BR"/>
          </w:rPr>
          <w:delText>(CHODROW; DIROLF, 2010, cap. 5)</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índice é uma estrutura de dados que coleta informações sobre o valor de um determinado campo do documento, implementada em Árvore-B e utilizada pelo </w:t>
      </w:r>
      <w:proofErr w:type="spellStart"/>
      <w:r w:rsidRPr="00997EB2">
        <w:rPr>
          <w:u w:val="none"/>
          <w:lang w:val="pt-BR"/>
        </w:rPr>
        <w:t>otimizador</w:t>
      </w:r>
      <w:proofErr w:type="spellEnd"/>
      <w:r w:rsidRPr="00997EB2">
        <w:rPr>
          <w:u w:val="none"/>
          <w:lang w:val="pt-BR"/>
        </w:rPr>
        <w:t xml:space="preserve"> de consultas do </w:t>
      </w:r>
      <w:proofErr w:type="gramStart"/>
      <w:r w:rsidRPr="00997EB2">
        <w:rPr>
          <w:u w:val="none"/>
          <w:lang w:val="pt-BR"/>
        </w:rPr>
        <w:t>MongoDB</w:t>
      </w:r>
      <w:proofErr w:type="gramEnd"/>
      <w:r w:rsidRPr="00997EB2">
        <w:rPr>
          <w:u w:val="none"/>
          <w:lang w:val="pt-BR"/>
        </w:rPr>
        <w:t xml:space="preserve"> para rapidamente ordenar os documentos da coleção </w:t>
      </w:r>
      <w:r w:rsidR="003D70D1" w:rsidRPr="001F3EAB">
        <w:rPr>
          <w:u w:val="none"/>
        </w:rPr>
        <w:fldChar w:fldCharType="begin"/>
      </w:r>
      <w:r w:rsidRPr="00997EB2">
        <w:rPr>
          <w:u w:val="none"/>
          <w:lang w:val="pt-BR"/>
        </w:rPr>
        <w:instrText xml:space="preserve"> ADDIN ZOTERO_ITEM {"citationID":"23ncrlmjo9","citationItems":[{"uri":["http://zotero.org/groups/43707/items/NXGB9CSE"]}]} </w:instrText>
      </w:r>
      <w:r w:rsidR="003D70D1" w:rsidRPr="001F3EAB">
        <w:rPr>
          <w:u w:val="none"/>
        </w:rPr>
        <w:fldChar w:fldCharType="separate"/>
      </w:r>
      <w:ins w:id="430" w:author="alberto.scremin" w:date="2011-06-27T16:56:00Z">
        <w:r w:rsidR="00322AC4" w:rsidRPr="00322AC4">
          <w:rPr>
            <w:lang w:val="pt-BR"/>
            <w:rPrChange w:id="431" w:author="alberto.scremin" w:date="2011-06-27T16:56:00Z">
              <w:rPr/>
            </w:rPrChange>
          </w:rPr>
          <w:t>(MURPHY; MERRIMAN)</w:t>
        </w:r>
      </w:ins>
      <w:del w:id="432" w:author="alberto.scremin" w:date="2011-06-27T16:56:00Z">
        <w:r w:rsidRPr="00322AC4" w:rsidDel="00322AC4">
          <w:rPr>
            <w:lang w:val="pt-BR"/>
          </w:rPr>
          <w:delText>(MURPHY; MERRIMAN)</w:delText>
        </w:r>
      </w:del>
      <w:r w:rsidR="003D70D1"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Quando uma única chave é utilizada na consulta, esta chave pode ser indexada para melhorar o desempenho da consulta. Entretanto, se o campo não está sendo chamado no método </w:t>
      </w:r>
      <w:proofErr w:type="spellStart"/>
      <w:r w:rsidRPr="00997EB2">
        <w:rPr>
          <w:i/>
          <w:u w:val="none"/>
          <w:lang w:val="pt-BR"/>
        </w:rPr>
        <w:t>find</w:t>
      </w:r>
      <w:proofErr w:type="spellEnd"/>
      <w:r w:rsidRPr="00997EB2">
        <w:rPr>
          <w:u w:val="none"/>
          <w:lang w:val="pt-BR"/>
        </w:rPr>
        <w:t>,</w:t>
      </w:r>
      <w:ins w:id="433" w:author="alberto.scremin" w:date="2011-06-27T17:42:00Z">
        <w:r w:rsidR="00AB4646">
          <w:rPr>
            <w:u w:val="none"/>
            <w:lang w:val="pt-BR"/>
          </w:rPr>
          <w:t xml:space="preserve"> </w:t>
        </w:r>
      </w:ins>
      <w:r w:rsidRPr="00997EB2">
        <w:rPr>
          <w:u w:val="none"/>
          <w:lang w:val="pt-BR"/>
        </w:rPr>
        <w:t xml:space="preserve">o índice não irá melhorar a desempenho </w:t>
      </w:r>
      <w:r>
        <w:rPr>
          <w:rStyle w:val="Refdecomentrio"/>
          <w:rFonts w:ascii="Calibri" w:hAnsi="Calibri" w:cs="Calibri"/>
          <w:u w:val="none"/>
        </w:rPr>
        <w:commentReference w:id="434"/>
      </w:r>
      <w:r w:rsidRPr="00997EB2">
        <w:rPr>
          <w:u w:val="none"/>
          <w:lang w:val="pt-BR"/>
        </w:rPr>
        <w:t>da consulta.</w:t>
      </w:r>
      <w:ins w:id="435" w:author="alberto.scremin" w:date="2011-06-27T17:43:00Z">
        <w:r w:rsidR="00AB4646">
          <w:rPr>
            <w:u w:val="none"/>
            <w:lang w:val="pt-BR"/>
          </w:rPr>
          <w:t xml:space="preserve"> </w:t>
        </w:r>
      </w:ins>
      <w:r w:rsidRPr="00997EB2">
        <w:rPr>
          <w:u w:val="none"/>
          <w:lang w:val="pt-BR"/>
        </w:rPr>
        <w:t xml:space="preserve">Para criar um índice no </w:t>
      </w:r>
      <w:proofErr w:type="gramStart"/>
      <w:r w:rsidRPr="00997EB2">
        <w:rPr>
          <w:u w:val="none"/>
          <w:lang w:val="pt-BR"/>
        </w:rPr>
        <w:t>MongoDB</w:t>
      </w:r>
      <w:proofErr w:type="gramEnd"/>
      <w:r w:rsidRPr="00997EB2">
        <w:rPr>
          <w:u w:val="none"/>
          <w:lang w:val="pt-BR"/>
        </w:rPr>
        <w:t xml:space="preserve">, basta utilizar o método </w:t>
      </w:r>
      <w:proofErr w:type="spellStart"/>
      <w:r w:rsidRPr="00997EB2">
        <w:rPr>
          <w:i/>
          <w:u w:val="none"/>
          <w:lang w:val="pt-BR"/>
        </w:rPr>
        <w:t>ensureIndex</w:t>
      </w:r>
      <w:proofErr w:type="spellEnd"/>
      <w:r w:rsidRPr="00997EB2">
        <w:rPr>
          <w:u w:val="none"/>
          <w:lang w:val="pt-BR"/>
        </w:rPr>
        <w:t>, indicar quais campos serão indexados e indicar se o índice é ascendente (com o parâmetro 1) ou descendente (com o parâmetro -1). Para adicionar um índice</w:t>
      </w:r>
      <w:del w:id="436" w:author="alberto.scremin" w:date="2011-06-27T17:44:00Z">
        <w:r w:rsidRPr="00997EB2" w:rsidDel="00AB4646">
          <w:rPr>
            <w:u w:val="none"/>
            <w:lang w:val="pt-BR"/>
          </w:rPr>
          <w:delText xml:space="preserve"> em</w:delText>
        </w:r>
      </w:del>
      <w:r w:rsidRPr="00997EB2">
        <w:rPr>
          <w:u w:val="none"/>
          <w:lang w:val="pt-BR"/>
        </w:rPr>
        <w:t xml:space="preserve"> </w:t>
      </w:r>
      <w:commentRangeStart w:id="437"/>
      <w:r w:rsidRPr="00997EB2">
        <w:rPr>
          <w:u w:val="none"/>
          <w:lang w:val="pt-BR"/>
        </w:rPr>
        <w:t>no campo</w:t>
      </w:r>
      <w:commentRangeEnd w:id="437"/>
      <w:r>
        <w:rPr>
          <w:rStyle w:val="Refdecomentrio"/>
          <w:rFonts w:ascii="Calibri" w:hAnsi="Calibri" w:cs="Calibri"/>
          <w:u w:val="none"/>
        </w:rPr>
        <w:commentReference w:id="437"/>
      </w:r>
      <w:ins w:id="438" w:author="alberto.scremin" w:date="2011-06-27T17:44:00Z">
        <w:r w:rsidR="00AB4646">
          <w:rPr>
            <w:u w:val="none"/>
            <w:lang w:val="pt-BR"/>
          </w:rPr>
          <w:t xml:space="preserve"> </w:t>
        </w:r>
      </w:ins>
      <w:proofErr w:type="spellStart"/>
      <w:r w:rsidRPr="00997EB2">
        <w:rPr>
          <w:u w:val="none"/>
          <w:lang w:val="pt-BR"/>
        </w:rPr>
        <w:t>cpf</w:t>
      </w:r>
      <w:proofErr w:type="spellEnd"/>
      <w:r w:rsidRPr="00997EB2">
        <w:rPr>
          <w:u w:val="none"/>
          <w:lang w:val="pt-BR"/>
        </w:rPr>
        <w:t xml:space="preserve"> do documento da </w:t>
      </w:r>
      <w:r w:rsidR="003D70D1">
        <w:rPr>
          <w:u w:val="none"/>
        </w:rPr>
        <w:fldChar w:fldCharType="begin"/>
      </w:r>
      <w:r w:rsidRPr="00997EB2">
        <w:rPr>
          <w:u w:val="none"/>
          <w:lang w:val="pt-BR"/>
        </w:rPr>
        <w:instrText xml:space="preserve"> REF _Ref293409313 \h </w:instrText>
      </w:r>
      <w:r w:rsidR="003D70D1">
        <w:rPr>
          <w:u w:val="none"/>
        </w:rPr>
      </w:r>
      <w:r w:rsidR="003D70D1">
        <w:rPr>
          <w:u w:val="none"/>
        </w:rPr>
        <w:fldChar w:fldCharType="separate"/>
      </w:r>
      <w:r w:rsidRPr="00997EB2">
        <w:rPr>
          <w:lang w:val="pt-BR"/>
        </w:rPr>
        <w:t xml:space="preserve">Figura </w:t>
      </w:r>
      <w:r w:rsidRPr="00997EB2">
        <w:rPr>
          <w:noProof/>
          <w:lang w:val="pt-BR"/>
        </w:rPr>
        <w:t>13</w:t>
      </w:r>
      <w:r w:rsidR="003D70D1">
        <w:rPr>
          <w:u w:val="none"/>
        </w:rPr>
        <w:fldChar w:fldCharType="end"/>
      </w:r>
      <w:r w:rsidRPr="00997EB2">
        <w:rPr>
          <w:u w:val="none"/>
          <w:lang w:val="pt-BR"/>
        </w:rPr>
        <w:t>, devemos utilizar o seguinte comando:</w:t>
      </w:r>
    </w:p>
    <w:p w:rsidR="00FA18CE" w:rsidRPr="00997EB2" w:rsidRDefault="00FA18CE" w:rsidP="00FA18CE">
      <w:pPr>
        <w:pStyle w:val="SubTitulo2"/>
        <w:numPr>
          <w:ilvl w:val="0"/>
          <w:numId w:val="0"/>
        </w:numPr>
        <w:jc w:val="center"/>
        <w:rPr>
          <w:b/>
          <w:u w:val="none"/>
          <w:lang w:val="pt-BR"/>
        </w:rPr>
      </w:pPr>
      <w:proofErr w:type="spellStart"/>
      <w:r w:rsidRPr="00997EB2">
        <w:rPr>
          <w:b/>
          <w:u w:val="none"/>
          <w:lang w:val="pt-BR"/>
        </w:rPr>
        <w:t>db</w:t>
      </w:r>
      <w:proofErr w:type="spellEnd"/>
      <w:r w:rsidRPr="00997EB2">
        <w:rPr>
          <w:b/>
          <w:u w:val="none"/>
          <w:lang w:val="pt-BR"/>
        </w:rPr>
        <w:t>.pessoas.</w:t>
      </w:r>
      <w:proofErr w:type="spellStart"/>
      <w:proofErr w:type="gramStart"/>
      <w:r w:rsidRPr="00997EB2">
        <w:rPr>
          <w:b/>
          <w:u w:val="none"/>
          <w:lang w:val="pt-BR"/>
        </w:rPr>
        <w:t>ensureIndex</w:t>
      </w:r>
      <w:proofErr w:type="spellEnd"/>
      <w:proofErr w:type="gramEnd"/>
      <w:r w:rsidRPr="00997EB2">
        <w:rPr>
          <w:b/>
          <w:u w:val="none"/>
          <w:lang w:val="pt-BR"/>
        </w:rPr>
        <w:t>({‘</w:t>
      </w:r>
      <w:proofErr w:type="spellStart"/>
      <w:r w:rsidRPr="00997EB2">
        <w:rPr>
          <w:b/>
          <w:u w:val="none"/>
          <w:lang w:val="pt-BR"/>
        </w:rPr>
        <w:t>cpf</w:t>
      </w:r>
      <w:proofErr w:type="spellEnd"/>
      <w:r w:rsidRPr="00997EB2">
        <w:rPr>
          <w:b/>
          <w:u w:val="none"/>
          <w:lang w:val="pt-BR"/>
        </w:rPr>
        <w:t>’ : 1});</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MongoDB</w:t>
      </w:r>
      <w:proofErr w:type="gramEnd"/>
      <w:r w:rsidRPr="00997EB2">
        <w:rPr>
          <w:u w:val="none"/>
          <w:lang w:val="pt-BR"/>
        </w:rPr>
        <w:t xml:space="preserve"> suporta chaves únicas, índices compostos</w:t>
      </w:r>
      <w:del w:id="439" w:author="alberto.scremin" w:date="2011-06-27T17:58:00Z">
        <w:r w:rsidRPr="00997EB2" w:rsidDel="009F7E16">
          <w:rPr>
            <w:u w:val="none"/>
            <w:lang w:val="pt-BR"/>
          </w:rPr>
          <w:delText xml:space="preserve"> e</w:delText>
        </w:r>
      </w:del>
      <w:ins w:id="440" w:author="alberto.scremin" w:date="2011-06-27T17:58:00Z">
        <w:r w:rsidR="009F7E16">
          <w:rPr>
            <w:u w:val="none"/>
            <w:lang w:val="pt-BR"/>
          </w:rPr>
          <w:t>,</w:t>
        </w:r>
      </w:ins>
      <w:r w:rsidRPr="00997EB2">
        <w:rPr>
          <w:u w:val="none"/>
          <w:lang w:val="pt-BR"/>
        </w:rPr>
        <w:t xml:space="preserve"> índice</w:t>
      </w:r>
      <w:ins w:id="441" w:author="alberto.scremin" w:date="2011-06-27T17:59:00Z">
        <w:r w:rsidR="009F7E16">
          <w:rPr>
            <w:u w:val="none"/>
            <w:lang w:val="pt-BR"/>
          </w:rPr>
          <w:t>s</w:t>
        </w:r>
      </w:ins>
      <w:r w:rsidRPr="00997EB2">
        <w:rPr>
          <w:u w:val="none"/>
          <w:lang w:val="pt-BR"/>
        </w:rPr>
        <w:t xml:space="preserve"> em qualquer campo do documento, inclusive nos documentos inseridos e índices </w:t>
      </w:r>
      <w:proofErr w:type="spellStart"/>
      <w:r w:rsidRPr="00997EB2">
        <w:rPr>
          <w:u w:val="none"/>
          <w:lang w:val="pt-BR"/>
        </w:rPr>
        <w:t>geoespaciais</w:t>
      </w:r>
      <w:proofErr w:type="spellEnd"/>
      <w:r w:rsidRPr="00997EB2">
        <w:rPr>
          <w:u w:val="none"/>
          <w:lang w:val="pt-BR"/>
        </w:rPr>
        <w:t xml:space="preserve">. O </w:t>
      </w:r>
      <w:proofErr w:type="gramStart"/>
      <w:r w:rsidRPr="00997EB2">
        <w:rPr>
          <w:u w:val="none"/>
          <w:lang w:val="pt-BR"/>
        </w:rPr>
        <w:t>MongoDB</w:t>
      </w:r>
      <w:proofErr w:type="gramEnd"/>
      <w:r w:rsidRPr="00997EB2">
        <w:rPr>
          <w:u w:val="none"/>
          <w:lang w:val="pt-BR"/>
        </w:rPr>
        <w:t>, também permite índices esparsos, permitindo assim consultas utilizando o índice em coleções onde nem todos documentos possuem o campo indexado, tendo apenas como limitação não possuir mais de um campo indexado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Índices também podem ser utilizados </w:t>
      </w:r>
      <w:commentRangeStart w:id="442"/>
      <w:r w:rsidRPr="00997EB2">
        <w:rPr>
          <w:u w:val="none"/>
          <w:lang w:val="pt-BR"/>
        </w:rPr>
        <w:t>para retornar o resultado de uma consulta</w:t>
      </w:r>
      <w:commentRangeEnd w:id="442"/>
      <w:r>
        <w:rPr>
          <w:rStyle w:val="Refdecomentrio"/>
          <w:rFonts w:ascii="Calibri" w:hAnsi="Calibri" w:cs="Calibri"/>
          <w:u w:val="none"/>
        </w:rPr>
        <w:commentReference w:id="442"/>
      </w:r>
      <w:r w:rsidRPr="00997EB2">
        <w:rPr>
          <w:u w:val="none"/>
          <w:lang w:val="pt-BR"/>
        </w:rPr>
        <w:t xml:space="preserve"> ao</w:t>
      </w:r>
      <w:commentRangeStart w:id="443"/>
      <w:r w:rsidRPr="00997EB2">
        <w:rPr>
          <w:u w:val="none"/>
          <w:lang w:val="pt-BR"/>
        </w:rPr>
        <w:t xml:space="preserve"> limitar </w:t>
      </w:r>
      <w:commentRangeEnd w:id="443"/>
      <w:r>
        <w:rPr>
          <w:rStyle w:val="Refdecomentrio"/>
          <w:rFonts w:ascii="Calibri" w:hAnsi="Calibri" w:cs="Calibri"/>
          <w:u w:val="none"/>
        </w:rPr>
        <w:commentReference w:id="443"/>
      </w:r>
      <w:r w:rsidRPr="00997EB2">
        <w:rPr>
          <w:u w:val="none"/>
          <w:lang w:val="pt-BR"/>
        </w:rPr>
        <w:t>os campos da consulta para apenas os de um índice existente</w:t>
      </w:r>
      <w:del w:id="444" w:author="alberto.scremin" w:date="2011-06-27T17:59:00Z">
        <w:r w:rsidRPr="00997EB2" w:rsidDel="009F7E16">
          <w:rPr>
            <w:u w:val="none"/>
            <w:lang w:val="pt-BR"/>
          </w:rPr>
          <w:delText>.</w:delText>
        </w:r>
      </w:del>
      <w:r w:rsidRPr="00997EB2">
        <w:rPr>
          <w:u w:val="none"/>
          <w:lang w:val="pt-BR"/>
        </w:rPr>
        <w:t xml:space="preserve">. Outra característica do </w:t>
      </w:r>
      <w:proofErr w:type="gramStart"/>
      <w:r w:rsidRPr="00997EB2">
        <w:rPr>
          <w:u w:val="none"/>
          <w:lang w:val="pt-BR"/>
        </w:rPr>
        <w:t>MongoDB</w:t>
      </w:r>
      <w:proofErr w:type="gramEnd"/>
      <w:r w:rsidRPr="00997EB2">
        <w:rPr>
          <w:u w:val="none"/>
          <w:lang w:val="pt-BR"/>
        </w:rPr>
        <w:t xml:space="preserve"> é que um índice único, por padrão, é criado no campo ‘_id’.</w:t>
      </w:r>
      <w:commentRangeStart w:id="445"/>
      <w:r w:rsidRPr="00997EB2">
        <w:rPr>
          <w:u w:val="none"/>
          <w:lang w:val="pt-BR"/>
        </w:rPr>
        <w:t xml:space="preserve"> Esse índice não será criado apenas </w:t>
      </w:r>
      <w:commentRangeEnd w:id="445"/>
      <w:r>
        <w:rPr>
          <w:rStyle w:val="Refdecomentrio"/>
          <w:rFonts w:ascii="Calibri" w:hAnsi="Calibri" w:cs="Calibri"/>
          <w:u w:val="none"/>
        </w:rPr>
        <w:commentReference w:id="445"/>
      </w:r>
      <w:commentRangeStart w:id="446"/>
      <w:r w:rsidRPr="00997EB2">
        <w:rPr>
          <w:u w:val="none"/>
          <w:lang w:val="pt-BR"/>
        </w:rPr>
        <w:t xml:space="preserve">caso a coleção </w:t>
      </w:r>
      <w:commentRangeEnd w:id="446"/>
      <w:r w:rsidRPr="00997EB2">
        <w:rPr>
          <w:u w:val="none"/>
          <w:lang w:val="pt-BR"/>
        </w:rPr>
        <w:t xml:space="preserve">seja </w:t>
      </w:r>
      <w:r>
        <w:rPr>
          <w:rStyle w:val="Refdecomentrio"/>
          <w:rFonts w:ascii="Calibri" w:hAnsi="Calibri" w:cs="Calibri"/>
          <w:u w:val="none"/>
        </w:rPr>
        <w:commentReference w:id="446"/>
      </w:r>
      <w:proofErr w:type="spellStart"/>
      <w:r w:rsidRPr="00997EB2">
        <w:rPr>
          <w:i/>
          <w:u w:val="none"/>
          <w:lang w:val="pt-BR"/>
        </w:rPr>
        <w:t>capped</w:t>
      </w:r>
      <w:proofErr w:type="spellEnd"/>
      <w:r w:rsidRPr="00997EB2">
        <w:rPr>
          <w:i/>
          <w:u w:val="none"/>
          <w:lang w:val="pt-BR"/>
        </w:rPr>
        <w:t>,</w:t>
      </w:r>
      <w:ins w:id="447" w:author="alberto.scremin" w:date="2011-06-27T18:00:00Z">
        <w:r w:rsidR="009F7E16">
          <w:rPr>
            <w:i/>
            <w:u w:val="none"/>
            <w:lang w:val="pt-BR"/>
          </w:rPr>
          <w:t xml:space="preserve"> </w:t>
        </w:r>
      </w:ins>
      <w:r w:rsidRPr="00997EB2">
        <w:rPr>
          <w:u w:val="none"/>
          <w:lang w:val="pt-BR"/>
        </w:rPr>
        <w:t>que é um tipo especial de coleção.</w:t>
      </w:r>
    </w:p>
    <w:p w:rsidR="00FA18CE" w:rsidRPr="00997EB2" w:rsidRDefault="00FA18CE" w:rsidP="00FA18CE">
      <w:pPr>
        <w:pStyle w:val="SubTitulo2"/>
        <w:numPr>
          <w:ilvl w:val="0"/>
          <w:numId w:val="0"/>
        </w:numPr>
        <w:ind w:firstLine="708"/>
        <w:jc w:val="both"/>
        <w:rPr>
          <w:lang w:val="pt-BR"/>
        </w:rPr>
      </w:pPr>
      <w:r w:rsidRPr="00997EB2">
        <w:rPr>
          <w:u w:val="none"/>
          <w:lang w:val="pt-BR"/>
        </w:rPr>
        <w:t>A desvantagem de criar índices é que este causa uma sobrecarga nas inserções, modificações e exclusões. Isto se deve ao banco além da operação, precisar também alterar os índices, por isso não é recomendada a indexação de todos os campos da coleção.</w:t>
      </w:r>
    </w:p>
    <w:p w:rsidR="00FA18CE" w:rsidRPr="00997EB2" w:rsidRDefault="00FA18CE" w:rsidP="00FA18CE">
      <w:pPr>
        <w:pStyle w:val="SubTitulo2"/>
        <w:numPr>
          <w:ilvl w:val="0"/>
          <w:numId w:val="0"/>
        </w:numPr>
        <w:ind w:left="720"/>
        <w:rPr>
          <w:lang w:val="pt-BR"/>
        </w:rPr>
      </w:pPr>
    </w:p>
    <w:p w:rsidR="00FA18CE" w:rsidRDefault="00FA18CE" w:rsidP="00FA18CE">
      <w:pPr>
        <w:pStyle w:val="SubTitulo2"/>
      </w:pPr>
      <w:proofErr w:type="spellStart"/>
      <w:r>
        <w:t>Otimizador</w:t>
      </w:r>
      <w:proofErr w:type="spellEnd"/>
      <w:r>
        <w:t xml:space="preserve"> de </w:t>
      </w:r>
      <w:proofErr w:type="spellStart"/>
      <w:r>
        <w:t>Consulta</w:t>
      </w:r>
      <w:proofErr w:type="spellEnd"/>
    </w:p>
    <w:p w:rsidR="00FA18CE" w:rsidRPr="00997EB2" w:rsidRDefault="00FA18CE" w:rsidP="00FA18CE">
      <w:pPr>
        <w:pStyle w:val="sumario"/>
        <w:numPr>
          <w:ilvl w:val="0"/>
          <w:numId w:val="0"/>
        </w:numPr>
        <w:ind w:firstLine="708"/>
        <w:jc w:val="both"/>
        <w:rPr>
          <w:lang w:val="pt-BR" w:eastAsia="en-US"/>
        </w:rPr>
      </w:pPr>
      <w:r w:rsidRPr="00997EB2">
        <w:rPr>
          <w:lang w:val="pt-BR" w:eastAsia="en-US"/>
        </w:rPr>
        <w:lastRenderedPageBreak/>
        <w:t xml:space="preserve">O otimizador de consultas do </w:t>
      </w:r>
      <w:proofErr w:type="gramStart"/>
      <w:r w:rsidRPr="00997EB2">
        <w:rPr>
          <w:lang w:val="pt-BR" w:eastAsia="en-US"/>
        </w:rPr>
        <w:t>MongoDB</w:t>
      </w:r>
      <w:proofErr w:type="gramEnd"/>
      <w:r w:rsidRPr="00997EB2">
        <w:rPr>
          <w:lang w:val="pt-BR" w:eastAsia="en-US"/>
        </w:rPr>
        <w:t xml:space="preserve">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terminar primeiro. Este método funciona bem para bancos não relacionais, pois não são realizadas junções, logo o espaço utilizado para os possíveis planos da consulta é muito menor. </w:t>
      </w:r>
    </w:p>
    <w:p w:rsidR="00FA18CE" w:rsidRPr="00997EB2" w:rsidRDefault="00FA18CE" w:rsidP="00FA18CE">
      <w:pPr>
        <w:pStyle w:val="sumario"/>
        <w:numPr>
          <w:ilvl w:val="0"/>
          <w:numId w:val="0"/>
        </w:numPr>
        <w:ind w:firstLine="708"/>
        <w:jc w:val="both"/>
        <w:rPr>
          <w:lang w:val="pt-BR" w:eastAsia="en-US"/>
        </w:rPr>
      </w:pPr>
      <w:commentRangeStart w:id="448"/>
      <w:r w:rsidRPr="00997EB2">
        <w:rPr>
          <w:lang w:val="pt-BR" w:eastAsia="en-US"/>
        </w:rPr>
        <w:t xml:space="preserve">Pode acontecer de um plano que funcionava bem, com o tempo apresentar um desempenho </w:t>
      </w:r>
      <w:r w:rsidR="00C91C21">
        <w:rPr>
          <w:lang w:val="pt-BR" w:eastAsia="en-US"/>
        </w:rPr>
        <w:t xml:space="preserve">pior, com a consulta demorando </w:t>
      </w:r>
      <w:r w:rsidRPr="00997EB2">
        <w:rPr>
          <w:lang w:val="pt-BR" w:eastAsia="en-US"/>
        </w:rPr>
        <w:t xml:space="preserve">mais a responder. </w:t>
      </w:r>
      <w:commentRangeEnd w:id="448"/>
      <w:r>
        <w:rPr>
          <w:rStyle w:val="Refdecomentrio"/>
          <w:rFonts w:ascii="Calibri" w:hAnsi="Calibri"/>
        </w:rPr>
        <w:commentReference w:id="448"/>
      </w:r>
      <w:r w:rsidRPr="00997EB2">
        <w:rPr>
          <w:lang w:val="pt-BR" w:eastAsia="en-US"/>
        </w:rPr>
        <w:t xml:space="preserve">O motivo dessa queda de desempenho ocorre devido a mudanças nos dados do banco ou mudanças nos valores dos parâmetros das consultas. Neste caso, </w:t>
      </w:r>
      <w:commentRangeStart w:id="449"/>
      <w:r w:rsidRPr="00997EB2">
        <w:rPr>
          <w:lang w:val="pt-BR" w:eastAsia="en-US"/>
        </w:rPr>
        <w:t xml:space="preserve">o SGBD </w:t>
      </w:r>
      <w:commentRangeEnd w:id="449"/>
      <w:r>
        <w:rPr>
          <w:rStyle w:val="Refdecomentrio"/>
          <w:rFonts w:ascii="Calibri" w:hAnsi="Calibri"/>
        </w:rPr>
        <w:commentReference w:id="449"/>
      </w:r>
      <w:r w:rsidRPr="00997EB2">
        <w:rPr>
          <w:lang w:val="pt-BR" w:eastAsia="en-US"/>
        </w:rPr>
        <w:t xml:space="preserve">executará novamente diferentes planos em paralelo para verificar qual o mais adequado. </w:t>
      </w:r>
      <w:r w:rsidR="003D70D1">
        <w:rPr>
          <w:lang w:eastAsia="en-US"/>
        </w:rPr>
        <w:fldChar w:fldCharType="begin"/>
      </w:r>
      <w:r w:rsidRPr="00997EB2">
        <w:rPr>
          <w:lang w:val="pt-BR" w:eastAsia="en-US"/>
        </w:rPr>
        <w:instrText xml:space="preserve"> ADDIN ZOTERO_ITEM {"citationID":"3cbborqn9","citationItems":[{"uri":["http://zotero.org/groups/43707/items/TXW2PZ5F"]}]} </w:instrText>
      </w:r>
      <w:r w:rsidR="003D70D1">
        <w:rPr>
          <w:lang w:eastAsia="en-US"/>
        </w:rPr>
        <w:fldChar w:fldCharType="separate"/>
      </w:r>
      <w:ins w:id="450" w:author="alberto.scremin" w:date="2011-06-27T16:56:00Z">
        <w:r w:rsidR="00322AC4" w:rsidRPr="00322AC4">
          <w:rPr>
            <w:lang w:val="pt-BR"/>
            <w:rPrChange w:id="451" w:author="alberto.scremin" w:date="2011-06-27T16:56:00Z">
              <w:rPr/>
            </w:rPrChange>
          </w:rPr>
          <w:t>(MERRIMAN, 2010)</w:t>
        </w:r>
      </w:ins>
      <w:del w:id="452" w:author="alberto.scremin" w:date="2011-06-27T16:56:00Z">
        <w:r w:rsidRPr="00322AC4" w:rsidDel="00322AC4">
          <w:rPr>
            <w:lang w:val="pt-BR"/>
          </w:rPr>
          <w:delText>(MERRIMAN, 2010)</w:delText>
        </w:r>
      </w:del>
      <w:r w:rsidR="003D70D1">
        <w:rPr>
          <w:lang w:eastAsia="en-US"/>
        </w:rPr>
        <w:fldChar w:fldCharType="end"/>
      </w:r>
    </w:p>
    <w:p w:rsidR="00FA18CE" w:rsidRPr="00997EB2" w:rsidRDefault="009F7E16" w:rsidP="00FA18CE">
      <w:pPr>
        <w:pStyle w:val="SubTitulo2"/>
        <w:numPr>
          <w:ilvl w:val="0"/>
          <w:numId w:val="0"/>
        </w:numPr>
        <w:ind w:firstLine="708"/>
        <w:jc w:val="both"/>
        <w:rPr>
          <w:u w:val="none"/>
          <w:lang w:val="pt-BR"/>
        </w:rPr>
      </w:pPr>
      <w:ins w:id="453" w:author="alberto.scremin" w:date="2011-06-27T18:03:00Z">
        <w:r>
          <w:rPr>
            <w:u w:val="none"/>
            <w:lang w:val="pt-BR"/>
          </w:rPr>
          <w:t>Outra</w:t>
        </w:r>
      </w:ins>
      <w:ins w:id="454" w:author="alberto.scremin" w:date="2011-06-27T18:02:00Z">
        <w:r>
          <w:rPr>
            <w:u w:val="none"/>
            <w:lang w:val="pt-BR"/>
          </w:rPr>
          <w:t xml:space="preserve"> caracter</w:t>
        </w:r>
      </w:ins>
      <w:ins w:id="455" w:author="alberto.scremin" w:date="2011-06-27T18:03:00Z">
        <w:r>
          <w:rPr>
            <w:u w:val="none"/>
            <w:lang w:val="pt-BR"/>
          </w:rPr>
          <w:t xml:space="preserve">ística do </w:t>
        </w:r>
        <w:proofErr w:type="gramStart"/>
        <w:r>
          <w:rPr>
            <w:u w:val="none"/>
            <w:lang w:val="pt-BR"/>
          </w:rPr>
          <w:t>MongoDB</w:t>
        </w:r>
        <w:proofErr w:type="gramEnd"/>
        <w:r>
          <w:rPr>
            <w:u w:val="none"/>
            <w:lang w:val="pt-BR"/>
          </w:rPr>
          <w:t xml:space="preserve"> é que c</w:t>
        </w:r>
      </w:ins>
      <w:ins w:id="456" w:author="alberto.scremin" w:date="2011-06-27T18:02:00Z">
        <w:r>
          <w:rPr>
            <w:u w:val="none"/>
            <w:lang w:val="pt-BR"/>
          </w:rPr>
          <w:t>aso seja necessário</w:t>
        </w:r>
      </w:ins>
      <w:ins w:id="457" w:author="alberto.scremin" w:date="2011-06-27T18:03:00Z">
        <w:r>
          <w:rPr>
            <w:u w:val="none"/>
            <w:lang w:val="pt-BR"/>
          </w:rPr>
          <w:t>, o</w:t>
        </w:r>
      </w:ins>
      <w:del w:id="458" w:author="alberto.scremin" w:date="2011-06-27T18:03:00Z">
        <w:r w:rsidR="00FA18CE" w:rsidRPr="00997EB2" w:rsidDel="009F7E16">
          <w:rPr>
            <w:u w:val="none"/>
            <w:lang w:val="pt-BR"/>
          </w:rPr>
          <w:delText>O</w:delText>
        </w:r>
      </w:del>
      <w:r w:rsidR="00FA18CE" w:rsidRPr="00997EB2">
        <w:rPr>
          <w:u w:val="none"/>
          <w:lang w:val="pt-BR"/>
        </w:rPr>
        <w:t xml:space="preserve"> </w:t>
      </w:r>
      <w:proofErr w:type="spellStart"/>
      <w:r w:rsidR="00FA18CE" w:rsidRPr="00997EB2">
        <w:rPr>
          <w:u w:val="none"/>
          <w:lang w:val="pt-BR"/>
        </w:rPr>
        <w:t>otimizador</w:t>
      </w:r>
      <w:proofErr w:type="spellEnd"/>
      <w:r w:rsidR="00FA18CE" w:rsidRPr="00997EB2">
        <w:rPr>
          <w:u w:val="none"/>
          <w:lang w:val="pt-BR"/>
        </w:rPr>
        <w:t xml:space="preserve"> de consultas </w:t>
      </w:r>
      <w:del w:id="459" w:author="alberto.scremin" w:date="2011-06-27T18:03:00Z">
        <w:r w:rsidR="00FA18CE" w:rsidRPr="00997EB2" w:rsidDel="009F7E16">
          <w:rPr>
            <w:u w:val="none"/>
            <w:lang w:val="pt-BR"/>
          </w:rPr>
          <w:delText xml:space="preserve">do MongoDB </w:delText>
        </w:r>
      </w:del>
      <w:r w:rsidR="00FA18CE" w:rsidRPr="00997EB2">
        <w:rPr>
          <w:u w:val="none"/>
          <w:lang w:val="pt-BR"/>
        </w:rPr>
        <w:t>irá reordenar os termos da consulta para obter as vantagens do índice</w:t>
      </w:r>
      <w:del w:id="460" w:author="alberto.scremin" w:date="2011-06-27T18:04:00Z">
        <w:r w:rsidR="00FA18CE" w:rsidRPr="00997EB2" w:rsidDel="009F7E16">
          <w:rPr>
            <w:u w:val="none"/>
            <w:lang w:val="pt-BR"/>
          </w:rPr>
          <w:delText xml:space="preserve">, </w:delText>
        </w:r>
      </w:del>
      <w:ins w:id="461" w:author="alberto.scremin" w:date="2011-06-27T18:04:00Z">
        <w:r>
          <w:rPr>
            <w:u w:val="none"/>
            <w:lang w:val="pt-BR"/>
          </w:rPr>
          <w:t>.</w:t>
        </w:r>
        <w:r w:rsidRPr="00997EB2">
          <w:rPr>
            <w:u w:val="none"/>
            <w:lang w:val="pt-BR"/>
          </w:rPr>
          <w:t xml:space="preserve"> </w:t>
        </w:r>
      </w:ins>
      <w:del w:id="462" w:author="alberto.scremin" w:date="2011-06-27T18:04:00Z">
        <w:r w:rsidR="00FA18CE" w:rsidRPr="00997EB2" w:rsidDel="009F7E16">
          <w:rPr>
            <w:u w:val="none"/>
            <w:lang w:val="pt-BR"/>
          </w:rPr>
          <w:delText xml:space="preserve">por </w:delText>
        </w:r>
      </w:del>
      <w:ins w:id="463" w:author="alberto.scremin" w:date="2011-06-27T18:04:00Z">
        <w:r>
          <w:rPr>
            <w:u w:val="none"/>
            <w:lang w:val="pt-BR"/>
          </w:rPr>
          <w:t>P</w:t>
        </w:r>
        <w:r w:rsidRPr="00997EB2">
          <w:rPr>
            <w:u w:val="none"/>
            <w:lang w:val="pt-BR"/>
          </w:rPr>
          <w:t xml:space="preserve">or </w:t>
        </w:r>
      </w:ins>
      <w:r w:rsidR="00FA18CE" w:rsidRPr="00997EB2">
        <w:rPr>
          <w:u w:val="none"/>
          <w:lang w:val="pt-BR"/>
        </w:rPr>
        <w:t xml:space="preserve">exemplo, </w:t>
      </w:r>
      <w:del w:id="464" w:author="alberto.scremin" w:date="2011-06-27T18:04:00Z">
        <w:r w:rsidR="00FA18CE" w:rsidRPr="00997EB2" w:rsidDel="009F7E16">
          <w:rPr>
            <w:u w:val="none"/>
            <w:lang w:val="pt-BR"/>
          </w:rPr>
          <w:delText xml:space="preserve">se </w:delText>
        </w:r>
      </w:del>
      <w:ins w:id="465" w:author="alberto.scremin" w:date="2011-06-27T18:04:00Z">
        <w:r>
          <w:rPr>
            <w:u w:val="none"/>
            <w:lang w:val="pt-BR"/>
          </w:rPr>
          <w:t>caso</w:t>
        </w:r>
        <w:r w:rsidRPr="00997EB2">
          <w:rPr>
            <w:u w:val="none"/>
            <w:lang w:val="pt-BR"/>
          </w:rPr>
          <w:t xml:space="preserve"> </w:t>
        </w:r>
      </w:ins>
      <w:r w:rsidR="00FA18CE" w:rsidRPr="00997EB2">
        <w:rPr>
          <w:u w:val="none"/>
          <w:lang w:val="pt-BR"/>
        </w:rPr>
        <w:t xml:space="preserve">a consulta </w:t>
      </w:r>
      <w:ins w:id="466" w:author="alberto.scremin" w:date="2011-06-27T18:04:00Z">
        <w:r>
          <w:rPr>
            <w:u w:val="none"/>
            <w:lang w:val="pt-BR"/>
          </w:rPr>
          <w:t>seja</w:t>
        </w:r>
      </w:ins>
      <w:del w:id="467" w:author="alberto.scremin" w:date="2011-06-27T18:04:00Z">
        <w:r w:rsidR="00FA18CE" w:rsidRPr="00997EB2" w:rsidDel="009F7E16">
          <w:rPr>
            <w:u w:val="none"/>
            <w:lang w:val="pt-BR"/>
          </w:rPr>
          <w:delText>for</w:delText>
        </w:r>
      </w:del>
      <w:r w:rsidR="00FA18CE" w:rsidRPr="00997EB2">
        <w:rPr>
          <w:u w:val="none"/>
          <w:lang w:val="pt-BR"/>
        </w:rPr>
        <w:t xml:space="preserve"> </w:t>
      </w:r>
      <w:proofErr w:type="gramStart"/>
      <w:r w:rsidR="00FA18CE" w:rsidRPr="00997EB2">
        <w:rPr>
          <w:u w:val="none"/>
          <w:lang w:val="pt-BR"/>
        </w:rPr>
        <w:t xml:space="preserve">{ </w:t>
      </w:r>
      <w:proofErr w:type="gramEnd"/>
      <w:r w:rsidR="00FA18CE" w:rsidRPr="00997EB2">
        <w:rPr>
          <w:u w:val="none"/>
          <w:lang w:val="pt-BR"/>
        </w:rPr>
        <w:t>“x”:“</w:t>
      </w:r>
      <w:proofErr w:type="spellStart"/>
      <w:r w:rsidR="00FA18CE" w:rsidRPr="00997EB2">
        <w:rPr>
          <w:u w:val="none"/>
          <w:lang w:val="pt-BR"/>
        </w:rPr>
        <w:t>foo</w:t>
      </w:r>
      <w:proofErr w:type="spellEnd"/>
      <w:r w:rsidR="00FA18CE" w:rsidRPr="00997EB2">
        <w:rPr>
          <w:u w:val="none"/>
          <w:lang w:val="pt-BR"/>
        </w:rPr>
        <w:t>”, “y”:“bar”} e existe o seguinte índice</w:t>
      </w:r>
      <w:ins w:id="468" w:author="alberto.scremin" w:date="2011-06-27T18:04:00Z">
        <w:r>
          <w:rPr>
            <w:u w:val="none"/>
            <w:lang w:val="pt-BR"/>
          </w:rPr>
          <w:t xml:space="preserve"> </w:t>
        </w:r>
      </w:ins>
      <w:del w:id="469" w:author="alberto.scremin" w:date="2011-06-27T18:04:00Z">
        <w:r w:rsidR="00FA18CE" w:rsidRPr="00997EB2" w:rsidDel="009F7E16">
          <w:rPr>
            <w:u w:val="none"/>
            <w:lang w:val="pt-BR"/>
          </w:rPr>
          <w:delText xml:space="preserve"> </w:delText>
        </w:r>
      </w:del>
      <w:r w:rsidR="00FA18CE" w:rsidRPr="00997EB2">
        <w:rPr>
          <w:u w:val="none"/>
          <w:lang w:val="pt-BR"/>
        </w:rPr>
        <w:t xml:space="preserve">{“y”:1, “x”:1}, o MongoDB irá resolver </w:t>
      </w:r>
      <w:del w:id="470" w:author="alberto.scremin" w:date="2011-06-27T18:02:00Z">
        <w:r w:rsidR="00FA18CE" w:rsidRPr="00997EB2" w:rsidDel="009F7E16">
          <w:rPr>
            <w:u w:val="none"/>
            <w:lang w:val="pt-BR"/>
          </w:rPr>
          <w:delText xml:space="preserve">por </w:delText>
        </w:r>
        <w:r w:rsidR="00FA18CE" w:rsidDel="009F7E16">
          <w:rPr>
            <w:rStyle w:val="Refdecomentrio"/>
            <w:rFonts w:ascii="Calibri" w:hAnsi="Calibri" w:cs="Calibri"/>
            <w:u w:val="none"/>
          </w:rPr>
          <w:commentReference w:id="471"/>
        </w:r>
      </w:del>
      <w:r w:rsidR="00FA18CE" w:rsidRPr="00997EB2">
        <w:rPr>
          <w:u w:val="none"/>
          <w:lang w:val="pt-BR"/>
        </w:rPr>
        <w:t xml:space="preserve">utilizar o índice </w:t>
      </w:r>
      <w:r w:rsidR="003D70D1" w:rsidRPr="001F3EAB">
        <w:rPr>
          <w:u w:val="none"/>
        </w:rPr>
        <w:fldChar w:fldCharType="begin"/>
      </w:r>
      <w:r w:rsidR="00FA18CE" w:rsidRPr="00997EB2">
        <w:rPr>
          <w:u w:val="none"/>
          <w:lang w:val="pt-BR"/>
        </w:rPr>
        <w:instrText xml:space="preserve"> ADDIN ZOTERO_ITEM {"citationID":"vneehmbci","citationItems":[{"locator":"5","label":"chapter","uri":["http://zotero.org/groups/43707/items/6PJ5EWQU"]}]} </w:instrText>
      </w:r>
      <w:r w:rsidR="003D70D1" w:rsidRPr="001F3EAB">
        <w:rPr>
          <w:u w:val="none"/>
        </w:rPr>
        <w:fldChar w:fldCharType="separate"/>
      </w:r>
      <w:ins w:id="472" w:author="alberto.scremin" w:date="2011-06-27T16:56:00Z">
        <w:r w:rsidR="00322AC4" w:rsidRPr="00322AC4">
          <w:rPr>
            <w:lang w:val="pt-BR"/>
            <w:rPrChange w:id="473" w:author="alberto.scremin" w:date="2011-06-27T16:56:00Z">
              <w:rPr/>
            </w:rPrChange>
          </w:rPr>
          <w:t>(CHODROW; DIROLF, 2010, cap. 5)</w:t>
        </w:r>
      </w:ins>
      <w:del w:id="474" w:author="alberto.scremin" w:date="2011-06-27T16:56:00Z">
        <w:r w:rsidR="00FA18CE" w:rsidRPr="00322AC4" w:rsidDel="00322AC4">
          <w:rPr>
            <w:lang w:val="pt-BR"/>
          </w:rPr>
          <w:delText>(CHODROW; DIROLF, 2010, cap. 5)</w:delText>
        </w:r>
      </w:del>
      <w:r w:rsidR="003D70D1" w:rsidRPr="001F3EAB">
        <w:rPr>
          <w:u w:val="none"/>
        </w:rPr>
        <w:fldChar w:fldCharType="end"/>
      </w:r>
      <w:r w:rsidR="00FA18CE"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475" w:name="_Toc293076418"/>
      <w:r>
        <w:t>REDIS</w:t>
      </w:r>
      <w:bookmarkEnd w:id="475"/>
    </w:p>
    <w:p w:rsidR="00FA18CE" w:rsidRPr="00997EB2" w:rsidRDefault="00FA18CE" w:rsidP="00FA18CE">
      <w:pPr>
        <w:pStyle w:val="TXT"/>
        <w:rPr>
          <w:rStyle w:val="apple-converted-space"/>
          <w:lang w:val="pt-BR"/>
        </w:rPr>
      </w:pPr>
      <w:r>
        <w:rPr>
          <w:rStyle w:val="apple-style-span"/>
          <w:lang w:val="pt-BR"/>
        </w:rPr>
        <w:tab/>
      </w:r>
      <w:r w:rsidRPr="00997EB2">
        <w:rPr>
          <w:rStyle w:val="apple-style-span"/>
          <w:lang w:val="pt-BR"/>
        </w:rPr>
        <w:t>Redis é um banco de dados de execução de um dicionário, onde cada chave é associada a um valor. O que faz</w:t>
      </w:r>
      <w:r w:rsidRPr="00997EB2">
        <w:rPr>
          <w:rStyle w:val="apple-converted-space"/>
          <w:lang w:val="pt-BR"/>
        </w:rPr>
        <w:t> </w:t>
      </w:r>
      <w:proofErr w:type="gramStart"/>
      <w:r w:rsidRPr="00997EB2">
        <w:rPr>
          <w:rStyle w:val="apple-converted-space"/>
          <w:lang w:val="pt-BR"/>
        </w:rPr>
        <w:t xml:space="preserve">do </w:t>
      </w:r>
      <w:r w:rsidRPr="00997EB2">
        <w:rPr>
          <w:rStyle w:val="il"/>
          <w:lang w:val="pt-BR"/>
        </w:rPr>
        <w:t>Redis</w:t>
      </w:r>
      <w:proofErr w:type="gramEnd"/>
      <w:r w:rsidRPr="00997EB2">
        <w:rPr>
          <w:rStyle w:val="il"/>
          <w:lang w:val="pt-BR"/>
        </w:rPr>
        <w:t xml:space="preserve"> um banco </w:t>
      </w:r>
      <w:r w:rsidRPr="00997EB2">
        <w:rPr>
          <w:rStyle w:val="apple-style-span"/>
          <w:lang w:val="pt-BR"/>
        </w:rPr>
        <w:t xml:space="preserve">diferente de muitos outros também orientados a chave-valor, é que todo </w:t>
      </w:r>
      <w:commentRangeStart w:id="476"/>
      <w:r w:rsidRPr="00997EB2">
        <w:rPr>
          <w:rStyle w:val="apple-style-span"/>
          <w:lang w:val="pt-BR"/>
        </w:rPr>
        <w:t xml:space="preserve">valor singular </w:t>
      </w:r>
      <w:commentRangeEnd w:id="476"/>
      <w:r>
        <w:rPr>
          <w:rStyle w:val="Refdecomentrio"/>
          <w:rFonts w:ascii="Calibri" w:hAnsi="Calibri" w:cs="Calibri"/>
        </w:rPr>
        <w:commentReference w:id="476"/>
      </w:r>
      <w:r w:rsidRPr="00997EB2">
        <w:rPr>
          <w:rStyle w:val="apple-style-span"/>
          <w:lang w:val="pt-BR"/>
        </w:rPr>
        <w:t>tem um tipo</w:t>
      </w:r>
      <w:r>
        <w:rPr>
          <w:rStyle w:val="apple-converted-space"/>
          <w:lang w:val="pt-BR"/>
        </w:rPr>
        <w:t>.</w:t>
      </w:r>
      <w:ins w:id="477" w:author="alberto.scremin" w:date="2011-06-27T18:05:00Z">
        <w:r w:rsidR="009F7E16">
          <w:rPr>
            <w:rStyle w:val="apple-converted-space"/>
            <w:lang w:val="pt-BR"/>
          </w:rPr>
          <w:t xml:space="preserve"> </w:t>
        </w:r>
      </w:ins>
      <w:commentRangeStart w:id="478"/>
      <w:r w:rsidRPr="00997EB2">
        <w:rPr>
          <w:rStyle w:val="apple-converted-space"/>
          <w:lang w:val="pt-BR"/>
        </w:rPr>
        <w:t xml:space="preserve">Além disso, </w:t>
      </w:r>
      <w:commentRangeEnd w:id="478"/>
      <w:r>
        <w:rPr>
          <w:rStyle w:val="Refdecomentrio"/>
          <w:rFonts w:ascii="Calibri" w:hAnsi="Calibri" w:cs="Calibri"/>
        </w:rPr>
        <w:commentReference w:id="478"/>
      </w:r>
      <w:proofErr w:type="gramStart"/>
      <w:r w:rsidRPr="00997EB2">
        <w:rPr>
          <w:rStyle w:val="apple-converted-space"/>
          <w:lang w:val="pt-BR"/>
        </w:rPr>
        <w:t>o Redis</w:t>
      </w:r>
      <w:proofErr w:type="gramEnd"/>
      <w:r w:rsidRPr="00997EB2">
        <w:rPr>
          <w:rStyle w:val="apple-converted-space"/>
          <w:lang w:val="pt-BR"/>
        </w:rPr>
        <w:t xml:space="preserve"> é um banco muito rápido pois ele carrega e armazena todos os dados em memória e </w:t>
      </w:r>
      <w:commentRangeStart w:id="479"/>
      <w:r w:rsidRPr="00997EB2">
        <w:rPr>
          <w:rStyle w:val="apple-converted-space"/>
          <w:lang w:val="pt-BR"/>
        </w:rPr>
        <w:t>em segundo plano as alterações são escritas em disco</w:t>
      </w:r>
      <w:commentRangeEnd w:id="479"/>
      <w:r>
        <w:rPr>
          <w:rStyle w:val="Refdecomentrio"/>
          <w:rFonts w:ascii="Calibri" w:hAnsi="Calibri" w:cs="Calibri"/>
        </w:rPr>
        <w:commentReference w:id="479"/>
      </w:r>
      <w:r w:rsidRPr="00997EB2">
        <w:rPr>
          <w:rStyle w:val="apple-converted-space"/>
          <w:lang w:val="pt-BR"/>
        </w:rPr>
        <w:t>.</w:t>
      </w:r>
    </w:p>
    <w:p w:rsidR="00FA18CE" w:rsidRDefault="00FA18CE" w:rsidP="00FA18CE">
      <w:pPr>
        <w:pStyle w:val="SubTitulo2"/>
      </w:pPr>
      <w:r>
        <w:t>Modelo de Dados</w:t>
      </w:r>
    </w:p>
    <w:p w:rsidR="00FA18CE" w:rsidRPr="00C830DD" w:rsidRDefault="00FA18CE" w:rsidP="00FA18CE">
      <w:pPr>
        <w:pStyle w:val="SubTitulo2"/>
        <w:numPr>
          <w:ilvl w:val="0"/>
          <w:numId w:val="0"/>
        </w:numPr>
        <w:ind w:firstLine="708"/>
        <w:jc w:val="both"/>
        <w:rPr>
          <w:u w:val="none"/>
        </w:rPr>
      </w:pPr>
      <w:proofErr w:type="gramStart"/>
      <w:r w:rsidRPr="007D6B61">
        <w:rPr>
          <w:u w:val="none"/>
          <w:lang w:val="pt-BR"/>
        </w:rPr>
        <w:t>O Redis</w:t>
      </w:r>
      <w:proofErr w:type="gramEnd"/>
      <w:r w:rsidRPr="007D6B61">
        <w:rPr>
          <w:u w:val="none"/>
          <w:lang w:val="pt-BR"/>
        </w:rPr>
        <w:t xml:space="preserve"> é um modelo orientado a chave-valor. A essência deste modelo é a habilidade de armazenar dados, chamados de valor dentro de uma chave</w:t>
      </w:r>
      <w:r>
        <w:rPr>
          <w:u w:val="none"/>
          <w:lang w:val="pt-BR"/>
        </w:rPr>
        <w:t xml:space="preserve">, como mostra a </w:t>
      </w:r>
      <w:r w:rsidR="003D70D1">
        <w:rPr>
          <w:u w:val="none"/>
          <w:lang w:val="pt-BR"/>
        </w:rPr>
        <w:fldChar w:fldCharType="begin"/>
      </w:r>
      <w:r>
        <w:rPr>
          <w:u w:val="none"/>
          <w:lang w:val="pt-BR"/>
        </w:rPr>
        <w:instrText xml:space="preserve"> REF _Ref295913187 \h </w:instrText>
      </w:r>
      <w:r w:rsidR="003D70D1">
        <w:rPr>
          <w:u w:val="none"/>
          <w:lang w:val="pt-BR"/>
        </w:rPr>
      </w:r>
      <w:r w:rsidR="003D70D1">
        <w:rPr>
          <w:u w:val="none"/>
          <w:lang w:val="pt-BR"/>
        </w:rPr>
        <w:fldChar w:fldCharType="separate"/>
      </w:r>
      <w:r w:rsidRPr="007D6B61">
        <w:rPr>
          <w:lang w:val="pt-BR"/>
        </w:rPr>
        <w:t xml:space="preserve">Figura </w:t>
      </w:r>
      <w:r w:rsidRPr="007D6B61">
        <w:rPr>
          <w:noProof/>
          <w:lang w:val="pt-BR"/>
        </w:rPr>
        <w:t>13</w:t>
      </w:r>
      <w:r w:rsidR="003D70D1">
        <w:rPr>
          <w:u w:val="none"/>
          <w:lang w:val="pt-BR"/>
        </w:rPr>
        <w:fldChar w:fldCharType="end"/>
      </w:r>
      <w:r w:rsidRPr="00997EB2">
        <w:rPr>
          <w:u w:val="none"/>
          <w:lang w:val="pt-BR"/>
        </w:rPr>
        <w:t xml:space="preserve">. Este dado pode ser resgatado somente pela chave exata onde foi armazenado, ou seja, não existe uma busca por valor. </w:t>
      </w:r>
      <w:proofErr w:type="gramStart"/>
      <w:r w:rsidRPr="00997EB2">
        <w:rPr>
          <w:u w:val="none"/>
          <w:lang w:val="pt-BR"/>
        </w:rPr>
        <w:t>O Redis funciona</w:t>
      </w:r>
      <w:proofErr w:type="gramEnd"/>
      <w:r w:rsidRPr="00997EB2">
        <w:rPr>
          <w:u w:val="none"/>
          <w:lang w:val="pt-BR"/>
        </w:rPr>
        <w:t xml:space="preserve"> como um dicionário persistente. Todo valor armazenado possui um tipo </w:t>
      </w:r>
      <w:r w:rsidR="003D70D1" w:rsidRPr="001F3EAB">
        <w:rPr>
          <w:u w:val="none"/>
        </w:rPr>
        <w:fldChar w:fldCharType="begin"/>
      </w:r>
      <w:r w:rsidRPr="00997EB2">
        <w:rPr>
          <w:u w:val="none"/>
          <w:lang w:val="pt-BR"/>
        </w:rPr>
        <w:instrText xml:space="preserve"> ADDIN ZOTERO_ITEM {"citationID":"ssksjkqom","citationItems":[{"uri":["http://zotero.org/groups/43707/items/PVQMBN33"]}]} </w:instrText>
      </w:r>
      <w:r w:rsidR="003D70D1" w:rsidRPr="001F3EAB">
        <w:rPr>
          <w:u w:val="none"/>
        </w:rPr>
        <w:fldChar w:fldCharType="separate"/>
      </w:r>
      <w:ins w:id="480" w:author="alberto.scremin" w:date="2011-06-27T16:56:00Z">
        <w:r w:rsidR="00322AC4" w:rsidRPr="00322AC4">
          <w:t>(FINDLEY, 2010)</w:t>
        </w:r>
      </w:ins>
      <w:del w:id="481" w:author="alberto.scremin" w:date="2011-06-27T16:56:00Z">
        <w:r w:rsidRPr="00322AC4" w:rsidDel="00322AC4">
          <w:rPr>
            <w:rPrChange w:id="482" w:author="alberto.scremin" w:date="2011-06-27T16:56:00Z">
              <w:rPr>
                <w:lang w:val="pt-BR"/>
              </w:rPr>
            </w:rPrChange>
          </w:rPr>
          <w:delText>(FINDLEY, 2010)</w:delText>
        </w:r>
      </w:del>
      <w:r w:rsidR="003D70D1" w:rsidRPr="001F3EAB">
        <w:rPr>
          <w:u w:val="none"/>
        </w:rPr>
        <w:fldChar w:fldCharType="end"/>
      </w:r>
      <w:r w:rsidRPr="00997EB2">
        <w:rPr>
          <w:u w:val="none"/>
          <w:lang w:val="pt-BR"/>
        </w:rPr>
        <w:t xml:space="preserve">. </w:t>
      </w:r>
      <w:proofErr w:type="spellStart"/>
      <w:r w:rsidRPr="00C830DD">
        <w:rPr>
          <w:u w:val="none"/>
        </w:rPr>
        <w:t>Ostipossuportadossão</w:t>
      </w:r>
      <w:proofErr w:type="spellEnd"/>
      <w:r w:rsidRPr="00C830DD">
        <w:rPr>
          <w:u w:val="none"/>
        </w:rPr>
        <w:t>:</w:t>
      </w:r>
    </w:p>
    <w:p w:rsidR="00FA18CE" w:rsidRPr="00C830DD" w:rsidRDefault="00FA18CE" w:rsidP="00FA18CE">
      <w:pPr>
        <w:pStyle w:val="SubTitulo2"/>
        <w:numPr>
          <w:ilvl w:val="0"/>
          <w:numId w:val="43"/>
        </w:numPr>
        <w:ind w:left="1426"/>
        <w:jc w:val="both"/>
        <w:rPr>
          <w:u w:val="none"/>
        </w:rPr>
      </w:pPr>
      <w:r>
        <w:rPr>
          <w:u w:val="none"/>
        </w:rPr>
        <w:t>Texto</w:t>
      </w:r>
    </w:p>
    <w:p w:rsidR="00FA18CE" w:rsidRPr="00C830DD" w:rsidRDefault="00FA18CE" w:rsidP="00FA18CE">
      <w:pPr>
        <w:pStyle w:val="SubTitulo2"/>
        <w:numPr>
          <w:ilvl w:val="0"/>
          <w:numId w:val="43"/>
        </w:numPr>
        <w:ind w:left="1426"/>
        <w:jc w:val="both"/>
        <w:rPr>
          <w:u w:val="none"/>
        </w:rPr>
      </w:pPr>
      <w:r w:rsidRPr="00C830DD">
        <w:rPr>
          <w:u w:val="none"/>
        </w:rPr>
        <w:t>Lista</w:t>
      </w:r>
    </w:p>
    <w:p w:rsidR="00FA18CE" w:rsidRPr="00C830DD" w:rsidRDefault="00FA18CE" w:rsidP="00FA18CE">
      <w:pPr>
        <w:pStyle w:val="SubTitulo2"/>
        <w:numPr>
          <w:ilvl w:val="0"/>
          <w:numId w:val="43"/>
        </w:numPr>
        <w:ind w:left="1426"/>
        <w:jc w:val="both"/>
        <w:rPr>
          <w:u w:val="none"/>
        </w:rPr>
      </w:pPr>
      <w:r w:rsidRPr="00C830DD">
        <w:rPr>
          <w:u w:val="none"/>
        </w:rPr>
        <w:t>Conjunto (</w:t>
      </w:r>
      <w:r w:rsidRPr="003F5F5A">
        <w:rPr>
          <w:i/>
          <w:u w:val="none"/>
        </w:rPr>
        <w:t>Set</w:t>
      </w:r>
      <w:r w:rsidRPr="00C830DD">
        <w:rPr>
          <w:u w:val="none"/>
        </w:rPr>
        <w:t>)</w:t>
      </w:r>
    </w:p>
    <w:p w:rsidR="00FA18CE" w:rsidRPr="00C830DD" w:rsidRDefault="00FA18CE" w:rsidP="00FA18CE">
      <w:pPr>
        <w:pStyle w:val="SubTitulo2"/>
        <w:numPr>
          <w:ilvl w:val="0"/>
          <w:numId w:val="43"/>
        </w:numPr>
        <w:ind w:left="1426"/>
        <w:jc w:val="both"/>
        <w:rPr>
          <w:u w:val="none"/>
        </w:rPr>
      </w:pPr>
      <w:proofErr w:type="spellStart"/>
      <w:r w:rsidRPr="00C830DD">
        <w:rPr>
          <w:u w:val="none"/>
        </w:rPr>
        <w:t>ConjuntoOrdenado</w:t>
      </w:r>
      <w:proofErr w:type="spellEnd"/>
      <w:r w:rsidRPr="00C830DD">
        <w:rPr>
          <w:u w:val="none"/>
        </w:rPr>
        <w:t xml:space="preserve"> (</w:t>
      </w:r>
      <w:r w:rsidRPr="003F5F5A">
        <w:rPr>
          <w:i/>
          <w:u w:val="none"/>
        </w:rPr>
        <w:t>Sorted Set</w:t>
      </w:r>
      <w:r w:rsidRPr="00C830DD">
        <w:rPr>
          <w:u w:val="non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tipo de um valor determina quais operações (chamados de comandos) estão disponíveis para o valor em si </w:t>
      </w:r>
      <w:commentRangeStart w:id="483"/>
      <w:r w:rsidR="003D70D1" w:rsidRPr="001F3EAB">
        <w:rPr>
          <w:u w:val="none"/>
        </w:rPr>
        <w:fldChar w:fldCharType="begin"/>
      </w:r>
      <w:r w:rsidRPr="00997EB2">
        <w:rPr>
          <w:u w:val="none"/>
          <w:lang w:val="pt-BR"/>
        </w:rPr>
        <w:instrText xml:space="preserve"> ADDIN ZOTERO_ITEM {"citationID":"o19gi3idr","citationItems":[{"uri":["http://zotero.org/groups/43707/items/CGIID82T"]}]} </w:instrText>
      </w:r>
      <w:r w:rsidR="003D70D1" w:rsidRPr="001F3EAB">
        <w:rPr>
          <w:u w:val="none"/>
        </w:rPr>
        <w:fldChar w:fldCharType="separate"/>
      </w:r>
      <w:ins w:id="484" w:author="alberto.scremin" w:date="2011-06-27T16:56:00Z">
        <w:r w:rsidR="00322AC4" w:rsidRPr="00322AC4">
          <w:rPr>
            <w:lang w:val="pt-BR"/>
            <w:rPrChange w:id="485" w:author="alberto.scremin" w:date="2011-06-27T16:56:00Z">
              <w:rPr/>
            </w:rPrChange>
          </w:rPr>
          <w:t>(SANFILIPPO; NOORDHUIS)</w:t>
        </w:r>
      </w:ins>
      <w:del w:id="486" w:author="alberto.scremin" w:date="2011-06-27T16:56:00Z">
        <w:r w:rsidRPr="00322AC4" w:rsidDel="00322AC4">
          <w:rPr>
            <w:lang w:val="pt-BR"/>
          </w:rPr>
          <w:delText>(SANFILIPPO; NOORDHUIS)</w:delText>
        </w:r>
      </w:del>
      <w:r w:rsidR="003D70D1" w:rsidRPr="001F3EAB">
        <w:rPr>
          <w:u w:val="none"/>
        </w:rPr>
        <w:fldChar w:fldCharType="end"/>
      </w:r>
      <w:commentRangeEnd w:id="483"/>
      <w:r>
        <w:rPr>
          <w:rStyle w:val="Refdecomentrio"/>
          <w:rFonts w:ascii="Calibri" w:hAnsi="Calibri" w:cs="Calibri"/>
          <w:u w:val="none"/>
        </w:rPr>
        <w:commentReference w:id="483"/>
      </w:r>
      <w:r w:rsidRPr="00997EB2">
        <w:rPr>
          <w:u w:val="none"/>
          <w:lang w:val="pt-BR"/>
        </w:rPr>
        <w:t xml:space="preserve">. Por exemplo, para acrescentar elementos para uma lista armazenada na chave </w:t>
      </w:r>
      <w:r w:rsidRPr="00997EB2">
        <w:rPr>
          <w:i/>
          <w:u w:val="none"/>
          <w:lang w:val="pt-BR"/>
        </w:rPr>
        <w:t>x</w:t>
      </w:r>
      <w:r w:rsidRPr="00997EB2">
        <w:rPr>
          <w:u w:val="none"/>
          <w:lang w:val="pt-BR"/>
        </w:rPr>
        <w:t xml:space="preserve"> é utilizado o comando LPUSH ou RPUSH. Na seção seguinte serão mostrados os comandos da linguagem. Cada comando é realizado do lado do servidor através de operações atômicas.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Tr="00C91C21">
        <w:tc>
          <w:tcPr>
            <w:tcW w:w="5000" w:type="pct"/>
            <w:vAlign w:val="center"/>
          </w:tcPr>
          <w:p w:rsidR="00FA18CE" w:rsidRPr="00D96398" w:rsidRDefault="00FA18CE" w:rsidP="00C91C21">
            <w:pPr>
              <w:pStyle w:val="SubTitulo2"/>
              <w:numPr>
                <w:ilvl w:val="0"/>
                <w:numId w:val="0"/>
              </w:numPr>
              <w:jc w:val="center"/>
              <w:rPr>
                <w:u w:val="none"/>
                <w:lang w:val="pt-BR"/>
              </w:rPr>
            </w:pPr>
            <w:r>
              <w:rPr>
                <w:noProof/>
                <w:u w:val="none"/>
                <w:lang w:val="pt-BR" w:eastAsia="pt-BR"/>
              </w:rPr>
              <w:lastRenderedPageBreak/>
              <w:drawing>
                <wp:inline distT="0" distB="0" distL="0" distR="0">
                  <wp:extent cx="4124325" cy="2190750"/>
                  <wp:effectExtent l="19050" t="0" r="9525" b="0"/>
                  <wp:docPr id="2" name="Imagem 2" descr="modelo_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_redis"/>
                          <pic:cNvPicPr>
                            <a:picLocks noChangeAspect="1" noChangeArrowheads="1"/>
                          </pic:cNvPicPr>
                        </pic:nvPicPr>
                        <pic:blipFill>
                          <a:blip r:embed="rId13" cstate="print"/>
                          <a:srcRect/>
                          <a:stretch>
                            <a:fillRect/>
                          </a:stretch>
                        </pic:blipFill>
                        <pic:spPr bwMode="auto">
                          <a:xfrm>
                            <a:off x="0" y="0"/>
                            <a:ext cx="4124325" cy="2190750"/>
                          </a:xfrm>
                          <a:prstGeom prst="rect">
                            <a:avLst/>
                          </a:prstGeom>
                          <a:noFill/>
                          <a:ln w="9525">
                            <a:noFill/>
                            <a:miter lim="800000"/>
                            <a:headEnd/>
                            <a:tailEnd/>
                          </a:ln>
                        </pic:spPr>
                      </pic:pic>
                    </a:graphicData>
                  </a:graphic>
                </wp:inline>
              </w:drawing>
            </w:r>
          </w:p>
        </w:tc>
      </w:tr>
      <w:tr w:rsidR="00FA18CE" w:rsidRPr="00322AC4" w:rsidTr="00C91C21">
        <w:tc>
          <w:tcPr>
            <w:tcW w:w="5000" w:type="pct"/>
          </w:tcPr>
          <w:p w:rsidR="00FA18CE" w:rsidRPr="007D6B61" w:rsidRDefault="00FA18CE" w:rsidP="00C91C21">
            <w:pPr>
              <w:pStyle w:val="Legenda"/>
              <w:jc w:val="center"/>
              <w:rPr>
                <w:lang w:val="pt-BR"/>
              </w:rPr>
            </w:pPr>
            <w:bookmarkStart w:id="487" w:name="_Ref295913187"/>
            <w:bookmarkStart w:id="488" w:name="_Toc295923762"/>
            <w:bookmarkStart w:id="489" w:name="_Ref293823837"/>
            <w:r w:rsidRPr="007D6B61">
              <w:rPr>
                <w:lang w:val="pt-BR"/>
              </w:rPr>
              <w:t xml:space="preserve">Figura </w:t>
            </w:r>
            <w:r w:rsidR="003D70D1">
              <w:fldChar w:fldCharType="begin"/>
            </w:r>
            <w:r w:rsidRPr="007D6B61">
              <w:rPr>
                <w:lang w:val="pt-BR"/>
              </w:rPr>
              <w:instrText xml:space="preserve"> SEQ Figura \* ARABIC </w:instrText>
            </w:r>
            <w:r w:rsidR="003D70D1">
              <w:fldChar w:fldCharType="separate"/>
            </w:r>
            <w:r w:rsidRPr="007D6B61">
              <w:rPr>
                <w:noProof/>
                <w:lang w:val="pt-BR"/>
              </w:rPr>
              <w:t>13</w:t>
            </w:r>
            <w:r w:rsidR="003D70D1">
              <w:fldChar w:fldCharType="end"/>
            </w:r>
            <w:bookmarkEnd w:id="487"/>
            <w:r w:rsidRPr="00965F07">
              <w:rPr>
                <w:lang w:val="pt-BR"/>
              </w:rPr>
              <w:t xml:space="preserve">: </w:t>
            </w:r>
            <w:r>
              <w:rPr>
                <w:rStyle w:val="Refdecomentrio"/>
                <w:b w:val="0"/>
                <w:bCs w:val="0"/>
              </w:rPr>
              <w:commentReference w:id="490"/>
            </w:r>
            <w:r w:rsidRPr="00965F07">
              <w:rPr>
                <w:lang w:val="pt-BR"/>
              </w:rPr>
              <w:t xml:space="preserve">Modelo de dados </w:t>
            </w:r>
            <w:proofErr w:type="gramStart"/>
            <w:r w:rsidRPr="00965F07">
              <w:rPr>
                <w:lang w:val="pt-BR"/>
              </w:rPr>
              <w:t>do Redis</w:t>
            </w:r>
            <w:proofErr w:type="gramEnd"/>
            <w:r w:rsidRPr="00965F07">
              <w:rPr>
                <w:lang w:val="pt-BR"/>
              </w:rPr>
              <w:t>.</w:t>
            </w:r>
            <w:bookmarkEnd w:id="488"/>
          </w:p>
          <w:p w:rsidR="00FA18CE" w:rsidRDefault="00FA18CE" w:rsidP="00C91C21">
            <w:pPr>
              <w:pStyle w:val="Legenda"/>
              <w:keepNext/>
              <w:jc w:val="center"/>
              <w:rPr>
                <w:lang w:val="pt-BR"/>
              </w:rPr>
            </w:pPr>
          </w:p>
          <w:bookmarkEnd w:id="489"/>
          <w:p w:rsidR="00FA18CE" w:rsidRPr="00965F07" w:rsidRDefault="00FA18CE" w:rsidP="00C91C21">
            <w:pPr>
              <w:pStyle w:val="Legenda"/>
              <w:keepNext/>
              <w:jc w:val="center"/>
              <w:rPr>
                <w:lang w:val="pt-BR"/>
              </w:rPr>
            </w:pPr>
          </w:p>
        </w:tc>
      </w:tr>
    </w:tbl>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Default="00FA18CE" w:rsidP="00FA18CE">
      <w:pPr>
        <w:pStyle w:val="sumario"/>
        <w:numPr>
          <w:ilvl w:val="0"/>
          <w:numId w:val="0"/>
        </w:numPr>
        <w:ind w:firstLine="708"/>
        <w:jc w:val="both"/>
      </w:pPr>
      <w:proofErr w:type="gramStart"/>
      <w:r w:rsidRPr="00997EB2">
        <w:rPr>
          <w:lang w:val="pt-BR"/>
        </w:rPr>
        <w:t>O Redis possui</w:t>
      </w:r>
      <w:proofErr w:type="gramEnd"/>
      <w:r w:rsidRPr="00997EB2">
        <w:rPr>
          <w:lang w:val="pt-BR"/>
        </w:rPr>
        <w:t xml:space="preserve"> um </w:t>
      </w:r>
      <w:proofErr w:type="spellStart"/>
      <w:r w:rsidRPr="00997EB2">
        <w:rPr>
          <w:i/>
          <w:highlight w:val="yellow"/>
          <w:lang w:val="pt-BR"/>
        </w:rPr>
        <w:t>client</w:t>
      </w:r>
      <w:proofErr w:type="spellEnd"/>
      <w:r w:rsidRPr="00997EB2">
        <w:rPr>
          <w:lang w:val="pt-BR"/>
        </w:rPr>
        <w:t xml:space="preserve"> de consulta nativo, chamado redis-cli. Este é instalado junto com o banco de dados. Como foi dito anteriormente para cada tipo de valor existe uma operação específica que deve ser executada no banco. </w:t>
      </w:r>
      <w:proofErr w:type="spellStart"/>
      <w:proofErr w:type="gramStart"/>
      <w:r>
        <w:t>Abaixoserãomostradosalguns</w:t>
      </w:r>
      <w:proofErr w:type="spellEnd"/>
      <w:r>
        <w:t xml:space="preserve"> </w:t>
      </w:r>
      <w:proofErr w:type="spellStart"/>
      <w:r>
        <w:t>exemplos</w:t>
      </w:r>
      <w:proofErr w:type="spellEnd"/>
      <w:r>
        <w:t xml:space="preserve"> </w:t>
      </w:r>
      <w:proofErr w:type="spellStart"/>
      <w:r>
        <w:t>mais</w:t>
      </w:r>
      <w:proofErr w:type="spellEnd"/>
      <w:r>
        <w:t xml:space="preserve"> </w:t>
      </w:r>
      <w:proofErr w:type="spellStart"/>
      <w:r>
        <w:t>utilizados</w:t>
      </w:r>
      <w:proofErr w:type="spellEnd"/>
      <w:r>
        <w:t xml:space="preserve"> </w:t>
      </w:r>
      <w:r w:rsidR="003D70D1" w:rsidRPr="001F3EAB">
        <w:fldChar w:fldCharType="begin"/>
      </w:r>
      <w:r w:rsidRPr="001F3EAB">
        <w:instrText xml:space="preserve"> ADDIN ZOTERO_ITEM {"citationID":"rt56vhm8n","citationItems":[{"uri":["http://zotero.org/groups/43707/items/CGIID82T"]}]} </w:instrText>
      </w:r>
      <w:r w:rsidR="003D70D1" w:rsidRPr="001F3EAB">
        <w:fldChar w:fldCharType="separate"/>
      </w:r>
      <w:ins w:id="491" w:author="alberto.scremin" w:date="2011-06-27T16:56:00Z">
        <w:r w:rsidR="00322AC4" w:rsidRPr="00322AC4">
          <w:t>(SANFILIPPO; NOORDHUIS)</w:t>
        </w:r>
      </w:ins>
      <w:del w:id="492" w:author="alberto.scremin" w:date="2011-06-27T16:56:00Z">
        <w:r w:rsidRPr="00322AC4" w:rsidDel="00322AC4">
          <w:delText>(SANFILIPPO; NOORDHUIS)</w:delText>
        </w:r>
      </w:del>
      <w:r w:rsidR="003D70D1" w:rsidRPr="001F3EAB">
        <w:fldChar w:fldCharType="end"/>
      </w:r>
      <w:r w:rsidRPr="001F3EAB">
        <w:t>.</w:t>
      </w:r>
      <w:proofErr w:type="gramEnd"/>
    </w:p>
    <w:p w:rsidR="00FA18CE" w:rsidRDefault="00FA18CE" w:rsidP="00FA18CE">
      <w:pPr>
        <w:pStyle w:val="sumario"/>
        <w:numPr>
          <w:ilvl w:val="0"/>
          <w:numId w:val="47"/>
        </w:numPr>
        <w:ind w:left="1426"/>
        <w:jc w:val="both"/>
        <w:rPr>
          <w:iCs/>
        </w:rPr>
      </w:pPr>
      <w:r>
        <w:rPr>
          <w:iCs/>
        </w:rPr>
        <w:t>Comandos gerais:</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Exists</w:t>
      </w:r>
      <w:proofErr w:type="spellEnd"/>
      <w:r w:rsidRPr="00997EB2">
        <w:rPr>
          <w:iCs/>
          <w:lang w:val="pt-BR"/>
        </w:rPr>
        <w:t>&lt;chave&gt; – Testa se uma chave existe.</w:t>
      </w:r>
    </w:p>
    <w:p w:rsidR="00FA18CE" w:rsidRPr="00997EB2" w:rsidRDefault="00FA18CE" w:rsidP="00FA18CE">
      <w:pPr>
        <w:pStyle w:val="sumario"/>
        <w:numPr>
          <w:ilvl w:val="1"/>
          <w:numId w:val="47"/>
        </w:numPr>
        <w:ind w:left="1800"/>
        <w:jc w:val="both"/>
        <w:rPr>
          <w:iCs/>
          <w:lang w:val="pt-BR"/>
        </w:rPr>
      </w:pPr>
      <w:r w:rsidRPr="00997EB2">
        <w:rPr>
          <w:i/>
          <w:iCs/>
          <w:lang w:val="pt-BR"/>
        </w:rPr>
        <w:t xml:space="preserve">Del </w:t>
      </w:r>
      <w:r w:rsidRPr="00997EB2">
        <w:rPr>
          <w:iCs/>
          <w:lang w:val="pt-BR"/>
        </w:rPr>
        <w:t>&lt;chave&gt; – Apaga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Type</w:t>
      </w:r>
      <w:proofErr w:type="spellEnd"/>
      <w:r w:rsidRPr="00997EB2">
        <w:rPr>
          <w:iCs/>
          <w:lang w:val="pt-BR"/>
        </w:rPr>
        <w:t>&lt;chave&gt; – Retorna o tipo do valor armazenado na chave.</w:t>
      </w:r>
    </w:p>
    <w:p w:rsidR="00FA18CE" w:rsidRPr="00997EB2" w:rsidRDefault="00FA18CE" w:rsidP="00FA18CE">
      <w:pPr>
        <w:pStyle w:val="sumario"/>
        <w:numPr>
          <w:ilvl w:val="1"/>
          <w:numId w:val="47"/>
        </w:numPr>
        <w:ind w:left="1800"/>
        <w:jc w:val="both"/>
        <w:rPr>
          <w:iCs/>
          <w:lang w:val="pt-BR"/>
        </w:rPr>
      </w:pPr>
      <w:r w:rsidRPr="00997EB2">
        <w:rPr>
          <w:i/>
          <w:iCs/>
          <w:lang w:val="pt-BR"/>
        </w:rPr>
        <w:t>Key</w:t>
      </w:r>
      <w:r w:rsidRPr="00997EB2">
        <w:rPr>
          <w:iCs/>
          <w:lang w:val="pt-BR"/>
        </w:rPr>
        <w:t>&lt;padrão&gt; – Retorna todas as chaves que possuem o padrão passado.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Dbsize</w:t>
      </w:r>
      <w:proofErr w:type="spellEnd"/>
      <w:r w:rsidRPr="00997EB2">
        <w:rPr>
          <w:iCs/>
          <w:lang w:val="pt-BR"/>
        </w:rPr>
        <w:t xml:space="preserve"> – Retorna a quantidade de chaves presentes no banco.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Flushdb</w:t>
      </w:r>
      <w:proofErr w:type="spellEnd"/>
      <w:r w:rsidRPr="00997EB2">
        <w:rPr>
          <w:iCs/>
          <w:lang w:val="pt-BR"/>
        </w:rPr>
        <w:t xml:space="preserve"> – Remove todas as chaves do banco de dados corrente.</w:t>
      </w:r>
    </w:p>
    <w:p w:rsidR="00FA18CE" w:rsidRDefault="00FA18CE" w:rsidP="00FA18CE">
      <w:pPr>
        <w:pStyle w:val="sumario"/>
        <w:numPr>
          <w:ilvl w:val="0"/>
          <w:numId w:val="47"/>
        </w:numPr>
        <w:ind w:left="1426"/>
        <w:jc w:val="both"/>
        <w:rPr>
          <w:iCs/>
        </w:rPr>
      </w:pPr>
      <w:proofErr w:type="spellStart"/>
      <w:r>
        <w:rPr>
          <w:iCs/>
        </w:rPr>
        <w:t>TipoTexto</w:t>
      </w:r>
      <w:proofErr w:type="spellEnd"/>
      <w:r>
        <w:rPr>
          <w:iCs/>
        </w:rPr>
        <w:t>:</w:t>
      </w:r>
    </w:p>
    <w:p w:rsidR="00FA18CE" w:rsidRPr="00997EB2" w:rsidRDefault="00FA18CE" w:rsidP="00FA18CE">
      <w:pPr>
        <w:pStyle w:val="sumario"/>
        <w:numPr>
          <w:ilvl w:val="1"/>
          <w:numId w:val="47"/>
        </w:numPr>
        <w:ind w:left="1800"/>
        <w:jc w:val="both"/>
        <w:rPr>
          <w:iCs/>
          <w:lang w:val="pt-BR"/>
        </w:rPr>
      </w:pPr>
      <w:r w:rsidRPr="00997EB2">
        <w:rPr>
          <w:i/>
          <w:iCs/>
          <w:lang w:val="pt-BR"/>
        </w:rPr>
        <w:t>Set</w:t>
      </w:r>
      <w:r w:rsidRPr="00997EB2">
        <w:rPr>
          <w:iCs/>
          <w:lang w:val="pt-BR"/>
        </w:rPr>
        <w:t>&lt;chave&gt;&lt;valor&gt; - Atribui um valor texto 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w:t>
      </w:r>
      <w:proofErr w:type="spellEnd"/>
      <w:r w:rsidRPr="00997EB2">
        <w:rPr>
          <w:iCs/>
          <w:lang w:val="pt-BR"/>
        </w:rPr>
        <w:t>&lt;chave&gt; - Retorna o campo texto da chave pesquisada.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Getset</w:t>
      </w:r>
      <w:proofErr w:type="spellEnd"/>
      <w:r w:rsidRPr="00997EB2">
        <w:rPr>
          <w:iCs/>
          <w:lang w:val="pt-BR"/>
        </w:rPr>
        <w:t>&lt;chave&gt;&lt;valor&gt; - Atribui um valor a uma chave e retorna o valor antigo 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Setnx</w:t>
      </w:r>
      <w:proofErr w:type="spellEnd"/>
      <w:r w:rsidRPr="00997EB2">
        <w:rPr>
          <w:iCs/>
          <w:lang w:val="pt-BR"/>
        </w:rPr>
        <w:t xml:space="preserve">&lt;chave&gt;&lt;valor&gt; - Atribui um valor a uma chave se a chave não existir no banco.  </w:t>
      </w:r>
    </w:p>
    <w:p w:rsidR="00FA18CE" w:rsidRDefault="00FA18CE" w:rsidP="00FA18CE">
      <w:pPr>
        <w:pStyle w:val="sumario"/>
        <w:numPr>
          <w:ilvl w:val="0"/>
          <w:numId w:val="47"/>
        </w:numPr>
        <w:ind w:left="1426"/>
        <w:jc w:val="both"/>
        <w:rPr>
          <w:iCs/>
        </w:rPr>
      </w:pPr>
      <w:proofErr w:type="spellStart"/>
      <w:r>
        <w:rPr>
          <w:iCs/>
        </w:rPr>
        <w:lastRenderedPageBreak/>
        <w:t>TipoLista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Rpush</w:t>
      </w:r>
      <w:proofErr w:type="spellEnd"/>
      <w:r w:rsidRPr="00997EB2">
        <w:rPr>
          <w:iCs/>
          <w:lang w:val="pt-BR"/>
        </w:rPr>
        <w:t>&lt;chave&gt;&lt;valor&gt; - Adiciona um valor ao final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Lpush</w:t>
      </w:r>
      <w:proofErr w:type="spellEnd"/>
      <w:r w:rsidRPr="00997EB2">
        <w:rPr>
          <w:iCs/>
          <w:lang w:val="pt-BR"/>
        </w:rPr>
        <w:t>&lt;chave&gt;&lt;valor&gt; - Adiciona um valor ao início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Llen</w:t>
      </w:r>
      <w:proofErr w:type="spellEnd"/>
      <w:r w:rsidRPr="00997EB2">
        <w:rPr>
          <w:iCs/>
          <w:lang w:val="pt-BR"/>
        </w:rPr>
        <w:t>&lt;chave&gt; - Retorna o tamanho da lista de determinada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Lindex</w:t>
      </w:r>
      <w:proofErr w:type="spellEnd"/>
      <w:r w:rsidRPr="00997EB2">
        <w:rPr>
          <w:iCs/>
          <w:lang w:val="pt-BR"/>
        </w:rPr>
        <w:t>&lt;chave&gt;&lt;índice&gt; - Retorna o elemento da lista na posição do índice citado.</w:t>
      </w:r>
    </w:p>
    <w:p w:rsidR="00FA18CE" w:rsidRPr="00997EB2" w:rsidRDefault="00FA18CE" w:rsidP="00FA18CE">
      <w:pPr>
        <w:pStyle w:val="sumario"/>
        <w:numPr>
          <w:ilvl w:val="1"/>
          <w:numId w:val="47"/>
        </w:numPr>
        <w:ind w:left="1800"/>
        <w:jc w:val="both"/>
        <w:rPr>
          <w:iCs/>
          <w:lang w:val="pt-BR"/>
        </w:rPr>
      </w:pPr>
      <w:proofErr w:type="spellStart"/>
      <w:r>
        <w:rPr>
          <w:i/>
          <w:iCs/>
          <w:lang w:val="pt-BR"/>
        </w:rPr>
        <w:t>Lrange</w:t>
      </w:r>
      <w:proofErr w:type="spellEnd"/>
      <w:r>
        <w:rPr>
          <w:i/>
          <w:iCs/>
          <w:lang w:val="pt-BR"/>
        </w:rPr>
        <w:t>&lt;chave&gt;&lt;inicio&gt;&lt;fim&gt; - Retorna um subconjunto de elementos de uma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Lpop</w:t>
      </w:r>
      <w:proofErr w:type="spellEnd"/>
      <w:r w:rsidRPr="00997EB2">
        <w:rPr>
          <w:iCs/>
          <w:lang w:val="pt-BR"/>
        </w:rPr>
        <w:t>&lt;chave&gt; - Retorna e remove o primeiro elemento da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Rpop</w:t>
      </w:r>
      <w:proofErr w:type="spellEnd"/>
      <w:r w:rsidRPr="00997EB2">
        <w:rPr>
          <w:iCs/>
          <w:lang w:val="pt-BR"/>
        </w:rPr>
        <w:t xml:space="preserve">&lt;chave&gt; - Retorna e remove o ultimo elemento da lista. </w:t>
      </w:r>
    </w:p>
    <w:p w:rsidR="00FA18CE" w:rsidRDefault="00FA18CE" w:rsidP="00FA18CE">
      <w:pPr>
        <w:pStyle w:val="sumario"/>
        <w:numPr>
          <w:ilvl w:val="0"/>
          <w:numId w:val="47"/>
        </w:numPr>
        <w:ind w:left="1426"/>
        <w:jc w:val="both"/>
        <w:rPr>
          <w:iCs/>
        </w:rPr>
      </w:pPr>
      <w:proofErr w:type="spellStart"/>
      <w:r>
        <w:rPr>
          <w:iCs/>
        </w:rPr>
        <w:t>TipoConjunto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Sadd</w:t>
      </w:r>
      <w:proofErr w:type="spellEnd"/>
      <w:r w:rsidRPr="00997EB2">
        <w:rPr>
          <w:iCs/>
          <w:lang w:val="pt-BR"/>
        </w:rPr>
        <w:t>&lt;chave&gt;&lt;membro&gt; - Adiciona o membro ao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Spop</w:t>
      </w:r>
      <w:proofErr w:type="spellEnd"/>
      <w:r w:rsidRPr="00997EB2">
        <w:rPr>
          <w:iCs/>
          <w:lang w:val="pt-BR"/>
        </w:rPr>
        <w:t>&lt;chave&gt;&lt;membro&gt; - Remove e retorna o membro específico do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Sunion</w:t>
      </w:r>
      <w:proofErr w:type="spellEnd"/>
      <w:r w:rsidRPr="00997EB2">
        <w:rPr>
          <w:iCs/>
          <w:lang w:val="pt-BR"/>
        </w:rPr>
        <w:t xml:space="preserve">&lt;chave1&gt;&lt;chave2&gt;...&lt;chave </w:t>
      </w:r>
      <w:r w:rsidRPr="00997EB2">
        <w:rPr>
          <w:i/>
          <w:iCs/>
          <w:lang w:val="pt-BR"/>
        </w:rPr>
        <w:t>n</w:t>
      </w:r>
      <w:r w:rsidRPr="00997EB2">
        <w:rPr>
          <w:iCs/>
          <w:lang w:val="pt-BR"/>
        </w:rPr>
        <w:t xml:space="preserve">&gt; - Retorna a união entre os conjuntos armazenados nas chaves 1, chave2,..., chave </w:t>
      </w:r>
      <w:r w:rsidRPr="00997EB2">
        <w:rPr>
          <w:i/>
          <w:iCs/>
          <w:lang w:val="pt-BR"/>
        </w:rPr>
        <w:t>n</w:t>
      </w:r>
      <w:r w:rsidRPr="00997EB2">
        <w:rPr>
          <w:iCs/>
          <w:lang w:val="pt-BR"/>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Smembers</w:t>
      </w:r>
      <w:proofErr w:type="spellEnd"/>
      <w:r w:rsidRPr="00997EB2">
        <w:rPr>
          <w:iCs/>
          <w:lang w:val="pt-BR"/>
        </w:rPr>
        <w:t>&lt;chave&gt; - Retorna todos os membros do conjunto de uma determinada chave.</w:t>
      </w:r>
    </w:p>
    <w:p w:rsidR="00FA18CE" w:rsidRDefault="00FA18CE" w:rsidP="00FA18CE">
      <w:pPr>
        <w:pStyle w:val="sumario"/>
        <w:numPr>
          <w:ilvl w:val="0"/>
          <w:numId w:val="47"/>
        </w:numPr>
        <w:ind w:left="1426"/>
        <w:jc w:val="both"/>
        <w:rPr>
          <w:iCs/>
        </w:rPr>
      </w:pPr>
      <w:proofErr w:type="spellStart"/>
      <w:r>
        <w:rPr>
          <w:iCs/>
        </w:rPr>
        <w:t>TipoConjuntoOrdenado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Zrem</w:t>
      </w:r>
      <w:proofErr w:type="spellEnd"/>
      <w:r w:rsidRPr="00997EB2">
        <w:rPr>
          <w:iCs/>
          <w:lang w:val="pt-BR"/>
        </w:rPr>
        <w:t>&lt;chave&gt;&lt;membro&gt; - Remove o membro do conjunto</w:t>
      </w:r>
    </w:p>
    <w:p w:rsidR="00FA18CE" w:rsidRPr="007A01EE" w:rsidRDefault="00FA18CE" w:rsidP="00FA18CE">
      <w:pPr>
        <w:pStyle w:val="sumario"/>
        <w:numPr>
          <w:ilvl w:val="1"/>
          <w:numId w:val="47"/>
        </w:numPr>
        <w:ind w:left="1800"/>
        <w:jc w:val="both"/>
        <w:rPr>
          <w:iCs/>
          <w:lang w:val="pt-BR"/>
        </w:rPr>
      </w:pPr>
      <w:proofErr w:type="spellStart"/>
      <w:r w:rsidRPr="00997EB2">
        <w:rPr>
          <w:i/>
          <w:iCs/>
          <w:lang w:val="pt-BR"/>
        </w:rPr>
        <w:t>Zadd</w:t>
      </w:r>
      <w:proofErr w:type="spellEnd"/>
      <w:r w:rsidRPr="00997EB2">
        <w:rPr>
          <w:iCs/>
          <w:lang w:val="pt-BR"/>
        </w:rPr>
        <w:t xml:space="preserve">&lt;chave&gt;&lt;posição&gt;&lt;membro&gt; - Adiciona um membro ao conjunto. </w:t>
      </w:r>
      <w:proofErr w:type="spellStart"/>
      <w:r w:rsidRPr="007A01EE">
        <w:rPr>
          <w:iCs/>
          <w:lang w:val="pt-BR"/>
        </w:rPr>
        <w:t>Casojáexista</w:t>
      </w:r>
      <w:proofErr w:type="spellEnd"/>
      <w:r w:rsidRPr="007A01EE">
        <w:rPr>
          <w:iCs/>
          <w:lang w:val="pt-BR"/>
        </w:rPr>
        <w:t>, somente a posição é alterada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Zrange</w:t>
      </w:r>
      <w:proofErr w:type="spellEnd"/>
      <w:r w:rsidRPr="00997EB2">
        <w:rPr>
          <w:iCs/>
          <w:lang w:val="pt-BR"/>
        </w:rPr>
        <w:t>&lt;chave&gt;&lt;inicio&gt;&lt;fim&gt; - Retorna um subconjunto dos elementos do conjunto ordenado.</w:t>
      </w:r>
    </w:p>
    <w:p w:rsidR="00FA18CE" w:rsidRDefault="00FA18CE" w:rsidP="00FA18CE">
      <w:pPr>
        <w:pStyle w:val="sumario"/>
        <w:numPr>
          <w:ilvl w:val="0"/>
          <w:numId w:val="47"/>
        </w:numPr>
        <w:ind w:left="1426"/>
        <w:jc w:val="both"/>
        <w:rPr>
          <w:iCs/>
        </w:rPr>
      </w:pPr>
      <w:proofErr w:type="spellStart"/>
      <w:r>
        <w:rPr>
          <w:iCs/>
        </w:rPr>
        <w:t>Ordenação</w:t>
      </w:r>
      <w:proofErr w:type="spellEnd"/>
      <w:r>
        <w:rPr>
          <w:iCs/>
        </w:rPr>
        <w:t>:</w:t>
      </w:r>
    </w:p>
    <w:p w:rsidR="00FA18CE" w:rsidRDefault="00FA18CE" w:rsidP="00FA18CE">
      <w:pPr>
        <w:pStyle w:val="sumario"/>
        <w:numPr>
          <w:ilvl w:val="1"/>
          <w:numId w:val="47"/>
        </w:numPr>
        <w:ind w:left="1800"/>
        <w:jc w:val="both"/>
        <w:rPr>
          <w:iCs/>
        </w:rPr>
      </w:pPr>
      <w:proofErr w:type="spellStart"/>
      <w:r w:rsidRPr="00997EB2">
        <w:rPr>
          <w:i/>
          <w:iCs/>
          <w:lang w:val="pt-BR"/>
        </w:rPr>
        <w:t>Sort</w:t>
      </w:r>
      <w:proofErr w:type="spellEnd"/>
      <w:r w:rsidRPr="00997EB2">
        <w:rPr>
          <w:iCs/>
          <w:lang w:val="pt-BR"/>
        </w:rPr>
        <w:t>&lt;chave&gt; [</w:t>
      </w:r>
      <w:proofErr w:type="spellStart"/>
      <w:r w:rsidRPr="00997EB2">
        <w:rPr>
          <w:i/>
          <w:iCs/>
          <w:lang w:val="pt-BR"/>
        </w:rPr>
        <w:t>by</w:t>
      </w:r>
      <w:proofErr w:type="spellEnd"/>
      <w:r w:rsidRPr="00997EB2">
        <w:rPr>
          <w:iCs/>
          <w:lang w:val="pt-BR"/>
        </w:rPr>
        <w:t>&lt;padrão&gt;</w:t>
      </w:r>
      <w:proofErr w:type="gramStart"/>
      <w:r w:rsidRPr="00997EB2">
        <w:rPr>
          <w:iCs/>
          <w:lang w:val="pt-BR"/>
        </w:rPr>
        <w:t>][</w:t>
      </w:r>
      <w:proofErr w:type="spellStart"/>
      <w:proofErr w:type="gramEnd"/>
      <w:r w:rsidRPr="00997EB2">
        <w:rPr>
          <w:i/>
          <w:iCs/>
          <w:lang w:val="pt-BR"/>
        </w:rPr>
        <w:t>limit</w:t>
      </w:r>
      <w:proofErr w:type="spellEnd"/>
      <w:r w:rsidRPr="00997EB2">
        <w:rPr>
          <w:iCs/>
          <w:lang w:val="pt-BR"/>
        </w:rPr>
        <w:t>&lt;quantidade&gt;][</w:t>
      </w:r>
      <w:proofErr w:type="spellStart"/>
      <w:r w:rsidRPr="00997EB2">
        <w:rPr>
          <w:i/>
          <w:iCs/>
          <w:lang w:val="pt-BR"/>
        </w:rPr>
        <w:t>asc</w:t>
      </w:r>
      <w:r w:rsidRPr="00997EB2">
        <w:rPr>
          <w:iCs/>
          <w:lang w:val="pt-BR"/>
        </w:rPr>
        <w:t>|</w:t>
      </w:r>
      <w:r w:rsidRPr="00997EB2">
        <w:rPr>
          <w:i/>
          <w:iCs/>
          <w:lang w:val="pt-BR"/>
        </w:rPr>
        <w:t>desc</w:t>
      </w:r>
      <w:proofErr w:type="spellEnd"/>
      <w:r w:rsidRPr="00997EB2">
        <w:rPr>
          <w:iCs/>
          <w:lang w:val="pt-BR"/>
        </w:rPr>
        <w:t>][</w:t>
      </w:r>
      <w:proofErr w:type="spellStart"/>
      <w:r w:rsidRPr="00997EB2">
        <w:rPr>
          <w:i/>
          <w:iCs/>
          <w:lang w:val="pt-BR"/>
        </w:rPr>
        <w:t>alpha</w:t>
      </w:r>
      <w:proofErr w:type="spellEnd"/>
      <w:r w:rsidRPr="00997EB2">
        <w:rPr>
          <w:iCs/>
          <w:lang w:val="pt-BR"/>
        </w:rPr>
        <w:t xml:space="preserve">] – Ordena os elementos da lista, do conjunto ou do conjunto ordenado de determinada chave. </w:t>
      </w:r>
      <w:proofErr w:type="spellStart"/>
      <w:r>
        <w:rPr>
          <w:iCs/>
        </w:rPr>
        <w:t>Todas</w:t>
      </w:r>
      <w:proofErr w:type="spellEnd"/>
      <w:r>
        <w:rPr>
          <w:iCs/>
        </w:rPr>
        <w:t xml:space="preserve"> as </w:t>
      </w:r>
      <w:proofErr w:type="spellStart"/>
      <w:r>
        <w:rPr>
          <w:iCs/>
        </w:rPr>
        <w:t>cláusulas</w:t>
      </w:r>
      <w:proofErr w:type="spellEnd"/>
      <w:r>
        <w:rPr>
          <w:iCs/>
        </w:rPr>
        <w:t xml:space="preserve"> entre colchetes são opcionais.</w:t>
      </w:r>
    </w:p>
    <w:p w:rsidR="00FA18CE" w:rsidRDefault="00FA18CE" w:rsidP="00FA18CE">
      <w:pPr>
        <w:pStyle w:val="sumario"/>
        <w:numPr>
          <w:ilvl w:val="0"/>
          <w:numId w:val="47"/>
        </w:numPr>
        <w:ind w:left="1426"/>
        <w:jc w:val="both"/>
        <w:rPr>
          <w:iCs/>
        </w:rPr>
      </w:pPr>
      <w:proofErr w:type="spellStart"/>
      <w:r w:rsidRPr="00A43B66">
        <w:rPr>
          <w:iCs/>
        </w:rPr>
        <w:t>Comandos</w:t>
      </w:r>
      <w:proofErr w:type="spellEnd"/>
      <w:r w:rsidRPr="00A43B66">
        <w:rPr>
          <w:iCs/>
        </w:rPr>
        <w:t xml:space="preserve"> de </w:t>
      </w:r>
      <w:proofErr w:type="spellStart"/>
      <w:r w:rsidRPr="00A43B66">
        <w:rPr>
          <w:iCs/>
        </w:rPr>
        <w:t>persistência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Save</w:t>
      </w:r>
      <w:proofErr w:type="spellEnd"/>
      <w:r w:rsidRPr="00997EB2">
        <w:rPr>
          <w:iCs/>
          <w:lang w:val="pt-BR"/>
        </w:rPr>
        <w:t xml:space="preserve"> - Salva o banco em disco, de forma síncrona.</w:t>
      </w:r>
    </w:p>
    <w:p w:rsidR="00FA18CE" w:rsidRPr="00997EB2" w:rsidRDefault="00FA18CE" w:rsidP="00C91C21">
      <w:pPr>
        <w:pStyle w:val="sumario"/>
        <w:numPr>
          <w:ilvl w:val="0"/>
          <w:numId w:val="0"/>
        </w:numPr>
        <w:ind w:firstLine="708"/>
        <w:jc w:val="both"/>
        <w:rPr>
          <w:iCs/>
          <w:lang w:val="pt-BR"/>
        </w:rPr>
      </w:pPr>
      <w:r w:rsidRPr="00997EB2">
        <w:rPr>
          <w:iCs/>
          <w:lang w:val="pt-BR"/>
        </w:rPr>
        <w:t xml:space="preserve">A seguir, </w:t>
      </w:r>
      <w:r>
        <w:rPr>
          <w:iCs/>
          <w:lang w:val="pt-BR"/>
        </w:rPr>
        <w:t xml:space="preserve">estão </w:t>
      </w:r>
      <w:r>
        <w:rPr>
          <w:rStyle w:val="Refdecomentrio"/>
          <w:rFonts w:ascii="Calibri" w:hAnsi="Calibri"/>
        </w:rPr>
        <w:commentReference w:id="493"/>
      </w:r>
      <w:r w:rsidRPr="00997EB2">
        <w:rPr>
          <w:iCs/>
          <w:lang w:val="pt-BR"/>
        </w:rPr>
        <w:t xml:space="preserve">representados alguns destes comandos, baseados no esquema montado </w:t>
      </w:r>
      <w:proofErr w:type="spellStart"/>
      <w:r w:rsidRPr="00997EB2">
        <w:rPr>
          <w:iCs/>
          <w:lang w:val="pt-BR"/>
        </w:rPr>
        <w:t>na</w:t>
      </w:r>
      <w:r w:rsidR="003D70D1" w:rsidRPr="007D6B61">
        <w:rPr>
          <w:iCs/>
          <w:u w:val="single"/>
        </w:rPr>
        <w:fldChar w:fldCharType="begin"/>
      </w:r>
      <w:r w:rsidRPr="00997EB2">
        <w:rPr>
          <w:iCs/>
          <w:u w:val="single"/>
          <w:lang w:val="pt-BR"/>
        </w:rPr>
        <w:instrText xml:space="preserve"> REF _Ref295913187 \h </w:instrText>
      </w:r>
      <w:r w:rsidR="003D70D1" w:rsidRPr="007D6B61">
        <w:rPr>
          <w:iCs/>
          <w:u w:val="single"/>
        </w:rPr>
      </w:r>
      <w:r w:rsidR="003D70D1" w:rsidRPr="007D6B61">
        <w:rPr>
          <w:iCs/>
          <w:u w:val="single"/>
        </w:rPr>
        <w:fldChar w:fldCharType="separate"/>
      </w:r>
      <w:r w:rsidRPr="007D6B61">
        <w:rPr>
          <w:u w:val="single"/>
          <w:lang w:val="pt-BR"/>
        </w:rPr>
        <w:t>Figura</w:t>
      </w:r>
      <w:proofErr w:type="spellEnd"/>
      <w:r w:rsidRPr="007D6B61">
        <w:rPr>
          <w:u w:val="single"/>
          <w:lang w:val="pt-BR"/>
        </w:rPr>
        <w:t xml:space="preserve"> </w:t>
      </w:r>
      <w:r w:rsidRPr="007D6B61">
        <w:rPr>
          <w:noProof/>
          <w:u w:val="single"/>
          <w:lang w:val="pt-BR"/>
        </w:rPr>
        <w:t>13</w:t>
      </w:r>
      <w:r w:rsidR="003D70D1" w:rsidRPr="007D6B61">
        <w:rPr>
          <w:iCs/>
          <w:u w:val="single"/>
        </w:rPr>
        <w:fldChar w:fldCharType="end"/>
      </w:r>
      <w:r w:rsidRPr="00997EB2">
        <w:rPr>
          <w:iCs/>
          <w:lang w:val="pt-BR"/>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9286"/>
      </w:tblGrid>
      <w:tr w:rsidR="00FA18CE" w:rsidRPr="00997EB2" w:rsidTr="00C91C21">
        <w:tc>
          <w:tcPr>
            <w:tcW w:w="5000" w:type="pct"/>
          </w:tcPr>
          <w:p w:rsidR="00FA18CE" w:rsidRPr="00D96398" w:rsidRDefault="00FA18CE" w:rsidP="00C91C21">
            <w:pPr>
              <w:pStyle w:val="sumario"/>
              <w:numPr>
                <w:ilvl w:val="0"/>
                <w:numId w:val="0"/>
              </w:numPr>
              <w:jc w:val="both"/>
              <w:rPr>
                <w:rFonts w:cs="Calibri"/>
                <w:b/>
                <w:iCs/>
                <w:lang w:val="pt-BR"/>
              </w:rPr>
            </w:pPr>
            <w:commentRangeStart w:id="494"/>
            <w:r w:rsidRPr="00D96398">
              <w:rPr>
                <w:rFonts w:cs="Calibri"/>
                <w:b/>
                <w:iCs/>
                <w:lang w:val="pt-BR"/>
              </w:rPr>
              <w:lastRenderedPageBreak/>
              <w:t>&gt;</w:t>
            </w:r>
            <w:proofErr w:type="spellStart"/>
            <w:r w:rsidRPr="00D96398">
              <w:rPr>
                <w:rFonts w:cs="Calibri"/>
                <w:b/>
                <w:iCs/>
                <w:lang w:val="pt-BR"/>
              </w:rPr>
              <w:t>rpushcpf</w:t>
            </w:r>
            <w:proofErr w:type="spellEnd"/>
            <w:r w:rsidRPr="00D96398">
              <w:rPr>
                <w:rFonts w:cs="Calibri"/>
                <w:b/>
                <w:iCs/>
                <w:lang w:val="pt-BR"/>
              </w:rPr>
              <w:t>:</w:t>
            </w:r>
            <w:proofErr w:type="gramStart"/>
            <w:r w:rsidRPr="00D96398">
              <w:rPr>
                <w:rFonts w:cs="Calibri"/>
                <w:b/>
                <w:iCs/>
                <w:lang w:val="pt-BR"/>
              </w:rPr>
              <w:t>08539287409 nome</w:t>
            </w:r>
            <w:proofErr w:type="gramEnd"/>
            <w:r w:rsidRPr="00D96398">
              <w:rPr>
                <w:rFonts w:cs="Calibri"/>
                <w:b/>
                <w:iCs/>
                <w:lang w:val="pt-BR"/>
              </w:rPr>
              <w:t>:</w:t>
            </w:r>
            <w:proofErr w:type="spellStart"/>
            <w:r w:rsidRPr="00D96398">
              <w:rPr>
                <w:rFonts w:cs="Calibri"/>
                <w:b/>
                <w:iCs/>
                <w:lang w:val="pt-BR"/>
              </w:rPr>
              <w:t>Joao</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 xml:space="preserve">:08539287409 </w:t>
            </w:r>
            <w:proofErr w:type="spellStart"/>
            <w:r w:rsidRPr="00D96398">
              <w:rPr>
                <w:rFonts w:cs="Calibri"/>
                <w:b/>
                <w:iCs/>
                <w:lang w:val="pt-BR"/>
              </w:rPr>
              <w:t>data_nascimento</w:t>
            </w:r>
            <w:proofErr w:type="spellEnd"/>
            <w:r w:rsidRPr="00D96398">
              <w:rPr>
                <w:rFonts w:cs="Calibri"/>
                <w:b/>
                <w:iCs/>
                <w:lang w:val="pt-BR"/>
              </w:rPr>
              <w:t>:1967-05-17</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:08539287409 0 2</w:t>
            </w:r>
          </w:p>
          <w:p w:rsidR="00FA18CE" w:rsidRPr="00D96398" w:rsidRDefault="00FA18CE" w:rsidP="00C91C21">
            <w:pPr>
              <w:pStyle w:val="sumario"/>
              <w:numPr>
                <w:ilvl w:val="0"/>
                <w:numId w:val="0"/>
              </w:numPr>
              <w:ind w:left="420" w:hanging="420"/>
              <w:jc w:val="both"/>
              <w:rPr>
                <w:rFonts w:cs="Calibri"/>
                <w:b/>
                <w:iCs/>
                <w:lang w:val="pt-BR"/>
              </w:rPr>
            </w:pPr>
            <w:proofErr w:type="gramStart"/>
            <w:r w:rsidRPr="00D96398">
              <w:rPr>
                <w:rFonts w:cs="Calibri"/>
                <w:b/>
                <w:iCs/>
                <w:lang w:val="pt-BR"/>
              </w:rPr>
              <w:t>1)</w:t>
            </w:r>
            <w:proofErr w:type="gramEnd"/>
            <w:r w:rsidRPr="00D96398">
              <w:rPr>
                <w:rFonts w:cs="Calibri"/>
                <w:b/>
                <w:iCs/>
                <w:lang w:val="pt-BR"/>
              </w:rPr>
              <w:t xml:space="preserve"> "nome:</w:t>
            </w:r>
            <w:proofErr w:type="spellStart"/>
            <w:r w:rsidRPr="00D96398">
              <w:rPr>
                <w:rFonts w:cs="Calibri"/>
                <w:b/>
                <w:iCs/>
                <w:lang w:val="pt-BR"/>
              </w:rPr>
              <w:t>Joao</w:t>
            </w:r>
            <w:proofErr w:type="spellEnd"/>
            <w:r w:rsidRPr="00D96398">
              <w:rPr>
                <w:rFonts w:cs="Calibri"/>
                <w:b/>
                <w:iCs/>
                <w:lang w:val="pt-BR"/>
              </w:rPr>
              <w:t>"</w:t>
            </w:r>
          </w:p>
          <w:p w:rsidR="00FA18CE" w:rsidRPr="00D96398" w:rsidRDefault="00FA18CE" w:rsidP="00C91C21">
            <w:pPr>
              <w:pStyle w:val="sumario"/>
              <w:numPr>
                <w:ilvl w:val="0"/>
                <w:numId w:val="0"/>
              </w:numPr>
              <w:jc w:val="both"/>
              <w:rPr>
                <w:rFonts w:cs="Calibri"/>
                <w:b/>
                <w:iCs/>
                <w:lang w:val="pt-BR"/>
              </w:rPr>
            </w:pPr>
            <w:proofErr w:type="gramStart"/>
            <w:r w:rsidRPr="00D96398">
              <w:rPr>
                <w:rFonts w:cs="Calibri"/>
                <w:b/>
                <w:iCs/>
                <w:lang w:val="pt-BR"/>
              </w:rPr>
              <w:t>2)</w:t>
            </w:r>
            <w:proofErr w:type="gramEnd"/>
            <w:r w:rsidRPr="00D96398">
              <w:rPr>
                <w:rFonts w:cs="Calibri"/>
                <w:b/>
                <w:iCs/>
                <w:lang w:val="pt-BR"/>
              </w:rPr>
              <w:t xml:space="preserve"> "data_nascimento:1967-05-17"</w:t>
            </w:r>
          </w:p>
          <w:p w:rsidR="00FA18CE" w:rsidRPr="00D96398" w:rsidRDefault="00FA18CE" w:rsidP="00C91C21">
            <w:pPr>
              <w:pStyle w:val="sumario"/>
              <w:numPr>
                <w:ilvl w:val="0"/>
                <w:numId w:val="0"/>
              </w:numPr>
              <w:jc w:val="both"/>
              <w:rPr>
                <w:rFonts w:cs="Calibri"/>
                <w:b/>
                <w:iCs/>
                <w:lang w:val="pt-BR"/>
              </w:rPr>
            </w:pPr>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rpushcpf</w:t>
            </w:r>
            <w:proofErr w:type="spellEnd"/>
            <w:r w:rsidRPr="00D96398">
              <w:rPr>
                <w:rFonts w:cs="Calibri"/>
                <w:b/>
                <w:iCs/>
                <w:lang w:val="pt-BR"/>
              </w:rPr>
              <w:t>:</w:t>
            </w:r>
            <w:proofErr w:type="gramStart"/>
            <w:r w:rsidRPr="00D96398">
              <w:rPr>
                <w:rFonts w:cs="Calibri"/>
                <w:b/>
                <w:iCs/>
                <w:lang w:val="pt-BR"/>
              </w:rPr>
              <w:t>05831765208 nome</w:t>
            </w:r>
            <w:proofErr w:type="gramEnd"/>
            <w:r w:rsidRPr="00D96398">
              <w:rPr>
                <w:rFonts w:cs="Calibri"/>
                <w:b/>
                <w:iCs/>
                <w:lang w:val="pt-BR"/>
              </w:rPr>
              <w:t>:Maria</w:t>
            </w:r>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&gt;</w:t>
            </w:r>
            <w:proofErr w:type="spellStart"/>
            <w:r w:rsidRPr="00D96398">
              <w:rPr>
                <w:rFonts w:cs="Calibri"/>
                <w:b/>
                <w:iCs/>
                <w:lang w:val="pt-BR"/>
              </w:rPr>
              <w:t>rpushcpf</w:t>
            </w:r>
            <w:proofErr w:type="spellEnd"/>
            <w:r w:rsidRPr="00D96398">
              <w:rPr>
                <w:rFonts w:cs="Calibri"/>
                <w:b/>
                <w:iCs/>
                <w:lang w:val="pt-BR"/>
              </w:rPr>
              <w:t xml:space="preserve">:05831765208 </w:t>
            </w:r>
            <w:proofErr w:type="spellStart"/>
            <w:r w:rsidRPr="00D96398">
              <w:rPr>
                <w:rFonts w:cs="Calibri"/>
                <w:b/>
                <w:iCs/>
                <w:lang w:val="pt-BR"/>
              </w:rPr>
              <w:t>data_nascimento</w:t>
            </w:r>
            <w:proofErr w:type="spellEnd"/>
            <w:r w:rsidRPr="00D96398">
              <w:rPr>
                <w:rFonts w:cs="Calibri"/>
                <w:b/>
                <w:iCs/>
                <w:lang w:val="pt-BR"/>
              </w:rPr>
              <w:t>:1990-10-21</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&gt;</w:t>
            </w:r>
            <w:proofErr w:type="spellStart"/>
            <w:r w:rsidRPr="00D96398">
              <w:rPr>
                <w:rFonts w:cs="Calibri"/>
                <w:b/>
                <w:iCs/>
                <w:lang w:val="pt-BR"/>
              </w:rPr>
              <w:t>lrangecpf</w:t>
            </w:r>
            <w:proofErr w:type="spellEnd"/>
            <w:r w:rsidRPr="00D96398">
              <w:rPr>
                <w:rFonts w:cs="Calibri"/>
                <w:b/>
                <w:iCs/>
                <w:lang w:val="pt-BR"/>
              </w:rPr>
              <w:t>:05831765208 0 2</w:t>
            </w:r>
          </w:p>
          <w:p w:rsidR="00FA18CE" w:rsidRPr="00D96398" w:rsidRDefault="00FA18CE" w:rsidP="00C91C21">
            <w:pPr>
              <w:pStyle w:val="sumario"/>
              <w:numPr>
                <w:ilvl w:val="0"/>
                <w:numId w:val="0"/>
              </w:numPr>
              <w:ind w:left="420" w:hanging="420"/>
              <w:jc w:val="both"/>
              <w:rPr>
                <w:rFonts w:cs="Calibri"/>
                <w:b/>
                <w:iCs/>
                <w:lang w:val="pt-BR"/>
              </w:rPr>
            </w:pPr>
            <w:proofErr w:type="gramStart"/>
            <w:r w:rsidRPr="00D96398">
              <w:rPr>
                <w:rFonts w:cs="Calibri"/>
                <w:b/>
                <w:iCs/>
                <w:lang w:val="pt-BR"/>
              </w:rPr>
              <w:t>1)</w:t>
            </w:r>
            <w:proofErr w:type="gramEnd"/>
            <w:r w:rsidRPr="00D96398">
              <w:rPr>
                <w:rFonts w:cs="Calibri"/>
                <w:b/>
                <w:iCs/>
                <w:lang w:val="pt-BR"/>
              </w:rPr>
              <w:t xml:space="preserve"> "nome:Maria"</w:t>
            </w:r>
          </w:p>
          <w:p w:rsidR="00FA18CE" w:rsidRPr="00D96398" w:rsidRDefault="00FA18CE" w:rsidP="00C91C21">
            <w:pPr>
              <w:pStyle w:val="sumario"/>
              <w:numPr>
                <w:ilvl w:val="0"/>
                <w:numId w:val="0"/>
              </w:numPr>
              <w:jc w:val="both"/>
              <w:rPr>
                <w:rFonts w:cs="Calibri"/>
                <w:iCs/>
                <w:lang w:val="pt-BR"/>
              </w:rPr>
            </w:pPr>
            <w:proofErr w:type="gramStart"/>
            <w:r w:rsidRPr="00D96398">
              <w:rPr>
                <w:rFonts w:cs="Calibri"/>
                <w:b/>
                <w:iCs/>
                <w:lang w:val="pt-BR"/>
              </w:rPr>
              <w:t>2)</w:t>
            </w:r>
            <w:proofErr w:type="gramEnd"/>
            <w:r w:rsidRPr="00D96398">
              <w:rPr>
                <w:rFonts w:cs="Calibri"/>
                <w:b/>
                <w:iCs/>
                <w:lang w:val="pt-BR"/>
              </w:rPr>
              <w:t xml:space="preserve"> "</w:t>
            </w:r>
            <w:proofErr w:type="spellStart"/>
            <w:r w:rsidRPr="00D96398">
              <w:rPr>
                <w:rFonts w:cs="Calibri"/>
                <w:b/>
                <w:iCs/>
                <w:lang w:val="pt-BR"/>
              </w:rPr>
              <w:t>data_nascimento</w:t>
            </w:r>
            <w:proofErr w:type="spellEnd"/>
            <w:r w:rsidRPr="00D96398">
              <w:rPr>
                <w:rFonts w:cs="Calibri"/>
                <w:b/>
                <w:iCs/>
                <w:lang w:val="pt-BR"/>
              </w:rPr>
              <w:t>: 1990-10-21"</w:t>
            </w:r>
            <w:commentRangeEnd w:id="494"/>
            <w:r w:rsidRPr="00D96398">
              <w:rPr>
                <w:rStyle w:val="Refdecomentrio"/>
                <w:rFonts w:ascii="Calibri" w:hAnsi="Calibri" w:cs="Calibri"/>
              </w:rPr>
              <w:commentReference w:id="494"/>
            </w:r>
          </w:p>
        </w:tc>
      </w:tr>
    </w:tbl>
    <w:p w:rsidR="00FA18CE" w:rsidRPr="00997EB2" w:rsidRDefault="00FA18CE" w:rsidP="00FA18CE">
      <w:pPr>
        <w:pStyle w:val="sumario"/>
        <w:numPr>
          <w:ilvl w:val="0"/>
          <w:numId w:val="0"/>
        </w:numPr>
        <w:rPr>
          <w:iCs/>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lang w:val="pt-BR"/>
        </w:rPr>
      </w:pPr>
      <w:proofErr w:type="gramStart"/>
      <w:r w:rsidRPr="00997EB2">
        <w:rPr>
          <w:u w:val="none"/>
          <w:lang w:val="pt-BR"/>
        </w:rPr>
        <w:t>O Redis não suporta</w:t>
      </w:r>
      <w:proofErr w:type="gramEnd"/>
      <w:r w:rsidRPr="00997EB2">
        <w:rPr>
          <w:u w:val="none"/>
          <w:lang w:val="pt-BR"/>
        </w:rPr>
        <w:t xml:space="preserve"> a criação de índices. O usuário é o responsável por criar os índices manualmente </w:t>
      </w:r>
      <w:r w:rsidR="003D70D1" w:rsidRPr="0068018E">
        <w:rPr>
          <w:u w:val="none"/>
        </w:rPr>
        <w:fldChar w:fldCharType="begin"/>
      </w:r>
      <w:r w:rsidRPr="00997EB2">
        <w:rPr>
          <w:u w:val="none"/>
          <w:lang w:val="pt-BR"/>
        </w:rPr>
        <w:instrText xml:space="preserve"> ADDIN ZOTERO_ITEM {"citationID":"1q68nts5r0","citationItems":[{"uri":["http://zotero.org/groups/43707/items/AV62E7EW"]}]} </w:instrText>
      </w:r>
      <w:r w:rsidR="003D70D1" w:rsidRPr="0068018E">
        <w:rPr>
          <w:u w:val="none"/>
        </w:rPr>
        <w:fldChar w:fldCharType="separate"/>
      </w:r>
      <w:ins w:id="495" w:author="alberto.scremin" w:date="2011-06-27T16:56:00Z">
        <w:r w:rsidR="00322AC4" w:rsidRPr="00322AC4">
          <w:rPr>
            <w:lang w:val="pt-BR"/>
            <w:rPrChange w:id="496" w:author="alberto.scremin" w:date="2011-06-27T16:56:00Z">
              <w:rPr/>
            </w:rPrChange>
          </w:rPr>
          <w:t>(RUSSO, 2010)</w:t>
        </w:r>
      </w:ins>
      <w:del w:id="497" w:author="alberto.scremin" w:date="2011-06-27T16:56:00Z">
        <w:r w:rsidRPr="00322AC4" w:rsidDel="00322AC4">
          <w:rPr>
            <w:lang w:val="pt-BR"/>
          </w:rPr>
          <w:delText>(RUSSO, 2010)</w:delText>
        </w:r>
      </w:del>
      <w:r w:rsidR="003D70D1" w:rsidRPr="0068018E">
        <w:rPr>
          <w:u w:val="none"/>
        </w:rPr>
        <w:fldChar w:fldCharType="end"/>
      </w:r>
      <w:r w:rsidRPr="00997EB2">
        <w:rPr>
          <w:u w:val="none"/>
          <w:lang w:val="pt-BR"/>
        </w:rPr>
        <w:t>.</w:t>
      </w:r>
    </w:p>
    <w:p w:rsidR="00FA18CE" w:rsidRPr="00997EB2" w:rsidRDefault="00FA18CE" w:rsidP="00FA18CE">
      <w:pPr>
        <w:pStyle w:val="SubTitulo2"/>
        <w:numPr>
          <w:ilvl w:val="0"/>
          <w:numId w:val="0"/>
        </w:numPr>
        <w:ind w:left="720" w:hanging="12"/>
        <w:jc w:val="both"/>
        <w:rPr>
          <w:u w:val="none"/>
          <w:lang w:val="pt-BR"/>
        </w:rPr>
      </w:pPr>
    </w:p>
    <w:p w:rsidR="00FA18CE" w:rsidRDefault="00FA18CE" w:rsidP="00FA18CE">
      <w:pPr>
        <w:pStyle w:val="SubTitulo2"/>
      </w:pPr>
      <w:proofErr w:type="spellStart"/>
      <w:r>
        <w:t>Otimizador</w:t>
      </w:r>
      <w:proofErr w:type="spellEnd"/>
      <w:r>
        <w:t xml:space="preserve"> de </w:t>
      </w:r>
      <w:proofErr w:type="spellStart"/>
      <w:r>
        <w:t>Consulta</w:t>
      </w:r>
      <w:proofErr w:type="spellEnd"/>
    </w:p>
    <w:p w:rsidR="00FA18CE" w:rsidRDefault="00FA18CE" w:rsidP="00FA18CE">
      <w:pPr>
        <w:pStyle w:val="Ttulo"/>
        <w:numPr>
          <w:ilvl w:val="0"/>
          <w:numId w:val="0"/>
        </w:numPr>
        <w:ind w:firstLine="708"/>
        <w:jc w:val="both"/>
        <w:rPr>
          <w:b w:val="0"/>
          <w:lang w:val="pt-BR"/>
        </w:rPr>
      </w:pPr>
      <w:r w:rsidRPr="00997EB2">
        <w:rPr>
          <w:b w:val="0"/>
          <w:lang w:val="pt-BR"/>
        </w:rPr>
        <w:t xml:space="preserve">Ao utilizar </w:t>
      </w:r>
      <w:proofErr w:type="gramStart"/>
      <w:r w:rsidRPr="00997EB2">
        <w:rPr>
          <w:b w:val="0"/>
          <w:lang w:val="pt-BR"/>
        </w:rPr>
        <w:t>o Redis</w:t>
      </w:r>
      <w:proofErr w:type="gramEnd"/>
      <w:r w:rsidRPr="00997EB2">
        <w:rPr>
          <w:b w:val="0"/>
          <w:lang w:val="pt-BR"/>
        </w:rPr>
        <w:t xml:space="preserve">, deve-se lembrar que a organização dos dados deve ser feita de acordo com as consultas que serão realizadas. </w:t>
      </w:r>
      <w:proofErr w:type="gramStart"/>
      <w:r w:rsidRPr="00997EB2">
        <w:rPr>
          <w:b w:val="0"/>
          <w:lang w:val="pt-BR"/>
        </w:rPr>
        <w:t>O Redis não implementa</w:t>
      </w:r>
      <w:proofErr w:type="gramEnd"/>
      <w:r w:rsidRPr="00997EB2">
        <w:rPr>
          <w:b w:val="0"/>
          <w:lang w:val="pt-BR"/>
        </w:rPr>
        <w:t xml:space="preserve"> um otimizador de consultas. Ele provê primitivas muito rápidas</w:t>
      </w:r>
      <w:r>
        <w:rPr>
          <w:b w:val="0"/>
          <w:lang w:val="pt-BR"/>
        </w:rPr>
        <w:t>.</w:t>
      </w:r>
      <w:commentRangeStart w:id="498"/>
      <w:r>
        <w:rPr>
          <w:b w:val="0"/>
          <w:lang w:val="pt-BR"/>
        </w:rPr>
        <w:t>E</w:t>
      </w:r>
      <w:r w:rsidRPr="00997EB2">
        <w:rPr>
          <w:b w:val="0"/>
          <w:lang w:val="pt-BR"/>
        </w:rPr>
        <w:t>ntretanto</w:t>
      </w:r>
      <w:commentRangeEnd w:id="498"/>
      <w:r>
        <w:rPr>
          <w:rStyle w:val="Refdecomentrio"/>
          <w:rFonts w:ascii="Calibri" w:hAnsi="Calibri" w:cs="Calibri"/>
          <w:b w:val="0"/>
        </w:rPr>
        <w:commentReference w:id="498"/>
      </w:r>
      <w:r w:rsidRPr="00997EB2">
        <w:rPr>
          <w:b w:val="0"/>
          <w:lang w:val="pt-BR"/>
        </w:rPr>
        <w:t xml:space="preserve">, o desempenho da consulta é altamente dependente de como o usuário opta por organizar os dados </w:t>
      </w:r>
      <w:commentRangeStart w:id="499"/>
      <w:r w:rsidR="003D70D1" w:rsidRPr="0068018E">
        <w:rPr>
          <w:b w:val="0"/>
        </w:rPr>
        <w:fldChar w:fldCharType="begin"/>
      </w:r>
      <w:r w:rsidRPr="00997EB2">
        <w:rPr>
          <w:b w:val="0"/>
          <w:lang w:val="pt-BR"/>
        </w:rPr>
        <w:instrText xml:space="preserve"> ADDIN ZOTERO_ITEM {"citationID":"jrr5hre1o","citationItems":[{"uri":["http://zotero.org/groups/43707/items/AV62E7EW"]}]} </w:instrText>
      </w:r>
      <w:r w:rsidR="003D70D1" w:rsidRPr="0068018E">
        <w:rPr>
          <w:b w:val="0"/>
        </w:rPr>
        <w:fldChar w:fldCharType="separate"/>
      </w:r>
      <w:ins w:id="500" w:author="alberto.scremin" w:date="2011-06-27T16:56:00Z">
        <w:r w:rsidR="00322AC4" w:rsidRPr="00322AC4">
          <w:rPr>
            <w:lang w:val="pt-BR"/>
            <w:rPrChange w:id="501" w:author="alberto.scremin" w:date="2011-06-27T16:56:00Z">
              <w:rPr/>
            </w:rPrChange>
          </w:rPr>
          <w:t>(RUSSO, 2010)</w:t>
        </w:r>
      </w:ins>
      <w:del w:id="502" w:author="alberto.scremin" w:date="2011-06-27T16:56:00Z">
        <w:r w:rsidRPr="00322AC4" w:rsidDel="00322AC4">
          <w:rPr>
            <w:lang w:val="pt-BR"/>
          </w:rPr>
          <w:delText>(RUSSO, 2010)</w:delText>
        </w:r>
      </w:del>
      <w:r w:rsidR="003D70D1" w:rsidRPr="0068018E">
        <w:rPr>
          <w:b w:val="0"/>
        </w:rPr>
        <w:fldChar w:fldCharType="end"/>
      </w:r>
      <w:r w:rsidRPr="00997EB2">
        <w:rPr>
          <w:b w:val="0"/>
          <w:lang w:val="pt-BR"/>
        </w:rPr>
        <w:t xml:space="preserve">. </w:t>
      </w:r>
      <w:commentRangeEnd w:id="499"/>
      <w:r>
        <w:rPr>
          <w:rStyle w:val="Refdecomentrio"/>
          <w:rFonts w:ascii="Calibri" w:hAnsi="Calibri" w:cs="Calibri"/>
          <w:b w:val="0"/>
        </w:rPr>
        <w:commentReference w:id="499"/>
      </w:r>
    </w:p>
    <w:p w:rsidR="00FA18CE" w:rsidRPr="00FF094D" w:rsidRDefault="00FA18CE" w:rsidP="00FA18CE">
      <w:pPr>
        <w:pStyle w:val="Ttulo"/>
        <w:numPr>
          <w:ilvl w:val="0"/>
          <w:numId w:val="0"/>
        </w:numPr>
        <w:ind w:firstLine="708"/>
        <w:jc w:val="both"/>
        <w:rPr>
          <w:b w:val="0"/>
          <w:lang w:val="pt-BR"/>
        </w:rPr>
      </w:pPr>
    </w:p>
    <w:p w:rsidR="00FA18CE" w:rsidRPr="00FF094D" w:rsidRDefault="00FA18CE" w:rsidP="00FA18CE">
      <w:pPr>
        <w:pStyle w:val="SubTitulo1"/>
      </w:pPr>
      <w:r>
        <w:rPr>
          <w:lang w:val="pt-BR"/>
        </w:rPr>
        <w:t>Considerações Finais</w:t>
      </w:r>
    </w:p>
    <w:p w:rsidR="00FA18CE" w:rsidRPr="00997EB2" w:rsidRDefault="00FA18CE" w:rsidP="00C91C21">
      <w:pPr>
        <w:pStyle w:val="SubTitulo1"/>
        <w:numPr>
          <w:ilvl w:val="0"/>
          <w:numId w:val="0"/>
        </w:numPr>
        <w:ind w:firstLine="708"/>
        <w:jc w:val="both"/>
        <w:rPr>
          <w:lang w:val="pt-BR"/>
        </w:rPr>
      </w:pPr>
      <w:r w:rsidRPr="00997EB2">
        <w:rPr>
          <w:lang w:val="pt-BR"/>
        </w:rPr>
        <w:t>No capítulo 2 foram vistas as características de modelo dos dados, como são expressas as consultas, criação de índices e como as consultas são otimizadas em cada um dos bancos que serão utilizados no próximo capítulo.</w:t>
      </w:r>
    </w:p>
    <w:p w:rsidR="00FA18CE" w:rsidRDefault="00FA18CE" w:rsidP="00FA18CE">
      <w:pPr>
        <w:pStyle w:val="Ttulo"/>
        <w:numPr>
          <w:ilvl w:val="0"/>
          <w:numId w:val="0"/>
        </w:numPr>
        <w:ind w:firstLine="708"/>
        <w:jc w:val="both"/>
        <w:rPr>
          <w:b w:val="0"/>
          <w:lang w:val="pt-BR"/>
        </w:rPr>
      </w:pPr>
      <w:r>
        <w:rPr>
          <w:b w:val="0"/>
          <w:lang w:val="pt-BR"/>
        </w:rPr>
        <w:t xml:space="preserve">No capítulo 3 será abordado um esquema comum, retirado de uma ferramenta de </w:t>
      </w:r>
      <w:r>
        <w:rPr>
          <w:b w:val="0"/>
          <w:i/>
          <w:lang w:val="pt-BR"/>
        </w:rPr>
        <w:t>benchmark</w:t>
      </w:r>
      <w:r>
        <w:rPr>
          <w:b w:val="0"/>
          <w:lang w:val="pt-BR"/>
        </w:rPr>
        <w:t xml:space="preserve"> e algumas consultas para mostrar o poder de expressão de cada um dos bancos selecionados e também a dificuldade para conseguir fazê-las.</w:t>
      </w:r>
    </w:p>
    <w:p w:rsidR="00FA18CE" w:rsidRPr="00C010A8" w:rsidRDefault="00FA18CE" w:rsidP="00FA18CE">
      <w:pPr>
        <w:pStyle w:val="Ttulo"/>
        <w:numPr>
          <w:ilvl w:val="0"/>
          <w:numId w:val="0"/>
        </w:numPr>
        <w:ind w:firstLine="708"/>
        <w:jc w:val="both"/>
        <w:rPr>
          <w:b w:val="0"/>
          <w:lang w:val="pt-BR"/>
        </w:rPr>
      </w:pPr>
    </w:p>
    <w:p w:rsidR="00FA18CE" w:rsidRPr="00997EB2" w:rsidRDefault="00FA18CE" w:rsidP="00FA18CE">
      <w:pPr>
        <w:pStyle w:val="ABNT2"/>
        <w:rPr>
          <w:lang w:val="pt-BR"/>
        </w:rPr>
      </w:pPr>
    </w:p>
    <w:p w:rsidR="00FA18CE" w:rsidRDefault="00FA18CE" w:rsidP="00FA18CE">
      <w:pPr>
        <w:pStyle w:val="Ttulo"/>
        <w:outlineLvl w:val="0"/>
      </w:pPr>
      <w:bookmarkStart w:id="503" w:name="f.l8"/>
      <w:bookmarkEnd w:id="503"/>
      <w:r w:rsidRPr="00997EB2">
        <w:rPr>
          <w:lang w:val="pt-BR"/>
        </w:rPr>
        <w:br w:type="page"/>
      </w:r>
      <w:bookmarkStart w:id="504" w:name="_Toc293076419"/>
      <w:r>
        <w:lastRenderedPageBreak/>
        <w:t>EXEMPLO DE APLICAÇÃO</w:t>
      </w:r>
      <w:bookmarkEnd w:id="504"/>
    </w:p>
    <w:p w:rsidR="00FA18CE" w:rsidRDefault="00FA18CE" w:rsidP="00FA18CE">
      <w:pPr>
        <w:pStyle w:val="SubTitulo1"/>
      </w:pPr>
      <w:r>
        <w:t>TPC-E</w:t>
      </w:r>
    </w:p>
    <w:p w:rsidR="00FA18CE" w:rsidRDefault="00FA18CE" w:rsidP="00FA18CE">
      <w:pPr>
        <w:pStyle w:val="Ttulo"/>
        <w:outlineLvl w:val="0"/>
      </w:pPr>
      <w:bookmarkStart w:id="505" w:name="_Toc293076420"/>
      <w:r>
        <w:t>AVALIAÇÃO</w:t>
      </w:r>
      <w:bookmarkEnd w:id="505"/>
    </w:p>
    <w:p w:rsidR="00FA18CE" w:rsidRDefault="00FA18CE" w:rsidP="00FA18CE">
      <w:pPr>
        <w:pStyle w:val="SubTitulo1"/>
      </w:pPr>
      <w:r>
        <w:t>DESEMPENHO</w:t>
      </w:r>
    </w:p>
    <w:p w:rsidR="00FA18CE" w:rsidRDefault="00FA18CE" w:rsidP="00FA18CE">
      <w:pPr>
        <w:pStyle w:val="SubTitulo1"/>
      </w:pPr>
      <w:r>
        <w:t>MODELAGEM</w:t>
      </w:r>
    </w:p>
    <w:p w:rsidR="00FA18CE" w:rsidRDefault="00FA18CE" w:rsidP="00FA18CE">
      <w:pPr>
        <w:pStyle w:val="Ttulo"/>
        <w:outlineLvl w:val="0"/>
      </w:pPr>
      <w:bookmarkStart w:id="506" w:name="_Toc293076421"/>
      <w:r>
        <w:t>CONCLUSÃO</w:t>
      </w:r>
      <w:bookmarkEnd w:id="506"/>
    </w:p>
    <w:p w:rsidR="00FA18CE" w:rsidRDefault="00FA18CE" w:rsidP="00FA18CE">
      <w:pPr>
        <w:pStyle w:val="Ttulo"/>
        <w:outlineLvl w:val="0"/>
      </w:pPr>
      <w:bookmarkStart w:id="507" w:name="_Toc293076422"/>
      <w:commentRangeStart w:id="508"/>
      <w:r>
        <w:t>REFERÊNCIAS BIBLIOGRÁFICAS</w:t>
      </w:r>
      <w:bookmarkEnd w:id="507"/>
      <w:commentRangeEnd w:id="508"/>
      <w:r>
        <w:rPr>
          <w:rStyle w:val="Refdecomentrio"/>
          <w:rFonts w:ascii="Calibri" w:hAnsi="Calibri" w:cs="Calibri"/>
          <w:b w:val="0"/>
        </w:rPr>
        <w:commentReference w:id="508"/>
      </w:r>
    </w:p>
    <w:p w:rsidR="00322AC4" w:rsidRPr="00322AC4" w:rsidRDefault="003D70D1" w:rsidP="00322AC4">
      <w:pPr>
        <w:pStyle w:val="Bibliography"/>
        <w:rPr>
          <w:ins w:id="509" w:author="alberto.scremin" w:date="2011-06-27T16:58:00Z"/>
          <w:lang w:val="en-US"/>
          <w:rPrChange w:id="510" w:author="alberto.scremin" w:date="2011-06-27T16:58:00Z">
            <w:rPr>
              <w:ins w:id="511" w:author="alberto.scremin" w:date="2011-06-27T16:58:00Z"/>
            </w:rPr>
          </w:rPrChange>
        </w:rPr>
        <w:pPrChange w:id="512" w:author="alberto.scremin" w:date="2011-06-27T16:58:00Z">
          <w:pPr>
            <w:widowControl w:val="0"/>
            <w:autoSpaceDE w:val="0"/>
            <w:autoSpaceDN w:val="0"/>
            <w:adjustRightInd w:val="0"/>
            <w:spacing w:after="0" w:line="240" w:lineRule="auto"/>
          </w:pPr>
        </w:pPrChange>
      </w:pPr>
      <w:r>
        <w:fldChar w:fldCharType="begin"/>
      </w:r>
      <w:ins w:id="513" w:author="alberto.scremin" w:date="2011-06-27T16:56:00Z">
        <w:r w:rsidR="00322AC4" w:rsidRPr="00322AC4">
          <w:rPr>
            <w:lang w:val="en-US"/>
            <w:rPrChange w:id="514" w:author="alberto.scremin" w:date="2011-06-27T16:56:00Z">
              <w:rPr/>
            </w:rPrChange>
          </w:rPr>
          <w:instrText xml:space="preserve"> ADDIN ZOTERO_BIBL {"custom":[]} </w:instrText>
        </w:r>
      </w:ins>
      <w:del w:id="515" w:author="alberto.scremin" w:date="2011-06-27T16:56:00Z">
        <w:r w:rsidR="00FA18CE" w:rsidRPr="00322AC4" w:rsidDel="00322AC4">
          <w:rPr>
            <w:lang w:val="en-US"/>
            <w:rPrChange w:id="516" w:author="alberto.scremin" w:date="2011-06-27T16:56:00Z">
              <w:rPr/>
            </w:rPrChange>
          </w:rPr>
          <w:delInstrText xml:space="preserve"> ADDIN ZOTERO_BIBL {"custom":[]} </w:delInstrText>
        </w:r>
      </w:del>
      <w:r>
        <w:fldChar w:fldCharType="separate"/>
      </w:r>
      <w:ins w:id="517" w:author="alberto.scremin" w:date="2011-06-27T16:58:00Z">
        <w:r w:rsidR="00322AC4" w:rsidRPr="00322AC4">
          <w:rPr>
            <w:lang w:val="en-US"/>
            <w:rPrChange w:id="518" w:author="alberto.scremin" w:date="2011-06-27T16:58:00Z">
              <w:rPr/>
            </w:rPrChange>
          </w:rPr>
          <w:t xml:space="preserve">BEAULIEU, A. </w:t>
        </w:r>
        <w:r w:rsidR="00322AC4" w:rsidRPr="00322AC4">
          <w:rPr>
            <w:b/>
            <w:bCs/>
            <w:lang w:val="en-US"/>
            <w:rPrChange w:id="519" w:author="alberto.scremin" w:date="2011-06-27T16:58:00Z">
              <w:rPr>
                <w:b/>
                <w:bCs/>
              </w:rPr>
            </w:rPrChange>
          </w:rPr>
          <w:t>Learning SQL</w:t>
        </w:r>
        <w:r w:rsidR="00322AC4" w:rsidRPr="00322AC4">
          <w:rPr>
            <w:lang w:val="en-US"/>
            <w:rPrChange w:id="520" w:author="alberto.scremin" w:date="2011-06-27T16:58:00Z">
              <w:rPr/>
            </w:rPrChange>
          </w:rPr>
          <w:t>. 2</w:t>
        </w:r>
        <w:r w:rsidR="00322AC4" w:rsidRPr="00322AC4">
          <w:rPr>
            <w:vertAlign w:val="superscript"/>
            <w:lang w:val="en-US"/>
            <w:rPrChange w:id="521" w:author="alberto.scremin" w:date="2011-06-27T16:58:00Z">
              <w:rPr>
                <w:vertAlign w:val="superscript"/>
              </w:rPr>
            </w:rPrChange>
          </w:rPr>
          <w:t>o</w:t>
        </w:r>
        <w:r w:rsidR="00322AC4" w:rsidRPr="00322AC4">
          <w:rPr>
            <w:lang w:val="en-US"/>
            <w:rPrChange w:id="522" w:author="alberto.scremin" w:date="2011-06-27T16:58:00Z">
              <w:rPr/>
            </w:rPrChange>
          </w:rPr>
          <w:t xml:space="preserve"> ed. Beijing ;</w:t>
        </w:r>
        <w:proofErr w:type="gramStart"/>
        <w:r w:rsidR="00322AC4" w:rsidRPr="00322AC4">
          <w:rPr>
            <w:lang w:val="en-US"/>
            <w:rPrChange w:id="523" w:author="alberto.scremin" w:date="2011-06-27T16:58:00Z">
              <w:rPr/>
            </w:rPrChange>
          </w:rPr>
          <w:t>;Sebastopol</w:t>
        </w:r>
        <w:proofErr w:type="gramEnd"/>
        <w:r w:rsidR="00322AC4" w:rsidRPr="00322AC4">
          <w:rPr>
            <w:lang w:val="en-US"/>
            <w:rPrChange w:id="524" w:author="alberto.scremin" w:date="2011-06-27T16:58:00Z">
              <w:rPr/>
            </w:rPrChange>
          </w:rPr>
          <w:t>: O’Reilly, 2009.</w:t>
        </w:r>
      </w:ins>
    </w:p>
    <w:p w:rsidR="00322AC4" w:rsidRPr="00322AC4" w:rsidRDefault="00322AC4" w:rsidP="00322AC4">
      <w:pPr>
        <w:pStyle w:val="Bibliography"/>
        <w:rPr>
          <w:ins w:id="525" w:author="alberto.scremin" w:date="2011-06-27T16:58:00Z"/>
          <w:lang w:val="en-US"/>
          <w:rPrChange w:id="526" w:author="alberto.scremin" w:date="2011-06-27T16:58:00Z">
            <w:rPr>
              <w:ins w:id="527" w:author="alberto.scremin" w:date="2011-06-27T16:58:00Z"/>
            </w:rPr>
          </w:rPrChange>
        </w:rPr>
        <w:pPrChange w:id="528" w:author="alberto.scremin" w:date="2011-06-27T16:58:00Z">
          <w:pPr>
            <w:widowControl w:val="0"/>
            <w:autoSpaceDE w:val="0"/>
            <w:autoSpaceDN w:val="0"/>
            <w:adjustRightInd w:val="0"/>
            <w:spacing w:after="0" w:line="240" w:lineRule="auto"/>
          </w:pPr>
        </w:pPrChange>
      </w:pPr>
      <w:ins w:id="529" w:author="alberto.scremin" w:date="2011-06-27T16:58:00Z">
        <w:r w:rsidRPr="00322AC4">
          <w:rPr>
            <w:lang w:val="en-US"/>
            <w:rPrChange w:id="530" w:author="alberto.scremin" w:date="2011-06-27T16:58:00Z">
              <w:rPr/>
            </w:rPrChange>
          </w:rPr>
          <w:t xml:space="preserve">BOAG, S. CHAMBERLIN, D. FERNANDEZ, </w:t>
        </w:r>
        <w:proofErr w:type="gramStart"/>
        <w:r w:rsidRPr="00322AC4">
          <w:rPr>
            <w:lang w:val="en-US"/>
            <w:rPrChange w:id="531" w:author="alberto.scremin" w:date="2011-06-27T16:58:00Z">
              <w:rPr/>
            </w:rPrChange>
          </w:rPr>
          <w:t>M</w:t>
        </w:r>
        <w:proofErr w:type="gramEnd"/>
        <w:r w:rsidRPr="00322AC4">
          <w:rPr>
            <w:lang w:val="en-US"/>
            <w:rPrChange w:id="532" w:author="alberto.scremin" w:date="2011-06-27T16:58:00Z">
              <w:rPr/>
            </w:rPrChange>
          </w:rPr>
          <w:t xml:space="preserve">. F. et al. </w:t>
        </w:r>
        <w:proofErr w:type="spellStart"/>
        <w:r w:rsidRPr="00322AC4">
          <w:rPr>
            <w:lang w:val="en-US"/>
            <w:rPrChange w:id="533" w:author="alberto.scremin" w:date="2011-06-27T16:58:00Z">
              <w:rPr/>
            </w:rPrChange>
          </w:rPr>
          <w:t>XQuery</w:t>
        </w:r>
        <w:proofErr w:type="spellEnd"/>
        <w:r w:rsidRPr="00322AC4">
          <w:rPr>
            <w:lang w:val="en-US"/>
            <w:rPrChange w:id="534" w:author="alberto.scremin" w:date="2011-06-27T16:58:00Z">
              <w:rPr/>
            </w:rPrChange>
          </w:rPr>
          <w:t xml:space="preserve"> 1.0: An XML Query Language. . </w:t>
        </w:r>
        <w:proofErr w:type="spellStart"/>
        <w:proofErr w:type="gramStart"/>
        <w:r w:rsidRPr="00322AC4">
          <w:rPr>
            <w:lang w:val="en-US"/>
            <w:rPrChange w:id="535" w:author="alberto.scremin" w:date="2011-06-27T16:58:00Z">
              <w:rPr/>
            </w:rPrChange>
          </w:rPr>
          <w:t>Recuperado</w:t>
        </w:r>
        <w:proofErr w:type="spellEnd"/>
        <w:r w:rsidRPr="00322AC4">
          <w:rPr>
            <w:lang w:val="en-US"/>
            <w:rPrChange w:id="536" w:author="alberto.scremin" w:date="2011-06-27T16:58:00Z">
              <w:rPr/>
            </w:rPrChange>
          </w:rPr>
          <w:t xml:space="preserve"> </w:t>
        </w:r>
        <w:proofErr w:type="spellStart"/>
        <w:r w:rsidRPr="00322AC4">
          <w:rPr>
            <w:lang w:val="en-US"/>
            <w:rPrChange w:id="537" w:author="alberto.scremin" w:date="2011-06-27T16:58:00Z">
              <w:rPr/>
            </w:rPrChange>
          </w:rPr>
          <w:t>maio</w:t>
        </w:r>
        <w:proofErr w:type="spellEnd"/>
        <w:r w:rsidRPr="00322AC4">
          <w:rPr>
            <w:lang w:val="en-US"/>
            <w:rPrChange w:id="538" w:author="alberto.scremin" w:date="2011-06-27T16:58:00Z">
              <w:rPr/>
            </w:rPrChange>
          </w:rPr>
          <w:t xml:space="preserve"> 17, 2011, de http://www.w3.org/TR/xquery/, 2010.</w:t>
        </w:r>
        <w:proofErr w:type="gramEnd"/>
      </w:ins>
    </w:p>
    <w:p w:rsidR="00322AC4" w:rsidRDefault="00322AC4" w:rsidP="00322AC4">
      <w:pPr>
        <w:pStyle w:val="Bibliography"/>
        <w:rPr>
          <w:ins w:id="539" w:author="alberto.scremin" w:date="2011-06-27T16:58:00Z"/>
        </w:rPr>
        <w:pPrChange w:id="540" w:author="alberto.scremin" w:date="2011-06-27T16:58:00Z">
          <w:pPr>
            <w:widowControl w:val="0"/>
            <w:autoSpaceDE w:val="0"/>
            <w:autoSpaceDN w:val="0"/>
            <w:adjustRightInd w:val="0"/>
            <w:spacing w:after="0" w:line="240" w:lineRule="auto"/>
          </w:pPr>
        </w:pPrChange>
      </w:pPr>
      <w:ins w:id="541" w:author="alberto.scremin" w:date="2011-06-27T16:58:00Z">
        <w:r w:rsidRPr="00322AC4">
          <w:rPr>
            <w:lang w:val="en-US"/>
            <w:rPrChange w:id="542" w:author="alberto.scremin" w:date="2011-06-27T16:58:00Z">
              <w:rPr/>
            </w:rPrChange>
          </w:rPr>
          <w:t xml:space="preserve">BRAY, T. PAOLI, J. SPERBERG-MCQUEEN, C. M. MALER, E.; YERGEAU, F. Extensible Markup Language (XML) 1.0 (Fifth Edition). . </w:t>
        </w:r>
        <w:r>
          <w:t>Recuperado maio 24, 2011, de http://www.w3.org/TR/REC-xml/, 2008.</w:t>
        </w:r>
      </w:ins>
    </w:p>
    <w:p w:rsidR="00322AC4" w:rsidRPr="00322AC4" w:rsidRDefault="00322AC4" w:rsidP="00322AC4">
      <w:pPr>
        <w:pStyle w:val="Bibliography"/>
        <w:rPr>
          <w:ins w:id="543" w:author="alberto.scremin" w:date="2011-06-27T16:58:00Z"/>
          <w:lang w:val="en-US"/>
          <w:rPrChange w:id="544" w:author="alberto.scremin" w:date="2011-06-27T16:58:00Z">
            <w:rPr>
              <w:ins w:id="545" w:author="alberto.scremin" w:date="2011-06-27T16:58:00Z"/>
            </w:rPr>
          </w:rPrChange>
        </w:rPr>
        <w:pPrChange w:id="546" w:author="alberto.scremin" w:date="2011-06-27T16:58:00Z">
          <w:pPr>
            <w:widowControl w:val="0"/>
            <w:autoSpaceDE w:val="0"/>
            <w:autoSpaceDN w:val="0"/>
            <w:adjustRightInd w:val="0"/>
            <w:spacing w:after="0" w:line="240" w:lineRule="auto"/>
          </w:pPr>
        </w:pPrChange>
      </w:pPr>
      <w:proofErr w:type="gramStart"/>
      <w:ins w:id="547" w:author="alberto.scremin" w:date="2011-06-27T16:58:00Z">
        <w:r w:rsidRPr="00322AC4">
          <w:rPr>
            <w:lang w:val="en-US"/>
            <w:rPrChange w:id="548" w:author="alberto.scremin" w:date="2011-06-27T16:58:00Z">
              <w:rPr/>
            </w:rPrChange>
          </w:rPr>
          <w:t xml:space="preserve">BUNEMAN, P. </w:t>
        </w:r>
        <w:proofErr w:type="spellStart"/>
        <w:r w:rsidRPr="00322AC4">
          <w:rPr>
            <w:lang w:val="en-US"/>
            <w:rPrChange w:id="549" w:author="alberto.scremin" w:date="2011-06-27T16:58:00Z">
              <w:rPr/>
            </w:rPrChange>
          </w:rPr>
          <w:t>Semistructured</w:t>
        </w:r>
        <w:proofErr w:type="spellEnd"/>
        <w:r w:rsidRPr="00322AC4">
          <w:rPr>
            <w:lang w:val="en-US"/>
            <w:rPrChange w:id="550" w:author="alberto.scremin" w:date="2011-06-27T16:58:00Z">
              <w:rPr/>
            </w:rPrChange>
          </w:rPr>
          <w:t xml:space="preserve"> data.</w:t>
        </w:r>
        <w:proofErr w:type="gramEnd"/>
        <w:r w:rsidRPr="00322AC4">
          <w:rPr>
            <w:lang w:val="en-US"/>
            <w:rPrChange w:id="551" w:author="alberto.scremin" w:date="2011-06-27T16:58:00Z">
              <w:rPr/>
            </w:rPrChange>
          </w:rPr>
          <w:t xml:space="preserve"> </w:t>
        </w:r>
        <w:r w:rsidRPr="00322AC4">
          <w:rPr>
            <w:b/>
            <w:bCs/>
            <w:lang w:val="en-US"/>
            <w:rPrChange w:id="552" w:author="alberto.scremin" w:date="2011-06-27T16:58:00Z">
              <w:rPr>
                <w:b/>
                <w:bCs/>
              </w:rPr>
            </w:rPrChange>
          </w:rPr>
          <w:t>ACM SIGACT-SIGMOD-SIGART</w:t>
        </w:r>
        <w:r w:rsidRPr="00322AC4">
          <w:rPr>
            <w:lang w:val="en-US"/>
            <w:rPrChange w:id="553" w:author="alberto.scremin" w:date="2011-06-27T16:58:00Z">
              <w:rPr/>
            </w:rPrChange>
          </w:rPr>
          <w:t xml:space="preserve">, </w:t>
        </w:r>
        <w:proofErr w:type="gramStart"/>
        <w:r w:rsidRPr="00322AC4">
          <w:rPr>
            <w:lang w:val="en-US"/>
            <w:rPrChange w:id="554" w:author="alberto.scremin" w:date="2011-06-27T16:58:00Z">
              <w:rPr/>
            </w:rPrChange>
          </w:rPr>
          <w:t>PODS  ’97</w:t>
        </w:r>
        <w:proofErr w:type="gramEnd"/>
        <w:r w:rsidRPr="00322AC4">
          <w:rPr>
            <w:lang w:val="en-US"/>
            <w:rPrChange w:id="555" w:author="alberto.scremin" w:date="2011-06-27T16:58:00Z">
              <w:rPr/>
            </w:rPrChange>
          </w:rPr>
          <w:t>., p. 117–121, 1997.</w:t>
        </w:r>
      </w:ins>
    </w:p>
    <w:p w:rsidR="00322AC4" w:rsidRPr="00322AC4" w:rsidRDefault="00322AC4" w:rsidP="00322AC4">
      <w:pPr>
        <w:pStyle w:val="Bibliography"/>
        <w:rPr>
          <w:ins w:id="556" w:author="alberto.scremin" w:date="2011-06-27T16:58:00Z"/>
          <w:lang w:val="en-US"/>
          <w:rPrChange w:id="557" w:author="alberto.scremin" w:date="2011-06-27T16:58:00Z">
            <w:rPr>
              <w:ins w:id="558" w:author="alberto.scremin" w:date="2011-06-27T16:58:00Z"/>
            </w:rPr>
          </w:rPrChange>
        </w:rPr>
        <w:pPrChange w:id="559" w:author="alberto.scremin" w:date="2011-06-27T16:58:00Z">
          <w:pPr>
            <w:widowControl w:val="0"/>
            <w:autoSpaceDE w:val="0"/>
            <w:autoSpaceDN w:val="0"/>
            <w:adjustRightInd w:val="0"/>
            <w:spacing w:after="0" w:line="240" w:lineRule="auto"/>
          </w:pPr>
        </w:pPrChange>
      </w:pPr>
      <w:ins w:id="560" w:author="alberto.scremin" w:date="2011-06-27T16:58:00Z">
        <w:r w:rsidRPr="00322AC4">
          <w:rPr>
            <w:lang w:val="en-US"/>
            <w:rPrChange w:id="561" w:author="alberto.scremin" w:date="2011-06-27T16:58:00Z">
              <w:rPr/>
            </w:rPrChange>
          </w:rPr>
          <w:t xml:space="preserve">CHODROW, K.; DIROLF, M. </w:t>
        </w:r>
        <w:r w:rsidRPr="00322AC4">
          <w:rPr>
            <w:b/>
            <w:bCs/>
            <w:lang w:val="en-US"/>
            <w:rPrChange w:id="562" w:author="alberto.scremin" w:date="2011-06-27T16:58:00Z">
              <w:rPr>
                <w:b/>
                <w:bCs/>
              </w:rPr>
            </w:rPrChange>
          </w:rPr>
          <w:t>MongoDB: The Definitive Guide</w:t>
        </w:r>
        <w:r w:rsidRPr="00322AC4">
          <w:rPr>
            <w:lang w:val="en-US"/>
            <w:rPrChange w:id="563" w:author="alberto.scremin" w:date="2011-06-27T16:58:00Z">
              <w:rPr/>
            </w:rPrChange>
          </w:rPr>
          <w:t xml:space="preserve">. </w:t>
        </w:r>
        <w:proofErr w:type="gramStart"/>
        <w:r w:rsidRPr="00322AC4">
          <w:rPr>
            <w:lang w:val="en-US"/>
            <w:rPrChange w:id="564" w:author="alberto.scremin" w:date="2011-06-27T16:58:00Z">
              <w:rPr/>
            </w:rPrChange>
          </w:rPr>
          <w:t>1</w:t>
        </w:r>
        <w:r w:rsidRPr="00322AC4">
          <w:rPr>
            <w:vertAlign w:val="superscript"/>
            <w:lang w:val="en-US"/>
            <w:rPrChange w:id="565" w:author="alberto.scremin" w:date="2011-06-27T16:58:00Z">
              <w:rPr>
                <w:vertAlign w:val="superscript"/>
              </w:rPr>
            </w:rPrChange>
          </w:rPr>
          <w:t>o</w:t>
        </w:r>
        <w:r w:rsidRPr="00322AC4">
          <w:rPr>
            <w:lang w:val="en-US"/>
            <w:rPrChange w:id="566" w:author="alberto.scremin" w:date="2011-06-27T16:58:00Z">
              <w:rPr/>
            </w:rPrChange>
          </w:rPr>
          <w:t xml:space="preserve"> ed. O’Reilly Media, 2010.</w:t>
        </w:r>
        <w:proofErr w:type="gramEnd"/>
      </w:ins>
    </w:p>
    <w:p w:rsidR="00322AC4" w:rsidRDefault="00322AC4" w:rsidP="00322AC4">
      <w:pPr>
        <w:pStyle w:val="Bibliography"/>
        <w:rPr>
          <w:ins w:id="567" w:author="alberto.scremin" w:date="2011-06-27T16:58:00Z"/>
        </w:rPr>
        <w:pPrChange w:id="568" w:author="alberto.scremin" w:date="2011-06-27T16:58:00Z">
          <w:pPr>
            <w:widowControl w:val="0"/>
            <w:autoSpaceDE w:val="0"/>
            <w:autoSpaceDN w:val="0"/>
            <w:adjustRightInd w:val="0"/>
            <w:spacing w:after="0" w:line="240" w:lineRule="auto"/>
          </w:pPr>
        </w:pPrChange>
      </w:pPr>
      <w:ins w:id="569" w:author="alberto.scremin" w:date="2011-06-27T16:58:00Z">
        <w:r w:rsidRPr="00322AC4">
          <w:rPr>
            <w:lang w:val="en-US"/>
            <w:rPrChange w:id="570" w:author="alberto.scremin" w:date="2011-06-27T16:58:00Z">
              <w:rPr/>
            </w:rPrChange>
          </w:rPr>
          <w:t xml:space="preserve">CHODROW, K.; GILL, M. Querying - MongoDB. . </w:t>
        </w:r>
        <w:r>
          <w:t>Recuperado maio 12, 2011, de http://www.mongodb.org/display/DOCS/Querying, 2010.</w:t>
        </w:r>
      </w:ins>
    </w:p>
    <w:p w:rsidR="00322AC4" w:rsidRDefault="00322AC4" w:rsidP="00322AC4">
      <w:pPr>
        <w:pStyle w:val="Bibliography"/>
        <w:rPr>
          <w:ins w:id="571" w:author="alberto.scremin" w:date="2011-06-27T16:58:00Z"/>
        </w:rPr>
        <w:pPrChange w:id="572" w:author="alberto.scremin" w:date="2011-06-27T16:58:00Z">
          <w:pPr>
            <w:widowControl w:val="0"/>
            <w:autoSpaceDE w:val="0"/>
            <w:autoSpaceDN w:val="0"/>
            <w:adjustRightInd w:val="0"/>
            <w:spacing w:after="0" w:line="240" w:lineRule="auto"/>
          </w:pPr>
        </w:pPrChange>
      </w:pPr>
      <w:ins w:id="573" w:author="alberto.scremin" w:date="2011-06-27T16:58:00Z">
        <w:r w:rsidRPr="00322AC4">
          <w:rPr>
            <w:lang w:val="en-US"/>
            <w:rPrChange w:id="574" w:author="alberto.scremin" w:date="2011-06-27T16:58:00Z">
              <w:rPr/>
            </w:rPrChange>
          </w:rPr>
          <w:t>CLARK, J.; DEROSE, S. XML Path Language (</w:t>
        </w:r>
        <w:proofErr w:type="spellStart"/>
        <w:r w:rsidRPr="00322AC4">
          <w:rPr>
            <w:lang w:val="en-US"/>
            <w:rPrChange w:id="575" w:author="alberto.scremin" w:date="2011-06-27T16:58:00Z">
              <w:rPr/>
            </w:rPrChange>
          </w:rPr>
          <w:t>XPath</w:t>
        </w:r>
        <w:proofErr w:type="spellEnd"/>
        <w:r w:rsidRPr="00322AC4">
          <w:rPr>
            <w:lang w:val="en-US"/>
            <w:rPrChange w:id="576" w:author="alberto.scremin" w:date="2011-06-27T16:58:00Z">
              <w:rPr/>
            </w:rPrChange>
          </w:rPr>
          <w:t xml:space="preserve">). . </w:t>
        </w:r>
        <w:r>
          <w:t>Recuperado junho 9, 2011, de http://www.w3.org/TR/xpath/, 2003.</w:t>
        </w:r>
      </w:ins>
    </w:p>
    <w:p w:rsidR="00322AC4" w:rsidRPr="00322AC4" w:rsidRDefault="00322AC4" w:rsidP="00322AC4">
      <w:pPr>
        <w:pStyle w:val="Bibliography"/>
        <w:rPr>
          <w:ins w:id="577" w:author="alberto.scremin" w:date="2011-06-27T16:58:00Z"/>
          <w:lang w:val="en-US"/>
          <w:rPrChange w:id="578" w:author="alberto.scremin" w:date="2011-06-27T16:58:00Z">
            <w:rPr>
              <w:ins w:id="579" w:author="alberto.scremin" w:date="2011-06-27T16:58:00Z"/>
            </w:rPr>
          </w:rPrChange>
        </w:rPr>
        <w:pPrChange w:id="580" w:author="alberto.scremin" w:date="2011-06-27T16:58:00Z">
          <w:pPr>
            <w:widowControl w:val="0"/>
            <w:autoSpaceDE w:val="0"/>
            <w:autoSpaceDN w:val="0"/>
            <w:adjustRightInd w:val="0"/>
            <w:spacing w:after="0" w:line="240" w:lineRule="auto"/>
          </w:pPr>
        </w:pPrChange>
      </w:pPr>
      <w:ins w:id="581" w:author="alberto.scremin" w:date="2011-06-27T16:58:00Z">
        <w:r w:rsidRPr="00322AC4">
          <w:rPr>
            <w:lang w:val="en-US"/>
            <w:rPrChange w:id="582" w:author="alberto.scremin" w:date="2011-06-27T16:58:00Z">
              <w:rPr/>
            </w:rPrChange>
          </w:rPr>
          <w:t xml:space="preserve">CODD, E. F. </w:t>
        </w:r>
        <w:proofErr w:type="gramStart"/>
        <w:r w:rsidRPr="00322AC4">
          <w:rPr>
            <w:lang w:val="en-US"/>
            <w:rPrChange w:id="583" w:author="alberto.scremin" w:date="2011-06-27T16:58:00Z">
              <w:rPr/>
            </w:rPrChange>
          </w:rPr>
          <w:t>A Relational Model of Data for Large Shared Data Banks.</w:t>
        </w:r>
        <w:proofErr w:type="gramEnd"/>
        <w:r w:rsidRPr="00322AC4">
          <w:rPr>
            <w:lang w:val="en-US"/>
            <w:rPrChange w:id="584" w:author="alberto.scremin" w:date="2011-06-27T16:58:00Z">
              <w:rPr/>
            </w:rPrChange>
          </w:rPr>
          <w:t xml:space="preserve"> </w:t>
        </w:r>
        <w:proofErr w:type="gramStart"/>
        <w:r w:rsidRPr="00322AC4">
          <w:rPr>
            <w:lang w:val="en-US"/>
            <w:rPrChange w:id="585" w:author="alberto.scremin" w:date="2011-06-27T16:58:00Z">
              <w:rPr/>
            </w:rPrChange>
          </w:rPr>
          <w:t>,1970</w:t>
        </w:r>
        <w:proofErr w:type="gramEnd"/>
        <w:r w:rsidRPr="00322AC4">
          <w:rPr>
            <w:lang w:val="en-US"/>
            <w:rPrChange w:id="586" w:author="alberto.scremin" w:date="2011-06-27T16:58:00Z">
              <w:rPr/>
            </w:rPrChange>
          </w:rPr>
          <w:t>.</w:t>
        </w:r>
      </w:ins>
    </w:p>
    <w:p w:rsidR="00322AC4" w:rsidRPr="00322AC4" w:rsidRDefault="00322AC4" w:rsidP="00322AC4">
      <w:pPr>
        <w:pStyle w:val="Bibliography"/>
        <w:rPr>
          <w:ins w:id="587" w:author="alberto.scremin" w:date="2011-06-27T16:58:00Z"/>
          <w:lang w:val="en-US"/>
          <w:rPrChange w:id="588" w:author="alberto.scremin" w:date="2011-06-27T16:58:00Z">
            <w:rPr>
              <w:ins w:id="589" w:author="alberto.scremin" w:date="2011-06-27T16:58:00Z"/>
            </w:rPr>
          </w:rPrChange>
        </w:rPr>
        <w:pPrChange w:id="590" w:author="alberto.scremin" w:date="2011-06-27T16:58:00Z">
          <w:pPr>
            <w:widowControl w:val="0"/>
            <w:autoSpaceDE w:val="0"/>
            <w:autoSpaceDN w:val="0"/>
            <w:adjustRightInd w:val="0"/>
            <w:spacing w:after="0" w:line="240" w:lineRule="auto"/>
          </w:pPr>
        </w:pPrChange>
      </w:pPr>
      <w:ins w:id="591" w:author="alberto.scremin" w:date="2011-06-27T16:58:00Z">
        <w:r w:rsidRPr="00322AC4">
          <w:rPr>
            <w:lang w:val="en-US"/>
            <w:rPrChange w:id="592" w:author="alberto.scremin" w:date="2011-06-27T16:58:00Z">
              <w:rPr/>
            </w:rPrChange>
          </w:rPr>
          <w:t xml:space="preserve">CUONG, N. XML Native Database Systems Review of </w:t>
        </w:r>
        <w:proofErr w:type="spellStart"/>
        <w:r w:rsidRPr="00322AC4">
          <w:rPr>
            <w:lang w:val="en-US"/>
            <w:rPrChange w:id="593" w:author="alberto.scremin" w:date="2011-06-27T16:58:00Z">
              <w:rPr/>
            </w:rPrChange>
          </w:rPr>
          <w:t>Sedna</w:t>
        </w:r>
        <w:proofErr w:type="spellEnd"/>
        <w:r w:rsidRPr="00322AC4">
          <w:rPr>
            <w:lang w:val="en-US"/>
            <w:rPrChange w:id="594" w:author="alberto.scremin" w:date="2011-06-27T16:58:00Z">
              <w:rPr/>
            </w:rPrChange>
          </w:rPr>
          <w:t xml:space="preserve">, Ozone, </w:t>
        </w:r>
        <w:proofErr w:type="spellStart"/>
        <w:r w:rsidRPr="00322AC4">
          <w:rPr>
            <w:lang w:val="en-US"/>
            <w:rPrChange w:id="595" w:author="alberto.scremin" w:date="2011-06-27T16:58:00Z">
              <w:rPr/>
            </w:rPrChange>
          </w:rPr>
          <w:t>NeoCoreXMS</w:t>
        </w:r>
        <w:proofErr w:type="spellEnd"/>
        <w:r w:rsidRPr="00322AC4">
          <w:rPr>
            <w:lang w:val="en-US"/>
            <w:rPrChange w:id="596" w:author="alberto.scremin" w:date="2011-06-27T16:58:00Z">
              <w:rPr/>
            </w:rPrChange>
          </w:rPr>
          <w:t xml:space="preserve">. </w:t>
        </w:r>
        <w:proofErr w:type="gramStart"/>
        <w:r w:rsidRPr="00322AC4">
          <w:rPr>
            <w:lang w:val="en-US"/>
            <w:rPrChange w:id="597" w:author="alberto.scremin" w:date="2011-06-27T16:58:00Z">
              <w:rPr/>
            </w:rPrChange>
          </w:rPr>
          <w:t>,2006</w:t>
        </w:r>
        <w:proofErr w:type="gramEnd"/>
        <w:r w:rsidRPr="00322AC4">
          <w:rPr>
            <w:lang w:val="en-US"/>
            <w:rPrChange w:id="598" w:author="alberto.scremin" w:date="2011-06-27T16:58:00Z">
              <w:rPr/>
            </w:rPrChange>
          </w:rPr>
          <w:t>.</w:t>
        </w:r>
      </w:ins>
    </w:p>
    <w:p w:rsidR="00322AC4" w:rsidRPr="00322AC4" w:rsidRDefault="00322AC4" w:rsidP="00322AC4">
      <w:pPr>
        <w:pStyle w:val="Bibliography"/>
        <w:rPr>
          <w:ins w:id="599" w:author="alberto.scremin" w:date="2011-06-27T16:58:00Z"/>
          <w:lang w:val="en-US"/>
          <w:rPrChange w:id="600" w:author="alberto.scremin" w:date="2011-06-27T16:58:00Z">
            <w:rPr>
              <w:ins w:id="601" w:author="alberto.scremin" w:date="2011-06-27T16:58:00Z"/>
            </w:rPr>
          </w:rPrChange>
        </w:rPr>
        <w:pPrChange w:id="602" w:author="alberto.scremin" w:date="2011-06-27T16:58:00Z">
          <w:pPr>
            <w:widowControl w:val="0"/>
            <w:autoSpaceDE w:val="0"/>
            <w:autoSpaceDN w:val="0"/>
            <w:adjustRightInd w:val="0"/>
            <w:spacing w:after="0" w:line="240" w:lineRule="auto"/>
          </w:pPr>
        </w:pPrChange>
      </w:pPr>
      <w:ins w:id="603" w:author="alberto.scremin" w:date="2011-06-27T16:58:00Z">
        <w:r w:rsidRPr="00322AC4">
          <w:rPr>
            <w:lang w:val="en-US"/>
            <w:rPrChange w:id="604" w:author="alberto.scremin" w:date="2011-06-27T16:58:00Z">
              <w:rPr/>
            </w:rPrChange>
          </w:rPr>
          <w:t xml:space="preserve">DEAN, J.; SANJAY, G. </w:t>
        </w:r>
        <w:proofErr w:type="spellStart"/>
        <w:r w:rsidRPr="00322AC4">
          <w:rPr>
            <w:lang w:val="en-US"/>
            <w:rPrChange w:id="605" w:author="alberto.scremin" w:date="2011-06-27T16:58:00Z">
              <w:rPr/>
            </w:rPrChange>
          </w:rPr>
          <w:t>MapReduce</w:t>
        </w:r>
        <w:proofErr w:type="spellEnd"/>
        <w:r w:rsidRPr="00322AC4">
          <w:rPr>
            <w:lang w:val="en-US"/>
            <w:rPrChange w:id="606" w:author="alberto.scremin" w:date="2011-06-27T16:58:00Z">
              <w:rPr/>
            </w:rPrChange>
          </w:rPr>
          <w:t xml:space="preserve">: Simplified Data Processing on Large Clusters. , v. Communications of the ACM 51(1): 107-113, </w:t>
        </w:r>
        <w:proofErr w:type="gramStart"/>
        <w:r w:rsidRPr="00322AC4">
          <w:rPr>
            <w:lang w:val="en-US"/>
            <w:rPrChange w:id="607" w:author="alberto.scremin" w:date="2011-06-27T16:58:00Z">
              <w:rPr/>
            </w:rPrChange>
          </w:rPr>
          <w:t>2008.,</w:t>
        </w:r>
        <w:proofErr w:type="gramEnd"/>
        <w:r w:rsidRPr="00322AC4">
          <w:rPr>
            <w:lang w:val="en-US"/>
            <w:rPrChange w:id="608" w:author="alberto.scremin" w:date="2011-06-27T16:58:00Z">
              <w:rPr/>
            </w:rPrChange>
          </w:rPr>
          <w:t xml:space="preserve"> 2008.</w:t>
        </w:r>
      </w:ins>
    </w:p>
    <w:p w:rsidR="00322AC4" w:rsidRPr="00322AC4" w:rsidRDefault="00322AC4" w:rsidP="00322AC4">
      <w:pPr>
        <w:pStyle w:val="Bibliography"/>
        <w:rPr>
          <w:ins w:id="609" w:author="alberto.scremin" w:date="2011-06-27T16:58:00Z"/>
          <w:lang w:val="en-US"/>
          <w:rPrChange w:id="610" w:author="alberto.scremin" w:date="2011-06-27T16:58:00Z">
            <w:rPr>
              <w:ins w:id="611" w:author="alberto.scremin" w:date="2011-06-27T16:58:00Z"/>
            </w:rPr>
          </w:rPrChange>
        </w:rPr>
        <w:pPrChange w:id="612" w:author="alberto.scremin" w:date="2011-06-27T16:58:00Z">
          <w:pPr>
            <w:widowControl w:val="0"/>
            <w:autoSpaceDE w:val="0"/>
            <w:autoSpaceDN w:val="0"/>
            <w:adjustRightInd w:val="0"/>
            <w:spacing w:after="0" w:line="240" w:lineRule="auto"/>
          </w:pPr>
        </w:pPrChange>
      </w:pPr>
      <w:ins w:id="613" w:author="alberto.scremin" w:date="2011-06-27T16:58:00Z">
        <w:r w:rsidRPr="00322AC4">
          <w:rPr>
            <w:lang w:val="en-US"/>
            <w:rPrChange w:id="614" w:author="alberto.scremin" w:date="2011-06-27T16:58:00Z">
              <w:rPr/>
            </w:rPrChange>
          </w:rPr>
          <w:t xml:space="preserve">DUBOIS, P. </w:t>
        </w:r>
        <w:proofErr w:type="spellStart"/>
        <w:r w:rsidRPr="00322AC4">
          <w:rPr>
            <w:b/>
            <w:bCs/>
            <w:lang w:val="en-US"/>
            <w:rPrChange w:id="615" w:author="alberto.scremin" w:date="2011-06-27T16:58:00Z">
              <w:rPr>
                <w:b/>
                <w:bCs/>
              </w:rPr>
            </w:rPrChange>
          </w:rPr>
          <w:t>MySQL</w:t>
        </w:r>
        <w:proofErr w:type="spellEnd"/>
        <w:r w:rsidRPr="00322AC4">
          <w:rPr>
            <w:lang w:val="en-US"/>
            <w:rPrChange w:id="616" w:author="alberto.scremin" w:date="2011-06-27T16:58:00Z">
              <w:rPr/>
            </w:rPrChange>
          </w:rPr>
          <w:t xml:space="preserve">. </w:t>
        </w:r>
        <w:proofErr w:type="gramStart"/>
        <w:r w:rsidRPr="00322AC4">
          <w:rPr>
            <w:lang w:val="en-US"/>
            <w:rPrChange w:id="617" w:author="alberto.scremin" w:date="2011-06-27T16:58:00Z">
              <w:rPr/>
            </w:rPrChange>
          </w:rPr>
          <w:t>Indianapolis  IN</w:t>
        </w:r>
        <w:proofErr w:type="gramEnd"/>
        <w:r w:rsidRPr="00322AC4">
          <w:rPr>
            <w:lang w:val="en-US"/>
            <w:rPrChange w:id="618" w:author="alberto.scremin" w:date="2011-06-27T16:58:00Z">
              <w:rPr/>
            </w:rPrChange>
          </w:rPr>
          <w:t>: New Riders Pub., 2000.</w:t>
        </w:r>
      </w:ins>
    </w:p>
    <w:p w:rsidR="00322AC4" w:rsidRPr="00322AC4" w:rsidRDefault="00322AC4" w:rsidP="00322AC4">
      <w:pPr>
        <w:pStyle w:val="Bibliography"/>
        <w:rPr>
          <w:ins w:id="619" w:author="alberto.scremin" w:date="2011-06-27T16:58:00Z"/>
          <w:lang w:val="en-US"/>
          <w:rPrChange w:id="620" w:author="alberto.scremin" w:date="2011-06-27T16:58:00Z">
            <w:rPr>
              <w:ins w:id="621" w:author="alberto.scremin" w:date="2011-06-27T16:58:00Z"/>
            </w:rPr>
          </w:rPrChange>
        </w:rPr>
        <w:pPrChange w:id="622" w:author="alberto.scremin" w:date="2011-06-27T16:58:00Z">
          <w:pPr>
            <w:widowControl w:val="0"/>
            <w:autoSpaceDE w:val="0"/>
            <w:autoSpaceDN w:val="0"/>
            <w:adjustRightInd w:val="0"/>
            <w:spacing w:after="0" w:line="240" w:lineRule="auto"/>
          </w:pPr>
        </w:pPrChange>
      </w:pPr>
      <w:ins w:id="623" w:author="alberto.scremin" w:date="2011-06-27T16:58:00Z">
        <w:r w:rsidRPr="00322AC4">
          <w:rPr>
            <w:lang w:val="en-US"/>
            <w:rPrChange w:id="624" w:author="alberto.scremin" w:date="2011-06-27T16:58:00Z">
              <w:rPr/>
            </w:rPrChange>
          </w:rPr>
          <w:t xml:space="preserve">DUBOIS, P. </w:t>
        </w:r>
        <w:proofErr w:type="spellStart"/>
        <w:r w:rsidRPr="00322AC4">
          <w:rPr>
            <w:b/>
            <w:bCs/>
            <w:lang w:val="en-US"/>
            <w:rPrChange w:id="625" w:author="alberto.scremin" w:date="2011-06-27T16:58:00Z">
              <w:rPr>
                <w:b/>
                <w:bCs/>
              </w:rPr>
            </w:rPrChange>
          </w:rPr>
          <w:t>MySQL</w:t>
        </w:r>
        <w:proofErr w:type="spellEnd"/>
        <w:r w:rsidRPr="00322AC4">
          <w:rPr>
            <w:b/>
            <w:bCs/>
            <w:lang w:val="en-US"/>
            <w:rPrChange w:id="626" w:author="alberto.scremin" w:date="2011-06-27T16:58:00Z">
              <w:rPr>
                <w:b/>
                <w:bCs/>
              </w:rPr>
            </w:rPrChange>
          </w:rPr>
          <w:t xml:space="preserve"> 5.0 Certification Study Guide</w:t>
        </w:r>
        <w:r w:rsidRPr="00322AC4">
          <w:rPr>
            <w:lang w:val="en-US"/>
            <w:rPrChange w:id="627" w:author="alberto.scremin" w:date="2011-06-27T16:58:00Z">
              <w:rPr/>
            </w:rPrChange>
          </w:rPr>
          <w:t>. 1</w:t>
        </w:r>
        <w:r w:rsidRPr="00322AC4">
          <w:rPr>
            <w:vertAlign w:val="superscript"/>
            <w:lang w:val="en-US"/>
            <w:rPrChange w:id="628" w:author="alberto.scremin" w:date="2011-06-27T16:58:00Z">
              <w:rPr>
                <w:vertAlign w:val="superscript"/>
              </w:rPr>
            </w:rPrChange>
          </w:rPr>
          <w:t>o</w:t>
        </w:r>
        <w:r w:rsidRPr="00322AC4">
          <w:rPr>
            <w:lang w:val="en-US"/>
            <w:rPrChange w:id="629" w:author="alberto.scremin" w:date="2011-06-27T16:58:00Z">
              <w:rPr/>
            </w:rPrChange>
          </w:rPr>
          <w:t xml:space="preserve"> ed. </w:t>
        </w:r>
        <w:proofErr w:type="gramStart"/>
        <w:r w:rsidRPr="00322AC4">
          <w:rPr>
            <w:lang w:val="en-US"/>
            <w:rPrChange w:id="630" w:author="alberto.scremin" w:date="2011-06-27T16:58:00Z">
              <w:rPr/>
            </w:rPrChange>
          </w:rPr>
          <w:t>Indianapolis  Ind</w:t>
        </w:r>
        <w:proofErr w:type="gramEnd"/>
        <w:r w:rsidRPr="00322AC4">
          <w:rPr>
            <w:lang w:val="en-US"/>
            <w:rPrChange w:id="631" w:author="alberto.scremin" w:date="2011-06-27T16:58:00Z">
              <w:rPr/>
            </w:rPrChange>
          </w:rPr>
          <w:t xml:space="preserve">.: </w:t>
        </w:r>
        <w:proofErr w:type="spellStart"/>
        <w:r w:rsidRPr="00322AC4">
          <w:rPr>
            <w:lang w:val="en-US"/>
            <w:rPrChange w:id="632" w:author="alberto.scremin" w:date="2011-06-27T16:58:00Z">
              <w:rPr/>
            </w:rPrChange>
          </w:rPr>
          <w:t>MySQL</w:t>
        </w:r>
        <w:proofErr w:type="spellEnd"/>
        <w:r w:rsidRPr="00322AC4">
          <w:rPr>
            <w:lang w:val="en-US"/>
            <w:rPrChange w:id="633" w:author="alberto.scremin" w:date="2011-06-27T16:58:00Z">
              <w:rPr/>
            </w:rPrChange>
          </w:rPr>
          <w:t xml:space="preserve"> Press, 2008.</w:t>
        </w:r>
      </w:ins>
    </w:p>
    <w:p w:rsidR="00322AC4" w:rsidRDefault="00322AC4" w:rsidP="00322AC4">
      <w:pPr>
        <w:pStyle w:val="Bibliography"/>
        <w:rPr>
          <w:ins w:id="634" w:author="alberto.scremin" w:date="2011-06-27T16:58:00Z"/>
        </w:rPr>
        <w:pPrChange w:id="635" w:author="alberto.scremin" w:date="2011-06-27T16:58:00Z">
          <w:pPr>
            <w:widowControl w:val="0"/>
            <w:autoSpaceDE w:val="0"/>
            <w:autoSpaceDN w:val="0"/>
            <w:adjustRightInd w:val="0"/>
            <w:spacing w:after="0" w:line="240" w:lineRule="auto"/>
          </w:pPr>
        </w:pPrChange>
      </w:pPr>
      <w:proofErr w:type="gramStart"/>
      <w:ins w:id="636" w:author="alberto.scremin" w:date="2011-06-27T16:58:00Z">
        <w:r w:rsidRPr="00322AC4">
          <w:rPr>
            <w:lang w:val="en-US"/>
            <w:rPrChange w:id="637" w:author="alberto.scremin" w:date="2011-06-27T16:58:00Z">
              <w:rPr/>
            </w:rPrChange>
          </w:rPr>
          <w:t>ECMA INTERNATIONAL.</w:t>
        </w:r>
        <w:proofErr w:type="gramEnd"/>
        <w:r w:rsidRPr="00322AC4">
          <w:rPr>
            <w:lang w:val="en-US"/>
            <w:rPrChange w:id="638" w:author="alberto.scremin" w:date="2011-06-27T16:58:00Z">
              <w:rPr/>
            </w:rPrChange>
          </w:rPr>
          <w:t xml:space="preserve"> JSON: The Fat-Free Alternative to XML. . </w:t>
        </w:r>
        <w:r>
          <w:t>Recuperado maio 12, 2011, de http://www.json.org/xml.html, 2006.</w:t>
        </w:r>
      </w:ins>
    </w:p>
    <w:p w:rsidR="00322AC4" w:rsidRDefault="00322AC4" w:rsidP="00322AC4">
      <w:pPr>
        <w:pStyle w:val="Bibliography"/>
        <w:rPr>
          <w:ins w:id="639" w:author="alberto.scremin" w:date="2011-06-27T16:58:00Z"/>
        </w:rPr>
        <w:pPrChange w:id="640" w:author="alberto.scremin" w:date="2011-06-27T16:58:00Z">
          <w:pPr>
            <w:widowControl w:val="0"/>
            <w:autoSpaceDE w:val="0"/>
            <w:autoSpaceDN w:val="0"/>
            <w:adjustRightInd w:val="0"/>
            <w:spacing w:after="0" w:line="240" w:lineRule="auto"/>
          </w:pPr>
        </w:pPrChange>
      </w:pPr>
      <w:ins w:id="641" w:author="alberto.scremin" w:date="2011-06-27T16:58:00Z">
        <w:r w:rsidRPr="00322AC4">
          <w:rPr>
            <w:lang w:val="en-US"/>
            <w:rPrChange w:id="642" w:author="alberto.scremin" w:date="2011-06-27T16:58:00Z">
              <w:rPr/>
            </w:rPrChange>
          </w:rPr>
          <w:t xml:space="preserve">ELLIS, J. Cassandra Developer Center - What’s new in Cassandra 0.7: Secondary indexes. . </w:t>
        </w:r>
        <w:r>
          <w:t>Recuperado maio 17, 2011, de http://www.datastax.com/dev/blog/whats-new-cassandra-07-secondary-indexes, 2010, dezembro 3.</w:t>
        </w:r>
      </w:ins>
    </w:p>
    <w:p w:rsidR="00322AC4" w:rsidRDefault="00322AC4" w:rsidP="00322AC4">
      <w:pPr>
        <w:pStyle w:val="Bibliography"/>
        <w:rPr>
          <w:ins w:id="643" w:author="alberto.scremin" w:date="2011-06-27T16:58:00Z"/>
        </w:rPr>
        <w:pPrChange w:id="644" w:author="alberto.scremin" w:date="2011-06-27T16:58:00Z">
          <w:pPr>
            <w:widowControl w:val="0"/>
            <w:autoSpaceDE w:val="0"/>
            <w:autoSpaceDN w:val="0"/>
            <w:adjustRightInd w:val="0"/>
            <w:spacing w:after="0" w:line="240" w:lineRule="auto"/>
          </w:pPr>
        </w:pPrChange>
      </w:pPr>
      <w:ins w:id="645" w:author="alberto.scremin" w:date="2011-06-27T16:58:00Z">
        <w:r w:rsidRPr="00322AC4">
          <w:rPr>
            <w:lang w:val="en-US"/>
            <w:rPrChange w:id="646" w:author="alberto.scremin" w:date="2011-06-27T16:58:00Z">
              <w:rPr/>
            </w:rPrChange>
          </w:rPr>
          <w:t xml:space="preserve">FINDLEY, R. </w:t>
        </w:r>
        <w:proofErr w:type="spellStart"/>
        <w:r w:rsidRPr="00322AC4">
          <w:rPr>
            <w:lang w:val="en-US"/>
            <w:rPrChange w:id="647" w:author="alberto.scremin" w:date="2011-06-27T16:58:00Z">
              <w:rPr/>
            </w:rPrChange>
          </w:rPr>
          <w:t>Redis</w:t>
        </w:r>
        <w:proofErr w:type="spellEnd"/>
        <w:r w:rsidRPr="00322AC4">
          <w:rPr>
            <w:lang w:val="en-US"/>
            <w:rPrChange w:id="648" w:author="alberto.scremin" w:date="2011-06-27T16:58:00Z">
              <w:rPr/>
            </w:rPrChange>
          </w:rPr>
          <w:t xml:space="preserve"> Overview - </w:t>
        </w:r>
        <w:proofErr w:type="spellStart"/>
        <w:r w:rsidRPr="00322AC4">
          <w:rPr>
            <w:lang w:val="en-US"/>
            <w:rPrChange w:id="649" w:author="alberto.scremin" w:date="2011-06-27T16:58:00Z">
              <w:rPr/>
            </w:rPrChange>
          </w:rPr>
          <w:t>SlideShare</w:t>
        </w:r>
        <w:proofErr w:type="spellEnd"/>
        <w:r w:rsidRPr="00322AC4">
          <w:rPr>
            <w:lang w:val="en-US"/>
            <w:rPrChange w:id="650" w:author="alberto.scremin" w:date="2011-06-27T16:58:00Z">
              <w:rPr/>
            </w:rPrChange>
          </w:rPr>
          <w:t xml:space="preserve">. . </w:t>
        </w:r>
        <w:r>
          <w:t>Recuperado maio 19, 2011, de http://www.slideshare.net/neomindryan/redis-overview-presentation, 2010.</w:t>
        </w:r>
      </w:ins>
    </w:p>
    <w:p w:rsidR="00322AC4" w:rsidRPr="00322AC4" w:rsidRDefault="00322AC4" w:rsidP="00322AC4">
      <w:pPr>
        <w:pStyle w:val="Bibliography"/>
        <w:rPr>
          <w:ins w:id="651" w:author="alberto.scremin" w:date="2011-06-27T16:58:00Z"/>
          <w:lang w:val="en-US"/>
          <w:rPrChange w:id="652" w:author="alberto.scremin" w:date="2011-06-27T16:58:00Z">
            <w:rPr>
              <w:ins w:id="653" w:author="alberto.scremin" w:date="2011-06-27T16:58:00Z"/>
            </w:rPr>
          </w:rPrChange>
        </w:rPr>
        <w:pPrChange w:id="654" w:author="alberto.scremin" w:date="2011-06-27T16:58:00Z">
          <w:pPr>
            <w:widowControl w:val="0"/>
            <w:autoSpaceDE w:val="0"/>
            <w:autoSpaceDN w:val="0"/>
            <w:adjustRightInd w:val="0"/>
            <w:spacing w:after="0" w:line="240" w:lineRule="auto"/>
          </w:pPr>
        </w:pPrChange>
      </w:pPr>
      <w:ins w:id="655" w:author="alberto.scremin" w:date="2011-06-27T16:58:00Z">
        <w:r w:rsidRPr="00322AC4">
          <w:rPr>
            <w:lang w:val="en-US"/>
            <w:rPrChange w:id="656" w:author="alberto.scremin" w:date="2011-06-27T16:58:00Z">
              <w:rPr/>
            </w:rPrChange>
          </w:rPr>
          <w:t xml:space="preserve">GRINEV, M. FORMICHEV, A.; KUZNETSOV, S. </w:t>
        </w:r>
        <w:proofErr w:type="spellStart"/>
        <w:r w:rsidRPr="00322AC4">
          <w:rPr>
            <w:lang w:val="en-US"/>
            <w:rPrChange w:id="657" w:author="alberto.scremin" w:date="2011-06-27T16:58:00Z">
              <w:rPr/>
            </w:rPrChange>
          </w:rPr>
          <w:t>Sedna</w:t>
        </w:r>
        <w:proofErr w:type="spellEnd"/>
        <w:r w:rsidRPr="00322AC4">
          <w:rPr>
            <w:lang w:val="en-US"/>
            <w:rPrChange w:id="658" w:author="alberto.scremin" w:date="2011-06-27T16:58:00Z">
              <w:rPr/>
            </w:rPrChange>
          </w:rPr>
          <w:t xml:space="preserve">: A Native XML DBMS. </w:t>
        </w:r>
        <w:proofErr w:type="gramStart"/>
        <w:r w:rsidRPr="00322AC4">
          <w:rPr>
            <w:lang w:val="en-US"/>
            <w:rPrChange w:id="659" w:author="alberto.scremin" w:date="2011-06-27T16:58:00Z">
              <w:rPr/>
            </w:rPrChange>
          </w:rPr>
          <w:t>,2004</w:t>
        </w:r>
        <w:proofErr w:type="gramEnd"/>
        <w:r w:rsidRPr="00322AC4">
          <w:rPr>
            <w:lang w:val="en-US"/>
            <w:rPrChange w:id="660" w:author="alberto.scremin" w:date="2011-06-27T16:58:00Z">
              <w:rPr/>
            </w:rPrChange>
          </w:rPr>
          <w:t>.</w:t>
        </w:r>
      </w:ins>
    </w:p>
    <w:p w:rsidR="00322AC4" w:rsidRPr="00322AC4" w:rsidRDefault="00322AC4" w:rsidP="00322AC4">
      <w:pPr>
        <w:pStyle w:val="Bibliography"/>
        <w:rPr>
          <w:ins w:id="661" w:author="alberto.scremin" w:date="2011-06-27T16:58:00Z"/>
          <w:lang w:val="en-US"/>
          <w:rPrChange w:id="662" w:author="alberto.scremin" w:date="2011-06-27T16:58:00Z">
            <w:rPr>
              <w:ins w:id="663" w:author="alberto.scremin" w:date="2011-06-27T16:58:00Z"/>
            </w:rPr>
          </w:rPrChange>
        </w:rPr>
        <w:pPrChange w:id="664" w:author="alberto.scremin" w:date="2011-06-27T16:58:00Z">
          <w:pPr>
            <w:widowControl w:val="0"/>
            <w:autoSpaceDE w:val="0"/>
            <w:autoSpaceDN w:val="0"/>
            <w:adjustRightInd w:val="0"/>
            <w:spacing w:after="0" w:line="240" w:lineRule="auto"/>
          </w:pPr>
        </w:pPrChange>
      </w:pPr>
      <w:ins w:id="665" w:author="alberto.scremin" w:date="2011-06-27T16:58:00Z">
        <w:r w:rsidRPr="00322AC4">
          <w:rPr>
            <w:lang w:val="en-US"/>
            <w:rPrChange w:id="666" w:author="alberto.scremin" w:date="2011-06-27T16:58:00Z">
              <w:rPr/>
            </w:rPrChange>
          </w:rPr>
          <w:t xml:space="preserve">HEWITT, E. </w:t>
        </w:r>
        <w:r w:rsidRPr="00322AC4">
          <w:rPr>
            <w:b/>
            <w:bCs/>
            <w:lang w:val="en-US"/>
            <w:rPrChange w:id="667" w:author="alberto.scremin" w:date="2011-06-27T16:58:00Z">
              <w:rPr>
                <w:b/>
                <w:bCs/>
              </w:rPr>
            </w:rPrChange>
          </w:rPr>
          <w:t>Cassandra : the definitive guide</w:t>
        </w:r>
        <w:r w:rsidRPr="00322AC4">
          <w:rPr>
            <w:lang w:val="en-US"/>
            <w:rPrChange w:id="668" w:author="alberto.scremin" w:date="2011-06-27T16:58:00Z">
              <w:rPr/>
            </w:rPrChange>
          </w:rPr>
          <w:t>. Beijing: O’Reilly, 2011.</w:t>
        </w:r>
      </w:ins>
    </w:p>
    <w:p w:rsidR="00322AC4" w:rsidRDefault="00322AC4" w:rsidP="00322AC4">
      <w:pPr>
        <w:pStyle w:val="Bibliography"/>
        <w:rPr>
          <w:ins w:id="669" w:author="alberto.scremin" w:date="2011-06-27T16:58:00Z"/>
        </w:rPr>
        <w:pPrChange w:id="670" w:author="alberto.scremin" w:date="2011-06-27T16:58:00Z">
          <w:pPr>
            <w:widowControl w:val="0"/>
            <w:autoSpaceDE w:val="0"/>
            <w:autoSpaceDN w:val="0"/>
            <w:adjustRightInd w:val="0"/>
            <w:spacing w:after="0" w:line="240" w:lineRule="auto"/>
          </w:pPr>
        </w:pPrChange>
      </w:pPr>
      <w:proofErr w:type="gramStart"/>
      <w:ins w:id="671" w:author="alberto.scremin" w:date="2011-06-27T16:58:00Z">
        <w:r w:rsidRPr="00322AC4">
          <w:rPr>
            <w:lang w:val="en-US"/>
            <w:rPrChange w:id="672" w:author="alberto.scremin" w:date="2011-06-27T16:58:00Z">
              <w:rPr/>
            </w:rPrChange>
          </w:rPr>
          <w:t xml:space="preserve">HOROWITZ, E.; STEARN, M. </w:t>
        </w:r>
        <w:proofErr w:type="spellStart"/>
        <w:r w:rsidRPr="00322AC4">
          <w:rPr>
            <w:lang w:val="en-US"/>
            <w:rPrChange w:id="673" w:author="alberto.scremin" w:date="2011-06-27T16:58:00Z">
              <w:rPr/>
            </w:rPrChange>
          </w:rPr>
          <w:t>MapReduce</w:t>
        </w:r>
        <w:proofErr w:type="spellEnd"/>
        <w:r w:rsidRPr="00322AC4">
          <w:rPr>
            <w:lang w:val="en-US"/>
            <w:rPrChange w:id="674" w:author="alberto.scremin" w:date="2011-06-27T16:58:00Z">
              <w:rPr/>
            </w:rPrChange>
          </w:rPr>
          <w:t xml:space="preserve"> - MongoDB.</w:t>
        </w:r>
        <w:proofErr w:type="gramEnd"/>
        <w:r w:rsidRPr="00322AC4">
          <w:rPr>
            <w:lang w:val="en-US"/>
            <w:rPrChange w:id="675" w:author="alberto.scremin" w:date="2011-06-27T16:58:00Z">
              <w:rPr/>
            </w:rPrChange>
          </w:rPr>
          <w:t xml:space="preserve"> . </w:t>
        </w:r>
        <w:r>
          <w:t>Recuperado maio 17, 2011, de http://www.mongodb.org/display/DOCS/MapReduce, 2011.</w:t>
        </w:r>
      </w:ins>
    </w:p>
    <w:p w:rsidR="00322AC4" w:rsidRPr="00322AC4" w:rsidRDefault="00322AC4" w:rsidP="00322AC4">
      <w:pPr>
        <w:pStyle w:val="Bibliography"/>
        <w:rPr>
          <w:ins w:id="676" w:author="alberto.scremin" w:date="2011-06-27T16:58:00Z"/>
          <w:lang w:val="en-US"/>
          <w:rPrChange w:id="677" w:author="alberto.scremin" w:date="2011-06-27T16:58:00Z">
            <w:rPr>
              <w:ins w:id="678" w:author="alberto.scremin" w:date="2011-06-27T16:58:00Z"/>
            </w:rPr>
          </w:rPrChange>
        </w:rPr>
        <w:pPrChange w:id="679" w:author="alberto.scremin" w:date="2011-06-27T16:58:00Z">
          <w:pPr>
            <w:widowControl w:val="0"/>
            <w:autoSpaceDE w:val="0"/>
            <w:autoSpaceDN w:val="0"/>
            <w:adjustRightInd w:val="0"/>
            <w:spacing w:after="0" w:line="240" w:lineRule="auto"/>
          </w:pPr>
        </w:pPrChange>
      </w:pPr>
      <w:ins w:id="680" w:author="alberto.scremin" w:date="2011-06-27T16:58:00Z">
        <w:r w:rsidRPr="00322AC4">
          <w:rPr>
            <w:lang w:val="en-US"/>
            <w:rPrChange w:id="681" w:author="alberto.scremin" w:date="2011-06-27T16:58:00Z">
              <w:rPr/>
            </w:rPrChange>
          </w:rPr>
          <w:t xml:space="preserve">INSTITUTE FOR SYSTEM PROGRAMMING RAS. </w:t>
        </w:r>
        <w:proofErr w:type="spellStart"/>
        <w:r w:rsidRPr="00322AC4">
          <w:rPr>
            <w:b/>
            <w:bCs/>
            <w:lang w:val="en-US"/>
            <w:rPrChange w:id="682" w:author="alberto.scremin" w:date="2011-06-27T16:58:00Z">
              <w:rPr>
                <w:b/>
                <w:bCs/>
              </w:rPr>
            </w:rPrChange>
          </w:rPr>
          <w:t>Sedna</w:t>
        </w:r>
        <w:proofErr w:type="spellEnd"/>
        <w:r w:rsidRPr="00322AC4">
          <w:rPr>
            <w:b/>
            <w:bCs/>
            <w:lang w:val="en-US"/>
            <w:rPrChange w:id="683" w:author="alberto.scremin" w:date="2011-06-27T16:58:00Z">
              <w:rPr>
                <w:b/>
                <w:bCs/>
              </w:rPr>
            </w:rPrChange>
          </w:rPr>
          <w:t xml:space="preserve"> Programmer’s Guide</w:t>
        </w:r>
        <w:r w:rsidRPr="00322AC4">
          <w:rPr>
            <w:lang w:val="en-US"/>
            <w:rPrChange w:id="684" w:author="alberto.scremin" w:date="2011-06-27T16:58:00Z">
              <w:rPr/>
            </w:rPrChange>
          </w:rPr>
          <w:t>, 2003.</w:t>
        </w:r>
      </w:ins>
    </w:p>
    <w:p w:rsidR="00322AC4" w:rsidRDefault="00322AC4" w:rsidP="00322AC4">
      <w:pPr>
        <w:pStyle w:val="Bibliography"/>
        <w:rPr>
          <w:ins w:id="685" w:author="alberto.scremin" w:date="2011-06-27T16:58:00Z"/>
        </w:rPr>
        <w:pPrChange w:id="686" w:author="alberto.scremin" w:date="2011-06-27T16:58:00Z">
          <w:pPr>
            <w:widowControl w:val="0"/>
            <w:autoSpaceDE w:val="0"/>
            <w:autoSpaceDN w:val="0"/>
            <w:adjustRightInd w:val="0"/>
            <w:spacing w:after="0" w:line="240" w:lineRule="auto"/>
          </w:pPr>
        </w:pPrChange>
      </w:pPr>
      <w:ins w:id="687" w:author="alberto.scremin" w:date="2011-06-27T16:58:00Z">
        <w:r w:rsidRPr="00322AC4">
          <w:rPr>
            <w:lang w:val="en-US"/>
            <w:rPrChange w:id="688" w:author="alberto.scremin" w:date="2011-06-27T16:58:00Z">
              <w:rPr/>
            </w:rPrChange>
          </w:rPr>
          <w:t xml:space="preserve">MERRIMAN, D. Query Optimizer - MongoDB. . </w:t>
        </w:r>
        <w:r>
          <w:t>Recuperado maio 13, 2011, de http://www.mongodb.org/display/DOCS/Query+Optimizer, 2010.</w:t>
        </w:r>
      </w:ins>
    </w:p>
    <w:p w:rsidR="00322AC4" w:rsidRDefault="00322AC4" w:rsidP="00322AC4">
      <w:pPr>
        <w:pStyle w:val="Bibliography"/>
        <w:rPr>
          <w:ins w:id="689" w:author="alberto.scremin" w:date="2011-06-27T16:58:00Z"/>
        </w:rPr>
        <w:pPrChange w:id="690" w:author="alberto.scremin" w:date="2011-06-27T16:58:00Z">
          <w:pPr>
            <w:widowControl w:val="0"/>
            <w:autoSpaceDE w:val="0"/>
            <w:autoSpaceDN w:val="0"/>
            <w:adjustRightInd w:val="0"/>
            <w:spacing w:after="0" w:line="240" w:lineRule="auto"/>
          </w:pPr>
        </w:pPrChange>
      </w:pPr>
      <w:proofErr w:type="gramStart"/>
      <w:ins w:id="691" w:author="alberto.scremin" w:date="2011-06-27T16:58:00Z">
        <w:r w:rsidRPr="00322AC4">
          <w:rPr>
            <w:lang w:val="en-US"/>
            <w:rPrChange w:id="692" w:author="alberto.scremin" w:date="2011-06-27T16:58:00Z">
              <w:rPr/>
            </w:rPrChange>
          </w:rPr>
          <w:t>MERRIMAN, D.; CHODROW, K. Database References - MongoDB.</w:t>
        </w:r>
        <w:proofErr w:type="gramEnd"/>
        <w:r w:rsidRPr="00322AC4">
          <w:rPr>
            <w:lang w:val="en-US"/>
            <w:rPrChange w:id="693" w:author="alberto.scremin" w:date="2011-06-27T16:58:00Z">
              <w:rPr/>
            </w:rPrChange>
          </w:rPr>
          <w:t xml:space="preserve"> . </w:t>
        </w:r>
        <w:r>
          <w:t>Recuperado maio 16, 2011, de http://www.mongodb.org/display/DOCS/Database+References, 2011.</w:t>
        </w:r>
      </w:ins>
    </w:p>
    <w:p w:rsidR="00322AC4" w:rsidRDefault="00322AC4" w:rsidP="00322AC4">
      <w:pPr>
        <w:pStyle w:val="Bibliography"/>
        <w:rPr>
          <w:ins w:id="694" w:author="alberto.scremin" w:date="2011-06-27T16:58:00Z"/>
        </w:rPr>
        <w:pPrChange w:id="695" w:author="alberto.scremin" w:date="2011-06-27T16:58:00Z">
          <w:pPr>
            <w:widowControl w:val="0"/>
            <w:autoSpaceDE w:val="0"/>
            <w:autoSpaceDN w:val="0"/>
            <w:adjustRightInd w:val="0"/>
            <w:spacing w:after="0" w:line="240" w:lineRule="auto"/>
          </w:pPr>
        </w:pPrChange>
      </w:pPr>
      <w:proofErr w:type="gramStart"/>
      <w:ins w:id="696" w:author="alberto.scremin" w:date="2011-06-27T16:58:00Z">
        <w:r w:rsidRPr="00322AC4">
          <w:rPr>
            <w:lang w:val="en-US"/>
            <w:rPrChange w:id="697" w:author="alberto.scremin" w:date="2011-06-27T16:58:00Z">
              <w:rPr/>
            </w:rPrChange>
          </w:rPr>
          <w:t>MURPHY, R.; MERRIMAN, D. Indexes - MongoDB.</w:t>
        </w:r>
        <w:proofErr w:type="gramEnd"/>
        <w:r w:rsidRPr="00322AC4">
          <w:rPr>
            <w:lang w:val="en-US"/>
            <w:rPrChange w:id="698" w:author="alberto.scremin" w:date="2011-06-27T16:58:00Z">
              <w:rPr/>
            </w:rPrChange>
          </w:rPr>
          <w:t xml:space="preserve"> . </w:t>
        </w:r>
        <w:r>
          <w:t>Recuperado maio 12, 2011, de http://www.mongodb.org/display/DOCS/Indexes.</w:t>
        </w:r>
      </w:ins>
    </w:p>
    <w:p w:rsidR="00322AC4" w:rsidRDefault="00322AC4" w:rsidP="00322AC4">
      <w:pPr>
        <w:pStyle w:val="Bibliography"/>
        <w:rPr>
          <w:ins w:id="699" w:author="alberto.scremin" w:date="2011-06-27T16:58:00Z"/>
        </w:rPr>
        <w:pPrChange w:id="700" w:author="alberto.scremin" w:date="2011-06-27T16:58:00Z">
          <w:pPr>
            <w:widowControl w:val="0"/>
            <w:autoSpaceDE w:val="0"/>
            <w:autoSpaceDN w:val="0"/>
            <w:adjustRightInd w:val="0"/>
            <w:spacing w:after="0" w:line="240" w:lineRule="auto"/>
          </w:pPr>
        </w:pPrChange>
      </w:pPr>
      <w:proofErr w:type="gramStart"/>
      <w:ins w:id="701" w:author="alberto.scremin" w:date="2011-06-27T16:58:00Z">
        <w:r w:rsidRPr="00322AC4">
          <w:rPr>
            <w:lang w:val="en-US"/>
            <w:rPrChange w:id="702" w:author="alberto.scremin" w:date="2011-06-27T16:58:00Z">
              <w:rPr/>
            </w:rPrChange>
          </w:rPr>
          <w:t>MURPHY, R.; VOYER-PERRAULT, G. Schema Design - MongoDB.</w:t>
        </w:r>
        <w:proofErr w:type="gramEnd"/>
        <w:r w:rsidRPr="00322AC4">
          <w:rPr>
            <w:lang w:val="en-US"/>
            <w:rPrChange w:id="703" w:author="alberto.scremin" w:date="2011-06-27T16:58:00Z">
              <w:rPr/>
            </w:rPrChange>
          </w:rPr>
          <w:t xml:space="preserve"> . </w:t>
        </w:r>
        <w:r>
          <w:t>Recuperado maio 9, 2011, de http://www.mongodb.org/display/DOCS/Schema+Design, 2011.</w:t>
        </w:r>
      </w:ins>
    </w:p>
    <w:p w:rsidR="00322AC4" w:rsidRDefault="00322AC4" w:rsidP="00322AC4">
      <w:pPr>
        <w:pStyle w:val="Bibliography"/>
        <w:rPr>
          <w:ins w:id="704" w:author="alberto.scremin" w:date="2011-06-27T16:58:00Z"/>
        </w:rPr>
        <w:pPrChange w:id="705" w:author="alberto.scremin" w:date="2011-06-27T16:58:00Z">
          <w:pPr>
            <w:widowControl w:val="0"/>
            <w:autoSpaceDE w:val="0"/>
            <w:autoSpaceDN w:val="0"/>
            <w:adjustRightInd w:val="0"/>
            <w:spacing w:after="0" w:line="240" w:lineRule="auto"/>
          </w:pPr>
        </w:pPrChange>
      </w:pPr>
      <w:ins w:id="706" w:author="alberto.scremin" w:date="2011-06-27T16:58:00Z">
        <w:r w:rsidRPr="00322AC4">
          <w:rPr>
            <w:lang w:val="en-US"/>
            <w:rPrChange w:id="707" w:author="alberto.scremin" w:date="2011-06-27T16:58:00Z">
              <w:rPr/>
            </w:rPrChange>
          </w:rPr>
          <w:lastRenderedPageBreak/>
          <w:t xml:space="preserve">RUSSO, M. J. </w:t>
        </w:r>
        <w:proofErr w:type="spellStart"/>
        <w:r w:rsidRPr="00322AC4">
          <w:rPr>
            <w:lang w:val="en-US"/>
            <w:rPrChange w:id="708" w:author="alberto.scremin" w:date="2011-06-27T16:58:00Z">
              <w:rPr/>
            </w:rPrChange>
          </w:rPr>
          <w:t>Redis</w:t>
        </w:r>
        <w:proofErr w:type="spellEnd"/>
        <w:r w:rsidRPr="00322AC4">
          <w:rPr>
            <w:lang w:val="en-US"/>
            <w:rPrChange w:id="709" w:author="alberto.scremin" w:date="2011-06-27T16:58:00Z">
              <w:rPr/>
            </w:rPrChange>
          </w:rPr>
          <w:t xml:space="preserve">, from the Ground Up. . </w:t>
        </w:r>
        <w:r>
          <w:t>Recuperado maio 23, 2011, de http://blog.mjrusso.com/2010/10/17/redis-from-the-ground-up.html, 2010.</w:t>
        </w:r>
      </w:ins>
    </w:p>
    <w:p w:rsidR="00322AC4" w:rsidRDefault="00322AC4" w:rsidP="00322AC4">
      <w:pPr>
        <w:pStyle w:val="Bibliography"/>
        <w:rPr>
          <w:ins w:id="710" w:author="alberto.scremin" w:date="2011-06-27T16:58:00Z"/>
        </w:rPr>
        <w:pPrChange w:id="711" w:author="alberto.scremin" w:date="2011-06-27T16:58:00Z">
          <w:pPr>
            <w:widowControl w:val="0"/>
            <w:autoSpaceDE w:val="0"/>
            <w:autoSpaceDN w:val="0"/>
            <w:adjustRightInd w:val="0"/>
            <w:spacing w:after="0" w:line="240" w:lineRule="auto"/>
          </w:pPr>
        </w:pPrChange>
      </w:pPr>
      <w:ins w:id="712" w:author="alberto.scremin" w:date="2011-06-27T16:58:00Z">
        <w:r w:rsidRPr="00322AC4">
          <w:rPr>
            <w:lang w:val="en-US"/>
            <w:rPrChange w:id="713" w:author="alberto.scremin" w:date="2011-06-27T16:58:00Z">
              <w:rPr/>
            </w:rPrChange>
          </w:rPr>
          <w:t xml:space="preserve">SANFILIPPO, S.; NOORDHUIS, P. Command reference – </w:t>
        </w:r>
        <w:proofErr w:type="spellStart"/>
        <w:r w:rsidRPr="00322AC4">
          <w:rPr>
            <w:lang w:val="en-US"/>
            <w:rPrChange w:id="714" w:author="alberto.scremin" w:date="2011-06-27T16:58:00Z">
              <w:rPr/>
            </w:rPrChange>
          </w:rPr>
          <w:t>Redis</w:t>
        </w:r>
        <w:proofErr w:type="spellEnd"/>
        <w:r w:rsidRPr="00322AC4">
          <w:rPr>
            <w:lang w:val="en-US"/>
            <w:rPrChange w:id="715" w:author="alberto.scremin" w:date="2011-06-27T16:58:00Z">
              <w:rPr/>
            </w:rPrChange>
          </w:rPr>
          <w:t xml:space="preserve">. . </w:t>
        </w:r>
        <w:r>
          <w:t>Recuperado maio 19, 2011, de http://redis.io/commands.</w:t>
        </w:r>
      </w:ins>
    </w:p>
    <w:p w:rsidR="00322AC4" w:rsidRDefault="00322AC4" w:rsidP="00322AC4">
      <w:pPr>
        <w:pStyle w:val="Bibliography"/>
        <w:rPr>
          <w:ins w:id="716" w:author="alberto.scremin" w:date="2011-06-27T16:58:00Z"/>
        </w:rPr>
        <w:pPrChange w:id="717" w:author="alberto.scremin" w:date="2011-06-27T16:58:00Z">
          <w:pPr>
            <w:widowControl w:val="0"/>
            <w:autoSpaceDE w:val="0"/>
            <w:autoSpaceDN w:val="0"/>
            <w:adjustRightInd w:val="0"/>
            <w:spacing w:after="0" w:line="240" w:lineRule="auto"/>
          </w:pPr>
        </w:pPrChange>
      </w:pPr>
      <w:ins w:id="718" w:author="alberto.scremin" w:date="2011-06-27T16:58:00Z">
        <w:r w:rsidRPr="00322AC4">
          <w:rPr>
            <w:lang w:val="en-US"/>
            <w:rPrChange w:id="719" w:author="alberto.scremin" w:date="2011-06-27T16:58:00Z">
              <w:rPr/>
            </w:rPrChange>
          </w:rPr>
          <w:t xml:space="preserve">STEPHENS, R. </w:t>
        </w:r>
        <w:r w:rsidRPr="00322AC4">
          <w:rPr>
            <w:b/>
            <w:bCs/>
            <w:lang w:val="en-US"/>
            <w:rPrChange w:id="720" w:author="alberto.scremin" w:date="2011-06-27T16:58:00Z">
              <w:rPr>
                <w:b/>
                <w:bCs/>
              </w:rPr>
            </w:rPrChange>
          </w:rPr>
          <w:t>Beginning Database Design Solutions</w:t>
        </w:r>
        <w:r w:rsidRPr="00322AC4">
          <w:rPr>
            <w:lang w:val="en-US"/>
            <w:rPrChange w:id="721" w:author="alberto.scremin" w:date="2011-06-27T16:58:00Z">
              <w:rPr/>
            </w:rPrChange>
          </w:rPr>
          <w:t xml:space="preserve">. </w:t>
        </w:r>
        <w:proofErr w:type="spellStart"/>
        <w:r>
          <w:t>Indianapolis</w:t>
        </w:r>
        <w:proofErr w:type="spellEnd"/>
        <w:proofErr w:type="gramStart"/>
        <w:r>
          <w:t xml:space="preserve">  </w:t>
        </w:r>
        <w:proofErr w:type="gramEnd"/>
        <w:r>
          <w:t xml:space="preserve">IN: </w:t>
        </w:r>
        <w:proofErr w:type="spellStart"/>
        <w:r>
          <w:t>Wiley</w:t>
        </w:r>
        <w:proofErr w:type="spellEnd"/>
        <w:r>
          <w:t xml:space="preserve"> Pub., 2009.</w:t>
        </w:r>
      </w:ins>
    </w:p>
    <w:p w:rsidR="00FA18CE" w:rsidRPr="00322AC4" w:rsidDel="00322AC4" w:rsidRDefault="00FA18CE" w:rsidP="00322AC4">
      <w:pPr>
        <w:pStyle w:val="Bibliography"/>
        <w:rPr>
          <w:del w:id="722" w:author="alberto.scremin" w:date="2011-06-27T16:56:00Z"/>
          <w:rPrChange w:id="723" w:author="alberto.scremin" w:date="2011-06-27T16:56:00Z">
            <w:rPr>
              <w:del w:id="724" w:author="alberto.scremin" w:date="2011-06-27T16:56:00Z"/>
            </w:rPr>
          </w:rPrChange>
        </w:rPr>
        <w:pPrChange w:id="725" w:author="alberto.scremin" w:date="2011-06-27T16:58:00Z">
          <w:pPr>
            <w:pStyle w:val="Bibliografia1"/>
          </w:pPr>
        </w:pPrChange>
      </w:pPr>
      <w:del w:id="726" w:author="alberto.scremin" w:date="2011-06-27T16:56:00Z">
        <w:r w:rsidRPr="00322AC4" w:rsidDel="00322AC4">
          <w:delText xml:space="preserve">BEAULIEU, A. </w:delText>
        </w:r>
        <w:r w:rsidRPr="00322AC4" w:rsidDel="00322AC4">
          <w:rPr>
            <w:b/>
            <w:bCs/>
            <w:rPrChange w:id="727" w:author="alberto.scremin" w:date="2011-06-27T16:56:00Z">
              <w:rPr>
                <w:b/>
                <w:bCs/>
              </w:rPr>
            </w:rPrChange>
          </w:rPr>
          <w:delText>Learning SQL</w:delText>
        </w:r>
        <w:r w:rsidRPr="00322AC4" w:rsidDel="00322AC4">
          <w:rPr>
            <w:rPrChange w:id="728" w:author="alberto.scremin" w:date="2011-06-27T16:56:00Z">
              <w:rPr/>
            </w:rPrChange>
          </w:rPr>
          <w:delText>. 2</w:delText>
        </w:r>
        <w:r w:rsidRPr="00322AC4" w:rsidDel="00322AC4">
          <w:rPr>
            <w:vertAlign w:val="superscript"/>
            <w:rPrChange w:id="729" w:author="alberto.scremin" w:date="2011-06-27T16:56:00Z">
              <w:rPr>
                <w:vertAlign w:val="superscript"/>
              </w:rPr>
            </w:rPrChange>
          </w:rPr>
          <w:delText>o</w:delText>
        </w:r>
        <w:r w:rsidRPr="00322AC4" w:rsidDel="00322AC4">
          <w:rPr>
            <w:rPrChange w:id="730" w:author="alberto.scremin" w:date="2011-06-27T16:56:00Z">
              <w:rPr/>
            </w:rPrChange>
          </w:rPr>
          <w:delText xml:space="preserve"> ed. Beijing ;;Sebastopol: O’Reilly, 2009.</w:delText>
        </w:r>
      </w:del>
    </w:p>
    <w:p w:rsidR="00FA18CE" w:rsidRPr="00322AC4" w:rsidDel="00322AC4" w:rsidRDefault="00FA18CE" w:rsidP="00322AC4">
      <w:pPr>
        <w:pStyle w:val="Bibliography"/>
        <w:rPr>
          <w:del w:id="731" w:author="alberto.scremin" w:date="2011-06-27T16:56:00Z"/>
          <w:rPrChange w:id="732" w:author="alberto.scremin" w:date="2011-06-27T16:56:00Z">
            <w:rPr>
              <w:del w:id="733" w:author="alberto.scremin" w:date="2011-06-27T16:56:00Z"/>
            </w:rPr>
          </w:rPrChange>
        </w:rPr>
        <w:pPrChange w:id="734" w:author="alberto.scremin" w:date="2011-06-27T16:58:00Z">
          <w:pPr>
            <w:pStyle w:val="Bibliografia1"/>
          </w:pPr>
        </w:pPrChange>
      </w:pPr>
      <w:del w:id="735" w:author="alberto.scremin" w:date="2011-06-27T16:56:00Z">
        <w:r w:rsidRPr="00322AC4" w:rsidDel="00322AC4">
          <w:rPr>
            <w:rPrChange w:id="736" w:author="alberto.scremin" w:date="2011-06-27T16:56:00Z">
              <w:rPr/>
            </w:rPrChange>
          </w:rPr>
          <w:delText>BOAG, S. CHAMBERLIN, D. FERNANDEZ, M. F. et al. XQuery 1.0: An XML Query Language. . Recuperado maio 17, 2011, de http://www.w3.org/TR/xquery/#id-processing-model, 2010.</w:delText>
        </w:r>
      </w:del>
    </w:p>
    <w:p w:rsidR="00FA18CE" w:rsidRPr="00322AC4" w:rsidDel="00322AC4" w:rsidRDefault="00FA18CE" w:rsidP="00322AC4">
      <w:pPr>
        <w:pStyle w:val="Bibliography"/>
        <w:rPr>
          <w:del w:id="737" w:author="alberto.scremin" w:date="2011-06-27T16:56:00Z"/>
          <w:rPrChange w:id="738" w:author="alberto.scremin" w:date="2011-06-27T16:56:00Z">
            <w:rPr>
              <w:del w:id="739" w:author="alberto.scremin" w:date="2011-06-27T16:56:00Z"/>
            </w:rPr>
          </w:rPrChange>
        </w:rPr>
        <w:pPrChange w:id="740" w:author="alberto.scremin" w:date="2011-06-27T16:58:00Z">
          <w:pPr>
            <w:pStyle w:val="Bibliografia1"/>
          </w:pPr>
        </w:pPrChange>
      </w:pPr>
      <w:del w:id="741" w:author="alberto.scremin" w:date="2011-06-27T16:56:00Z">
        <w:r w:rsidRPr="00322AC4" w:rsidDel="00322AC4">
          <w:rPr>
            <w:rPrChange w:id="742" w:author="alberto.scremin" w:date="2011-06-27T16:56:00Z">
              <w:rPr/>
            </w:rPrChange>
          </w:rPr>
          <w:delText>BRAY, T. PAOLI, J. SPERBERG-MCQUEEN, C. M. MALER, E.; YERGEAU, F. Extensible Markup Language (XML) 1.0 (Fifth Edition). . Recuperado maio 24, 2011, de http://www.w3.org/TR/REC-xml/, 2008.</w:delText>
        </w:r>
      </w:del>
    </w:p>
    <w:p w:rsidR="00FA18CE" w:rsidRPr="00322AC4" w:rsidDel="00322AC4" w:rsidRDefault="00FA18CE" w:rsidP="00322AC4">
      <w:pPr>
        <w:pStyle w:val="Bibliography"/>
        <w:rPr>
          <w:del w:id="743" w:author="alberto.scremin" w:date="2011-06-27T16:56:00Z"/>
          <w:rPrChange w:id="744" w:author="alberto.scremin" w:date="2011-06-27T16:56:00Z">
            <w:rPr>
              <w:del w:id="745" w:author="alberto.scremin" w:date="2011-06-27T16:56:00Z"/>
            </w:rPr>
          </w:rPrChange>
        </w:rPr>
        <w:pPrChange w:id="746" w:author="alberto.scremin" w:date="2011-06-27T16:58:00Z">
          <w:pPr>
            <w:pStyle w:val="Bibliografia1"/>
          </w:pPr>
        </w:pPrChange>
      </w:pPr>
      <w:del w:id="747" w:author="alberto.scremin" w:date="2011-06-27T16:56:00Z">
        <w:r w:rsidRPr="00322AC4" w:rsidDel="00322AC4">
          <w:rPr>
            <w:rPrChange w:id="748" w:author="alberto.scremin" w:date="2011-06-27T16:56:00Z">
              <w:rPr/>
            </w:rPrChange>
          </w:rPr>
          <w:delText>BUNEMAN, P. Semistructured data.</w:delText>
        </w:r>
        <w:r w:rsidRPr="00322AC4" w:rsidDel="00322AC4">
          <w:rPr>
            <w:b/>
            <w:bCs/>
            <w:rPrChange w:id="749" w:author="alberto.scremin" w:date="2011-06-27T16:56:00Z">
              <w:rPr>
                <w:b/>
                <w:bCs/>
              </w:rPr>
            </w:rPrChange>
          </w:rPr>
          <w:delText>ACM SIGACT-SIGMOD-SIGART</w:delText>
        </w:r>
        <w:r w:rsidRPr="00322AC4" w:rsidDel="00322AC4">
          <w:rPr>
            <w:rPrChange w:id="750" w:author="alberto.scremin" w:date="2011-06-27T16:56:00Z">
              <w:rPr/>
            </w:rPrChange>
          </w:rPr>
          <w:delText>, PODS  ’97., p. 117–121, 1997.</w:delText>
        </w:r>
      </w:del>
    </w:p>
    <w:p w:rsidR="00FA18CE" w:rsidRPr="00322AC4" w:rsidDel="00322AC4" w:rsidRDefault="00FA18CE" w:rsidP="00322AC4">
      <w:pPr>
        <w:pStyle w:val="Bibliography"/>
        <w:rPr>
          <w:del w:id="751" w:author="alberto.scremin" w:date="2011-06-27T16:56:00Z"/>
          <w:rPrChange w:id="752" w:author="alberto.scremin" w:date="2011-06-27T16:56:00Z">
            <w:rPr>
              <w:del w:id="753" w:author="alberto.scremin" w:date="2011-06-27T16:56:00Z"/>
            </w:rPr>
          </w:rPrChange>
        </w:rPr>
        <w:pPrChange w:id="754" w:author="alberto.scremin" w:date="2011-06-27T16:58:00Z">
          <w:pPr>
            <w:pStyle w:val="Bibliografia1"/>
          </w:pPr>
        </w:pPrChange>
      </w:pPr>
      <w:del w:id="755" w:author="alberto.scremin" w:date="2011-06-27T16:56:00Z">
        <w:r w:rsidRPr="00322AC4" w:rsidDel="00322AC4">
          <w:rPr>
            <w:rPrChange w:id="756" w:author="alberto.scremin" w:date="2011-06-27T16:56:00Z">
              <w:rPr/>
            </w:rPrChange>
          </w:rPr>
          <w:delText xml:space="preserve">CHODROW, K.; DIROLF, M. </w:delText>
        </w:r>
        <w:r w:rsidRPr="00322AC4" w:rsidDel="00322AC4">
          <w:rPr>
            <w:b/>
            <w:bCs/>
            <w:rPrChange w:id="757" w:author="alberto.scremin" w:date="2011-06-27T16:56:00Z">
              <w:rPr>
                <w:b/>
                <w:bCs/>
              </w:rPr>
            </w:rPrChange>
          </w:rPr>
          <w:delText>MongoDB: The Definitive Guide</w:delText>
        </w:r>
        <w:r w:rsidRPr="00322AC4" w:rsidDel="00322AC4">
          <w:rPr>
            <w:rPrChange w:id="758" w:author="alberto.scremin" w:date="2011-06-27T16:56:00Z">
              <w:rPr/>
            </w:rPrChange>
          </w:rPr>
          <w:delText>. 1</w:delText>
        </w:r>
        <w:r w:rsidRPr="00322AC4" w:rsidDel="00322AC4">
          <w:rPr>
            <w:vertAlign w:val="superscript"/>
            <w:rPrChange w:id="759" w:author="alberto.scremin" w:date="2011-06-27T16:56:00Z">
              <w:rPr>
                <w:vertAlign w:val="superscript"/>
              </w:rPr>
            </w:rPrChange>
          </w:rPr>
          <w:delText>o</w:delText>
        </w:r>
        <w:r w:rsidRPr="00322AC4" w:rsidDel="00322AC4">
          <w:rPr>
            <w:rPrChange w:id="760" w:author="alberto.scremin" w:date="2011-06-27T16:56:00Z">
              <w:rPr/>
            </w:rPrChange>
          </w:rPr>
          <w:delText xml:space="preserve"> ed. O’Reilly Media, 2010.</w:delText>
        </w:r>
      </w:del>
    </w:p>
    <w:p w:rsidR="00FA18CE" w:rsidRPr="00322AC4" w:rsidDel="00322AC4" w:rsidRDefault="00FA18CE" w:rsidP="00322AC4">
      <w:pPr>
        <w:pStyle w:val="Bibliography"/>
        <w:rPr>
          <w:del w:id="761" w:author="alberto.scremin" w:date="2011-06-27T16:56:00Z"/>
          <w:rPrChange w:id="762" w:author="alberto.scremin" w:date="2011-06-27T16:56:00Z">
            <w:rPr>
              <w:del w:id="763" w:author="alberto.scremin" w:date="2011-06-27T16:56:00Z"/>
            </w:rPr>
          </w:rPrChange>
        </w:rPr>
        <w:pPrChange w:id="764" w:author="alberto.scremin" w:date="2011-06-27T16:58:00Z">
          <w:pPr>
            <w:pStyle w:val="Bibliografia1"/>
          </w:pPr>
        </w:pPrChange>
      </w:pPr>
      <w:del w:id="765" w:author="alberto.scremin" w:date="2011-06-27T16:56:00Z">
        <w:r w:rsidRPr="00322AC4" w:rsidDel="00322AC4">
          <w:rPr>
            <w:rPrChange w:id="766" w:author="alberto.scremin" w:date="2011-06-27T16:56:00Z">
              <w:rPr/>
            </w:rPrChange>
          </w:rPr>
          <w:delText>CHODROW, K.; GILL, M. Querying - MongoDB. . Recuperado maio 12, 2011, de http://www.mongodb.org/display/DOCS/Querying, 2010.</w:delText>
        </w:r>
      </w:del>
    </w:p>
    <w:p w:rsidR="00FA18CE" w:rsidRPr="00322AC4" w:rsidDel="00322AC4" w:rsidRDefault="00FA18CE" w:rsidP="00322AC4">
      <w:pPr>
        <w:pStyle w:val="Bibliography"/>
        <w:rPr>
          <w:del w:id="767" w:author="alberto.scremin" w:date="2011-06-27T16:56:00Z"/>
          <w:rPrChange w:id="768" w:author="alberto.scremin" w:date="2011-06-27T16:56:00Z">
            <w:rPr>
              <w:del w:id="769" w:author="alberto.scremin" w:date="2011-06-27T16:56:00Z"/>
            </w:rPr>
          </w:rPrChange>
        </w:rPr>
        <w:pPrChange w:id="770" w:author="alberto.scremin" w:date="2011-06-27T16:58:00Z">
          <w:pPr>
            <w:pStyle w:val="Bibliografia1"/>
          </w:pPr>
        </w:pPrChange>
      </w:pPr>
      <w:del w:id="771" w:author="alberto.scremin" w:date="2011-06-27T16:56:00Z">
        <w:r w:rsidRPr="00322AC4" w:rsidDel="00322AC4">
          <w:rPr>
            <w:rPrChange w:id="772" w:author="alberto.scremin" w:date="2011-06-27T16:56:00Z">
              <w:rPr/>
            </w:rPrChange>
          </w:rPr>
          <w:delText>CLARK, J.; DEROSE, S. XML Path Language (XPath). . Recuperado junho 9, 2011, de http://www.w3.org/TR/xpath/, 2003.</w:delText>
        </w:r>
      </w:del>
    </w:p>
    <w:p w:rsidR="00FA18CE" w:rsidRPr="00322AC4" w:rsidDel="00322AC4" w:rsidRDefault="00FA18CE" w:rsidP="00322AC4">
      <w:pPr>
        <w:pStyle w:val="Bibliography"/>
        <w:rPr>
          <w:del w:id="773" w:author="alberto.scremin" w:date="2011-06-27T16:56:00Z"/>
          <w:rPrChange w:id="774" w:author="alberto.scremin" w:date="2011-06-27T16:56:00Z">
            <w:rPr>
              <w:del w:id="775" w:author="alberto.scremin" w:date="2011-06-27T16:56:00Z"/>
            </w:rPr>
          </w:rPrChange>
        </w:rPr>
        <w:pPrChange w:id="776" w:author="alberto.scremin" w:date="2011-06-27T16:58:00Z">
          <w:pPr>
            <w:pStyle w:val="Bibliografia1"/>
          </w:pPr>
        </w:pPrChange>
      </w:pPr>
      <w:del w:id="777" w:author="alberto.scremin" w:date="2011-06-27T16:56:00Z">
        <w:r w:rsidRPr="00322AC4" w:rsidDel="00322AC4">
          <w:rPr>
            <w:rPrChange w:id="778" w:author="alberto.scremin" w:date="2011-06-27T16:56:00Z">
              <w:rPr/>
            </w:rPrChange>
          </w:rPr>
          <w:delText>CODD, E. F. A Relational Model of Data for Large Shared Data Banks. ,1970.</w:delText>
        </w:r>
      </w:del>
    </w:p>
    <w:p w:rsidR="00FA18CE" w:rsidRPr="00322AC4" w:rsidDel="00322AC4" w:rsidRDefault="00FA18CE" w:rsidP="00322AC4">
      <w:pPr>
        <w:pStyle w:val="Bibliography"/>
        <w:rPr>
          <w:del w:id="779" w:author="alberto.scremin" w:date="2011-06-27T16:56:00Z"/>
          <w:rPrChange w:id="780" w:author="alberto.scremin" w:date="2011-06-27T16:56:00Z">
            <w:rPr>
              <w:del w:id="781" w:author="alberto.scremin" w:date="2011-06-27T16:56:00Z"/>
            </w:rPr>
          </w:rPrChange>
        </w:rPr>
        <w:pPrChange w:id="782" w:author="alberto.scremin" w:date="2011-06-27T16:58:00Z">
          <w:pPr>
            <w:pStyle w:val="Bibliografia1"/>
          </w:pPr>
        </w:pPrChange>
      </w:pPr>
      <w:del w:id="783" w:author="alberto.scremin" w:date="2011-06-27T16:56:00Z">
        <w:r w:rsidRPr="00322AC4" w:rsidDel="00322AC4">
          <w:rPr>
            <w:rPrChange w:id="784" w:author="alberto.scremin" w:date="2011-06-27T16:56:00Z">
              <w:rPr/>
            </w:rPrChange>
          </w:rPr>
          <w:delText>CUONG, N. XML Native Database Systems Review of Sedna, Ozone, NeoCoreXMS. ,2006.</w:delText>
        </w:r>
      </w:del>
    </w:p>
    <w:p w:rsidR="00FA18CE" w:rsidRPr="00322AC4" w:rsidDel="00322AC4" w:rsidRDefault="00FA18CE" w:rsidP="00322AC4">
      <w:pPr>
        <w:pStyle w:val="Bibliography"/>
        <w:rPr>
          <w:del w:id="785" w:author="alberto.scremin" w:date="2011-06-27T16:56:00Z"/>
          <w:rPrChange w:id="786" w:author="alberto.scremin" w:date="2011-06-27T16:56:00Z">
            <w:rPr>
              <w:del w:id="787" w:author="alberto.scremin" w:date="2011-06-27T16:56:00Z"/>
            </w:rPr>
          </w:rPrChange>
        </w:rPr>
        <w:pPrChange w:id="788" w:author="alberto.scremin" w:date="2011-06-27T16:58:00Z">
          <w:pPr>
            <w:pStyle w:val="Bibliografia1"/>
          </w:pPr>
        </w:pPrChange>
      </w:pPr>
      <w:del w:id="789" w:author="alberto.scremin" w:date="2011-06-27T16:56:00Z">
        <w:r w:rsidRPr="00322AC4" w:rsidDel="00322AC4">
          <w:rPr>
            <w:rPrChange w:id="790" w:author="alberto.scremin" w:date="2011-06-27T16:56:00Z">
              <w:rPr/>
            </w:rPrChange>
          </w:rPr>
          <w:delText>DEAN, J.; SANJAY, G. MapReduce: Simplified Data Processing on Large Clusters. , v. Communications of the ACM 51(1): 107-113, 2008., 2008.</w:delText>
        </w:r>
      </w:del>
    </w:p>
    <w:p w:rsidR="00FA18CE" w:rsidRPr="00322AC4" w:rsidDel="00322AC4" w:rsidRDefault="00FA18CE" w:rsidP="00322AC4">
      <w:pPr>
        <w:pStyle w:val="Bibliography"/>
        <w:rPr>
          <w:del w:id="791" w:author="alberto.scremin" w:date="2011-06-27T16:56:00Z"/>
          <w:rPrChange w:id="792" w:author="alberto.scremin" w:date="2011-06-27T16:56:00Z">
            <w:rPr>
              <w:del w:id="793" w:author="alberto.scremin" w:date="2011-06-27T16:56:00Z"/>
            </w:rPr>
          </w:rPrChange>
        </w:rPr>
        <w:pPrChange w:id="794" w:author="alberto.scremin" w:date="2011-06-27T16:58:00Z">
          <w:pPr>
            <w:pStyle w:val="Bibliografia1"/>
          </w:pPr>
        </w:pPrChange>
      </w:pPr>
      <w:del w:id="795" w:author="alberto.scremin" w:date="2011-06-27T16:56:00Z">
        <w:r w:rsidRPr="00322AC4" w:rsidDel="00322AC4">
          <w:rPr>
            <w:rPrChange w:id="796" w:author="alberto.scremin" w:date="2011-06-27T16:56:00Z">
              <w:rPr/>
            </w:rPrChange>
          </w:rPr>
          <w:delText xml:space="preserve">DUBOIS, P. </w:delText>
        </w:r>
        <w:r w:rsidRPr="00322AC4" w:rsidDel="00322AC4">
          <w:rPr>
            <w:b/>
            <w:bCs/>
            <w:rPrChange w:id="797" w:author="alberto.scremin" w:date="2011-06-27T16:56:00Z">
              <w:rPr>
                <w:b/>
                <w:bCs/>
              </w:rPr>
            </w:rPrChange>
          </w:rPr>
          <w:delText>MySQL</w:delText>
        </w:r>
        <w:r w:rsidRPr="00322AC4" w:rsidDel="00322AC4">
          <w:rPr>
            <w:rPrChange w:id="798" w:author="alberto.scremin" w:date="2011-06-27T16:56:00Z">
              <w:rPr/>
            </w:rPrChange>
          </w:rPr>
          <w:delText>. Indianapolis  IN: New Riders Pub., 2000.</w:delText>
        </w:r>
      </w:del>
    </w:p>
    <w:p w:rsidR="00FA18CE" w:rsidRPr="00322AC4" w:rsidDel="00322AC4" w:rsidRDefault="00FA18CE" w:rsidP="00322AC4">
      <w:pPr>
        <w:pStyle w:val="Bibliography"/>
        <w:rPr>
          <w:del w:id="799" w:author="alberto.scremin" w:date="2011-06-27T16:56:00Z"/>
          <w:rPrChange w:id="800" w:author="alberto.scremin" w:date="2011-06-27T16:56:00Z">
            <w:rPr>
              <w:del w:id="801" w:author="alberto.scremin" w:date="2011-06-27T16:56:00Z"/>
            </w:rPr>
          </w:rPrChange>
        </w:rPr>
        <w:pPrChange w:id="802" w:author="alberto.scremin" w:date="2011-06-27T16:58:00Z">
          <w:pPr>
            <w:pStyle w:val="Bibliografia1"/>
          </w:pPr>
        </w:pPrChange>
      </w:pPr>
      <w:del w:id="803" w:author="alberto.scremin" w:date="2011-06-27T16:56:00Z">
        <w:r w:rsidRPr="00322AC4" w:rsidDel="00322AC4">
          <w:rPr>
            <w:rPrChange w:id="804" w:author="alberto.scremin" w:date="2011-06-27T16:56:00Z">
              <w:rPr/>
            </w:rPrChange>
          </w:rPr>
          <w:delText xml:space="preserve">DUBOIS, P. </w:delText>
        </w:r>
        <w:r w:rsidRPr="00322AC4" w:rsidDel="00322AC4">
          <w:rPr>
            <w:b/>
            <w:bCs/>
            <w:rPrChange w:id="805" w:author="alberto.scremin" w:date="2011-06-27T16:56:00Z">
              <w:rPr>
                <w:b/>
                <w:bCs/>
              </w:rPr>
            </w:rPrChange>
          </w:rPr>
          <w:delText>MySQL 5.0 Certification Study Guide</w:delText>
        </w:r>
        <w:r w:rsidRPr="00322AC4" w:rsidDel="00322AC4">
          <w:rPr>
            <w:rPrChange w:id="806" w:author="alberto.scremin" w:date="2011-06-27T16:56:00Z">
              <w:rPr/>
            </w:rPrChange>
          </w:rPr>
          <w:delText>. 1</w:delText>
        </w:r>
        <w:r w:rsidRPr="00322AC4" w:rsidDel="00322AC4">
          <w:rPr>
            <w:vertAlign w:val="superscript"/>
            <w:rPrChange w:id="807" w:author="alberto.scremin" w:date="2011-06-27T16:56:00Z">
              <w:rPr>
                <w:vertAlign w:val="superscript"/>
              </w:rPr>
            </w:rPrChange>
          </w:rPr>
          <w:delText>o</w:delText>
        </w:r>
        <w:r w:rsidRPr="00322AC4" w:rsidDel="00322AC4">
          <w:rPr>
            <w:rPrChange w:id="808" w:author="alberto.scremin" w:date="2011-06-27T16:56:00Z">
              <w:rPr/>
            </w:rPrChange>
          </w:rPr>
          <w:delText xml:space="preserve"> ed. Indianapolis  Ind.: MySQL Press, 2008.</w:delText>
        </w:r>
      </w:del>
    </w:p>
    <w:p w:rsidR="00FA18CE" w:rsidRPr="00322AC4" w:rsidDel="00322AC4" w:rsidRDefault="00FA18CE" w:rsidP="00322AC4">
      <w:pPr>
        <w:pStyle w:val="Bibliography"/>
        <w:rPr>
          <w:del w:id="809" w:author="alberto.scremin" w:date="2011-06-27T16:56:00Z"/>
          <w:rPrChange w:id="810" w:author="alberto.scremin" w:date="2011-06-27T16:56:00Z">
            <w:rPr>
              <w:del w:id="811" w:author="alberto.scremin" w:date="2011-06-27T16:56:00Z"/>
            </w:rPr>
          </w:rPrChange>
        </w:rPr>
        <w:pPrChange w:id="812" w:author="alberto.scremin" w:date="2011-06-27T16:58:00Z">
          <w:pPr>
            <w:pStyle w:val="Bibliografia1"/>
          </w:pPr>
        </w:pPrChange>
      </w:pPr>
      <w:del w:id="813" w:author="alberto.scremin" w:date="2011-06-27T16:56:00Z">
        <w:r w:rsidRPr="00322AC4" w:rsidDel="00322AC4">
          <w:rPr>
            <w:rPrChange w:id="814" w:author="alberto.scremin" w:date="2011-06-27T16:56:00Z">
              <w:rPr/>
            </w:rPrChange>
          </w:rPr>
          <w:delText>ECMA INTERNATIONAL. JSON: The Fat-Free Alternative to XML. . Recuperado maio 12, 2011, de http://www.json.org/xml.html, 2006.</w:delText>
        </w:r>
      </w:del>
    </w:p>
    <w:p w:rsidR="00FA18CE" w:rsidRPr="00322AC4" w:rsidDel="00322AC4" w:rsidRDefault="003D70D1" w:rsidP="00322AC4">
      <w:pPr>
        <w:pStyle w:val="Bibliography"/>
        <w:rPr>
          <w:del w:id="815" w:author="alberto.scremin" w:date="2011-06-27T16:56:00Z"/>
        </w:rPr>
        <w:pPrChange w:id="816" w:author="alberto.scremin" w:date="2011-06-27T16:58:00Z">
          <w:pPr>
            <w:pStyle w:val="Bibliografia1"/>
          </w:pPr>
        </w:pPrChange>
      </w:pPr>
      <w:del w:id="817" w:author="alberto.scremin" w:date="2011-06-27T16:56:00Z">
        <w:r w:rsidRPr="00322AC4" w:rsidDel="00322AC4">
          <w:rPr>
            <w:lang w:val="en-US"/>
            <w:rPrChange w:id="818" w:author="alberto.scremin" w:date="2011-06-27T16:56:00Z">
              <w:rPr>
                <w:sz w:val="16"/>
                <w:szCs w:val="16"/>
              </w:rPr>
            </w:rPrChange>
          </w:rPr>
          <w:delText xml:space="preserve">ELLIS, J. Cassandra Developer Center - What’s new in Cassandra 0.7: Secondary indexes. . </w:delText>
        </w:r>
        <w:r w:rsidR="00FA18CE" w:rsidRPr="00322AC4" w:rsidDel="00322AC4">
          <w:delText>Recuperado maio 17, 2011, de http://www.datastax.com/dev/blog/whats-new-cassandra-07-secondary-indexes, 2010, dezembro 3.</w:delText>
        </w:r>
      </w:del>
    </w:p>
    <w:p w:rsidR="00FA18CE" w:rsidRPr="00322AC4" w:rsidDel="00322AC4" w:rsidRDefault="00FA18CE" w:rsidP="00322AC4">
      <w:pPr>
        <w:pStyle w:val="Bibliography"/>
        <w:rPr>
          <w:del w:id="819" w:author="alberto.scremin" w:date="2011-06-27T16:56:00Z"/>
          <w:rPrChange w:id="820" w:author="alberto.scremin" w:date="2011-06-27T16:56:00Z">
            <w:rPr>
              <w:del w:id="821" w:author="alberto.scremin" w:date="2011-06-27T16:56:00Z"/>
            </w:rPr>
          </w:rPrChange>
        </w:rPr>
        <w:pPrChange w:id="822" w:author="alberto.scremin" w:date="2011-06-27T16:58:00Z">
          <w:pPr>
            <w:pStyle w:val="Bibliografia1"/>
          </w:pPr>
        </w:pPrChange>
      </w:pPr>
      <w:del w:id="823" w:author="alberto.scremin" w:date="2011-06-27T16:56:00Z">
        <w:r w:rsidRPr="00322AC4" w:rsidDel="00322AC4">
          <w:rPr>
            <w:rPrChange w:id="824" w:author="alberto.scremin" w:date="2011-06-27T16:56:00Z">
              <w:rPr/>
            </w:rPrChange>
          </w:rPr>
          <w:delText>FINDLEY, R. Redis Overview - SlideShare. . Recuperado maio 19, 2011, de http://www.slideshare.net/neomindryan/redis-overview-presentation, 2010.</w:delText>
        </w:r>
      </w:del>
    </w:p>
    <w:p w:rsidR="00FA18CE" w:rsidRPr="00322AC4" w:rsidDel="00322AC4" w:rsidRDefault="00FA18CE" w:rsidP="00322AC4">
      <w:pPr>
        <w:pStyle w:val="Bibliography"/>
        <w:rPr>
          <w:del w:id="825" w:author="alberto.scremin" w:date="2011-06-27T16:56:00Z"/>
          <w:rPrChange w:id="826" w:author="alberto.scremin" w:date="2011-06-27T16:56:00Z">
            <w:rPr>
              <w:del w:id="827" w:author="alberto.scremin" w:date="2011-06-27T16:56:00Z"/>
            </w:rPr>
          </w:rPrChange>
        </w:rPr>
        <w:pPrChange w:id="828" w:author="alberto.scremin" w:date="2011-06-27T16:58:00Z">
          <w:pPr>
            <w:pStyle w:val="Bibliografia1"/>
          </w:pPr>
        </w:pPrChange>
      </w:pPr>
      <w:del w:id="829" w:author="alberto.scremin" w:date="2011-06-27T16:56:00Z">
        <w:r w:rsidRPr="00322AC4" w:rsidDel="00322AC4">
          <w:rPr>
            <w:rPrChange w:id="830" w:author="alberto.scremin" w:date="2011-06-27T16:56:00Z">
              <w:rPr/>
            </w:rPrChange>
          </w:rPr>
          <w:delText>GRINEV, M. FORMICHEV, A.; KUZNETSOV, S. Sedna: A Native XML DBMS. ,2004.</w:delText>
        </w:r>
      </w:del>
    </w:p>
    <w:p w:rsidR="00FA18CE" w:rsidRPr="00322AC4" w:rsidDel="00322AC4" w:rsidRDefault="00FA18CE" w:rsidP="00322AC4">
      <w:pPr>
        <w:pStyle w:val="Bibliography"/>
        <w:rPr>
          <w:del w:id="831" w:author="alberto.scremin" w:date="2011-06-27T16:56:00Z"/>
          <w:rPrChange w:id="832" w:author="alberto.scremin" w:date="2011-06-27T16:56:00Z">
            <w:rPr>
              <w:del w:id="833" w:author="alberto.scremin" w:date="2011-06-27T16:56:00Z"/>
            </w:rPr>
          </w:rPrChange>
        </w:rPr>
        <w:pPrChange w:id="834" w:author="alberto.scremin" w:date="2011-06-27T16:58:00Z">
          <w:pPr>
            <w:pStyle w:val="Bibliografia1"/>
          </w:pPr>
        </w:pPrChange>
      </w:pPr>
      <w:del w:id="835" w:author="alberto.scremin" w:date="2011-06-27T16:56:00Z">
        <w:r w:rsidRPr="00322AC4" w:rsidDel="00322AC4">
          <w:rPr>
            <w:rPrChange w:id="836" w:author="alberto.scremin" w:date="2011-06-27T16:56:00Z">
              <w:rPr/>
            </w:rPrChange>
          </w:rPr>
          <w:delText xml:space="preserve">HEWITT, E. </w:delText>
        </w:r>
        <w:r w:rsidRPr="00322AC4" w:rsidDel="00322AC4">
          <w:rPr>
            <w:b/>
            <w:bCs/>
            <w:rPrChange w:id="837" w:author="alberto.scremin" w:date="2011-06-27T16:56:00Z">
              <w:rPr>
                <w:b/>
                <w:bCs/>
              </w:rPr>
            </w:rPrChange>
          </w:rPr>
          <w:delText>Cassandra : the definitive guide</w:delText>
        </w:r>
        <w:r w:rsidRPr="00322AC4" w:rsidDel="00322AC4">
          <w:rPr>
            <w:rPrChange w:id="838" w:author="alberto.scremin" w:date="2011-06-27T16:56:00Z">
              <w:rPr/>
            </w:rPrChange>
          </w:rPr>
          <w:delText>. Beijing: O’Reilly, 2011.</w:delText>
        </w:r>
      </w:del>
    </w:p>
    <w:p w:rsidR="00FA18CE" w:rsidRPr="00322AC4" w:rsidDel="00322AC4" w:rsidRDefault="00FA18CE" w:rsidP="00322AC4">
      <w:pPr>
        <w:pStyle w:val="Bibliography"/>
        <w:rPr>
          <w:del w:id="839" w:author="alberto.scremin" w:date="2011-06-27T16:56:00Z"/>
          <w:rPrChange w:id="840" w:author="alberto.scremin" w:date="2011-06-27T16:56:00Z">
            <w:rPr>
              <w:del w:id="841" w:author="alberto.scremin" w:date="2011-06-27T16:56:00Z"/>
            </w:rPr>
          </w:rPrChange>
        </w:rPr>
        <w:pPrChange w:id="842" w:author="alberto.scremin" w:date="2011-06-27T16:58:00Z">
          <w:pPr>
            <w:pStyle w:val="Bibliografia1"/>
          </w:pPr>
        </w:pPrChange>
      </w:pPr>
      <w:del w:id="843" w:author="alberto.scremin" w:date="2011-06-27T16:56:00Z">
        <w:r w:rsidRPr="00322AC4" w:rsidDel="00322AC4">
          <w:rPr>
            <w:rPrChange w:id="844" w:author="alberto.scremin" w:date="2011-06-27T16:56:00Z">
              <w:rPr/>
            </w:rPrChange>
          </w:rPr>
          <w:delText>HOROWITZ, E.; STEARN, M. MapReduce - MongoDB. . Recuperado maio 17, 2011, de http://www.mongodb.org/display/DOCS/MapReduce, 2011.</w:delText>
        </w:r>
      </w:del>
    </w:p>
    <w:p w:rsidR="00FA18CE" w:rsidRPr="00322AC4" w:rsidDel="00322AC4" w:rsidRDefault="00FA18CE" w:rsidP="00322AC4">
      <w:pPr>
        <w:pStyle w:val="Bibliography"/>
        <w:rPr>
          <w:del w:id="845" w:author="alberto.scremin" w:date="2011-06-27T16:56:00Z"/>
          <w:rPrChange w:id="846" w:author="alberto.scremin" w:date="2011-06-27T16:56:00Z">
            <w:rPr>
              <w:del w:id="847" w:author="alberto.scremin" w:date="2011-06-27T16:56:00Z"/>
            </w:rPr>
          </w:rPrChange>
        </w:rPr>
        <w:pPrChange w:id="848" w:author="alberto.scremin" w:date="2011-06-27T16:58:00Z">
          <w:pPr>
            <w:pStyle w:val="Bibliografia1"/>
          </w:pPr>
        </w:pPrChange>
      </w:pPr>
      <w:del w:id="849" w:author="alberto.scremin" w:date="2011-06-27T16:56:00Z">
        <w:r w:rsidRPr="00322AC4" w:rsidDel="00322AC4">
          <w:rPr>
            <w:rPrChange w:id="850" w:author="alberto.scremin" w:date="2011-06-27T16:56:00Z">
              <w:rPr/>
            </w:rPrChange>
          </w:rPr>
          <w:delText xml:space="preserve">INSTITUTE FOR SYSTEM PROGRAMMING RAS. </w:delText>
        </w:r>
        <w:r w:rsidRPr="00322AC4" w:rsidDel="00322AC4">
          <w:rPr>
            <w:b/>
            <w:bCs/>
            <w:rPrChange w:id="851" w:author="alberto.scremin" w:date="2011-06-27T16:56:00Z">
              <w:rPr>
                <w:b/>
                <w:bCs/>
              </w:rPr>
            </w:rPrChange>
          </w:rPr>
          <w:delText>Sedna Programmer’s Guide</w:delText>
        </w:r>
        <w:r w:rsidRPr="00322AC4" w:rsidDel="00322AC4">
          <w:rPr>
            <w:rPrChange w:id="852" w:author="alberto.scremin" w:date="2011-06-27T16:56:00Z">
              <w:rPr/>
            </w:rPrChange>
          </w:rPr>
          <w:delText>, 2003.</w:delText>
        </w:r>
      </w:del>
    </w:p>
    <w:p w:rsidR="00FA18CE" w:rsidRPr="00322AC4" w:rsidDel="00322AC4" w:rsidRDefault="00FA18CE" w:rsidP="00322AC4">
      <w:pPr>
        <w:pStyle w:val="Bibliography"/>
        <w:rPr>
          <w:del w:id="853" w:author="alberto.scremin" w:date="2011-06-27T16:56:00Z"/>
          <w:rPrChange w:id="854" w:author="alberto.scremin" w:date="2011-06-27T16:56:00Z">
            <w:rPr>
              <w:del w:id="855" w:author="alberto.scremin" w:date="2011-06-27T16:56:00Z"/>
            </w:rPr>
          </w:rPrChange>
        </w:rPr>
        <w:pPrChange w:id="856" w:author="alberto.scremin" w:date="2011-06-27T16:58:00Z">
          <w:pPr>
            <w:pStyle w:val="Bibliografia1"/>
          </w:pPr>
        </w:pPrChange>
      </w:pPr>
      <w:del w:id="857" w:author="alberto.scremin" w:date="2011-06-27T16:56:00Z">
        <w:r w:rsidRPr="00322AC4" w:rsidDel="00322AC4">
          <w:rPr>
            <w:rPrChange w:id="858" w:author="alberto.scremin" w:date="2011-06-27T16:56:00Z">
              <w:rPr/>
            </w:rPrChange>
          </w:rPr>
          <w:delText>MERRIMAN, D. Query Optimizer - MongoDB. . Recuperado maio 13, 2011, de http://www.mongodb.org/display/DOCS/Query+Optimizer, 2010.</w:delText>
        </w:r>
      </w:del>
    </w:p>
    <w:p w:rsidR="00FA18CE" w:rsidRPr="00322AC4" w:rsidDel="00322AC4" w:rsidRDefault="00FA18CE" w:rsidP="00322AC4">
      <w:pPr>
        <w:pStyle w:val="Bibliography"/>
        <w:rPr>
          <w:del w:id="859" w:author="alberto.scremin" w:date="2011-06-27T16:56:00Z"/>
          <w:rPrChange w:id="860" w:author="alberto.scremin" w:date="2011-06-27T16:56:00Z">
            <w:rPr>
              <w:del w:id="861" w:author="alberto.scremin" w:date="2011-06-27T16:56:00Z"/>
            </w:rPr>
          </w:rPrChange>
        </w:rPr>
        <w:pPrChange w:id="862" w:author="alberto.scremin" w:date="2011-06-27T16:58:00Z">
          <w:pPr>
            <w:pStyle w:val="Bibliografia1"/>
          </w:pPr>
        </w:pPrChange>
      </w:pPr>
      <w:del w:id="863" w:author="alberto.scremin" w:date="2011-06-27T16:56:00Z">
        <w:r w:rsidRPr="00322AC4" w:rsidDel="00322AC4">
          <w:rPr>
            <w:rPrChange w:id="864" w:author="alberto.scremin" w:date="2011-06-27T16:56:00Z">
              <w:rPr/>
            </w:rPrChange>
          </w:rPr>
          <w:delText>MERRIMAN, D.; CHODROW, K. Database References - MongoDB. . Recuperado maio 16, 2011, de http://www.mongodb.org/display/DOCS/Database+References, 2011.</w:delText>
        </w:r>
      </w:del>
    </w:p>
    <w:p w:rsidR="00FA18CE" w:rsidRPr="00322AC4" w:rsidDel="00322AC4" w:rsidRDefault="00FA18CE" w:rsidP="00322AC4">
      <w:pPr>
        <w:pStyle w:val="Bibliography"/>
        <w:rPr>
          <w:del w:id="865" w:author="alberto.scremin" w:date="2011-06-27T16:56:00Z"/>
          <w:rPrChange w:id="866" w:author="alberto.scremin" w:date="2011-06-27T16:56:00Z">
            <w:rPr>
              <w:del w:id="867" w:author="alberto.scremin" w:date="2011-06-27T16:56:00Z"/>
            </w:rPr>
          </w:rPrChange>
        </w:rPr>
        <w:pPrChange w:id="868" w:author="alberto.scremin" w:date="2011-06-27T16:58:00Z">
          <w:pPr>
            <w:pStyle w:val="Bibliografia1"/>
          </w:pPr>
        </w:pPrChange>
      </w:pPr>
      <w:del w:id="869" w:author="alberto.scremin" w:date="2011-06-27T16:56:00Z">
        <w:r w:rsidRPr="00322AC4" w:rsidDel="00322AC4">
          <w:rPr>
            <w:rPrChange w:id="870" w:author="alberto.scremin" w:date="2011-06-27T16:56:00Z">
              <w:rPr/>
            </w:rPrChange>
          </w:rPr>
          <w:delText>MURPHY, R.; MERRIMAN, D. Indexes - MongoDB. . Recuperado maio 12, 2011, de http://www.mongodb.org/display/DOCS/Indexes.</w:delText>
        </w:r>
      </w:del>
    </w:p>
    <w:p w:rsidR="00FA18CE" w:rsidRPr="00322AC4" w:rsidDel="00322AC4" w:rsidRDefault="00FA18CE" w:rsidP="00322AC4">
      <w:pPr>
        <w:pStyle w:val="Bibliography"/>
        <w:rPr>
          <w:del w:id="871" w:author="alberto.scremin" w:date="2011-06-27T16:56:00Z"/>
          <w:rPrChange w:id="872" w:author="alberto.scremin" w:date="2011-06-27T16:56:00Z">
            <w:rPr>
              <w:del w:id="873" w:author="alberto.scremin" w:date="2011-06-27T16:56:00Z"/>
            </w:rPr>
          </w:rPrChange>
        </w:rPr>
        <w:pPrChange w:id="874" w:author="alberto.scremin" w:date="2011-06-27T16:58:00Z">
          <w:pPr>
            <w:pStyle w:val="Bibliografia1"/>
          </w:pPr>
        </w:pPrChange>
      </w:pPr>
      <w:del w:id="875" w:author="alberto.scremin" w:date="2011-06-27T16:56:00Z">
        <w:r w:rsidRPr="00322AC4" w:rsidDel="00322AC4">
          <w:rPr>
            <w:rPrChange w:id="876" w:author="alberto.scremin" w:date="2011-06-27T16:56:00Z">
              <w:rPr/>
            </w:rPrChange>
          </w:rPr>
          <w:delText>MURPHY, R.; VOYER-PERRAULT, G. Schema Design - MongoDB. . Recuperado maio 9, 2011, de http://www.mongodb.org/display/DOCS/Schema+Design, 2011.</w:delText>
        </w:r>
      </w:del>
    </w:p>
    <w:p w:rsidR="00FA18CE" w:rsidRPr="00322AC4" w:rsidDel="00322AC4" w:rsidRDefault="00FA18CE" w:rsidP="00322AC4">
      <w:pPr>
        <w:pStyle w:val="Bibliography"/>
        <w:rPr>
          <w:del w:id="877" w:author="alberto.scremin" w:date="2011-06-27T16:56:00Z"/>
          <w:rPrChange w:id="878" w:author="alberto.scremin" w:date="2011-06-27T16:56:00Z">
            <w:rPr>
              <w:del w:id="879" w:author="alberto.scremin" w:date="2011-06-27T16:56:00Z"/>
            </w:rPr>
          </w:rPrChange>
        </w:rPr>
        <w:pPrChange w:id="880" w:author="alberto.scremin" w:date="2011-06-27T16:58:00Z">
          <w:pPr>
            <w:pStyle w:val="Bibliografia1"/>
          </w:pPr>
        </w:pPrChange>
      </w:pPr>
      <w:del w:id="881" w:author="alberto.scremin" w:date="2011-06-27T16:56:00Z">
        <w:r w:rsidRPr="00322AC4" w:rsidDel="00322AC4">
          <w:rPr>
            <w:rPrChange w:id="882" w:author="alberto.scremin" w:date="2011-06-27T16:56:00Z">
              <w:rPr/>
            </w:rPrChange>
          </w:rPr>
          <w:delText>RUSSO, M. J. Redis, from the Ground Up. . Recuperado maio 23, 2011, de http://blog.mjrusso.com/2010/10/17/redis-from-the-ground-up.html, 2010.</w:delText>
        </w:r>
      </w:del>
    </w:p>
    <w:p w:rsidR="00FA18CE" w:rsidRPr="00322AC4" w:rsidDel="00322AC4" w:rsidRDefault="003D70D1" w:rsidP="00322AC4">
      <w:pPr>
        <w:pStyle w:val="Bibliography"/>
        <w:rPr>
          <w:del w:id="883" w:author="alberto.scremin" w:date="2011-06-27T16:56:00Z"/>
        </w:rPr>
        <w:pPrChange w:id="884" w:author="alberto.scremin" w:date="2011-06-27T16:58:00Z">
          <w:pPr>
            <w:pStyle w:val="Bibliografia1"/>
          </w:pPr>
        </w:pPrChange>
      </w:pPr>
      <w:del w:id="885" w:author="alberto.scremin" w:date="2011-06-27T16:56:00Z">
        <w:r w:rsidRPr="00322AC4" w:rsidDel="00322AC4">
          <w:rPr>
            <w:lang w:val="en-US"/>
            <w:rPrChange w:id="886" w:author="alberto.scremin" w:date="2011-06-27T16:56:00Z">
              <w:rPr>
                <w:sz w:val="16"/>
                <w:szCs w:val="16"/>
              </w:rPr>
            </w:rPrChange>
          </w:rPr>
          <w:delText xml:space="preserve">SANFILIPPO, S.; NOORDHUIS, P. Command reference – Redis. . </w:delText>
        </w:r>
        <w:r w:rsidR="00FA18CE" w:rsidRPr="00322AC4" w:rsidDel="00322AC4">
          <w:delText>Recuperado maio 19, 2011, de http://redis.io/commands.</w:delText>
        </w:r>
      </w:del>
    </w:p>
    <w:p w:rsidR="00FA18CE" w:rsidRPr="00322AC4" w:rsidDel="00322AC4" w:rsidRDefault="00FA18CE" w:rsidP="00322AC4">
      <w:pPr>
        <w:pStyle w:val="Bibliography"/>
        <w:rPr>
          <w:del w:id="887" w:author="alberto.scremin" w:date="2011-06-27T16:56:00Z"/>
          <w:rPrChange w:id="888" w:author="alberto.scremin" w:date="2011-06-27T16:56:00Z">
            <w:rPr>
              <w:del w:id="889" w:author="alberto.scremin" w:date="2011-06-27T16:56:00Z"/>
            </w:rPr>
          </w:rPrChange>
        </w:rPr>
        <w:pPrChange w:id="890" w:author="alberto.scremin" w:date="2011-06-27T16:58:00Z">
          <w:pPr>
            <w:pStyle w:val="Bibliografia1"/>
          </w:pPr>
        </w:pPrChange>
      </w:pPr>
      <w:del w:id="891" w:author="alberto.scremin" w:date="2011-06-27T16:56:00Z">
        <w:r w:rsidRPr="00322AC4" w:rsidDel="00322AC4">
          <w:rPr>
            <w:rPrChange w:id="892" w:author="alberto.scremin" w:date="2011-06-27T16:56:00Z">
              <w:rPr/>
            </w:rPrChange>
          </w:rPr>
          <w:delText xml:space="preserve">STEPHENS, R. </w:delText>
        </w:r>
        <w:r w:rsidRPr="00322AC4" w:rsidDel="00322AC4">
          <w:rPr>
            <w:b/>
            <w:bCs/>
            <w:rPrChange w:id="893" w:author="alberto.scremin" w:date="2011-06-27T16:56:00Z">
              <w:rPr>
                <w:b/>
                <w:bCs/>
              </w:rPr>
            </w:rPrChange>
          </w:rPr>
          <w:delText>Beginning Database Design Solutions</w:delText>
        </w:r>
        <w:r w:rsidRPr="00322AC4" w:rsidDel="00322AC4">
          <w:rPr>
            <w:rPrChange w:id="894" w:author="alberto.scremin" w:date="2011-06-27T16:56:00Z">
              <w:rPr/>
            </w:rPrChange>
          </w:rPr>
          <w:delText>. Indianapolis  IN: Wiley Pub., 2009.</w:delText>
        </w:r>
      </w:del>
    </w:p>
    <w:p w:rsidR="00FA18CE" w:rsidRPr="00B80BA1" w:rsidRDefault="003D70D1" w:rsidP="00322AC4">
      <w:pPr>
        <w:pStyle w:val="Bibliography"/>
        <w:rPr>
          <w:noProof/>
        </w:rPr>
        <w:pPrChange w:id="895" w:author="alberto.scremin" w:date="2011-06-27T16:58:00Z">
          <w:pPr>
            <w:pStyle w:val="Bibliografia1"/>
          </w:pPr>
        </w:pPrChange>
      </w:pPr>
      <w:r>
        <w:fldChar w:fldCharType="end"/>
      </w: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pStyle w:val="ABNT2"/>
      </w:pPr>
    </w:p>
    <w:p w:rsidR="008626F4" w:rsidRDefault="008626F4"/>
    <w:sectPr w:rsidR="008626F4" w:rsidSect="00C91C21">
      <w:type w:val="continuous"/>
      <w:pgSz w:w="11905" w:h="16837"/>
      <w:pgMar w:top="1701" w:right="1134"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vanessa" w:date="2011-06-15T17:53:00Z" w:initials="v">
    <w:p w:rsidR="00322AC4" w:rsidRPr="00606C7D" w:rsidRDefault="00322AC4" w:rsidP="00FA18CE">
      <w:pPr>
        <w:pStyle w:val="Textodecomentrio"/>
        <w:rPr>
          <w:lang w:val="pt-BR"/>
        </w:rPr>
      </w:pPr>
      <w:r>
        <w:rPr>
          <w:rStyle w:val="Refdecomentrio"/>
        </w:rPr>
        <w:annotationRef/>
      </w:r>
      <w:r w:rsidRPr="00606C7D">
        <w:rPr>
          <w:lang w:val="pt-BR"/>
        </w:rPr>
        <w:t>Isso está estranho. Não tem que colocar os n</w:t>
      </w:r>
      <w:r>
        <w:rPr>
          <w:lang w:val="pt-BR"/>
        </w:rPr>
        <w:t xml:space="preserve">úmeros de página alinhados na margem direita? </w:t>
      </w:r>
    </w:p>
  </w:comment>
  <w:comment w:id="9" w:author="vanessa" w:date="2011-06-22T14:56:00Z" w:initials="v">
    <w:p w:rsidR="00322AC4" w:rsidRPr="00DB48B8" w:rsidRDefault="00322AC4">
      <w:pPr>
        <w:pStyle w:val="Textodecomentrio"/>
        <w:rPr>
          <w:lang w:val="pt-BR"/>
        </w:rPr>
      </w:pPr>
      <w:r>
        <w:rPr>
          <w:rStyle w:val="Refdecomentrio"/>
        </w:rPr>
        <w:annotationRef/>
      </w:r>
      <w:proofErr w:type="spellStart"/>
      <w:r w:rsidRPr="00DB48B8">
        <w:rPr>
          <w:lang w:val="pt-BR"/>
        </w:rPr>
        <w:t>Nao</w:t>
      </w:r>
      <w:proofErr w:type="spellEnd"/>
      <w:r w:rsidRPr="00DB48B8">
        <w:rPr>
          <w:lang w:val="pt-BR"/>
        </w:rPr>
        <w:t xml:space="preserve"> </w:t>
      </w:r>
      <w:proofErr w:type="gramStart"/>
      <w:r w:rsidRPr="00DB48B8">
        <w:rPr>
          <w:lang w:val="pt-BR"/>
        </w:rPr>
        <w:t>gostei</w:t>
      </w:r>
      <w:proofErr w:type="gramEnd"/>
      <w:r w:rsidRPr="00DB48B8">
        <w:rPr>
          <w:lang w:val="pt-BR"/>
        </w:rPr>
        <w:t xml:space="preserve"> desta parte. Veja o coment</w:t>
      </w:r>
      <w:r>
        <w:rPr>
          <w:lang w:val="pt-BR"/>
        </w:rPr>
        <w:t xml:space="preserve">ário que coloquei na introdução do </w:t>
      </w:r>
      <w:proofErr w:type="spellStart"/>
      <w:r>
        <w:rPr>
          <w:lang w:val="pt-BR"/>
        </w:rPr>
        <w:t>Sedna</w:t>
      </w:r>
      <w:proofErr w:type="spellEnd"/>
      <w:r>
        <w:rPr>
          <w:lang w:val="pt-BR"/>
        </w:rPr>
        <w:t xml:space="preserve">. </w:t>
      </w:r>
    </w:p>
  </w:comment>
  <w:comment w:id="44" w:author="vanessa" w:date="2011-06-22T14:24:00Z" w:initials="v">
    <w:p w:rsidR="00322AC4" w:rsidRPr="0094192B" w:rsidRDefault="00322AC4">
      <w:pPr>
        <w:pStyle w:val="Textodecomentrio"/>
        <w:rPr>
          <w:lang w:val="pt-BR"/>
        </w:rPr>
      </w:pPr>
      <w:r>
        <w:rPr>
          <w:rStyle w:val="Refdecomentrio"/>
        </w:rPr>
        <w:annotationRef/>
      </w:r>
      <w:r w:rsidRPr="0094192B">
        <w:rPr>
          <w:lang w:val="pt-BR"/>
        </w:rPr>
        <w:t>Usar legenda e referencia cruzada, pois vai ficar muito dif</w:t>
      </w:r>
      <w:r>
        <w:rPr>
          <w:lang w:val="pt-BR"/>
        </w:rPr>
        <w:t xml:space="preserve">ícil gerenciar as </w:t>
      </w:r>
      <w:proofErr w:type="gramStart"/>
      <w:r>
        <w:rPr>
          <w:lang w:val="pt-BR"/>
        </w:rPr>
        <w:t>referencias</w:t>
      </w:r>
      <w:proofErr w:type="gramEnd"/>
      <w:r>
        <w:rPr>
          <w:lang w:val="pt-BR"/>
        </w:rPr>
        <w:t xml:space="preserve"> às figuras dentro do texto se </w:t>
      </w:r>
      <w:proofErr w:type="spellStart"/>
      <w:r>
        <w:rPr>
          <w:lang w:val="pt-BR"/>
        </w:rPr>
        <w:t>vcs</w:t>
      </w:r>
      <w:proofErr w:type="spellEnd"/>
      <w:r>
        <w:rPr>
          <w:lang w:val="pt-BR"/>
        </w:rPr>
        <w:t xml:space="preserve"> não fizerem isso. </w:t>
      </w:r>
    </w:p>
  </w:comment>
  <w:comment w:id="63" w:author="vanessa" w:date="2011-06-22T14:22:00Z" w:initials="v">
    <w:p w:rsidR="00322AC4" w:rsidRPr="0094192B" w:rsidRDefault="00322AC4">
      <w:pPr>
        <w:pStyle w:val="Textodecomentrio"/>
        <w:rPr>
          <w:lang w:val="pt-BR"/>
        </w:rPr>
      </w:pPr>
      <w:r>
        <w:rPr>
          <w:rStyle w:val="Refdecomentrio"/>
        </w:rPr>
        <w:annotationRef/>
      </w:r>
      <w:r w:rsidRPr="0094192B">
        <w:rPr>
          <w:lang w:val="pt-BR"/>
        </w:rPr>
        <w:t>O ideal é colocar isso aqui como uma figura, e n</w:t>
      </w:r>
      <w:r>
        <w:rPr>
          <w:lang w:val="pt-BR"/>
        </w:rPr>
        <w:t xml:space="preserve">ão como uma tabela, pois uma tabela normalmente é usada para tabular dados de experimentos, por exemplo. </w:t>
      </w:r>
    </w:p>
  </w:comment>
  <w:comment w:id="68" w:author="vanessa" w:date="2011-06-15T17:53:00Z" w:initials="v">
    <w:p w:rsidR="00322AC4" w:rsidRPr="00471D3A" w:rsidRDefault="00322AC4" w:rsidP="00FA18CE">
      <w:pPr>
        <w:pStyle w:val="Textodecomentrio"/>
        <w:rPr>
          <w:lang w:val="pt-BR"/>
        </w:rPr>
      </w:pPr>
      <w:r>
        <w:rPr>
          <w:rStyle w:val="Refdecomentrio"/>
        </w:rPr>
        <w:annotationRef/>
      </w:r>
      <w:r w:rsidRPr="00471D3A">
        <w:rPr>
          <w:lang w:val="pt-BR"/>
        </w:rPr>
        <w:t xml:space="preserve">Este nome está correto? Como era o original em </w:t>
      </w:r>
      <w:proofErr w:type="spellStart"/>
      <w:r w:rsidRPr="00471D3A">
        <w:rPr>
          <w:lang w:val="pt-BR"/>
        </w:rPr>
        <w:t>ingles</w:t>
      </w:r>
      <w:proofErr w:type="spellEnd"/>
      <w:r w:rsidRPr="00471D3A">
        <w:rPr>
          <w:lang w:val="pt-BR"/>
        </w:rPr>
        <w:t xml:space="preserve">? </w:t>
      </w:r>
      <w:r>
        <w:rPr>
          <w:lang w:val="pt-BR"/>
        </w:rPr>
        <w:t xml:space="preserve">Ficou muito estranho. </w:t>
      </w:r>
    </w:p>
  </w:comment>
  <w:comment w:id="74" w:author="vanessa" w:date="2011-06-22T14:28:00Z" w:initials="v">
    <w:p w:rsidR="00322AC4" w:rsidRPr="00130716" w:rsidRDefault="00322AC4">
      <w:pPr>
        <w:pStyle w:val="Textodecomentrio"/>
        <w:rPr>
          <w:lang w:val="pt-BR"/>
        </w:rPr>
      </w:pPr>
      <w:r>
        <w:rPr>
          <w:rStyle w:val="Refdecomentrio"/>
        </w:rPr>
        <w:annotationRef/>
      </w:r>
      <w:r w:rsidRPr="00130716">
        <w:rPr>
          <w:lang w:val="pt-BR"/>
        </w:rPr>
        <w:t xml:space="preserve">A frase continua muito </w:t>
      </w:r>
      <w:proofErr w:type="spellStart"/>
      <w:r w:rsidRPr="00130716">
        <w:rPr>
          <w:lang w:val="pt-BR"/>
        </w:rPr>
        <w:t>confuse</w:t>
      </w:r>
      <w:proofErr w:type="spellEnd"/>
      <w:r w:rsidRPr="00130716">
        <w:rPr>
          <w:lang w:val="pt-BR"/>
        </w:rPr>
        <w:t xml:space="preserve">. </w:t>
      </w:r>
      <w:r>
        <w:rPr>
          <w:lang w:val="pt-BR"/>
        </w:rPr>
        <w:t xml:space="preserve">Quebrar em mais de uma. </w:t>
      </w:r>
    </w:p>
  </w:comment>
  <w:comment w:id="75" w:author="vanessa" w:date="2011-06-22T14:28:00Z" w:initials="v">
    <w:p w:rsidR="00322AC4" w:rsidRPr="00465A8F" w:rsidRDefault="00322AC4">
      <w:pPr>
        <w:pStyle w:val="Textodecomentrio"/>
        <w:rPr>
          <w:lang w:val="pt-BR"/>
        </w:rPr>
      </w:pPr>
      <w:r>
        <w:rPr>
          <w:rStyle w:val="Refdecomentrio"/>
        </w:rPr>
        <w:annotationRef/>
      </w:r>
      <w:r w:rsidRPr="00465A8F">
        <w:rPr>
          <w:lang w:val="pt-BR"/>
        </w:rPr>
        <w:t>Frase muito confus</w:t>
      </w:r>
      <w:r>
        <w:rPr>
          <w:lang w:val="pt-BR"/>
        </w:rPr>
        <w:t>a</w:t>
      </w:r>
      <w:r w:rsidRPr="00465A8F">
        <w:rPr>
          <w:lang w:val="pt-BR"/>
        </w:rPr>
        <w:t xml:space="preserve">. Rever. </w:t>
      </w:r>
    </w:p>
  </w:comment>
  <w:comment w:id="82" w:author="vanessa" w:date="2011-06-22T14:32:00Z" w:initials="v">
    <w:p w:rsidR="00322AC4" w:rsidRDefault="00322AC4">
      <w:pPr>
        <w:pStyle w:val="Textodecomentrio"/>
        <w:rPr>
          <w:lang w:val="pt-BR"/>
        </w:rPr>
      </w:pPr>
      <w:r>
        <w:rPr>
          <w:rStyle w:val="Refdecomentrio"/>
        </w:rPr>
        <w:annotationRef/>
      </w:r>
      <w:r w:rsidRPr="00465A8F">
        <w:rPr>
          <w:lang w:val="pt-BR"/>
        </w:rPr>
        <w:t xml:space="preserve">É por isso que é um </w:t>
      </w:r>
      <w:proofErr w:type="spellStart"/>
      <w:r w:rsidRPr="00465A8F">
        <w:rPr>
          <w:lang w:val="pt-BR"/>
        </w:rPr>
        <w:t>padrao</w:t>
      </w:r>
      <w:proofErr w:type="spellEnd"/>
      <w:r w:rsidRPr="00465A8F">
        <w:rPr>
          <w:lang w:val="pt-BR"/>
        </w:rPr>
        <w:t xml:space="preserve">? </w:t>
      </w:r>
      <w:r>
        <w:rPr>
          <w:lang w:val="pt-BR"/>
        </w:rPr>
        <w:t xml:space="preserve">De onde </w:t>
      </w:r>
      <w:proofErr w:type="spellStart"/>
      <w:r>
        <w:rPr>
          <w:lang w:val="pt-BR"/>
        </w:rPr>
        <w:t>vcs</w:t>
      </w:r>
      <w:proofErr w:type="spellEnd"/>
      <w:r>
        <w:rPr>
          <w:lang w:val="pt-BR"/>
        </w:rPr>
        <w:t xml:space="preserve"> tiraram esta informação? Teria que citar aqui. Sejam </w:t>
      </w:r>
      <w:proofErr w:type="gramStart"/>
      <w:r>
        <w:rPr>
          <w:lang w:val="pt-BR"/>
        </w:rPr>
        <w:t>precisos e cuidado com as afirmações</w:t>
      </w:r>
      <w:proofErr w:type="gramEnd"/>
      <w:r>
        <w:rPr>
          <w:lang w:val="pt-BR"/>
        </w:rPr>
        <w:t xml:space="preserve">! </w:t>
      </w:r>
    </w:p>
    <w:p w:rsidR="00322AC4" w:rsidRDefault="00322AC4">
      <w:pPr>
        <w:pStyle w:val="Textodecomentrio"/>
        <w:rPr>
          <w:lang w:val="pt-BR"/>
        </w:rPr>
      </w:pPr>
    </w:p>
    <w:p w:rsidR="00322AC4" w:rsidRPr="00465A8F" w:rsidRDefault="00322AC4">
      <w:pPr>
        <w:pStyle w:val="Textodecomentrio"/>
        <w:rPr>
          <w:lang w:val="pt-BR"/>
        </w:rPr>
      </w:pPr>
      <w:r>
        <w:rPr>
          <w:lang w:val="pt-BR"/>
        </w:rPr>
        <w:t>Colocar</w:t>
      </w:r>
      <w:proofErr w:type="gramStart"/>
      <w:r>
        <w:rPr>
          <w:lang w:val="pt-BR"/>
        </w:rPr>
        <w:t xml:space="preserve">  </w:t>
      </w:r>
      <w:proofErr w:type="gramEnd"/>
      <w:r>
        <w:rPr>
          <w:lang w:val="pt-BR"/>
        </w:rPr>
        <w:t xml:space="preserve">uma </w:t>
      </w:r>
      <w:proofErr w:type="spellStart"/>
      <w:r>
        <w:rPr>
          <w:lang w:val="pt-BR"/>
        </w:rPr>
        <w:t>ref</w:t>
      </w:r>
      <w:proofErr w:type="spellEnd"/>
      <w:r>
        <w:rPr>
          <w:lang w:val="pt-BR"/>
        </w:rPr>
        <w:t xml:space="preserve"> para a especificação da SQL. </w:t>
      </w:r>
    </w:p>
  </w:comment>
  <w:comment w:id="86" w:author="vanessa" w:date="2011-06-22T14:35:00Z" w:initials="v">
    <w:p w:rsidR="00322AC4" w:rsidRPr="004C08CD" w:rsidRDefault="00322AC4">
      <w:pPr>
        <w:pStyle w:val="Textodecomentrio"/>
        <w:rPr>
          <w:lang w:val="pt-BR"/>
        </w:rPr>
      </w:pPr>
      <w:r>
        <w:rPr>
          <w:rStyle w:val="Refdecomentrio"/>
        </w:rPr>
        <w:annotationRef/>
      </w:r>
      <w:r w:rsidRPr="004C08CD">
        <w:rPr>
          <w:lang w:val="pt-BR"/>
        </w:rPr>
        <w:t xml:space="preserve">Usar o mesmo tipo de fonte que foi usado nos demais. </w:t>
      </w:r>
    </w:p>
  </w:comment>
  <w:comment w:id="90" w:author="vanessa" w:date="2011-06-22T14:37:00Z" w:initials="v">
    <w:p w:rsidR="00322AC4" w:rsidRPr="004C08CD" w:rsidRDefault="00322AC4">
      <w:pPr>
        <w:pStyle w:val="Textodecomentrio"/>
        <w:rPr>
          <w:lang w:val="pt-BR"/>
        </w:rPr>
      </w:pPr>
      <w:r>
        <w:rPr>
          <w:rStyle w:val="Refdecomentrio"/>
        </w:rPr>
        <w:annotationRef/>
      </w:r>
      <w:r w:rsidRPr="004C08CD">
        <w:rPr>
          <w:lang w:val="pt-BR"/>
        </w:rPr>
        <w:t xml:space="preserve">Aqui colocar uma </w:t>
      </w:r>
      <w:proofErr w:type="spellStart"/>
      <w:r w:rsidRPr="004C08CD">
        <w:rPr>
          <w:lang w:val="pt-BR"/>
        </w:rPr>
        <w:t>ref</w:t>
      </w:r>
      <w:proofErr w:type="spellEnd"/>
      <w:r w:rsidRPr="004C08CD">
        <w:rPr>
          <w:lang w:val="pt-BR"/>
        </w:rPr>
        <w:t xml:space="preserve"> para a </w:t>
      </w:r>
      <w:proofErr w:type="spellStart"/>
      <w:r w:rsidRPr="004C08CD">
        <w:rPr>
          <w:lang w:val="pt-BR"/>
        </w:rPr>
        <w:t>especificacao</w:t>
      </w:r>
      <w:proofErr w:type="spellEnd"/>
      <w:r w:rsidRPr="004C08CD">
        <w:rPr>
          <w:lang w:val="pt-BR"/>
        </w:rPr>
        <w:t xml:space="preserve"> do </w:t>
      </w:r>
      <w:proofErr w:type="spellStart"/>
      <w:r w:rsidRPr="004C08CD">
        <w:rPr>
          <w:lang w:val="pt-BR"/>
        </w:rPr>
        <w:t>padrao</w:t>
      </w:r>
      <w:proofErr w:type="spellEnd"/>
      <w:r w:rsidRPr="004C08CD">
        <w:rPr>
          <w:lang w:val="pt-BR"/>
        </w:rPr>
        <w:t xml:space="preserve">. </w:t>
      </w:r>
    </w:p>
  </w:comment>
  <w:comment w:id="97" w:author="vanessa" w:date="2011-06-22T14:57:00Z" w:initials="v">
    <w:p w:rsidR="00322AC4" w:rsidRPr="00DB48B8" w:rsidRDefault="00322AC4">
      <w:pPr>
        <w:pStyle w:val="Textodecomentrio"/>
        <w:rPr>
          <w:lang w:val="pt-BR"/>
        </w:rPr>
      </w:pPr>
      <w:r>
        <w:rPr>
          <w:rStyle w:val="Refdecomentrio"/>
        </w:rPr>
        <w:annotationRef/>
      </w:r>
      <w:r w:rsidRPr="00DB48B8">
        <w:rPr>
          <w:lang w:val="pt-BR"/>
        </w:rPr>
        <w:t xml:space="preserve">Aqui </w:t>
      </w:r>
      <w:proofErr w:type="spellStart"/>
      <w:r w:rsidRPr="00DB48B8">
        <w:rPr>
          <w:lang w:val="pt-BR"/>
        </w:rPr>
        <w:t>vc</w:t>
      </w:r>
      <w:proofErr w:type="spellEnd"/>
      <w:r w:rsidRPr="00DB48B8">
        <w:rPr>
          <w:lang w:val="pt-BR"/>
        </w:rPr>
        <w:t xml:space="preserve"> fala em estrutura mas tem que falar </w:t>
      </w:r>
      <w:proofErr w:type="spellStart"/>
      <w:r w:rsidRPr="00DB48B8">
        <w:rPr>
          <w:lang w:val="pt-BR"/>
        </w:rPr>
        <w:t>tb</w:t>
      </w:r>
      <w:proofErr w:type="spellEnd"/>
      <w:r w:rsidRPr="00DB48B8">
        <w:rPr>
          <w:lang w:val="pt-BR"/>
        </w:rPr>
        <w:t xml:space="preserve"> do conte</w:t>
      </w:r>
      <w:r>
        <w:rPr>
          <w:lang w:val="pt-BR"/>
        </w:rPr>
        <w:t>údo (</w:t>
      </w:r>
      <w:proofErr w:type="spellStart"/>
      <w:r>
        <w:rPr>
          <w:lang w:val="pt-BR"/>
        </w:rPr>
        <w:t>fig</w:t>
      </w:r>
      <w:proofErr w:type="spellEnd"/>
      <w:r>
        <w:rPr>
          <w:lang w:val="pt-BR"/>
        </w:rPr>
        <w:t xml:space="preserve"> 3)</w:t>
      </w:r>
    </w:p>
  </w:comment>
  <w:comment w:id="98" w:author="vanessa" w:date="2011-06-15T17:53:00Z" w:initials="v">
    <w:p w:rsidR="00322AC4" w:rsidRPr="00606C7D" w:rsidRDefault="00322AC4" w:rsidP="00FA18CE">
      <w:pPr>
        <w:pStyle w:val="Textodecomentrio"/>
        <w:rPr>
          <w:lang w:val="pt-BR"/>
        </w:rPr>
      </w:pPr>
      <w:r>
        <w:rPr>
          <w:rStyle w:val="Refdecomentrio"/>
        </w:rPr>
        <w:annotationRef/>
      </w:r>
      <w:proofErr w:type="spellStart"/>
      <w:proofErr w:type="gramStart"/>
      <w:r w:rsidRPr="00606C7D">
        <w:rPr>
          <w:lang w:val="pt-BR"/>
        </w:rPr>
        <w:t>aref</w:t>
      </w:r>
      <w:proofErr w:type="spellEnd"/>
      <w:proofErr w:type="gramEnd"/>
      <w:r w:rsidRPr="00606C7D">
        <w:rPr>
          <w:lang w:val="pt-BR"/>
        </w:rPr>
        <w:t xml:space="preserve"> aqui deveria ser para a figura 2.</w:t>
      </w:r>
    </w:p>
  </w:comment>
  <w:comment w:id="101" w:author="vanessa" w:date="2011-06-22T14:38:00Z" w:initials="v">
    <w:p w:rsidR="00322AC4" w:rsidRPr="004C08CD" w:rsidRDefault="00322AC4">
      <w:pPr>
        <w:pStyle w:val="Textodecomentrio"/>
        <w:rPr>
          <w:lang w:val="pt-BR"/>
        </w:rPr>
      </w:pPr>
      <w:r>
        <w:rPr>
          <w:rStyle w:val="Refdecomentrio"/>
        </w:rPr>
        <w:annotationRef/>
      </w:r>
      <w:r w:rsidRPr="004C08CD">
        <w:rPr>
          <w:lang w:val="pt-BR"/>
        </w:rPr>
        <w:t xml:space="preserve">Aqui </w:t>
      </w:r>
      <w:proofErr w:type="spellStart"/>
      <w:r w:rsidRPr="004C08CD">
        <w:rPr>
          <w:lang w:val="pt-BR"/>
        </w:rPr>
        <w:t>vcs</w:t>
      </w:r>
      <w:proofErr w:type="spellEnd"/>
      <w:r w:rsidRPr="004C08CD">
        <w:rPr>
          <w:lang w:val="pt-BR"/>
        </w:rPr>
        <w:t xml:space="preserve"> </w:t>
      </w:r>
      <w:proofErr w:type="spellStart"/>
      <w:r w:rsidRPr="004C08CD">
        <w:rPr>
          <w:lang w:val="pt-BR"/>
        </w:rPr>
        <w:t>estao</w:t>
      </w:r>
      <w:proofErr w:type="spellEnd"/>
      <w:r w:rsidRPr="004C08CD">
        <w:rPr>
          <w:lang w:val="pt-BR"/>
        </w:rPr>
        <w:t xml:space="preserve"> usando </w:t>
      </w:r>
      <w:proofErr w:type="spellStart"/>
      <w:r w:rsidRPr="004C08CD">
        <w:rPr>
          <w:lang w:val="pt-BR"/>
        </w:rPr>
        <w:t>ref</w:t>
      </w:r>
      <w:proofErr w:type="spellEnd"/>
      <w:r w:rsidRPr="004C08CD">
        <w:rPr>
          <w:lang w:val="pt-BR"/>
        </w:rPr>
        <w:t xml:space="preserve"> cruzada, e na anterior n</w:t>
      </w:r>
      <w:r>
        <w:rPr>
          <w:lang w:val="pt-BR"/>
        </w:rPr>
        <w:t>ão. Isso vai dar confusão...</w:t>
      </w:r>
    </w:p>
  </w:comment>
  <w:comment w:id="112" w:author="vanessa" w:date="2011-06-22T14:49:00Z" w:initials="v">
    <w:p w:rsidR="00322AC4" w:rsidRPr="004C08CD" w:rsidRDefault="00322AC4">
      <w:pPr>
        <w:pStyle w:val="Textodecomentrio"/>
        <w:rPr>
          <w:lang w:val="pt-BR"/>
        </w:rPr>
      </w:pPr>
      <w:r>
        <w:rPr>
          <w:rStyle w:val="Refdecomentrio"/>
        </w:rPr>
        <w:annotationRef/>
      </w:r>
      <w:r w:rsidRPr="004C08CD">
        <w:rPr>
          <w:lang w:val="pt-BR"/>
        </w:rPr>
        <w:t xml:space="preserve">O que </w:t>
      </w:r>
      <w:proofErr w:type="spellStart"/>
      <w:r w:rsidRPr="004C08CD">
        <w:rPr>
          <w:lang w:val="pt-BR"/>
        </w:rPr>
        <w:t>vcs</w:t>
      </w:r>
      <w:proofErr w:type="spellEnd"/>
      <w:r w:rsidRPr="004C08CD">
        <w:rPr>
          <w:lang w:val="pt-BR"/>
        </w:rPr>
        <w:t xml:space="preserve"> quiseram dizer com isso? </w:t>
      </w:r>
      <w:r>
        <w:rPr>
          <w:lang w:val="pt-BR"/>
        </w:rPr>
        <w:t xml:space="preserve">Não seria “o número máximo de índices por tabela”? </w:t>
      </w:r>
    </w:p>
  </w:comment>
  <w:comment w:id="113" w:author="vanessa" w:date="2011-06-15T17:53:00Z" w:initials="v">
    <w:p w:rsidR="00322AC4" w:rsidRPr="00FC7475" w:rsidRDefault="00322AC4" w:rsidP="00FA18CE">
      <w:pPr>
        <w:pStyle w:val="Textodecomentrio"/>
        <w:rPr>
          <w:lang w:val="pt-BR"/>
        </w:rPr>
      </w:pPr>
      <w:r>
        <w:rPr>
          <w:rStyle w:val="Refdecomentrio"/>
        </w:rPr>
        <w:annotationRef/>
      </w:r>
      <w:proofErr w:type="gramStart"/>
      <w:r w:rsidRPr="00FC7475">
        <w:rPr>
          <w:lang w:val="pt-BR"/>
        </w:rPr>
        <w:t>é</w:t>
      </w:r>
      <w:proofErr w:type="gramEnd"/>
      <w:r w:rsidRPr="00FC7475">
        <w:rPr>
          <w:lang w:val="pt-BR"/>
        </w:rPr>
        <w:t xml:space="preserve"> isso mesmo? Tão pequeno…</w:t>
      </w:r>
    </w:p>
  </w:comment>
  <w:comment w:id="120" w:author="vanessa" w:date="2011-06-15T17:53:00Z" w:initials="v">
    <w:p w:rsidR="00322AC4" w:rsidRPr="009873C1" w:rsidRDefault="00322AC4" w:rsidP="00FA18CE">
      <w:pPr>
        <w:pStyle w:val="Textodecomentrio"/>
        <w:rPr>
          <w:lang w:val="pt-BR"/>
        </w:rPr>
      </w:pPr>
      <w:r>
        <w:rPr>
          <w:rStyle w:val="Refdecomentrio"/>
        </w:rPr>
        <w:annotationRef/>
      </w:r>
      <w:r w:rsidRPr="009873C1">
        <w:rPr>
          <w:lang w:val="pt-BR"/>
        </w:rPr>
        <w:t xml:space="preserve">É preciso explicar que este comando cria um </w:t>
      </w:r>
      <w:proofErr w:type="spellStart"/>
      <w:r w:rsidRPr="009873C1">
        <w:rPr>
          <w:lang w:val="pt-BR"/>
        </w:rPr>
        <w:t>indice</w:t>
      </w:r>
      <w:r>
        <w:rPr>
          <w:lang w:val="pt-BR"/>
        </w:rPr>
        <w:t>chamado</w:t>
      </w:r>
      <w:proofErr w:type="spellEnd"/>
      <w:r>
        <w:rPr>
          <w:lang w:val="pt-BR"/>
        </w:rPr>
        <w:t xml:space="preserve"> W </w:t>
      </w:r>
      <w:r w:rsidRPr="009873C1">
        <w:rPr>
          <w:lang w:val="pt-BR"/>
        </w:rPr>
        <w:t>sobre o campo X da tabela Y…</w:t>
      </w:r>
    </w:p>
  </w:comment>
  <w:comment w:id="128" w:author="vanessa" w:date="2011-06-15T17:53:00Z" w:initials="v">
    <w:p w:rsidR="00322AC4" w:rsidRPr="009873C1" w:rsidRDefault="00322AC4" w:rsidP="00FA18CE">
      <w:pPr>
        <w:pStyle w:val="Textodecomentrio"/>
        <w:rPr>
          <w:lang w:val="pt-BR"/>
        </w:rPr>
      </w:pPr>
      <w:r>
        <w:rPr>
          <w:rStyle w:val="Refdecomentrio"/>
        </w:rPr>
        <w:annotationRef/>
      </w:r>
      <w:r w:rsidRPr="009873C1">
        <w:rPr>
          <w:lang w:val="pt-BR"/>
        </w:rPr>
        <w:t xml:space="preserve">Aqui </w:t>
      </w:r>
      <w:proofErr w:type="spellStart"/>
      <w:r w:rsidRPr="009873C1">
        <w:rPr>
          <w:lang w:val="pt-BR"/>
        </w:rPr>
        <w:t>nao</w:t>
      </w:r>
      <w:proofErr w:type="spellEnd"/>
      <w:r w:rsidRPr="009873C1">
        <w:rPr>
          <w:lang w:val="pt-BR"/>
        </w:rPr>
        <w:t xml:space="preserve"> seria melhor colocar ponto e virgula?</w:t>
      </w:r>
    </w:p>
  </w:comment>
  <w:comment w:id="135" w:author="vanessa" w:date="2011-06-15T17:53:00Z" w:initials="v">
    <w:p w:rsidR="00322AC4" w:rsidRPr="00C03407" w:rsidRDefault="00322AC4" w:rsidP="00FA18CE">
      <w:pPr>
        <w:pStyle w:val="Textodecomentrio"/>
        <w:rPr>
          <w:lang w:val="pt-BR"/>
        </w:rPr>
      </w:pPr>
      <w:r>
        <w:rPr>
          <w:rStyle w:val="Refdecomentrio"/>
        </w:rPr>
        <w:annotationRef/>
      </w:r>
      <w:r w:rsidRPr="00C03407">
        <w:rPr>
          <w:lang w:val="pt-BR"/>
        </w:rPr>
        <w:t xml:space="preserve">Quantas linhas existem na tabela? </w:t>
      </w:r>
      <w:r>
        <w:rPr>
          <w:lang w:val="pt-BR"/>
        </w:rPr>
        <w:t xml:space="preserve">Essa </w:t>
      </w:r>
      <w:proofErr w:type="spellStart"/>
      <w:r>
        <w:rPr>
          <w:lang w:val="pt-BR"/>
        </w:rPr>
        <w:t>info</w:t>
      </w:r>
      <w:proofErr w:type="spellEnd"/>
      <w:r>
        <w:rPr>
          <w:lang w:val="pt-BR"/>
        </w:rPr>
        <w:t xml:space="preserve"> é importante para o leitor entender quanto estes 506 significam diante do todo. </w:t>
      </w:r>
    </w:p>
  </w:comment>
  <w:comment w:id="143" w:author="vanessa" w:date="2011-06-22T14:55:00Z" w:initials="v">
    <w:p w:rsidR="00322AC4" w:rsidRDefault="00322AC4" w:rsidP="00FA18CE">
      <w:pPr>
        <w:pStyle w:val="Textodecomentrio"/>
        <w:rPr>
          <w:lang w:val="pt-BR"/>
        </w:rPr>
      </w:pPr>
      <w:r>
        <w:rPr>
          <w:rStyle w:val="Refdecomentrio"/>
        </w:rPr>
        <w:annotationRef/>
      </w:r>
      <w:proofErr w:type="spellStart"/>
      <w:r w:rsidRPr="00C03407">
        <w:rPr>
          <w:lang w:val="pt-BR"/>
        </w:rPr>
        <w:t>Ref</w:t>
      </w:r>
      <w:proofErr w:type="spellEnd"/>
      <w:r>
        <w:rPr>
          <w:lang w:val="pt-BR"/>
        </w:rPr>
        <w:t xml:space="preserve"> – a </w:t>
      </w:r>
      <w:proofErr w:type="spellStart"/>
      <w:r>
        <w:rPr>
          <w:lang w:val="pt-BR"/>
        </w:rPr>
        <w:t>ref</w:t>
      </w:r>
      <w:proofErr w:type="spellEnd"/>
      <w:r>
        <w:rPr>
          <w:lang w:val="pt-BR"/>
        </w:rPr>
        <w:t xml:space="preserve"> que tem que colocar aqui é esta: </w:t>
      </w:r>
    </w:p>
    <w:p w:rsidR="00322AC4" w:rsidRDefault="00322AC4" w:rsidP="00FA18CE">
      <w:pPr>
        <w:pStyle w:val="Textodecomentrio"/>
        <w:rPr>
          <w:lang w:val="pt-BR"/>
        </w:rPr>
      </w:pPr>
    </w:p>
    <w:p w:rsidR="00322AC4" w:rsidRPr="007D4A8E" w:rsidRDefault="00322AC4" w:rsidP="00DB48B8">
      <w:pPr>
        <w:suppressAutoHyphens w:val="0"/>
        <w:autoSpaceDE w:val="0"/>
        <w:autoSpaceDN w:val="0"/>
        <w:adjustRightInd w:val="0"/>
        <w:spacing w:after="0" w:line="240" w:lineRule="auto"/>
        <w:rPr>
          <w:rFonts w:ascii="URWPalladioL-Roma" w:eastAsia="Times New Roman" w:hAnsi="URWPalladioL-Roma" w:cs="URWPalladioL-Roma"/>
          <w:sz w:val="20"/>
          <w:szCs w:val="20"/>
          <w:lang w:val="pt-BR" w:eastAsia="pt-BR"/>
        </w:rPr>
      </w:pPr>
      <w:r w:rsidRPr="00322AC4">
        <w:rPr>
          <w:rFonts w:ascii="URWPalladioL-Roma" w:eastAsia="Times New Roman" w:hAnsi="URWPalladioL-Roma" w:cs="URWPalladioL-Roma"/>
          <w:sz w:val="20"/>
          <w:szCs w:val="20"/>
          <w:lang w:eastAsia="pt-BR"/>
        </w:rPr>
        <w:t xml:space="preserve">Tim Bray, Eve </w:t>
      </w:r>
      <w:proofErr w:type="spellStart"/>
      <w:r w:rsidRPr="00322AC4">
        <w:rPr>
          <w:rFonts w:ascii="URWPalladioL-Roma" w:eastAsia="Times New Roman" w:hAnsi="URWPalladioL-Roma" w:cs="URWPalladioL-Roma"/>
          <w:sz w:val="20"/>
          <w:szCs w:val="20"/>
          <w:lang w:eastAsia="pt-BR"/>
        </w:rPr>
        <w:t>Maler</w:t>
      </w:r>
      <w:proofErr w:type="spellEnd"/>
      <w:r w:rsidRPr="00322AC4">
        <w:rPr>
          <w:rFonts w:ascii="URWPalladioL-Roma" w:eastAsia="Times New Roman" w:hAnsi="URWPalladioL-Roma" w:cs="URWPalladioL-Roma"/>
          <w:sz w:val="20"/>
          <w:szCs w:val="20"/>
          <w:lang w:eastAsia="pt-BR"/>
        </w:rPr>
        <w:t xml:space="preserve">, François </w:t>
      </w:r>
      <w:proofErr w:type="spellStart"/>
      <w:r w:rsidRPr="00322AC4">
        <w:rPr>
          <w:rFonts w:ascii="URWPalladioL-Roma" w:eastAsia="Times New Roman" w:hAnsi="URWPalladioL-Roma" w:cs="URWPalladioL-Roma"/>
          <w:sz w:val="20"/>
          <w:szCs w:val="20"/>
          <w:lang w:eastAsia="pt-BR"/>
        </w:rPr>
        <w:t>Yergeau</w:t>
      </w:r>
      <w:proofErr w:type="spellEnd"/>
      <w:r w:rsidRPr="00322AC4">
        <w:rPr>
          <w:rFonts w:ascii="URWPalladioL-Roma" w:eastAsia="Times New Roman" w:hAnsi="URWPalladioL-Roma" w:cs="URWPalladioL-Roma"/>
          <w:sz w:val="20"/>
          <w:szCs w:val="20"/>
          <w:lang w:eastAsia="pt-BR"/>
        </w:rPr>
        <w:t xml:space="preserve">, C. M. </w:t>
      </w:r>
      <w:proofErr w:type="spellStart"/>
      <w:r w:rsidRPr="00322AC4">
        <w:rPr>
          <w:rFonts w:ascii="URWPalladioL-Roma" w:eastAsia="Times New Roman" w:hAnsi="URWPalladioL-Roma" w:cs="URWPalladioL-Roma"/>
          <w:sz w:val="20"/>
          <w:szCs w:val="20"/>
          <w:lang w:eastAsia="pt-BR"/>
        </w:rPr>
        <w:t>Sperberg</w:t>
      </w:r>
      <w:proofErr w:type="spellEnd"/>
      <w:r w:rsidRPr="00322AC4">
        <w:rPr>
          <w:rFonts w:ascii="URWPalladioL-Roma" w:eastAsia="Times New Roman" w:hAnsi="URWPalladioL-Roma" w:cs="URWPalladioL-Roma"/>
          <w:sz w:val="20"/>
          <w:szCs w:val="20"/>
          <w:lang w:eastAsia="pt-BR"/>
        </w:rPr>
        <w:t xml:space="preserve">-McQueen, and Jean Paoli. </w:t>
      </w:r>
      <w:proofErr w:type="spellStart"/>
      <w:r w:rsidRPr="007D4A8E">
        <w:rPr>
          <w:rFonts w:ascii="URWPalladioL-Roma" w:eastAsia="Times New Roman" w:hAnsi="URWPalladioL-Roma" w:cs="URWPalladioL-Roma"/>
          <w:sz w:val="20"/>
          <w:szCs w:val="20"/>
          <w:lang w:val="pt-BR" w:eastAsia="pt-BR"/>
        </w:rPr>
        <w:t>Extensible</w:t>
      </w:r>
      <w:proofErr w:type="spellEnd"/>
      <w:r w:rsidRPr="007D4A8E">
        <w:rPr>
          <w:rFonts w:ascii="URWPalladioL-Roma" w:eastAsia="Times New Roman" w:hAnsi="URWPalladioL-Roma" w:cs="URWPalladioL-Roma"/>
          <w:sz w:val="20"/>
          <w:szCs w:val="20"/>
          <w:lang w:val="pt-BR" w:eastAsia="pt-BR"/>
        </w:rPr>
        <w:t xml:space="preserve"> markup</w:t>
      </w:r>
    </w:p>
    <w:p w:rsidR="00322AC4" w:rsidRDefault="00322AC4" w:rsidP="00DB48B8">
      <w:pPr>
        <w:suppressAutoHyphens w:val="0"/>
        <w:autoSpaceDE w:val="0"/>
        <w:autoSpaceDN w:val="0"/>
        <w:adjustRightInd w:val="0"/>
        <w:spacing w:after="0" w:line="240" w:lineRule="auto"/>
        <w:rPr>
          <w:rFonts w:ascii="URWPalladioL-Roma" w:eastAsia="Times New Roman" w:hAnsi="URWPalladioL-Roma" w:cs="URWPalladioL-Roma"/>
          <w:sz w:val="20"/>
          <w:szCs w:val="20"/>
          <w:lang w:val="pt-BR" w:eastAsia="pt-BR"/>
        </w:rPr>
      </w:pPr>
      <w:proofErr w:type="gramStart"/>
      <w:r w:rsidRPr="00322AC4">
        <w:rPr>
          <w:rFonts w:ascii="URWPalladioL-Roma" w:eastAsia="Times New Roman" w:hAnsi="URWPalladioL-Roma" w:cs="URWPalladioL-Roma"/>
          <w:sz w:val="20"/>
          <w:szCs w:val="20"/>
          <w:lang w:eastAsia="pt-BR"/>
        </w:rPr>
        <w:t>language</w:t>
      </w:r>
      <w:proofErr w:type="gramEnd"/>
      <w:r w:rsidRPr="00322AC4">
        <w:rPr>
          <w:rFonts w:ascii="URWPalladioL-Roma" w:eastAsia="Times New Roman" w:hAnsi="URWPalladioL-Roma" w:cs="URWPalladioL-Roma"/>
          <w:sz w:val="20"/>
          <w:szCs w:val="20"/>
          <w:lang w:eastAsia="pt-BR"/>
        </w:rPr>
        <w:t xml:space="preserve"> (XML) 1.0 (fourth edition). W3C recommendation, W3C, August 2006. </w:t>
      </w:r>
      <w:r>
        <w:rPr>
          <w:rFonts w:ascii="URWPalladioL-Roma" w:eastAsia="Times New Roman" w:hAnsi="URWPalladioL-Roma" w:cs="URWPalladioL-Roma"/>
          <w:sz w:val="20"/>
          <w:szCs w:val="20"/>
          <w:lang w:val="pt-BR" w:eastAsia="pt-BR"/>
        </w:rPr>
        <w:t>Disponível</w:t>
      </w:r>
    </w:p>
    <w:p w:rsidR="00322AC4" w:rsidRDefault="00322AC4" w:rsidP="00DB48B8">
      <w:pPr>
        <w:pStyle w:val="Textodecomentrio"/>
        <w:rPr>
          <w:lang w:val="pt-BR"/>
        </w:rPr>
      </w:pPr>
      <w:proofErr w:type="gramStart"/>
      <w:r>
        <w:rPr>
          <w:rFonts w:ascii="URWPalladioL-Roma" w:eastAsia="Times New Roman" w:hAnsi="URWPalladioL-Roma" w:cs="URWPalladioL-Roma"/>
          <w:lang w:val="pt-BR" w:eastAsia="pt-BR"/>
        </w:rPr>
        <w:t>em</w:t>
      </w:r>
      <w:proofErr w:type="gramEnd"/>
      <w:r>
        <w:rPr>
          <w:rFonts w:ascii="URWPalladioL-Roma" w:eastAsia="Times New Roman" w:hAnsi="URWPalladioL-Roma" w:cs="URWPalladioL-Roma"/>
          <w:lang w:val="pt-BR" w:eastAsia="pt-BR"/>
        </w:rPr>
        <w:t xml:space="preserve">: &lt;http://www.w3.org/TR/2006/REC-xml-20060816&gt;. </w:t>
      </w:r>
    </w:p>
    <w:p w:rsidR="00322AC4" w:rsidRPr="00C03407" w:rsidRDefault="00322AC4" w:rsidP="00FA18CE">
      <w:pPr>
        <w:pStyle w:val="Textodecomentrio"/>
        <w:rPr>
          <w:lang w:val="pt-BR"/>
        </w:rPr>
      </w:pPr>
    </w:p>
  </w:comment>
  <w:comment w:id="141" w:author="vanessa" w:date="2011-06-15T17:53:00Z" w:initials="v">
    <w:p w:rsidR="00322AC4" w:rsidRPr="00F92E46" w:rsidRDefault="00322AC4" w:rsidP="00FA18CE">
      <w:pPr>
        <w:pStyle w:val="Textodecomentrio"/>
        <w:rPr>
          <w:lang w:val="pt-BR"/>
        </w:rPr>
      </w:pPr>
      <w:r>
        <w:rPr>
          <w:rStyle w:val="Refdecomentrio"/>
        </w:rPr>
        <w:annotationRef/>
      </w:r>
      <w:r w:rsidRPr="00F92E46">
        <w:rPr>
          <w:lang w:val="pt-BR"/>
        </w:rPr>
        <w:t xml:space="preserve">Frase muito longa. </w:t>
      </w:r>
    </w:p>
  </w:comment>
  <w:comment w:id="142" w:author="vanessa" w:date="2011-06-22T14:56:00Z" w:initials="v">
    <w:p w:rsidR="00322AC4" w:rsidRDefault="00322AC4" w:rsidP="00FA18CE">
      <w:pPr>
        <w:pStyle w:val="Textodecomentrio"/>
        <w:rPr>
          <w:lang w:val="pt-BR"/>
        </w:rPr>
      </w:pPr>
      <w:r>
        <w:rPr>
          <w:rStyle w:val="Refdecomentrio"/>
        </w:rPr>
        <w:annotationRef/>
      </w:r>
      <w:r w:rsidRPr="00F92E46">
        <w:rPr>
          <w:lang w:val="pt-BR"/>
        </w:rPr>
        <w:t xml:space="preserve">Essa introdução ficou muito melhor do que a do </w:t>
      </w:r>
      <w:proofErr w:type="gramStart"/>
      <w:r w:rsidRPr="00F92E46">
        <w:rPr>
          <w:lang w:val="pt-BR"/>
        </w:rPr>
        <w:t>MySQL</w:t>
      </w:r>
      <w:proofErr w:type="gramEnd"/>
      <w:r w:rsidRPr="00F92E46">
        <w:rPr>
          <w:lang w:val="pt-BR"/>
        </w:rPr>
        <w:t xml:space="preserve">. </w:t>
      </w:r>
      <w:r>
        <w:rPr>
          <w:lang w:val="pt-BR"/>
        </w:rPr>
        <w:t>Seria bom fazer algo lá neste estilo.</w:t>
      </w:r>
    </w:p>
    <w:p w:rsidR="00322AC4" w:rsidRDefault="00322AC4" w:rsidP="00FA18CE">
      <w:pPr>
        <w:pStyle w:val="Textodecomentrio"/>
        <w:rPr>
          <w:lang w:val="pt-BR"/>
        </w:rPr>
      </w:pPr>
    </w:p>
    <w:p w:rsidR="00322AC4" w:rsidRPr="00F92E46" w:rsidRDefault="00322AC4" w:rsidP="00FA18CE">
      <w:pPr>
        <w:pStyle w:val="Textodecomentrio"/>
        <w:rPr>
          <w:lang w:val="pt-BR"/>
        </w:rPr>
      </w:pPr>
      <w:r>
        <w:rPr>
          <w:lang w:val="pt-BR"/>
        </w:rPr>
        <w:t xml:space="preserve">NOTEI QUE NÃO FOI FEITO. A introdução do </w:t>
      </w:r>
      <w:proofErr w:type="spellStart"/>
      <w:proofErr w:type="gramStart"/>
      <w:r>
        <w:rPr>
          <w:lang w:val="pt-BR"/>
        </w:rPr>
        <w:t>MySQL</w:t>
      </w:r>
      <w:proofErr w:type="spellEnd"/>
      <w:proofErr w:type="gramEnd"/>
      <w:r>
        <w:rPr>
          <w:lang w:val="pt-BR"/>
        </w:rPr>
        <w:t xml:space="preserve"> ainda está estranha. </w:t>
      </w:r>
    </w:p>
  </w:comment>
  <w:comment w:id="216" w:author="vanessa" w:date="2011-06-15T17:53:00Z" w:initials="v">
    <w:p w:rsidR="00322AC4" w:rsidRPr="005A2E95" w:rsidRDefault="00322AC4" w:rsidP="00FA18CE">
      <w:pPr>
        <w:pStyle w:val="Textodecomentrio"/>
        <w:rPr>
          <w:lang w:val="pt-BR"/>
        </w:rPr>
      </w:pPr>
      <w:r>
        <w:rPr>
          <w:rStyle w:val="Refdecomentrio"/>
        </w:rPr>
        <w:annotationRef/>
      </w:r>
      <w:proofErr w:type="gramStart"/>
      <w:r w:rsidRPr="005A2E95">
        <w:rPr>
          <w:lang w:val="pt-BR"/>
        </w:rPr>
        <w:t>nunca</w:t>
      </w:r>
      <w:proofErr w:type="gramEnd"/>
      <w:r w:rsidRPr="005A2E95">
        <w:rPr>
          <w:lang w:val="pt-BR"/>
        </w:rPr>
        <w:t xml:space="preserve"> terminar frase com dois pontos, principalmente antes de uma figura. </w:t>
      </w:r>
      <w:r>
        <w:rPr>
          <w:lang w:val="pt-BR"/>
        </w:rPr>
        <w:t xml:space="preserve">A figura pode se mover com as edições que fazemos no texto, e aí os dois pontos vão ficar sobrando. </w:t>
      </w:r>
    </w:p>
  </w:comment>
  <w:comment w:id="278" w:author="vanessa" w:date="2011-06-22T15:08:00Z" w:initials="v">
    <w:p w:rsidR="00322AC4" w:rsidRPr="00CF3536" w:rsidRDefault="00322AC4">
      <w:pPr>
        <w:pStyle w:val="Textodecomentrio"/>
        <w:rPr>
          <w:lang w:val="pt-BR"/>
        </w:rPr>
      </w:pPr>
      <w:r>
        <w:rPr>
          <w:rStyle w:val="Refdecomentrio"/>
        </w:rPr>
        <w:annotationRef/>
      </w:r>
      <w:proofErr w:type="spellStart"/>
      <w:r w:rsidRPr="00CF3536">
        <w:rPr>
          <w:lang w:val="pt-BR"/>
        </w:rPr>
        <w:t>Nao</w:t>
      </w:r>
      <w:proofErr w:type="spellEnd"/>
      <w:r w:rsidRPr="00CF3536">
        <w:rPr>
          <w:lang w:val="pt-BR"/>
        </w:rPr>
        <w:t xml:space="preserve"> tem o nome dos autores?? </w:t>
      </w:r>
    </w:p>
  </w:comment>
  <w:comment w:id="283" w:author="vanessa" w:date="2011-06-22T15:09:00Z" w:initials="v">
    <w:p w:rsidR="00322AC4" w:rsidRPr="00E91D3E" w:rsidRDefault="00322AC4">
      <w:pPr>
        <w:pStyle w:val="Textodecomentrio"/>
        <w:rPr>
          <w:lang w:val="pt-BR"/>
        </w:rPr>
      </w:pPr>
      <w:r>
        <w:rPr>
          <w:rStyle w:val="Refdecomentrio"/>
        </w:rPr>
        <w:annotationRef/>
      </w:r>
      <w:r w:rsidRPr="00E91D3E">
        <w:rPr>
          <w:lang w:val="pt-BR"/>
        </w:rPr>
        <w:t xml:space="preserve">Isso ainda </w:t>
      </w:r>
      <w:proofErr w:type="spellStart"/>
      <w:r w:rsidRPr="00E91D3E">
        <w:rPr>
          <w:lang w:val="pt-BR"/>
        </w:rPr>
        <w:t>nao</w:t>
      </w:r>
      <w:proofErr w:type="spellEnd"/>
      <w:r w:rsidRPr="00E91D3E">
        <w:rPr>
          <w:lang w:val="pt-BR"/>
        </w:rPr>
        <w:t xml:space="preserve"> foi feito? </w:t>
      </w:r>
      <w:proofErr w:type="spellStart"/>
      <w:r>
        <w:rPr>
          <w:lang w:val="pt-BR"/>
        </w:rPr>
        <w:t>Vcs</w:t>
      </w:r>
      <w:proofErr w:type="spellEnd"/>
      <w:r>
        <w:rPr>
          <w:lang w:val="pt-BR"/>
        </w:rPr>
        <w:t xml:space="preserve"> viram isso numa </w:t>
      </w:r>
      <w:proofErr w:type="spellStart"/>
      <w:r>
        <w:rPr>
          <w:lang w:val="pt-BR"/>
        </w:rPr>
        <w:t>ref</w:t>
      </w:r>
      <w:proofErr w:type="spellEnd"/>
      <w:r>
        <w:rPr>
          <w:lang w:val="pt-BR"/>
        </w:rPr>
        <w:t xml:space="preserve"> de que ano? </w:t>
      </w:r>
    </w:p>
  </w:comment>
  <w:comment w:id="290" w:author="vanessa" w:date="2011-06-22T20:20:00Z" w:initials="v">
    <w:p w:rsidR="00322AC4" w:rsidRPr="00322AC4" w:rsidRDefault="00322AC4">
      <w:pPr>
        <w:pStyle w:val="Textodecomentrio"/>
        <w:rPr>
          <w:lang w:val="pt-BR"/>
        </w:rPr>
      </w:pPr>
      <w:r>
        <w:rPr>
          <w:rStyle w:val="Refdecomentrio"/>
        </w:rPr>
        <w:annotationRef/>
      </w:r>
      <w:proofErr w:type="spellStart"/>
      <w:r w:rsidRPr="00322AC4">
        <w:rPr>
          <w:lang w:val="pt-BR"/>
        </w:rPr>
        <w:t>Nao</w:t>
      </w:r>
      <w:proofErr w:type="spellEnd"/>
      <w:r w:rsidRPr="00322AC4">
        <w:rPr>
          <w:lang w:val="pt-BR"/>
        </w:rPr>
        <w:t xml:space="preserve"> seria “</w:t>
      </w:r>
      <w:proofErr w:type="spellStart"/>
      <w:r w:rsidRPr="00322AC4">
        <w:rPr>
          <w:lang w:val="pt-BR"/>
        </w:rPr>
        <w:t>aninhamento</w:t>
      </w:r>
      <w:proofErr w:type="spellEnd"/>
      <w:r w:rsidRPr="00322AC4">
        <w:rPr>
          <w:lang w:val="pt-BR"/>
        </w:rPr>
        <w:t xml:space="preserve">”? </w:t>
      </w:r>
    </w:p>
  </w:comment>
  <w:comment w:id="289" w:author="vanessa" w:date="2011-06-15T17:53:00Z" w:initials="v">
    <w:p w:rsidR="00322AC4" w:rsidRPr="008A78B3" w:rsidRDefault="00322AC4" w:rsidP="00FA18CE">
      <w:pPr>
        <w:pStyle w:val="Textodecomentrio"/>
        <w:rPr>
          <w:lang w:val="pt-BR"/>
        </w:rPr>
      </w:pPr>
      <w:r>
        <w:rPr>
          <w:rStyle w:val="Refdecomentrio"/>
        </w:rPr>
        <w:annotationRef/>
      </w:r>
      <w:r w:rsidRPr="008A78B3">
        <w:rPr>
          <w:lang w:val="pt-BR"/>
        </w:rPr>
        <w:t>Os detalhes aqui n</w:t>
      </w:r>
      <w:r>
        <w:rPr>
          <w:lang w:val="pt-BR"/>
        </w:rPr>
        <w:t xml:space="preserve">ão são suficientes para o leitor entender as técnicas. Existe algo como o </w:t>
      </w:r>
      <w:proofErr w:type="spellStart"/>
      <w:r>
        <w:rPr>
          <w:lang w:val="pt-BR"/>
        </w:rPr>
        <w:t>explain</w:t>
      </w:r>
      <w:proofErr w:type="spellEnd"/>
      <w:r>
        <w:rPr>
          <w:lang w:val="pt-BR"/>
        </w:rPr>
        <w:t xml:space="preserve"> para o </w:t>
      </w:r>
      <w:proofErr w:type="spellStart"/>
      <w:r>
        <w:rPr>
          <w:lang w:val="pt-BR"/>
        </w:rPr>
        <w:t>Sedna</w:t>
      </w:r>
      <w:proofErr w:type="spellEnd"/>
      <w:r>
        <w:rPr>
          <w:lang w:val="pt-BR"/>
        </w:rPr>
        <w:t xml:space="preserve">? Se sim, eu tomaria esta direção nesta seção. </w:t>
      </w:r>
    </w:p>
  </w:comment>
  <w:comment w:id="319" w:author="vanessa" w:date="2011-06-22T20:25:00Z" w:initials="v">
    <w:p w:rsidR="00322AC4" w:rsidRPr="009B0779" w:rsidRDefault="00322AC4">
      <w:pPr>
        <w:pStyle w:val="Textodecomentrio"/>
        <w:rPr>
          <w:lang w:val="pt-BR"/>
        </w:rPr>
      </w:pPr>
      <w:r>
        <w:rPr>
          <w:rStyle w:val="Refdecomentrio"/>
        </w:rPr>
        <w:annotationRef/>
      </w:r>
      <w:proofErr w:type="spellStart"/>
      <w:proofErr w:type="gramStart"/>
      <w:r w:rsidRPr="009B0779">
        <w:rPr>
          <w:lang w:val="pt-BR"/>
        </w:rPr>
        <w:t>ref</w:t>
      </w:r>
      <w:proofErr w:type="spellEnd"/>
      <w:proofErr w:type="gramEnd"/>
    </w:p>
  </w:comment>
  <w:comment w:id="332" w:author="vanessa" w:date="2011-06-15T17:53:00Z" w:initials="v">
    <w:p w:rsidR="00322AC4" w:rsidRPr="00EE18FA" w:rsidRDefault="00322AC4" w:rsidP="00FA18CE">
      <w:pPr>
        <w:pStyle w:val="Textodecomentrio"/>
        <w:rPr>
          <w:lang w:val="pt-BR"/>
        </w:rPr>
      </w:pPr>
      <w:r>
        <w:rPr>
          <w:rStyle w:val="Refdecomentrio"/>
        </w:rPr>
        <w:annotationRef/>
      </w:r>
      <w:r w:rsidRPr="00EE18FA">
        <w:rPr>
          <w:lang w:val="pt-BR"/>
        </w:rPr>
        <w:t>Colocar a cor de fundo da figura um pouco mais clara, para n</w:t>
      </w:r>
      <w:r>
        <w:rPr>
          <w:lang w:val="pt-BR"/>
        </w:rPr>
        <w:t xml:space="preserve">ão corrermos o risco de ficar ilegível. </w:t>
      </w:r>
    </w:p>
  </w:comment>
  <w:comment w:id="333" w:author="vanessa" w:date="2011-06-22T20:27:00Z" w:initials="v">
    <w:p w:rsidR="00322AC4" w:rsidRPr="009B0779" w:rsidRDefault="00322AC4">
      <w:pPr>
        <w:pStyle w:val="Textodecomentrio"/>
        <w:rPr>
          <w:lang w:val="pt-BR"/>
        </w:rPr>
      </w:pPr>
      <w:r>
        <w:rPr>
          <w:rStyle w:val="Refdecomentrio"/>
        </w:rPr>
        <w:annotationRef/>
      </w:r>
      <w:r w:rsidRPr="009B0779">
        <w:rPr>
          <w:lang w:val="pt-BR"/>
        </w:rPr>
        <w:t xml:space="preserve">Usar sempre o verbo no presente. </w:t>
      </w:r>
    </w:p>
  </w:comment>
  <w:comment w:id="357"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 xml:space="preserve">Rever </w:t>
      </w:r>
      <w:proofErr w:type="spellStart"/>
      <w:r w:rsidRPr="00FA18CE">
        <w:rPr>
          <w:lang w:val="pt-BR"/>
        </w:rPr>
        <w:t>portugues</w:t>
      </w:r>
      <w:proofErr w:type="spellEnd"/>
      <w:r w:rsidRPr="00FA18CE">
        <w:rPr>
          <w:lang w:val="pt-BR"/>
        </w:rPr>
        <w:t xml:space="preserve"> </w:t>
      </w:r>
    </w:p>
  </w:comment>
  <w:comment w:id="359" w:author="vanessa" w:date="2011-06-15T17:53:00Z" w:initials="v">
    <w:p w:rsidR="00322AC4" w:rsidRPr="003D0148" w:rsidRDefault="00322AC4" w:rsidP="00FA18CE">
      <w:pPr>
        <w:pStyle w:val="Textodecomentrio"/>
        <w:rPr>
          <w:lang w:val="pt-BR"/>
        </w:rPr>
      </w:pPr>
      <w:r>
        <w:rPr>
          <w:rStyle w:val="Refdecomentrio"/>
        </w:rPr>
        <w:annotationRef/>
      </w:r>
      <w:r w:rsidRPr="003D0148">
        <w:rPr>
          <w:lang w:val="pt-BR"/>
        </w:rPr>
        <w:t>Os exemplos misturam manipulação de dados (criaç</w:t>
      </w:r>
      <w:r>
        <w:rPr>
          <w:lang w:val="pt-BR"/>
        </w:rPr>
        <w:t xml:space="preserve">ão, modificação, inserção, etc.) com consultas propriamente ditas. Separar para ficar mais claro. </w:t>
      </w:r>
    </w:p>
  </w:comment>
  <w:comment w:id="361" w:author="vanessa" w:date="2011-06-15T17:53:00Z" w:initials="v">
    <w:p w:rsidR="00322AC4" w:rsidRPr="008A78B3" w:rsidRDefault="00322AC4" w:rsidP="00FA18CE">
      <w:pPr>
        <w:pStyle w:val="Textodecomentrio"/>
        <w:rPr>
          <w:lang w:val="pt-BR"/>
        </w:rPr>
      </w:pPr>
      <w:r>
        <w:rPr>
          <w:rStyle w:val="Refdecomentrio"/>
        </w:rPr>
        <w:annotationRef/>
      </w:r>
      <w:r w:rsidRPr="008A78B3">
        <w:rPr>
          <w:lang w:val="pt-BR"/>
        </w:rPr>
        <w:t xml:space="preserve">Aqui é melhor não colocar como figura. </w:t>
      </w:r>
      <w:r>
        <w:rPr>
          <w:lang w:val="pt-BR"/>
        </w:rPr>
        <w:t xml:space="preserve">O que </w:t>
      </w:r>
      <w:proofErr w:type="spellStart"/>
      <w:r>
        <w:rPr>
          <w:lang w:val="pt-BR"/>
        </w:rPr>
        <w:t>vcs</w:t>
      </w:r>
      <w:proofErr w:type="spellEnd"/>
      <w:r>
        <w:rPr>
          <w:lang w:val="pt-BR"/>
        </w:rPr>
        <w:t xml:space="preserve"> colocaram na legenda seria a explicação que vem antes de mostrar cada comando. </w:t>
      </w:r>
    </w:p>
  </w:comment>
  <w:comment w:id="369"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 xml:space="preserve">Melhorar a escrita. </w:t>
      </w:r>
    </w:p>
  </w:comment>
  <w:comment w:id="370" w:author="vanessa" w:date="2011-06-15T17:53:00Z" w:initials="v">
    <w:p w:rsidR="00322AC4" w:rsidRPr="008A78B3" w:rsidRDefault="00322AC4" w:rsidP="00FA18CE">
      <w:pPr>
        <w:pStyle w:val="Textodecomentrio"/>
        <w:rPr>
          <w:lang w:val="pt-BR"/>
        </w:rPr>
      </w:pPr>
      <w:r>
        <w:rPr>
          <w:rStyle w:val="Refdecomentrio"/>
        </w:rPr>
        <w:annotationRef/>
      </w:r>
      <w:r w:rsidRPr="008A78B3">
        <w:rPr>
          <w:lang w:val="pt-BR"/>
        </w:rPr>
        <w:t>Neste caso, como o autor faz parte da frase (</w:t>
      </w:r>
      <w:r>
        <w:rPr>
          <w:lang w:val="pt-BR"/>
        </w:rPr>
        <w:t xml:space="preserve">é o objeto), colocar o nome do autor para fora dos parênteses. Para </w:t>
      </w:r>
      <w:proofErr w:type="spellStart"/>
      <w:r>
        <w:rPr>
          <w:lang w:val="pt-BR"/>
        </w:rPr>
        <w:t>vcsisso</w:t>
      </w:r>
      <w:proofErr w:type="spellEnd"/>
      <w:r>
        <w:rPr>
          <w:lang w:val="pt-BR"/>
        </w:rPr>
        <w:t xml:space="preserve">, escrevam explicitamente o nome do autor na frase. Depois cliquem na </w:t>
      </w:r>
      <w:proofErr w:type="spellStart"/>
      <w:r>
        <w:rPr>
          <w:lang w:val="pt-BR"/>
        </w:rPr>
        <w:t>ref</w:t>
      </w:r>
      <w:proofErr w:type="spellEnd"/>
      <w:r>
        <w:rPr>
          <w:lang w:val="pt-BR"/>
        </w:rPr>
        <w:t xml:space="preserve">, cliquem no botão </w:t>
      </w:r>
      <w:proofErr w:type="spellStart"/>
      <w:r>
        <w:rPr>
          <w:lang w:val="pt-BR"/>
        </w:rPr>
        <w:t>EditCitation</w:t>
      </w:r>
      <w:proofErr w:type="spellEnd"/>
      <w:r>
        <w:rPr>
          <w:lang w:val="pt-BR"/>
        </w:rPr>
        <w:t xml:space="preserve"> do </w:t>
      </w:r>
      <w:proofErr w:type="spellStart"/>
      <w:r>
        <w:rPr>
          <w:lang w:val="pt-BR"/>
        </w:rPr>
        <w:t>Zotero</w:t>
      </w:r>
      <w:proofErr w:type="spellEnd"/>
      <w:r>
        <w:rPr>
          <w:lang w:val="pt-BR"/>
        </w:rPr>
        <w:t>, e marquem a caixinha “</w:t>
      </w:r>
      <w:proofErr w:type="spellStart"/>
      <w:r>
        <w:rPr>
          <w:lang w:val="pt-BR"/>
        </w:rPr>
        <w:t>Suppresauthor</w:t>
      </w:r>
      <w:proofErr w:type="spellEnd"/>
      <w:r>
        <w:rPr>
          <w:lang w:val="pt-BR"/>
        </w:rPr>
        <w:t>”.</w:t>
      </w:r>
    </w:p>
  </w:comment>
  <w:comment w:id="374"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Concordância.</w:t>
      </w:r>
    </w:p>
  </w:comment>
  <w:comment w:id="375" w:author="vanessa" w:date="2011-06-15T17:53:00Z" w:initials="v">
    <w:p w:rsidR="00322AC4" w:rsidRPr="00743250" w:rsidRDefault="00322AC4" w:rsidP="00FA18CE">
      <w:pPr>
        <w:pStyle w:val="Textodecomentrio"/>
        <w:rPr>
          <w:lang w:val="pt-BR"/>
        </w:rPr>
      </w:pPr>
      <w:r>
        <w:rPr>
          <w:rStyle w:val="Refdecomentrio"/>
        </w:rPr>
        <w:annotationRef/>
      </w:r>
      <w:r w:rsidRPr="00743250">
        <w:rPr>
          <w:lang w:val="pt-BR"/>
        </w:rPr>
        <w:t>Não se justifica uma seção t</w:t>
      </w:r>
      <w:r>
        <w:rPr>
          <w:lang w:val="pt-BR"/>
        </w:rPr>
        <w:t xml:space="preserve">ão pequena. Sugiro retirar esta seção de todos os </w:t>
      </w:r>
      <w:proofErr w:type="spellStart"/>
      <w:r>
        <w:rPr>
          <w:lang w:val="pt-BR"/>
        </w:rPr>
        <w:t>SGBDs</w:t>
      </w:r>
      <w:proofErr w:type="spellEnd"/>
      <w:r>
        <w:rPr>
          <w:lang w:val="pt-BR"/>
        </w:rPr>
        <w:t xml:space="preserve">, e deixar o conteúdo que estava nela junto com a parte que fala dos índices. </w:t>
      </w:r>
    </w:p>
  </w:comment>
  <w:comment w:id="376" w:author="vanessa" w:date="2011-06-15T17:53:00Z" w:initials="v">
    <w:p w:rsidR="00322AC4" w:rsidRPr="008A78B3" w:rsidRDefault="00322AC4" w:rsidP="00FA18CE">
      <w:pPr>
        <w:pStyle w:val="Textodecomentrio"/>
        <w:rPr>
          <w:lang w:val="pt-BR"/>
        </w:rPr>
      </w:pPr>
      <w:r>
        <w:rPr>
          <w:rStyle w:val="Refdecomentrio"/>
        </w:rPr>
        <w:annotationRef/>
      </w:r>
      <w:r w:rsidRPr="008A78B3">
        <w:rPr>
          <w:lang w:val="pt-BR"/>
        </w:rPr>
        <w:t>Não separar sujeito do verbo com v</w:t>
      </w:r>
      <w:r>
        <w:rPr>
          <w:lang w:val="pt-BR"/>
        </w:rPr>
        <w:t xml:space="preserve">írgula. </w:t>
      </w:r>
    </w:p>
  </w:comment>
  <w:comment w:id="377"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 xml:space="preserve">Frase solta. Sugestão: </w:t>
      </w:r>
    </w:p>
    <w:p w:rsidR="00322AC4" w:rsidRPr="00FA18CE" w:rsidRDefault="00322AC4" w:rsidP="00FA18CE">
      <w:pPr>
        <w:pStyle w:val="Textodecomentrio"/>
        <w:rPr>
          <w:lang w:val="pt-BR"/>
        </w:rPr>
      </w:pPr>
    </w:p>
    <w:p w:rsidR="00322AC4" w:rsidRPr="008A78B3" w:rsidRDefault="00322AC4" w:rsidP="00FA18CE">
      <w:pPr>
        <w:pStyle w:val="Textodecomentrio"/>
        <w:rPr>
          <w:lang w:val="pt-BR"/>
        </w:rPr>
      </w:pPr>
      <w:r w:rsidRPr="008A78B3">
        <w:rPr>
          <w:lang w:val="pt-BR"/>
        </w:rPr>
        <w:t>Deve-se levar em conta…</w:t>
      </w:r>
    </w:p>
  </w:comment>
  <w:comment w:id="380"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 xml:space="preserve">Autor? </w:t>
      </w:r>
    </w:p>
  </w:comment>
  <w:comment w:id="384"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quebrar</w:t>
      </w:r>
    </w:p>
  </w:comment>
  <w:comment w:id="388" w:author="vanessa" w:date="2011-06-15T17:53:00Z" w:initials="v">
    <w:p w:rsidR="00322AC4" w:rsidRPr="00991C88" w:rsidRDefault="00322AC4" w:rsidP="00FA18CE">
      <w:pPr>
        <w:pStyle w:val="Textodecomentrio"/>
        <w:rPr>
          <w:lang w:val="pt-BR"/>
        </w:rPr>
      </w:pPr>
      <w:r>
        <w:rPr>
          <w:rStyle w:val="Refdecomentrio"/>
        </w:rPr>
        <w:annotationRef/>
      </w:r>
      <w:r w:rsidRPr="00991C88">
        <w:rPr>
          <w:lang w:val="pt-BR"/>
        </w:rPr>
        <w:t>Confuso. Rever.</w:t>
      </w:r>
    </w:p>
  </w:comment>
  <w:comment w:id="395" w:author="vanessa" w:date="2011-06-15T17:53:00Z" w:initials="v">
    <w:p w:rsidR="00322AC4" w:rsidRPr="00991C88" w:rsidRDefault="00322AC4" w:rsidP="00FA18CE">
      <w:pPr>
        <w:pStyle w:val="Textodecomentrio"/>
        <w:rPr>
          <w:lang w:val="pt-BR"/>
        </w:rPr>
      </w:pPr>
      <w:r>
        <w:rPr>
          <w:rStyle w:val="Refdecomentrio"/>
        </w:rPr>
        <w:annotationRef/>
      </w:r>
      <w:r w:rsidRPr="00991C88">
        <w:rPr>
          <w:lang w:val="pt-BR"/>
        </w:rPr>
        <w:t xml:space="preserve">Colocar exemplos de consultas. </w:t>
      </w:r>
    </w:p>
  </w:comment>
  <w:comment w:id="396" w:author="vanessa" w:date="2011-06-15T17:53:00Z" w:initials="v">
    <w:p w:rsidR="00322AC4" w:rsidRPr="003D0148" w:rsidRDefault="00322AC4" w:rsidP="00FA18CE">
      <w:pPr>
        <w:pStyle w:val="Textodecomentrio"/>
        <w:rPr>
          <w:lang w:val="pt-BR"/>
        </w:rPr>
      </w:pPr>
      <w:r>
        <w:rPr>
          <w:rStyle w:val="Refdecomentrio"/>
        </w:rPr>
        <w:annotationRef/>
      </w:r>
      <w:r w:rsidRPr="003D0148">
        <w:rPr>
          <w:lang w:val="pt-BR"/>
        </w:rPr>
        <w:t>Concordância</w:t>
      </w:r>
    </w:p>
    <w:p w:rsidR="00322AC4" w:rsidRPr="003D0148" w:rsidRDefault="00322AC4" w:rsidP="00FA18CE">
      <w:pPr>
        <w:pStyle w:val="Textodecomentrio"/>
        <w:rPr>
          <w:lang w:val="pt-BR"/>
        </w:rPr>
      </w:pPr>
    </w:p>
    <w:p w:rsidR="00322AC4" w:rsidRPr="003D0148" w:rsidRDefault="00322AC4" w:rsidP="00FA18CE">
      <w:pPr>
        <w:pStyle w:val="Textodecomentrio"/>
        <w:rPr>
          <w:lang w:val="pt-BR"/>
        </w:rPr>
      </w:pPr>
      <w:r w:rsidRPr="003D0148">
        <w:rPr>
          <w:lang w:val="pt-BR"/>
        </w:rPr>
        <w:t>A linguagem de consulta… são</w:t>
      </w:r>
    </w:p>
  </w:comment>
  <w:comment w:id="403" w:author="vanessa" w:date="2011-06-15T17:53:00Z" w:initials="v">
    <w:p w:rsidR="00322AC4" w:rsidRPr="00743250" w:rsidRDefault="00322AC4" w:rsidP="00FA18CE">
      <w:pPr>
        <w:pStyle w:val="Textodecomentrio"/>
        <w:rPr>
          <w:lang w:val="pt-BR"/>
        </w:rPr>
      </w:pPr>
      <w:r>
        <w:rPr>
          <w:rStyle w:val="Refdecomentrio"/>
        </w:rPr>
        <w:annotationRef/>
      </w:r>
      <w:r w:rsidRPr="00743250">
        <w:rPr>
          <w:lang w:val="pt-BR"/>
        </w:rPr>
        <w:t xml:space="preserve">Aqui o mesmo problema de cadastro das </w:t>
      </w:r>
      <w:proofErr w:type="spellStart"/>
      <w:r w:rsidRPr="00743250">
        <w:rPr>
          <w:lang w:val="pt-BR"/>
        </w:rPr>
        <w:t>refs</w:t>
      </w:r>
      <w:proofErr w:type="spellEnd"/>
      <w:r w:rsidRPr="00743250">
        <w:rPr>
          <w:lang w:val="pt-BR"/>
        </w:rPr>
        <w:t xml:space="preserve">. </w:t>
      </w:r>
      <w:r>
        <w:rPr>
          <w:lang w:val="pt-BR"/>
        </w:rPr>
        <w:t xml:space="preserve">Rever todas ao longo do texto. </w:t>
      </w:r>
    </w:p>
  </w:comment>
  <w:comment w:id="402"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Rever pt</w:t>
      </w:r>
    </w:p>
  </w:comment>
  <w:comment w:id="407" w:author="vanessa" w:date="2011-06-15T17:53:00Z" w:initials="v">
    <w:p w:rsidR="00322AC4" w:rsidRPr="00743250" w:rsidRDefault="00322AC4" w:rsidP="00FA18CE">
      <w:pPr>
        <w:pStyle w:val="Textodecomentrio"/>
        <w:rPr>
          <w:lang w:val="pt-BR"/>
        </w:rPr>
      </w:pPr>
      <w:r>
        <w:rPr>
          <w:rStyle w:val="Refdecomentrio"/>
        </w:rPr>
        <w:annotationRef/>
      </w:r>
      <w:r w:rsidRPr="00743250">
        <w:rPr>
          <w:lang w:val="pt-BR"/>
        </w:rPr>
        <w:t xml:space="preserve">Tem que mostrar um exemplo. Nem todo mundo conhece JSON. </w:t>
      </w:r>
    </w:p>
  </w:comment>
  <w:comment w:id="413" w:author="vanessa" w:date="2011-06-15T17:53:00Z" w:initials="v">
    <w:p w:rsidR="00322AC4" w:rsidRPr="00743250" w:rsidRDefault="00322AC4" w:rsidP="00FA18CE">
      <w:pPr>
        <w:pStyle w:val="Textodecomentrio"/>
        <w:rPr>
          <w:lang w:val="pt-BR"/>
        </w:rPr>
      </w:pPr>
      <w:r>
        <w:rPr>
          <w:rStyle w:val="Refdecomentrio"/>
        </w:rPr>
        <w:annotationRef/>
      </w:r>
      <w:r w:rsidRPr="00743250">
        <w:rPr>
          <w:lang w:val="pt-BR"/>
        </w:rPr>
        <w:t xml:space="preserve">Incluir esta </w:t>
      </w:r>
      <w:proofErr w:type="spellStart"/>
      <w:r w:rsidRPr="00743250">
        <w:rPr>
          <w:lang w:val="pt-BR"/>
        </w:rPr>
        <w:t>ref</w:t>
      </w:r>
      <w:proofErr w:type="spellEnd"/>
      <w:r w:rsidRPr="00743250">
        <w:rPr>
          <w:lang w:val="pt-BR"/>
        </w:rPr>
        <w:t xml:space="preserve"> para </w:t>
      </w:r>
      <w:proofErr w:type="spellStart"/>
      <w:r w:rsidRPr="00743250">
        <w:rPr>
          <w:lang w:val="pt-BR"/>
        </w:rPr>
        <w:t>map</w:t>
      </w:r>
      <w:proofErr w:type="spellEnd"/>
      <w:r w:rsidRPr="00743250">
        <w:rPr>
          <w:lang w:val="pt-BR"/>
        </w:rPr>
        <w:t>/</w:t>
      </w:r>
      <w:proofErr w:type="spellStart"/>
      <w:r w:rsidRPr="00743250">
        <w:rPr>
          <w:lang w:val="pt-BR"/>
        </w:rPr>
        <w:t>reduce</w:t>
      </w:r>
      <w:proofErr w:type="spellEnd"/>
      <w:r w:rsidRPr="00743250">
        <w:rPr>
          <w:lang w:val="pt-BR"/>
        </w:rPr>
        <w:t xml:space="preserve">: </w:t>
      </w:r>
    </w:p>
    <w:p w:rsidR="00322AC4" w:rsidRDefault="00322AC4" w:rsidP="00FA18CE">
      <w:pPr>
        <w:pStyle w:val="Textodecomentrio"/>
        <w:rPr>
          <w:lang w:val="pt-BR"/>
        </w:rPr>
      </w:pPr>
    </w:p>
    <w:p w:rsidR="00322AC4" w:rsidRPr="00FA18CE" w:rsidRDefault="00322AC4" w:rsidP="00FA18CE">
      <w:pPr>
        <w:widowControl w:val="0"/>
        <w:autoSpaceDE w:val="0"/>
        <w:autoSpaceDN w:val="0"/>
        <w:adjustRightInd w:val="0"/>
        <w:spacing w:after="0" w:line="240" w:lineRule="auto"/>
        <w:ind w:left="284" w:hanging="284"/>
        <w:jc w:val="both"/>
        <w:rPr>
          <w:sz w:val="17"/>
          <w:szCs w:val="17"/>
          <w:lang w:val="pt-BR"/>
        </w:rPr>
      </w:pPr>
      <w:r w:rsidRPr="00F9070F">
        <w:rPr>
          <w:smallCaps/>
          <w:sz w:val="17"/>
          <w:szCs w:val="17"/>
        </w:rPr>
        <w:t>Dean</w:t>
      </w:r>
      <w:r w:rsidRPr="00F9070F">
        <w:rPr>
          <w:sz w:val="17"/>
          <w:szCs w:val="17"/>
        </w:rPr>
        <w:t xml:space="preserve"> J., </w:t>
      </w:r>
      <w:proofErr w:type="spellStart"/>
      <w:r w:rsidRPr="00F9070F">
        <w:rPr>
          <w:smallCaps/>
          <w:sz w:val="17"/>
          <w:szCs w:val="17"/>
        </w:rPr>
        <w:t>Ghemawat</w:t>
      </w:r>
      <w:proofErr w:type="spellEnd"/>
      <w:r w:rsidRPr="00F9070F">
        <w:rPr>
          <w:sz w:val="17"/>
          <w:szCs w:val="17"/>
        </w:rPr>
        <w:t xml:space="preserve"> S. </w:t>
      </w:r>
      <w:proofErr w:type="spellStart"/>
      <w:r w:rsidRPr="00F9070F">
        <w:rPr>
          <w:sz w:val="17"/>
          <w:szCs w:val="17"/>
        </w:rPr>
        <w:t>MapReduce</w:t>
      </w:r>
      <w:proofErr w:type="spellEnd"/>
      <w:r w:rsidRPr="00F9070F">
        <w:rPr>
          <w:sz w:val="17"/>
          <w:szCs w:val="17"/>
        </w:rPr>
        <w:t xml:space="preserve">: simplified data processing on large clusters. </w:t>
      </w:r>
      <w:r w:rsidRPr="00FA18CE">
        <w:rPr>
          <w:sz w:val="17"/>
          <w:szCs w:val="17"/>
          <w:lang w:val="pt-BR"/>
        </w:rPr>
        <w:t>Communications of the ACM 51(1): 107-113, 2008.</w:t>
      </w:r>
    </w:p>
    <w:p w:rsidR="00322AC4" w:rsidRPr="00743250" w:rsidRDefault="00322AC4" w:rsidP="00FA18CE">
      <w:pPr>
        <w:pStyle w:val="Textodecomentrio"/>
        <w:rPr>
          <w:lang w:val="pt-BR"/>
        </w:rPr>
      </w:pPr>
    </w:p>
  </w:comment>
  <w:comment w:id="417"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w:t>
      </w:r>
    </w:p>
  </w:comment>
  <w:comment w:id="420"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Rever pt</w:t>
      </w:r>
    </w:p>
  </w:comment>
  <w:comment w:id="426"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quebrar</w:t>
      </w:r>
    </w:p>
  </w:comment>
  <w:comment w:id="434"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desempenho</w:t>
      </w:r>
    </w:p>
  </w:comment>
  <w:comment w:id="437"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w:t>
      </w:r>
    </w:p>
  </w:comment>
  <w:comment w:id="442"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 não entendi.</w:t>
      </w:r>
    </w:p>
  </w:comment>
  <w:comment w:id="443"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Quebrar.</w:t>
      </w:r>
    </w:p>
  </w:comment>
  <w:comment w:id="445"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quebrar</w:t>
      </w:r>
    </w:p>
  </w:comment>
  <w:comment w:id="446"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rever pt</w:t>
      </w:r>
    </w:p>
  </w:comment>
  <w:comment w:id="448"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quebrar</w:t>
      </w:r>
    </w:p>
  </w:comment>
  <w:comment w:id="449" w:author="vanessa" w:date="2011-06-15T17:53:00Z" w:initials="v">
    <w:p w:rsidR="00322AC4" w:rsidRPr="003D0148" w:rsidRDefault="00322AC4" w:rsidP="00FA18CE">
      <w:pPr>
        <w:pStyle w:val="Textodecomentrio"/>
        <w:rPr>
          <w:lang w:val="pt-BR"/>
        </w:rPr>
      </w:pPr>
      <w:r>
        <w:rPr>
          <w:rStyle w:val="Refdecomentrio"/>
        </w:rPr>
        <w:annotationRef/>
      </w:r>
      <w:proofErr w:type="gramStart"/>
      <w:r w:rsidRPr="003D0148">
        <w:rPr>
          <w:lang w:val="pt-BR"/>
        </w:rPr>
        <w:t>cuidado</w:t>
      </w:r>
      <w:proofErr w:type="gramEnd"/>
      <w:r w:rsidRPr="003D0148">
        <w:rPr>
          <w:lang w:val="pt-BR"/>
        </w:rPr>
        <w:t xml:space="preserve"> com a nomenclatura. </w:t>
      </w:r>
      <w:proofErr w:type="spellStart"/>
      <w:r w:rsidRPr="003D0148">
        <w:rPr>
          <w:lang w:val="pt-BR"/>
        </w:rPr>
        <w:t>Vcs</w:t>
      </w:r>
      <w:proofErr w:type="spellEnd"/>
      <w:r w:rsidRPr="003D0148">
        <w:rPr>
          <w:lang w:val="pt-BR"/>
        </w:rPr>
        <w:t xml:space="preserve"> usam banco para se referir aos dados armazenados, mas tamb</w:t>
      </w:r>
      <w:r>
        <w:rPr>
          <w:lang w:val="pt-BR"/>
        </w:rPr>
        <w:t xml:space="preserve">ém ao sistema de gerência. Neste caso aqui, seria o SGBD. Rever isso no texto todo. </w:t>
      </w:r>
    </w:p>
  </w:comment>
  <w:comment w:id="471"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por</w:t>
      </w:r>
    </w:p>
  </w:comment>
  <w:comment w:id="476" w:author="vanessa" w:date="2011-06-15T17:53:00Z" w:initials="v">
    <w:p w:rsidR="00322AC4" w:rsidRPr="00E84B17" w:rsidRDefault="00322AC4" w:rsidP="00FA18CE">
      <w:pPr>
        <w:pStyle w:val="Textodecomentrio"/>
        <w:rPr>
          <w:lang w:val="pt-BR"/>
        </w:rPr>
      </w:pPr>
      <w:r>
        <w:rPr>
          <w:rStyle w:val="Refdecomentrio"/>
        </w:rPr>
        <w:annotationRef/>
      </w:r>
      <w:proofErr w:type="spellStart"/>
      <w:proofErr w:type="gramStart"/>
      <w:r w:rsidRPr="00E84B17">
        <w:rPr>
          <w:lang w:val="pt-BR"/>
        </w:rPr>
        <w:t>valoratomico</w:t>
      </w:r>
      <w:proofErr w:type="spellEnd"/>
      <w:proofErr w:type="gramEnd"/>
      <w:r w:rsidRPr="00E84B17">
        <w:rPr>
          <w:lang w:val="pt-BR"/>
        </w:rPr>
        <w:t>? O que isso difere dos outros bancos?</w:t>
      </w:r>
    </w:p>
  </w:comment>
  <w:comment w:id="478" w:author="vanessa" w:date="2011-06-15T17:53:00Z" w:initials="v">
    <w:p w:rsidR="00322AC4" w:rsidRPr="00E84B17" w:rsidRDefault="00322AC4" w:rsidP="00FA18CE">
      <w:pPr>
        <w:pStyle w:val="Textodecomentrio"/>
        <w:rPr>
          <w:lang w:val="pt-BR"/>
        </w:rPr>
      </w:pPr>
      <w:r>
        <w:rPr>
          <w:rStyle w:val="Refdecomentrio"/>
        </w:rPr>
        <w:annotationRef/>
      </w:r>
      <w:r w:rsidRPr="00E84B17">
        <w:rPr>
          <w:lang w:val="pt-BR"/>
        </w:rPr>
        <w:t xml:space="preserve">Colocar no parágrafo anterior, pois é um </w:t>
      </w:r>
      <w:proofErr w:type="spellStart"/>
      <w:r w:rsidRPr="00E84B17">
        <w:rPr>
          <w:lang w:val="pt-BR"/>
        </w:rPr>
        <w:t>complement</w:t>
      </w:r>
      <w:proofErr w:type="spellEnd"/>
      <w:r w:rsidRPr="00E84B17">
        <w:rPr>
          <w:lang w:val="pt-BR"/>
        </w:rPr>
        <w:t xml:space="preserve"> ao que estava sendo </w:t>
      </w:r>
      <w:proofErr w:type="spellStart"/>
      <w:r w:rsidRPr="00E84B17">
        <w:rPr>
          <w:lang w:val="pt-BR"/>
        </w:rPr>
        <w:t>ditto</w:t>
      </w:r>
      <w:proofErr w:type="spellEnd"/>
      <w:r w:rsidRPr="00E84B17">
        <w:rPr>
          <w:lang w:val="pt-BR"/>
        </w:rPr>
        <w:t xml:space="preserve">. </w:t>
      </w:r>
    </w:p>
  </w:comment>
  <w:comment w:id="479" w:author="vanessa" w:date="2011-06-15T17:53:00Z" w:initials="v">
    <w:p w:rsidR="00322AC4" w:rsidRPr="00E84B17" w:rsidRDefault="00322AC4" w:rsidP="00FA18CE">
      <w:pPr>
        <w:pStyle w:val="Textodecomentrio"/>
        <w:rPr>
          <w:lang w:val="pt-BR"/>
        </w:rPr>
      </w:pPr>
      <w:r>
        <w:rPr>
          <w:rStyle w:val="Refdecomentrio"/>
        </w:rPr>
        <w:annotationRef/>
      </w:r>
      <w:r w:rsidRPr="00E84B17">
        <w:rPr>
          <w:lang w:val="pt-BR"/>
        </w:rPr>
        <w:t>Inverter a ordem para não usar</w:t>
      </w:r>
      <w:r>
        <w:rPr>
          <w:lang w:val="pt-BR"/>
        </w:rPr>
        <w:t xml:space="preserve"> voz passiva.</w:t>
      </w:r>
    </w:p>
  </w:comment>
  <w:comment w:id="483"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Ano?</w:t>
      </w:r>
    </w:p>
  </w:comment>
  <w:comment w:id="490" w:author="vanessa" w:date="2011-06-15T17:53:00Z" w:initials="v">
    <w:p w:rsidR="00322AC4" w:rsidRPr="00E84B17" w:rsidRDefault="00322AC4" w:rsidP="00FA18CE">
      <w:pPr>
        <w:pStyle w:val="Textodecomentrio"/>
        <w:rPr>
          <w:lang w:val="pt-BR"/>
        </w:rPr>
      </w:pPr>
      <w:r>
        <w:rPr>
          <w:rStyle w:val="Refdecomentrio"/>
        </w:rPr>
        <w:annotationRef/>
      </w:r>
      <w:r w:rsidRPr="00E84B17">
        <w:rPr>
          <w:lang w:val="pt-BR"/>
        </w:rPr>
        <w:t xml:space="preserve">Toda figura precisa ser referenciada explicitamente explicada no texto. </w:t>
      </w:r>
    </w:p>
  </w:comment>
  <w:comment w:id="493" w:author="vanessa" w:date="2011-06-15T17:53:00Z" w:initials="v">
    <w:p w:rsidR="00322AC4" w:rsidRPr="009A3E89" w:rsidRDefault="00322AC4" w:rsidP="00FA18CE">
      <w:pPr>
        <w:pStyle w:val="Textodecomentrio"/>
        <w:rPr>
          <w:lang w:val="pt-BR"/>
        </w:rPr>
      </w:pPr>
      <w:r>
        <w:rPr>
          <w:rStyle w:val="Refdecomentrio"/>
        </w:rPr>
        <w:annotationRef/>
      </w:r>
      <w:r w:rsidRPr="009A3E89">
        <w:rPr>
          <w:lang w:val="pt-BR"/>
        </w:rPr>
        <w:t>Usar sempre presente.</w:t>
      </w:r>
    </w:p>
  </w:comment>
  <w:comment w:id="494" w:author="vanessa" w:date="2011-06-15T17:53:00Z" w:initials="v">
    <w:p w:rsidR="00322AC4" w:rsidRPr="00E84B17" w:rsidRDefault="00322AC4" w:rsidP="00FA18CE">
      <w:pPr>
        <w:pStyle w:val="Textodecomentrio"/>
        <w:rPr>
          <w:lang w:val="pt-BR"/>
        </w:rPr>
      </w:pPr>
      <w:r>
        <w:rPr>
          <w:rStyle w:val="Refdecomentrio"/>
        </w:rPr>
        <w:annotationRef/>
      </w:r>
      <w:r w:rsidRPr="00E84B17">
        <w:rPr>
          <w:lang w:val="pt-BR"/>
        </w:rPr>
        <w:t>É necessário explicar o que os comandos est</w:t>
      </w:r>
      <w:r>
        <w:rPr>
          <w:lang w:val="pt-BR"/>
        </w:rPr>
        <w:t xml:space="preserve">ão fazendo. </w:t>
      </w:r>
    </w:p>
  </w:comment>
  <w:comment w:id="498" w:author="vanessa" w:date="2011-06-15T17:53:00Z" w:initials="v">
    <w:p w:rsidR="00322AC4" w:rsidRPr="00FA18CE" w:rsidRDefault="00322AC4" w:rsidP="00FA18CE">
      <w:pPr>
        <w:pStyle w:val="Textodecomentrio"/>
        <w:rPr>
          <w:lang w:val="pt-BR"/>
        </w:rPr>
      </w:pPr>
      <w:r>
        <w:rPr>
          <w:rStyle w:val="Refdecomentrio"/>
        </w:rPr>
        <w:annotationRef/>
      </w:r>
      <w:r w:rsidRPr="00FA18CE">
        <w:rPr>
          <w:lang w:val="pt-BR"/>
        </w:rPr>
        <w:t>quebrar</w:t>
      </w:r>
    </w:p>
  </w:comment>
  <w:comment w:id="499" w:author="vanessa" w:date="2011-06-15T17:53:00Z" w:initials="v">
    <w:p w:rsidR="00322AC4" w:rsidRPr="00E84B17" w:rsidRDefault="00322AC4" w:rsidP="00FA18CE">
      <w:pPr>
        <w:pStyle w:val="Textodecomentrio"/>
        <w:rPr>
          <w:lang w:val="pt-BR"/>
        </w:rPr>
      </w:pPr>
      <w:r>
        <w:rPr>
          <w:rStyle w:val="Refdecomentrio"/>
        </w:rPr>
        <w:annotationRef/>
      </w:r>
      <w:r w:rsidRPr="00E84B17">
        <w:rPr>
          <w:lang w:val="pt-BR"/>
        </w:rPr>
        <w:t>Ao final, inserir uma seção de consideraç</w:t>
      </w:r>
      <w:r>
        <w:rPr>
          <w:lang w:val="pt-BR"/>
        </w:rPr>
        <w:t xml:space="preserve">ões finais, onde </w:t>
      </w:r>
      <w:proofErr w:type="spellStart"/>
      <w:r>
        <w:rPr>
          <w:lang w:val="pt-BR"/>
        </w:rPr>
        <w:t>vcs</w:t>
      </w:r>
      <w:proofErr w:type="spellEnd"/>
      <w:r>
        <w:rPr>
          <w:lang w:val="pt-BR"/>
        </w:rPr>
        <w:t xml:space="preserve"> colocam </w:t>
      </w:r>
      <w:proofErr w:type="gramStart"/>
      <w:r>
        <w:rPr>
          <w:lang w:val="pt-BR"/>
        </w:rPr>
        <w:t>1 ou 2 parágrafos</w:t>
      </w:r>
      <w:proofErr w:type="gramEnd"/>
      <w:r>
        <w:rPr>
          <w:lang w:val="pt-BR"/>
        </w:rPr>
        <w:t xml:space="preserve"> dizendo o que foi visto no capítulo, e mais 1 ou 2 parágrafos fazendo o gancho com o próximo capítulo. </w:t>
      </w:r>
    </w:p>
  </w:comment>
  <w:comment w:id="508" w:author="vanessa" w:date="2011-06-15T17:53:00Z" w:initials="v">
    <w:p w:rsidR="00322AC4" w:rsidRDefault="00322AC4" w:rsidP="00FA18CE">
      <w:pPr>
        <w:pStyle w:val="Textodecomentrio"/>
        <w:rPr>
          <w:lang w:val="pt-BR"/>
        </w:rPr>
      </w:pPr>
      <w:r>
        <w:rPr>
          <w:rStyle w:val="Refdecomentrio"/>
        </w:rPr>
        <w:annotationRef/>
      </w:r>
      <w:proofErr w:type="gramStart"/>
      <w:r w:rsidRPr="00E84B17">
        <w:rPr>
          <w:lang w:val="pt-BR"/>
        </w:rPr>
        <w:t xml:space="preserve">Qual o estilo de formatação das </w:t>
      </w:r>
      <w:proofErr w:type="spellStart"/>
      <w:r w:rsidRPr="00E84B17">
        <w:rPr>
          <w:lang w:val="pt-BR"/>
        </w:rPr>
        <w:t>refsvcs</w:t>
      </w:r>
      <w:proofErr w:type="spellEnd"/>
      <w:r w:rsidRPr="00E84B17">
        <w:rPr>
          <w:lang w:val="pt-BR"/>
        </w:rPr>
        <w:t xml:space="preserve"> est</w:t>
      </w:r>
      <w:r>
        <w:rPr>
          <w:lang w:val="pt-BR"/>
        </w:rPr>
        <w:t>ão</w:t>
      </w:r>
      <w:proofErr w:type="gramEnd"/>
      <w:r>
        <w:rPr>
          <w:lang w:val="pt-BR"/>
        </w:rPr>
        <w:t xml:space="preserve"> utilizando? Está muito estranho. No site </w:t>
      </w:r>
      <w:hyperlink r:id="rId1" w:history="1">
        <w:r w:rsidRPr="00E84B17">
          <w:rPr>
            <w:rStyle w:val="Hyperlink"/>
            <w:lang w:val="pt-BR"/>
          </w:rPr>
          <w:t>http://www.zotero.org/styles</w:t>
        </w:r>
      </w:hyperlink>
      <w:r>
        <w:rPr>
          <w:lang w:val="pt-BR"/>
        </w:rPr>
        <w:t xml:space="preserve">tem o estilo da ABNT, que é o que </w:t>
      </w:r>
      <w:proofErr w:type="spellStart"/>
      <w:r>
        <w:rPr>
          <w:lang w:val="pt-BR"/>
        </w:rPr>
        <w:t>vcs</w:t>
      </w:r>
      <w:proofErr w:type="spellEnd"/>
      <w:r>
        <w:rPr>
          <w:lang w:val="pt-BR"/>
        </w:rPr>
        <w:t xml:space="preserve"> deveriam usar. </w:t>
      </w:r>
    </w:p>
    <w:p w:rsidR="00322AC4" w:rsidRDefault="00322AC4" w:rsidP="00FA18CE">
      <w:pPr>
        <w:pStyle w:val="Textodecomentrio"/>
        <w:rPr>
          <w:lang w:val="pt-BR"/>
        </w:rPr>
      </w:pPr>
    </w:p>
    <w:p w:rsidR="00322AC4" w:rsidRPr="00E84B17" w:rsidRDefault="00322AC4" w:rsidP="00FA18CE">
      <w:pPr>
        <w:pStyle w:val="Textodecomentrio"/>
        <w:rPr>
          <w:lang w:val="pt-BR"/>
        </w:rPr>
      </w:pPr>
      <w:r>
        <w:rPr>
          <w:lang w:val="pt-BR"/>
        </w:rPr>
        <w:t xml:space="preserve">Tem informações faltando em várias destas </w:t>
      </w:r>
      <w:proofErr w:type="spellStart"/>
      <w:r>
        <w:rPr>
          <w:lang w:val="pt-BR"/>
        </w:rPr>
        <w:t>refs</w:t>
      </w:r>
      <w:proofErr w:type="spellEnd"/>
      <w:r>
        <w:rPr>
          <w:lang w:val="pt-BR"/>
        </w:rPr>
        <w:t xml:space="preserve">. Por exemplo, se é livro, tem que ter edição, ano e editora. </w:t>
      </w:r>
      <w:proofErr w:type="gramStart"/>
      <w:r>
        <w:rPr>
          <w:lang w:val="pt-BR"/>
        </w:rPr>
        <w:t>Se é</w:t>
      </w:r>
      <w:proofErr w:type="gramEnd"/>
      <w:r>
        <w:rPr>
          <w:lang w:val="pt-BR"/>
        </w:rPr>
        <w:t xml:space="preserve"> artigo em congresso, tem que ter o nome do congresso, número de páginas, ano. É preciso rever esta lista com cuidado.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50D" w:rsidRDefault="0034050D">
      <w:pPr>
        <w:spacing w:after="0" w:line="240" w:lineRule="auto"/>
      </w:pPr>
      <w:r>
        <w:separator/>
      </w:r>
    </w:p>
  </w:endnote>
  <w:endnote w:type="continuationSeparator" w:id="0">
    <w:p w:rsidR="0034050D" w:rsidRDefault="003405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AC4" w:rsidRDefault="00322AC4">
    <w:pPr>
      <w:pStyle w:val="Rodap"/>
      <w:jc w:val="right"/>
    </w:pPr>
    <w:fldSimple w:instr=" PAGE   \* MERGEFORMAT ">
      <w:r w:rsidR="009F7E16">
        <w:rPr>
          <w:noProof/>
        </w:rPr>
        <w:t>29</w:t>
      </w:r>
    </w:fldSimple>
  </w:p>
  <w:p w:rsidR="00322AC4" w:rsidRDefault="00322AC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50D" w:rsidRDefault="0034050D">
      <w:pPr>
        <w:spacing w:after="0" w:line="240" w:lineRule="auto"/>
      </w:pPr>
      <w:r>
        <w:separator/>
      </w:r>
    </w:p>
  </w:footnote>
  <w:footnote w:type="continuationSeparator" w:id="0">
    <w:p w:rsidR="0034050D" w:rsidRDefault="003405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E1C6B42"/>
    <w:lvl w:ilvl="0">
      <w:start w:val="1"/>
      <w:numFmt w:val="decimal"/>
      <w:pStyle w:val="sumario"/>
      <w:lvlText w:val="%1"/>
      <w:lvlJc w:val="left"/>
      <w:pPr>
        <w:tabs>
          <w:tab w:val="num" w:pos="420"/>
        </w:tabs>
        <w:ind w:left="420" w:hanging="420"/>
      </w:pPr>
      <w:rPr>
        <w:rFonts w:hint="default"/>
      </w:rPr>
    </w:lvl>
    <w:lvl w:ilvl="1">
      <w:start w:val="1"/>
      <w:numFmt w:val="decimal"/>
      <w:pStyle w:val="SubTitulo1"/>
      <w:lvlText w:val="%1.%2"/>
      <w:lvlJc w:val="left"/>
      <w:pPr>
        <w:tabs>
          <w:tab w:val="num" w:pos="420"/>
        </w:tabs>
        <w:ind w:left="420" w:hanging="420"/>
      </w:pPr>
      <w:rPr>
        <w:rFonts w:hint="default"/>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1"/>
      <w:numFmt w:val="none"/>
      <w:suff w:val="nothing"/>
      <w:lvlText w:val=""/>
      <w:lvlJc w:val="left"/>
      <w:pPr>
        <w:tabs>
          <w:tab w:val="num" w:pos="360"/>
        </w:tabs>
        <w:ind w:left="360" w:firstLine="0"/>
      </w:pPr>
    </w:lvl>
    <w:lvl w:ilvl="1">
      <w:start w:val="1"/>
      <w:numFmt w:val="none"/>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3">
    <w:nsid w:val="00000004"/>
    <w:multiLevelType w:val="multilevel"/>
    <w:tmpl w:val="00000004"/>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6">
    <w:nsid w:val="058159EE"/>
    <w:multiLevelType w:val="hybridMultilevel"/>
    <w:tmpl w:val="0A1893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35A214E"/>
    <w:multiLevelType w:val="hybridMultilevel"/>
    <w:tmpl w:val="ECF038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nsid w:val="176C38A5"/>
    <w:multiLevelType w:val="hybridMultilevel"/>
    <w:tmpl w:val="C2CA53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1DE9186C"/>
    <w:multiLevelType w:val="hybridMultilevel"/>
    <w:tmpl w:val="64D81E3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1E391704"/>
    <w:multiLevelType w:val="hybridMultilevel"/>
    <w:tmpl w:val="5F34CAA0"/>
    <w:lvl w:ilvl="0" w:tplc="04090001">
      <w:start w:val="1"/>
      <w:numFmt w:val="bullet"/>
      <w:lvlText w:val=""/>
      <w:lvlJc w:val="left"/>
      <w:pPr>
        <w:ind w:left="720" w:hanging="360"/>
      </w:pPr>
      <w:rPr>
        <w:rFonts w:ascii="Symbol" w:hAnsi="Symbol" w:hint="default"/>
      </w:rPr>
    </w:lvl>
    <w:lvl w:ilvl="1" w:tplc="E4622FEC">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D5D53"/>
    <w:multiLevelType w:val="hybridMultilevel"/>
    <w:tmpl w:val="09869A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22EF54D9"/>
    <w:multiLevelType w:val="hybridMultilevel"/>
    <w:tmpl w:val="BD1A498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276B7940"/>
    <w:multiLevelType w:val="hybridMultilevel"/>
    <w:tmpl w:val="3016255A"/>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9">
    <w:nsid w:val="27B049E7"/>
    <w:multiLevelType w:val="hybridMultilevel"/>
    <w:tmpl w:val="14126B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27F94260"/>
    <w:multiLevelType w:val="hybridMultilevel"/>
    <w:tmpl w:val="59AE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149D1"/>
    <w:multiLevelType w:val="hybridMultilevel"/>
    <w:tmpl w:val="8806D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5E2034"/>
    <w:multiLevelType w:val="hybridMultilevel"/>
    <w:tmpl w:val="3C40D93A"/>
    <w:lvl w:ilvl="0" w:tplc="04160001">
      <w:start w:val="1"/>
      <w:numFmt w:val="bullet"/>
      <w:lvlText w:val=""/>
      <w:lvlJc w:val="left"/>
      <w:pPr>
        <w:ind w:left="1470" w:hanging="360"/>
      </w:pPr>
      <w:rPr>
        <w:rFonts w:ascii="Symbol" w:hAnsi="Symbol"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23">
    <w:nsid w:val="2B6D3F87"/>
    <w:multiLevelType w:val="hybridMultilevel"/>
    <w:tmpl w:val="DB64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173A8E"/>
    <w:multiLevelType w:val="hybridMultilevel"/>
    <w:tmpl w:val="68AC092A"/>
    <w:lvl w:ilvl="0" w:tplc="B3F2B7A2">
      <w:numFmt w:val="bullet"/>
      <w:lvlText w:val=""/>
      <w:lvlJc w:val="left"/>
      <w:pPr>
        <w:ind w:left="570" w:hanging="360"/>
      </w:pPr>
      <w:rPr>
        <w:rFonts w:ascii="Symbol" w:eastAsia="Calibri" w:hAnsi="Symbol"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5">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31222DCB"/>
    <w:multiLevelType w:val="multilevel"/>
    <w:tmpl w:val="8BC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A67177"/>
    <w:multiLevelType w:val="hybridMultilevel"/>
    <w:tmpl w:val="7BA04F3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nsid w:val="35F65202"/>
    <w:multiLevelType w:val="hybridMultilevel"/>
    <w:tmpl w:val="DB18C0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3FC7704B"/>
    <w:multiLevelType w:val="hybridMultilevel"/>
    <w:tmpl w:val="672679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425C7A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4510D94"/>
    <w:multiLevelType w:val="multilevel"/>
    <w:tmpl w:val="622CA38A"/>
    <w:lvl w:ilvl="0">
      <w:start w:val="1"/>
      <w:numFmt w:val="decimal"/>
      <w:pStyle w:val="1E"/>
      <w:lvlText w:val="%1."/>
      <w:lvlJc w:val="left"/>
      <w:pPr>
        <w:ind w:left="360" w:hanging="360"/>
      </w:pPr>
    </w:lvl>
    <w:lvl w:ilvl="1">
      <w:start w:val="1"/>
      <w:numFmt w:val="decimal"/>
      <w:pStyle w:val="11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76175A"/>
    <w:multiLevelType w:val="hybridMultilevel"/>
    <w:tmpl w:val="2FAE9F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nsid w:val="549469D1"/>
    <w:multiLevelType w:val="hybridMultilevel"/>
    <w:tmpl w:val="9F7498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nsid w:val="56C350A6"/>
    <w:multiLevelType w:val="hybridMultilevel"/>
    <w:tmpl w:val="6F324C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6D2116A"/>
    <w:multiLevelType w:val="hybridMultilevel"/>
    <w:tmpl w:val="7CC052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nsid w:val="574C526E"/>
    <w:multiLevelType w:val="hybridMultilevel"/>
    <w:tmpl w:val="99D059AC"/>
    <w:lvl w:ilvl="0" w:tplc="04160001">
      <w:start w:val="1"/>
      <w:numFmt w:val="bullet"/>
      <w:lvlText w:val=""/>
      <w:lvlJc w:val="left"/>
      <w:pPr>
        <w:ind w:left="1517" w:hanging="360"/>
      </w:pPr>
      <w:rPr>
        <w:rFonts w:ascii="Symbol" w:hAnsi="Symbol" w:hint="default"/>
      </w:rPr>
    </w:lvl>
    <w:lvl w:ilvl="1" w:tplc="04160003" w:tentative="1">
      <w:start w:val="1"/>
      <w:numFmt w:val="bullet"/>
      <w:lvlText w:val="o"/>
      <w:lvlJc w:val="left"/>
      <w:pPr>
        <w:ind w:left="2237" w:hanging="360"/>
      </w:pPr>
      <w:rPr>
        <w:rFonts w:ascii="Courier New" w:hAnsi="Courier New" w:cs="Courier New" w:hint="default"/>
      </w:rPr>
    </w:lvl>
    <w:lvl w:ilvl="2" w:tplc="04160005" w:tentative="1">
      <w:start w:val="1"/>
      <w:numFmt w:val="bullet"/>
      <w:lvlText w:val=""/>
      <w:lvlJc w:val="left"/>
      <w:pPr>
        <w:ind w:left="2957" w:hanging="360"/>
      </w:pPr>
      <w:rPr>
        <w:rFonts w:ascii="Wingdings" w:hAnsi="Wingdings" w:hint="default"/>
      </w:rPr>
    </w:lvl>
    <w:lvl w:ilvl="3" w:tplc="04160001" w:tentative="1">
      <w:start w:val="1"/>
      <w:numFmt w:val="bullet"/>
      <w:lvlText w:val=""/>
      <w:lvlJc w:val="left"/>
      <w:pPr>
        <w:ind w:left="3677" w:hanging="360"/>
      </w:pPr>
      <w:rPr>
        <w:rFonts w:ascii="Symbol" w:hAnsi="Symbol" w:hint="default"/>
      </w:rPr>
    </w:lvl>
    <w:lvl w:ilvl="4" w:tplc="04160003" w:tentative="1">
      <w:start w:val="1"/>
      <w:numFmt w:val="bullet"/>
      <w:lvlText w:val="o"/>
      <w:lvlJc w:val="left"/>
      <w:pPr>
        <w:ind w:left="4397" w:hanging="360"/>
      </w:pPr>
      <w:rPr>
        <w:rFonts w:ascii="Courier New" w:hAnsi="Courier New" w:cs="Courier New" w:hint="default"/>
      </w:rPr>
    </w:lvl>
    <w:lvl w:ilvl="5" w:tplc="04160005" w:tentative="1">
      <w:start w:val="1"/>
      <w:numFmt w:val="bullet"/>
      <w:lvlText w:val=""/>
      <w:lvlJc w:val="left"/>
      <w:pPr>
        <w:ind w:left="5117" w:hanging="360"/>
      </w:pPr>
      <w:rPr>
        <w:rFonts w:ascii="Wingdings" w:hAnsi="Wingdings" w:hint="default"/>
      </w:rPr>
    </w:lvl>
    <w:lvl w:ilvl="6" w:tplc="04160001" w:tentative="1">
      <w:start w:val="1"/>
      <w:numFmt w:val="bullet"/>
      <w:lvlText w:val=""/>
      <w:lvlJc w:val="left"/>
      <w:pPr>
        <w:ind w:left="5837" w:hanging="360"/>
      </w:pPr>
      <w:rPr>
        <w:rFonts w:ascii="Symbol" w:hAnsi="Symbol" w:hint="default"/>
      </w:rPr>
    </w:lvl>
    <w:lvl w:ilvl="7" w:tplc="04160003" w:tentative="1">
      <w:start w:val="1"/>
      <w:numFmt w:val="bullet"/>
      <w:lvlText w:val="o"/>
      <w:lvlJc w:val="left"/>
      <w:pPr>
        <w:ind w:left="6557" w:hanging="360"/>
      </w:pPr>
      <w:rPr>
        <w:rFonts w:ascii="Courier New" w:hAnsi="Courier New" w:cs="Courier New" w:hint="default"/>
      </w:rPr>
    </w:lvl>
    <w:lvl w:ilvl="8" w:tplc="04160005" w:tentative="1">
      <w:start w:val="1"/>
      <w:numFmt w:val="bullet"/>
      <w:lvlText w:val=""/>
      <w:lvlJc w:val="left"/>
      <w:pPr>
        <w:ind w:left="7277" w:hanging="360"/>
      </w:pPr>
      <w:rPr>
        <w:rFonts w:ascii="Wingdings" w:hAnsi="Wingdings" w:hint="default"/>
      </w:rPr>
    </w:lvl>
  </w:abstractNum>
  <w:abstractNum w:abstractNumId="40">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1">
    <w:nsid w:val="5E0C3A1A"/>
    <w:multiLevelType w:val="hybridMultilevel"/>
    <w:tmpl w:val="77EC09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2">
    <w:nsid w:val="70954C5A"/>
    <w:multiLevelType w:val="hybridMultilevel"/>
    <w:tmpl w:val="9B68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C57EE4"/>
    <w:multiLevelType w:val="hybridMultilevel"/>
    <w:tmpl w:val="86F4DBF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44">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6">
    <w:nsid w:val="7C592857"/>
    <w:multiLevelType w:val="hybridMultilevel"/>
    <w:tmpl w:val="698A5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7C743A35"/>
    <w:multiLevelType w:val="hybridMultilevel"/>
    <w:tmpl w:val="B046DE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nsid w:val="7F0E0B4B"/>
    <w:multiLevelType w:val="hybridMultilevel"/>
    <w:tmpl w:val="81EEFB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21"/>
  </w:num>
  <w:num w:numId="6">
    <w:abstractNumId w:val="31"/>
  </w:num>
  <w:num w:numId="7">
    <w:abstractNumId w:val="22"/>
  </w:num>
  <w:num w:numId="8">
    <w:abstractNumId w:val="11"/>
  </w:num>
  <w:num w:numId="9">
    <w:abstractNumId w:val="27"/>
  </w:num>
  <w:num w:numId="10">
    <w:abstractNumId w:val="15"/>
  </w:num>
  <w:num w:numId="11">
    <w:abstractNumId w:val="32"/>
  </w:num>
  <w:num w:numId="12">
    <w:abstractNumId w:val="41"/>
  </w:num>
  <w:num w:numId="13">
    <w:abstractNumId w:val="28"/>
  </w:num>
  <w:num w:numId="14">
    <w:abstractNumId w:val="38"/>
  </w:num>
  <w:num w:numId="15">
    <w:abstractNumId w:val="47"/>
  </w:num>
  <w:num w:numId="16">
    <w:abstractNumId w:val="10"/>
  </w:num>
  <w:num w:numId="17">
    <w:abstractNumId w:val="48"/>
  </w:num>
  <w:num w:numId="18">
    <w:abstractNumId w:val="35"/>
  </w:num>
  <w:num w:numId="19">
    <w:abstractNumId w:val="39"/>
  </w:num>
  <w:num w:numId="20">
    <w:abstractNumId w:val="46"/>
  </w:num>
  <w:num w:numId="21">
    <w:abstractNumId w:val="3"/>
  </w:num>
  <w:num w:numId="22">
    <w:abstractNumId w:val="4"/>
  </w:num>
  <w:num w:numId="23">
    <w:abstractNumId w:val="5"/>
  </w:num>
  <w:num w:numId="24">
    <w:abstractNumId w:val="8"/>
  </w:num>
  <w:num w:numId="25">
    <w:abstractNumId w:val="43"/>
  </w:num>
  <w:num w:numId="26">
    <w:abstractNumId w:val="6"/>
  </w:num>
  <w:num w:numId="27">
    <w:abstractNumId w:val="25"/>
  </w:num>
  <w:num w:numId="28">
    <w:abstractNumId w:val="19"/>
  </w:num>
  <w:num w:numId="29">
    <w:abstractNumId w:val="7"/>
  </w:num>
  <w:num w:numId="30">
    <w:abstractNumId w:val="37"/>
  </w:num>
  <w:num w:numId="31">
    <w:abstractNumId w:val="30"/>
  </w:num>
  <w:num w:numId="32">
    <w:abstractNumId w:val="34"/>
  </w:num>
  <w:num w:numId="33">
    <w:abstractNumId w:val="44"/>
  </w:num>
  <w:num w:numId="34">
    <w:abstractNumId w:val="24"/>
  </w:num>
  <w:num w:numId="35">
    <w:abstractNumId w:val="45"/>
  </w:num>
  <w:num w:numId="36">
    <w:abstractNumId w:val="36"/>
  </w:num>
  <w:num w:numId="37">
    <w:abstractNumId w:val="13"/>
  </w:num>
  <w:num w:numId="38">
    <w:abstractNumId w:val="29"/>
  </w:num>
  <w:num w:numId="39">
    <w:abstractNumId w:val="18"/>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9"/>
  </w:num>
  <w:num w:numId="43">
    <w:abstractNumId w:val="40"/>
  </w:num>
  <w:num w:numId="44">
    <w:abstractNumId w:val="42"/>
  </w:num>
  <w:num w:numId="45">
    <w:abstractNumId w:val="20"/>
  </w:num>
  <w:num w:numId="46">
    <w:abstractNumId w:val="12"/>
  </w:num>
  <w:num w:numId="47">
    <w:abstractNumId w:val="33"/>
  </w:num>
  <w:num w:numId="48">
    <w:abstractNumId w:val="16"/>
  </w:num>
  <w:num w:numId="49">
    <w:abstractNumId w:val="17"/>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FA18CE"/>
    <w:rsid w:val="000040F2"/>
    <w:rsid w:val="00016564"/>
    <w:rsid w:val="00065B17"/>
    <w:rsid w:val="00130716"/>
    <w:rsid w:val="001737E3"/>
    <w:rsid w:val="0028333D"/>
    <w:rsid w:val="002930FC"/>
    <w:rsid w:val="002E2A51"/>
    <w:rsid w:val="00322AC4"/>
    <w:rsid w:val="0034050D"/>
    <w:rsid w:val="0036001F"/>
    <w:rsid w:val="003D70D1"/>
    <w:rsid w:val="0045080F"/>
    <w:rsid w:val="00465A8F"/>
    <w:rsid w:val="004C08CD"/>
    <w:rsid w:val="00561567"/>
    <w:rsid w:val="005922B1"/>
    <w:rsid w:val="007A01EE"/>
    <w:rsid w:val="007D4A8E"/>
    <w:rsid w:val="00854386"/>
    <w:rsid w:val="008626F4"/>
    <w:rsid w:val="0094192B"/>
    <w:rsid w:val="00997EB2"/>
    <w:rsid w:val="009B0779"/>
    <w:rsid w:val="009F7E16"/>
    <w:rsid w:val="00AB4646"/>
    <w:rsid w:val="00BE62F3"/>
    <w:rsid w:val="00C91C21"/>
    <w:rsid w:val="00CF3536"/>
    <w:rsid w:val="00D61DC1"/>
    <w:rsid w:val="00DB48B8"/>
    <w:rsid w:val="00DE6E1D"/>
    <w:rsid w:val="00E91D3E"/>
    <w:rsid w:val="00EA59E9"/>
    <w:rsid w:val="00FA054E"/>
    <w:rsid w:val="00FA18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A18CE"/>
    <w:pPr>
      <w:suppressAutoHyphens/>
    </w:pPr>
    <w:rPr>
      <w:rFonts w:ascii="Calibri" w:eastAsia="Calibri" w:hAnsi="Calibri" w:cs="Calibri"/>
      <w:lang w:val="en-US" w:eastAsia="ar-SA"/>
    </w:rPr>
  </w:style>
  <w:style w:type="paragraph" w:styleId="Ttulo1">
    <w:name w:val="heading 1"/>
    <w:basedOn w:val="Normal"/>
    <w:next w:val="Normal"/>
    <w:link w:val="Ttulo1Char"/>
    <w:uiPriority w:val="9"/>
    <w:qFormat/>
    <w:rsid w:val="00FA18CE"/>
    <w:pPr>
      <w:keepNext/>
      <w:tabs>
        <w:tab w:val="num" w:pos="360"/>
      </w:tabs>
      <w:spacing w:before="240" w:after="60"/>
      <w:outlineLvl w:val="0"/>
    </w:pPr>
    <w:rPr>
      <w:rFonts w:ascii="Cambria" w:eastAsia="Times New Roman" w:hAnsi="Cambria" w:cs="Times New Roman"/>
      <w:b/>
      <w:bCs/>
      <w:kern w:val="1"/>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18CE"/>
    <w:rPr>
      <w:rFonts w:ascii="Cambria" w:eastAsia="Times New Roman" w:hAnsi="Cambria" w:cs="Times New Roman"/>
      <w:b/>
      <w:bCs/>
      <w:kern w:val="1"/>
      <w:sz w:val="32"/>
      <w:szCs w:val="32"/>
      <w:lang w:val="en-US" w:eastAsia="ar-SA"/>
    </w:rPr>
  </w:style>
  <w:style w:type="character" w:customStyle="1" w:styleId="WW8Num2z0">
    <w:name w:val="WW8Num2z0"/>
    <w:rsid w:val="00FA18CE"/>
    <w:rPr>
      <w:rFonts w:ascii="Symbol" w:hAnsi="Symbol" w:cs="StarSymbol"/>
      <w:sz w:val="18"/>
      <w:szCs w:val="18"/>
    </w:rPr>
  </w:style>
  <w:style w:type="character" w:customStyle="1" w:styleId="Absatz-Standardschriftart">
    <w:name w:val="Absatz-Standardschriftart"/>
    <w:rsid w:val="00FA18CE"/>
  </w:style>
  <w:style w:type="character" w:customStyle="1" w:styleId="WW-Absatz-Standardschriftart">
    <w:name w:val="WW-Absatz-Standardschriftart"/>
    <w:rsid w:val="00FA18CE"/>
  </w:style>
  <w:style w:type="character" w:customStyle="1" w:styleId="WW8Num1z0">
    <w:name w:val="WW8Num1z0"/>
    <w:rsid w:val="00FA18CE"/>
    <w:rPr>
      <w:rFonts w:ascii="Symbol" w:hAnsi="Symbol"/>
    </w:rPr>
  </w:style>
  <w:style w:type="character" w:customStyle="1" w:styleId="WW8Num1z1">
    <w:name w:val="WW8Num1z1"/>
    <w:rsid w:val="00FA18CE"/>
    <w:rPr>
      <w:rFonts w:ascii="Courier New" w:hAnsi="Courier New"/>
    </w:rPr>
  </w:style>
  <w:style w:type="character" w:customStyle="1" w:styleId="WW8Num1z2">
    <w:name w:val="WW8Num1z2"/>
    <w:rsid w:val="00FA18CE"/>
    <w:rPr>
      <w:rFonts w:ascii="Wingdings" w:hAnsi="Wingdings"/>
    </w:rPr>
  </w:style>
  <w:style w:type="character" w:customStyle="1" w:styleId="WW8Num14z0">
    <w:name w:val="WW8Num14z0"/>
    <w:rsid w:val="00FA18CE"/>
    <w:rPr>
      <w:rFonts w:ascii="Symbol" w:eastAsia="Calibri" w:hAnsi="Symbol" w:cs="Times New Roman"/>
    </w:rPr>
  </w:style>
  <w:style w:type="character" w:customStyle="1" w:styleId="WW8Num14z1">
    <w:name w:val="WW8Num14z1"/>
    <w:rsid w:val="00FA18CE"/>
    <w:rPr>
      <w:rFonts w:ascii="Courier New" w:hAnsi="Courier New" w:cs="Courier New"/>
    </w:rPr>
  </w:style>
  <w:style w:type="character" w:customStyle="1" w:styleId="WW8Num14z2">
    <w:name w:val="WW8Num14z2"/>
    <w:rsid w:val="00FA18CE"/>
    <w:rPr>
      <w:rFonts w:ascii="Wingdings" w:hAnsi="Wingdings"/>
    </w:rPr>
  </w:style>
  <w:style w:type="character" w:customStyle="1" w:styleId="WW8Num14z3">
    <w:name w:val="WW8Num14z3"/>
    <w:rsid w:val="00FA18CE"/>
    <w:rPr>
      <w:rFonts w:ascii="Symbol" w:hAnsi="Symbol"/>
    </w:rPr>
  </w:style>
  <w:style w:type="character" w:customStyle="1" w:styleId="WW8Num17z0">
    <w:name w:val="WW8Num17z0"/>
    <w:rsid w:val="00FA18CE"/>
    <w:rPr>
      <w:rFonts w:ascii="Wingdings" w:hAnsi="Wingdings"/>
    </w:rPr>
  </w:style>
  <w:style w:type="character" w:customStyle="1" w:styleId="WW8Num17z1">
    <w:name w:val="WW8Num17z1"/>
    <w:rsid w:val="00FA18CE"/>
    <w:rPr>
      <w:rFonts w:ascii="Courier New" w:hAnsi="Courier New" w:cs="Courier New"/>
    </w:rPr>
  </w:style>
  <w:style w:type="character" w:customStyle="1" w:styleId="WW8Num17z3">
    <w:name w:val="WW8Num17z3"/>
    <w:rsid w:val="00FA18CE"/>
    <w:rPr>
      <w:rFonts w:ascii="Symbol" w:hAnsi="Symbol"/>
    </w:rPr>
  </w:style>
  <w:style w:type="character" w:customStyle="1" w:styleId="WW8Num18z0">
    <w:name w:val="WW8Num18z0"/>
    <w:rsid w:val="00FA18CE"/>
    <w:rPr>
      <w:rFonts w:ascii="Symbol" w:hAnsi="Symbol"/>
    </w:rPr>
  </w:style>
  <w:style w:type="character" w:customStyle="1" w:styleId="WW8Num18z1">
    <w:name w:val="WW8Num18z1"/>
    <w:rsid w:val="00FA18CE"/>
    <w:rPr>
      <w:rFonts w:ascii="Courier New" w:hAnsi="Courier New" w:cs="Courier New"/>
    </w:rPr>
  </w:style>
  <w:style w:type="character" w:customStyle="1" w:styleId="WW8Num18z2">
    <w:name w:val="WW8Num18z2"/>
    <w:rsid w:val="00FA18CE"/>
    <w:rPr>
      <w:rFonts w:ascii="Wingdings" w:hAnsi="Wingdings"/>
    </w:rPr>
  </w:style>
  <w:style w:type="character" w:customStyle="1" w:styleId="Fontepargpadro1">
    <w:name w:val="Fonte parág. padrão1"/>
    <w:rsid w:val="00FA18CE"/>
  </w:style>
  <w:style w:type="character" w:styleId="nfase">
    <w:name w:val="Emphasis"/>
    <w:uiPriority w:val="20"/>
    <w:qFormat/>
    <w:rsid w:val="00FA18CE"/>
    <w:rPr>
      <w:i/>
      <w:iCs/>
    </w:rPr>
  </w:style>
  <w:style w:type="character" w:customStyle="1" w:styleId="ParaSumarioChar">
    <w:name w:val="ParaSumario Char"/>
    <w:rsid w:val="00FA18CE"/>
    <w:rPr>
      <w:rFonts w:ascii="Times New Roman" w:hAnsi="Times New Roman"/>
      <w:sz w:val="24"/>
      <w:szCs w:val="24"/>
    </w:rPr>
  </w:style>
  <w:style w:type="character" w:customStyle="1" w:styleId="CabealhoChar">
    <w:name w:val="Cabeçalho Char"/>
    <w:uiPriority w:val="99"/>
    <w:rsid w:val="00FA18CE"/>
    <w:rPr>
      <w:sz w:val="22"/>
      <w:szCs w:val="22"/>
      <w:lang w:val="en-US"/>
    </w:rPr>
  </w:style>
  <w:style w:type="character" w:customStyle="1" w:styleId="RodapChar">
    <w:name w:val="Rodapé Char"/>
    <w:uiPriority w:val="99"/>
    <w:rsid w:val="00FA18CE"/>
    <w:rPr>
      <w:sz w:val="22"/>
      <w:szCs w:val="22"/>
      <w:lang w:val="en-US"/>
    </w:rPr>
  </w:style>
  <w:style w:type="character" w:styleId="Hyperlink">
    <w:name w:val="Hyperlink"/>
    <w:uiPriority w:val="99"/>
    <w:rsid w:val="00FA18CE"/>
    <w:rPr>
      <w:color w:val="0000FF"/>
      <w:u w:val="single"/>
    </w:rPr>
  </w:style>
  <w:style w:type="character" w:customStyle="1" w:styleId="TextodenotaderodapChar">
    <w:name w:val="Texto de nota de rodapé Char"/>
    <w:rsid w:val="00FA18CE"/>
    <w:rPr>
      <w:lang w:val="en-US"/>
    </w:rPr>
  </w:style>
  <w:style w:type="character" w:customStyle="1" w:styleId="CaracteresdeNotadeRodap">
    <w:name w:val="Caracteres de Nota de Rodapé"/>
    <w:rsid w:val="00FA18CE"/>
    <w:rPr>
      <w:vertAlign w:val="superscript"/>
    </w:rPr>
  </w:style>
  <w:style w:type="character" w:customStyle="1" w:styleId="sumarioChar">
    <w:name w:val="sumario Char"/>
    <w:rsid w:val="00FA18CE"/>
    <w:rPr>
      <w:rFonts w:ascii="Times New Roman" w:hAnsi="Times New Roman"/>
      <w:sz w:val="22"/>
      <w:szCs w:val="22"/>
    </w:rPr>
  </w:style>
  <w:style w:type="character" w:styleId="Refdenotaderodap">
    <w:name w:val="footnote reference"/>
    <w:semiHidden/>
    <w:rsid w:val="00FA18CE"/>
    <w:rPr>
      <w:vertAlign w:val="superscript"/>
    </w:rPr>
  </w:style>
  <w:style w:type="character" w:customStyle="1" w:styleId="CaracteresdeNotadeFim">
    <w:name w:val="Caracteres de Nota de Fim"/>
    <w:rsid w:val="00FA18CE"/>
    <w:rPr>
      <w:vertAlign w:val="superscript"/>
    </w:rPr>
  </w:style>
  <w:style w:type="character" w:customStyle="1" w:styleId="WW-CaracteresdeNotadeFim">
    <w:name w:val="WW- Caracteres de Nota de Fim"/>
    <w:rsid w:val="00FA18CE"/>
  </w:style>
  <w:style w:type="character" w:styleId="HiperlinkVisitado">
    <w:name w:val="FollowedHyperlink"/>
    <w:semiHidden/>
    <w:rsid w:val="00FA18CE"/>
    <w:rPr>
      <w:color w:val="800000"/>
      <w:u w:val="single"/>
    </w:rPr>
  </w:style>
  <w:style w:type="character" w:customStyle="1" w:styleId="Marcadores">
    <w:name w:val="Marcadores"/>
    <w:rsid w:val="00FA18CE"/>
    <w:rPr>
      <w:rFonts w:ascii="StarSymbol" w:eastAsia="StarSymbol" w:hAnsi="StarSymbol" w:cs="StarSymbol"/>
      <w:sz w:val="18"/>
      <w:szCs w:val="18"/>
    </w:rPr>
  </w:style>
  <w:style w:type="character" w:styleId="Refdenotadefim">
    <w:name w:val="endnote reference"/>
    <w:semiHidden/>
    <w:rsid w:val="00FA18CE"/>
    <w:rPr>
      <w:vertAlign w:val="superscript"/>
    </w:rPr>
  </w:style>
  <w:style w:type="paragraph" w:customStyle="1" w:styleId="Captulo">
    <w:name w:val="Capítulo"/>
    <w:basedOn w:val="Normal"/>
    <w:next w:val="Corpodetexto"/>
    <w:rsid w:val="00FA18CE"/>
    <w:pPr>
      <w:keepNext/>
      <w:spacing w:before="240" w:after="120"/>
    </w:pPr>
    <w:rPr>
      <w:rFonts w:ascii="Arial" w:eastAsia="MS Mincho" w:hAnsi="Arial" w:cs="Tahoma"/>
      <w:sz w:val="28"/>
      <w:szCs w:val="28"/>
    </w:rPr>
  </w:style>
  <w:style w:type="paragraph" w:styleId="Corpodetexto">
    <w:name w:val="Body Text"/>
    <w:basedOn w:val="Normal"/>
    <w:link w:val="CorpodetextoChar"/>
    <w:semiHidden/>
    <w:rsid w:val="00FA18CE"/>
    <w:pPr>
      <w:spacing w:after="120"/>
    </w:pPr>
  </w:style>
  <w:style w:type="character" w:customStyle="1" w:styleId="CorpodetextoChar">
    <w:name w:val="Corpo de texto Char"/>
    <w:basedOn w:val="Fontepargpadro"/>
    <w:link w:val="Corpodetexto"/>
    <w:semiHidden/>
    <w:rsid w:val="00FA18CE"/>
    <w:rPr>
      <w:rFonts w:ascii="Calibri" w:eastAsia="Calibri" w:hAnsi="Calibri" w:cs="Calibri"/>
      <w:lang w:val="en-US" w:eastAsia="ar-SA"/>
    </w:rPr>
  </w:style>
  <w:style w:type="paragraph" w:styleId="Lista">
    <w:name w:val="List"/>
    <w:basedOn w:val="Corpodetexto"/>
    <w:semiHidden/>
    <w:rsid w:val="00FA18CE"/>
    <w:rPr>
      <w:rFonts w:cs="Tahoma"/>
    </w:rPr>
  </w:style>
  <w:style w:type="paragraph" w:customStyle="1" w:styleId="Legenda1">
    <w:name w:val="Legenda1"/>
    <w:basedOn w:val="Normal"/>
    <w:next w:val="Normal"/>
    <w:rsid w:val="00FA18CE"/>
    <w:rPr>
      <w:b/>
      <w:bCs/>
      <w:sz w:val="20"/>
      <w:szCs w:val="20"/>
    </w:rPr>
  </w:style>
  <w:style w:type="paragraph" w:customStyle="1" w:styleId="ndice">
    <w:name w:val="Índice"/>
    <w:basedOn w:val="Normal"/>
    <w:rsid w:val="00FA18CE"/>
    <w:pPr>
      <w:suppressLineNumbers/>
    </w:pPr>
    <w:rPr>
      <w:rFonts w:cs="Tahoma"/>
    </w:rPr>
  </w:style>
  <w:style w:type="paragraph" w:styleId="SemEspaamento">
    <w:name w:val="No Spacing"/>
    <w:qFormat/>
    <w:rsid w:val="00FA18CE"/>
    <w:pPr>
      <w:suppressAutoHyphens/>
      <w:spacing w:after="0" w:line="240" w:lineRule="auto"/>
    </w:pPr>
    <w:rPr>
      <w:rFonts w:ascii="Calibri" w:eastAsia="Calibri" w:hAnsi="Calibri" w:cs="Calibri"/>
      <w:lang w:val="en-US" w:eastAsia="ar-SA"/>
    </w:rPr>
  </w:style>
  <w:style w:type="paragraph" w:customStyle="1" w:styleId="ParaSumario">
    <w:name w:val="ParaSumario"/>
    <w:basedOn w:val="Normal"/>
    <w:rsid w:val="00FA18CE"/>
    <w:pPr>
      <w:tabs>
        <w:tab w:val="left" w:pos="7095"/>
      </w:tabs>
      <w:spacing w:after="0" w:line="240" w:lineRule="auto"/>
    </w:pPr>
    <w:rPr>
      <w:rFonts w:ascii="Times New Roman" w:hAnsi="Times New Roman"/>
      <w:sz w:val="24"/>
      <w:szCs w:val="24"/>
      <w:lang w:val="pt-BR"/>
    </w:rPr>
  </w:style>
  <w:style w:type="paragraph" w:styleId="Cabealho">
    <w:name w:val="header"/>
    <w:basedOn w:val="Normal"/>
    <w:link w:val="CabealhoChar1"/>
    <w:uiPriority w:val="99"/>
    <w:rsid w:val="00FA18CE"/>
    <w:pPr>
      <w:tabs>
        <w:tab w:val="center" w:pos="4252"/>
        <w:tab w:val="right" w:pos="8504"/>
      </w:tabs>
    </w:pPr>
  </w:style>
  <w:style w:type="character" w:customStyle="1" w:styleId="CabealhoChar1">
    <w:name w:val="Cabeçalho Char1"/>
    <w:basedOn w:val="Fontepargpadro"/>
    <w:link w:val="Cabealho"/>
    <w:uiPriority w:val="99"/>
    <w:rsid w:val="00FA18CE"/>
    <w:rPr>
      <w:rFonts w:ascii="Calibri" w:eastAsia="Calibri" w:hAnsi="Calibri" w:cs="Calibri"/>
      <w:lang w:val="en-US" w:eastAsia="ar-SA"/>
    </w:rPr>
  </w:style>
  <w:style w:type="paragraph" w:styleId="Rodap">
    <w:name w:val="footer"/>
    <w:basedOn w:val="Normal"/>
    <w:link w:val="RodapChar1"/>
    <w:uiPriority w:val="99"/>
    <w:rsid w:val="00FA18CE"/>
    <w:pPr>
      <w:tabs>
        <w:tab w:val="center" w:pos="4252"/>
        <w:tab w:val="right" w:pos="8504"/>
      </w:tabs>
    </w:pPr>
  </w:style>
  <w:style w:type="character" w:customStyle="1" w:styleId="RodapChar1">
    <w:name w:val="Rodapé Char1"/>
    <w:basedOn w:val="Fontepargpadro"/>
    <w:link w:val="Rodap"/>
    <w:uiPriority w:val="99"/>
    <w:rsid w:val="00FA18CE"/>
    <w:rPr>
      <w:rFonts w:ascii="Calibri" w:eastAsia="Calibri" w:hAnsi="Calibri" w:cs="Calibri"/>
      <w:lang w:val="en-US" w:eastAsia="ar-SA"/>
    </w:rPr>
  </w:style>
  <w:style w:type="paragraph" w:customStyle="1" w:styleId="western">
    <w:name w:val="western"/>
    <w:basedOn w:val="Normal"/>
    <w:rsid w:val="00FA18CE"/>
    <w:pPr>
      <w:spacing w:before="280" w:after="280" w:line="240" w:lineRule="auto"/>
    </w:pPr>
    <w:rPr>
      <w:rFonts w:ascii="Times New Roman" w:eastAsia="Times New Roman" w:hAnsi="Times New Roman"/>
      <w:sz w:val="24"/>
      <w:szCs w:val="24"/>
      <w:lang w:val="pt-BR"/>
    </w:rPr>
  </w:style>
  <w:style w:type="paragraph" w:styleId="Textodenotaderodap">
    <w:name w:val="footnote text"/>
    <w:basedOn w:val="Normal"/>
    <w:link w:val="TextodenotaderodapChar1"/>
    <w:semiHidden/>
    <w:rsid w:val="00FA18CE"/>
    <w:rPr>
      <w:sz w:val="20"/>
      <w:szCs w:val="20"/>
    </w:rPr>
  </w:style>
  <w:style w:type="character" w:customStyle="1" w:styleId="TextodenotaderodapChar1">
    <w:name w:val="Texto de nota de rodapé Char1"/>
    <w:basedOn w:val="Fontepargpadro"/>
    <w:link w:val="Textodenotaderodap"/>
    <w:semiHidden/>
    <w:rsid w:val="00FA18CE"/>
    <w:rPr>
      <w:rFonts w:ascii="Calibri" w:eastAsia="Calibri" w:hAnsi="Calibri" w:cs="Calibri"/>
      <w:sz w:val="20"/>
      <w:szCs w:val="20"/>
      <w:lang w:val="en-US" w:eastAsia="ar-SA"/>
    </w:rPr>
  </w:style>
  <w:style w:type="paragraph" w:customStyle="1" w:styleId="Li">
    <w:name w:val="Li"/>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Div">
    <w:name w:val="Div"/>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ndicedeilustraes1">
    <w:name w:val="Índice de ilustrações1"/>
    <w:basedOn w:val="Normal"/>
    <w:next w:val="Normal"/>
    <w:rsid w:val="00FA18CE"/>
  </w:style>
  <w:style w:type="paragraph" w:styleId="CabealhodoSumrio">
    <w:name w:val="TOC Heading"/>
    <w:basedOn w:val="Ttulo1"/>
    <w:next w:val="Normal"/>
    <w:qFormat/>
    <w:rsid w:val="00FA18CE"/>
    <w:pPr>
      <w:keepLines/>
      <w:tabs>
        <w:tab w:val="clear" w:pos="360"/>
      </w:tabs>
      <w:spacing w:before="480" w:after="0"/>
    </w:pPr>
    <w:rPr>
      <w:color w:val="365F91"/>
      <w:sz w:val="28"/>
      <w:szCs w:val="28"/>
      <w:lang w:val="pt-BR"/>
    </w:rPr>
  </w:style>
  <w:style w:type="paragraph" w:customStyle="1" w:styleId="sumario">
    <w:name w:val="sumario"/>
    <w:basedOn w:val="Normal"/>
    <w:link w:val="sumarioChar1"/>
    <w:rsid w:val="00FA18CE"/>
    <w:pPr>
      <w:numPr>
        <w:numId w:val="1"/>
      </w:numPr>
    </w:pPr>
    <w:rPr>
      <w:rFonts w:ascii="Times New Roman" w:hAnsi="Times New Roman" w:cs="Times New Roman"/>
    </w:rPr>
  </w:style>
  <w:style w:type="paragraph" w:styleId="Sumrio2">
    <w:name w:val="toc 2"/>
    <w:basedOn w:val="Normal"/>
    <w:next w:val="Normal"/>
    <w:semiHidden/>
    <w:rsid w:val="00FA18CE"/>
    <w:pPr>
      <w:ind w:left="220"/>
    </w:pPr>
  </w:style>
  <w:style w:type="paragraph" w:styleId="Sumrio1">
    <w:name w:val="toc 1"/>
    <w:basedOn w:val="Normal"/>
    <w:next w:val="Normal"/>
    <w:uiPriority w:val="39"/>
    <w:rsid w:val="00FA18CE"/>
  </w:style>
  <w:style w:type="paragraph" w:styleId="Sumrio3">
    <w:name w:val="toc 3"/>
    <w:basedOn w:val="Normal"/>
    <w:next w:val="Normal"/>
    <w:semiHidden/>
    <w:rsid w:val="00FA18CE"/>
    <w:pPr>
      <w:ind w:left="440"/>
    </w:pPr>
  </w:style>
  <w:style w:type="paragraph" w:customStyle="1" w:styleId="Contedodoquadro">
    <w:name w:val="Conteúdo do quadro"/>
    <w:basedOn w:val="Corpodetexto"/>
    <w:rsid w:val="00FA18CE"/>
  </w:style>
  <w:style w:type="paragraph" w:styleId="Sumrio4">
    <w:name w:val="toc 4"/>
    <w:basedOn w:val="ndice"/>
    <w:semiHidden/>
    <w:rsid w:val="00FA18CE"/>
    <w:pPr>
      <w:tabs>
        <w:tab w:val="right" w:leader="dot" w:pos="9637"/>
      </w:tabs>
      <w:ind w:left="849"/>
    </w:pPr>
  </w:style>
  <w:style w:type="paragraph" w:styleId="Sumrio5">
    <w:name w:val="toc 5"/>
    <w:basedOn w:val="ndice"/>
    <w:semiHidden/>
    <w:rsid w:val="00FA18CE"/>
    <w:pPr>
      <w:tabs>
        <w:tab w:val="right" w:leader="dot" w:pos="9637"/>
      </w:tabs>
      <w:ind w:left="1132"/>
    </w:pPr>
  </w:style>
  <w:style w:type="paragraph" w:styleId="Sumrio6">
    <w:name w:val="toc 6"/>
    <w:basedOn w:val="ndice"/>
    <w:semiHidden/>
    <w:rsid w:val="00FA18CE"/>
    <w:pPr>
      <w:tabs>
        <w:tab w:val="right" w:leader="dot" w:pos="9637"/>
      </w:tabs>
      <w:ind w:left="1415"/>
    </w:pPr>
  </w:style>
  <w:style w:type="paragraph" w:styleId="Sumrio7">
    <w:name w:val="toc 7"/>
    <w:basedOn w:val="ndice"/>
    <w:semiHidden/>
    <w:rsid w:val="00FA18CE"/>
    <w:pPr>
      <w:tabs>
        <w:tab w:val="right" w:leader="dot" w:pos="9637"/>
      </w:tabs>
      <w:ind w:left="1698"/>
    </w:pPr>
  </w:style>
  <w:style w:type="paragraph" w:styleId="Sumrio8">
    <w:name w:val="toc 8"/>
    <w:basedOn w:val="ndice"/>
    <w:semiHidden/>
    <w:rsid w:val="00FA18CE"/>
    <w:pPr>
      <w:tabs>
        <w:tab w:val="right" w:leader="dot" w:pos="9637"/>
      </w:tabs>
      <w:ind w:left="1981"/>
    </w:pPr>
  </w:style>
  <w:style w:type="paragraph" w:styleId="Sumrio9">
    <w:name w:val="toc 9"/>
    <w:basedOn w:val="ndice"/>
    <w:semiHidden/>
    <w:rsid w:val="00FA18CE"/>
    <w:pPr>
      <w:tabs>
        <w:tab w:val="right" w:leader="dot" w:pos="9637"/>
      </w:tabs>
      <w:ind w:left="2264"/>
    </w:pPr>
  </w:style>
  <w:style w:type="paragraph" w:customStyle="1" w:styleId="Contedo10">
    <w:name w:val="Conteúdo 10"/>
    <w:basedOn w:val="ndice"/>
    <w:rsid w:val="00FA18CE"/>
    <w:pPr>
      <w:tabs>
        <w:tab w:val="right" w:leader="dot" w:pos="9637"/>
      </w:tabs>
      <w:ind w:left="2547"/>
    </w:pPr>
  </w:style>
  <w:style w:type="paragraph" w:styleId="Legenda">
    <w:name w:val="caption"/>
    <w:basedOn w:val="Normal"/>
    <w:next w:val="Normal"/>
    <w:uiPriority w:val="35"/>
    <w:unhideWhenUsed/>
    <w:qFormat/>
    <w:rsid w:val="00FA18CE"/>
    <w:rPr>
      <w:b/>
      <w:bCs/>
      <w:sz w:val="20"/>
      <w:szCs w:val="20"/>
    </w:rPr>
  </w:style>
  <w:style w:type="paragraph" w:styleId="ndicedeilustraes">
    <w:name w:val="table of figures"/>
    <w:basedOn w:val="Normal"/>
    <w:next w:val="Normal"/>
    <w:uiPriority w:val="99"/>
    <w:unhideWhenUsed/>
    <w:rsid w:val="00FA18CE"/>
  </w:style>
  <w:style w:type="paragraph" w:customStyle="1" w:styleId="Ttulo">
    <w:name w:val="Título_"/>
    <w:basedOn w:val="sumario"/>
    <w:link w:val="TtuloChar"/>
    <w:qFormat/>
    <w:rsid w:val="00FA18CE"/>
    <w:pPr>
      <w:tabs>
        <w:tab w:val="clear" w:pos="420"/>
      </w:tabs>
    </w:pPr>
    <w:rPr>
      <w:b/>
    </w:rPr>
  </w:style>
  <w:style w:type="paragraph" w:customStyle="1" w:styleId="SubTitulo1">
    <w:name w:val="SubTitulo_1"/>
    <w:basedOn w:val="Ttulo"/>
    <w:link w:val="SubTitulo1Char"/>
    <w:qFormat/>
    <w:rsid w:val="00FA18CE"/>
    <w:pPr>
      <w:numPr>
        <w:ilvl w:val="1"/>
      </w:numPr>
    </w:pPr>
    <w:rPr>
      <w:b w:val="0"/>
    </w:rPr>
  </w:style>
  <w:style w:type="character" w:customStyle="1" w:styleId="sumarioChar1">
    <w:name w:val="sumario Char1"/>
    <w:link w:val="sumario"/>
    <w:rsid w:val="00FA18CE"/>
    <w:rPr>
      <w:rFonts w:ascii="Times New Roman" w:eastAsia="Calibri" w:hAnsi="Times New Roman" w:cs="Times New Roman"/>
      <w:lang w:eastAsia="ar-SA"/>
    </w:rPr>
  </w:style>
  <w:style w:type="character" w:customStyle="1" w:styleId="TtuloChar">
    <w:name w:val="Título_ Char"/>
    <w:link w:val="Ttulo"/>
    <w:rsid w:val="00FA18CE"/>
    <w:rPr>
      <w:rFonts w:ascii="Times New Roman" w:eastAsia="Calibri" w:hAnsi="Times New Roman" w:cs="Times New Roman"/>
      <w:b/>
      <w:lang w:eastAsia="ar-SA"/>
    </w:rPr>
  </w:style>
  <w:style w:type="paragraph" w:customStyle="1" w:styleId="SubTitulo2">
    <w:name w:val="SubTitulo_2"/>
    <w:basedOn w:val="sumario"/>
    <w:link w:val="SubTitulo2Char"/>
    <w:qFormat/>
    <w:rsid w:val="00FA18CE"/>
    <w:pPr>
      <w:numPr>
        <w:ilvl w:val="2"/>
      </w:numPr>
    </w:pPr>
    <w:rPr>
      <w:u w:val="single"/>
    </w:rPr>
  </w:style>
  <w:style w:type="character" w:customStyle="1" w:styleId="SubTitulo1Char">
    <w:name w:val="SubTitulo_1 Char"/>
    <w:basedOn w:val="TtuloChar"/>
    <w:link w:val="SubTitulo1"/>
    <w:rsid w:val="00FA18CE"/>
    <w:rPr>
      <w:rFonts w:ascii="Times New Roman" w:eastAsia="Calibri" w:hAnsi="Times New Roman" w:cs="Times New Roman"/>
      <w:b/>
      <w:lang w:eastAsia="ar-SA"/>
    </w:rPr>
  </w:style>
  <w:style w:type="paragraph" w:customStyle="1" w:styleId="sUBtITULO3">
    <w:name w:val="sUBtITULO_3"/>
    <w:basedOn w:val="sumario"/>
    <w:link w:val="sUBtITULO3Char"/>
    <w:qFormat/>
    <w:rsid w:val="00FA18CE"/>
    <w:pPr>
      <w:numPr>
        <w:ilvl w:val="3"/>
      </w:numPr>
    </w:pPr>
    <w:rPr>
      <w:i/>
    </w:rPr>
  </w:style>
  <w:style w:type="character" w:customStyle="1" w:styleId="SubTitulo2Char">
    <w:name w:val="SubTitulo_2 Char"/>
    <w:link w:val="SubTitulo2"/>
    <w:rsid w:val="00FA18CE"/>
    <w:rPr>
      <w:rFonts w:ascii="Times New Roman" w:eastAsia="Calibri" w:hAnsi="Times New Roman" w:cs="Times New Roman"/>
      <w:u w:val="single"/>
      <w:lang w:eastAsia="ar-SA"/>
    </w:rPr>
  </w:style>
  <w:style w:type="paragraph" w:customStyle="1" w:styleId="TXT">
    <w:name w:val="TXT"/>
    <w:basedOn w:val="Normal"/>
    <w:link w:val="TXTChar"/>
    <w:qFormat/>
    <w:rsid w:val="00FA18CE"/>
    <w:pPr>
      <w:tabs>
        <w:tab w:val="left" w:pos="0"/>
      </w:tabs>
      <w:jc w:val="both"/>
    </w:pPr>
    <w:rPr>
      <w:rFonts w:ascii="Times New Roman" w:eastAsia="Arial" w:hAnsi="Times New Roman" w:cs="Times New Roman"/>
    </w:rPr>
  </w:style>
  <w:style w:type="character" w:customStyle="1" w:styleId="sUBtITULO3Char">
    <w:name w:val="sUBtITULO_3 Char"/>
    <w:link w:val="sUBtITULO3"/>
    <w:rsid w:val="00FA18CE"/>
    <w:rPr>
      <w:rFonts w:ascii="Times New Roman" w:eastAsia="Calibri" w:hAnsi="Times New Roman" w:cs="Times New Roman"/>
      <w:i/>
      <w:lang w:eastAsia="ar-SA"/>
    </w:rPr>
  </w:style>
  <w:style w:type="paragraph" w:customStyle="1" w:styleId="TXTMONO">
    <w:name w:val="TXTMONO"/>
    <w:basedOn w:val="Normal"/>
    <w:link w:val="TXTMONOChar"/>
    <w:qFormat/>
    <w:rsid w:val="00FA18CE"/>
    <w:pPr>
      <w:spacing w:before="280" w:after="280" w:line="360" w:lineRule="auto"/>
      <w:ind w:firstLine="420"/>
      <w:jc w:val="both"/>
    </w:pPr>
    <w:rPr>
      <w:rFonts w:ascii="Times New Roman" w:hAnsi="Times New Roman" w:cs="Times New Roman"/>
    </w:rPr>
  </w:style>
  <w:style w:type="character" w:customStyle="1" w:styleId="TXTChar">
    <w:name w:val="TXT Char"/>
    <w:link w:val="TXT"/>
    <w:rsid w:val="00FA18CE"/>
    <w:rPr>
      <w:rFonts w:ascii="Times New Roman" w:eastAsia="Arial" w:hAnsi="Times New Roman" w:cs="Times New Roman"/>
      <w:lang w:eastAsia="ar-SA"/>
    </w:rPr>
  </w:style>
  <w:style w:type="paragraph" w:customStyle="1" w:styleId="Texto">
    <w:name w:val="Texto_"/>
    <w:basedOn w:val="Normal"/>
    <w:link w:val="TextoChar"/>
    <w:rsid w:val="00FA18CE"/>
    <w:pPr>
      <w:spacing w:before="280" w:after="280" w:line="360" w:lineRule="auto"/>
      <w:ind w:firstLine="708"/>
      <w:jc w:val="both"/>
    </w:pPr>
    <w:rPr>
      <w:rFonts w:ascii="Times New Roman" w:hAnsi="Times New Roman" w:cs="Times New Roman"/>
      <w:sz w:val="24"/>
      <w:szCs w:val="24"/>
    </w:rPr>
  </w:style>
  <w:style w:type="character" w:customStyle="1" w:styleId="TXTMONOChar">
    <w:name w:val="TXTMONO Char"/>
    <w:link w:val="TXTMONO"/>
    <w:rsid w:val="00FA18CE"/>
    <w:rPr>
      <w:rFonts w:ascii="Times New Roman" w:eastAsia="Calibri" w:hAnsi="Times New Roman" w:cs="Times New Roman"/>
      <w:lang w:eastAsia="ar-SA"/>
    </w:rPr>
  </w:style>
  <w:style w:type="paragraph" w:customStyle="1" w:styleId="TXTXT">
    <w:name w:val="TXTXT"/>
    <w:basedOn w:val="Normal"/>
    <w:link w:val="TXTXTChar"/>
    <w:qFormat/>
    <w:rsid w:val="00FA18CE"/>
    <w:pPr>
      <w:spacing w:before="280" w:after="280" w:line="360" w:lineRule="auto"/>
      <w:jc w:val="both"/>
    </w:pPr>
    <w:rPr>
      <w:rFonts w:ascii="Times New Roman" w:hAnsi="Times New Roman" w:cs="Times New Roman"/>
      <w:color w:val="000000"/>
      <w:sz w:val="24"/>
      <w:szCs w:val="24"/>
      <w:shd w:val="clear" w:color="auto" w:fill="FFFFFF"/>
    </w:rPr>
  </w:style>
  <w:style w:type="character" w:customStyle="1" w:styleId="TextoChar">
    <w:name w:val="Texto_ Char"/>
    <w:link w:val="Texto"/>
    <w:rsid w:val="00FA18CE"/>
    <w:rPr>
      <w:rFonts w:ascii="Times New Roman" w:eastAsia="Calibri" w:hAnsi="Times New Roman" w:cs="Times New Roman"/>
      <w:sz w:val="24"/>
      <w:szCs w:val="24"/>
      <w:lang w:eastAsia="ar-SA"/>
    </w:rPr>
  </w:style>
  <w:style w:type="paragraph" w:customStyle="1" w:styleId="abnt">
    <w:name w:val="abnt"/>
    <w:basedOn w:val="sumario"/>
    <w:link w:val="abntChar"/>
    <w:rsid w:val="00FA18CE"/>
    <w:pPr>
      <w:numPr>
        <w:numId w:val="0"/>
      </w:numPr>
      <w:ind w:firstLine="1134"/>
      <w:jc w:val="both"/>
    </w:pPr>
    <w:rPr>
      <w:sz w:val="24"/>
      <w:szCs w:val="24"/>
    </w:rPr>
  </w:style>
  <w:style w:type="character" w:customStyle="1" w:styleId="TXTXTChar">
    <w:name w:val="TXTXT Char"/>
    <w:link w:val="TXTXT"/>
    <w:rsid w:val="00FA18CE"/>
    <w:rPr>
      <w:rFonts w:ascii="Times New Roman" w:eastAsia="Calibri" w:hAnsi="Times New Roman" w:cs="Times New Roman"/>
      <w:color w:val="000000"/>
      <w:sz w:val="24"/>
      <w:szCs w:val="24"/>
      <w:lang w:val="en-US" w:eastAsia="ar-SA"/>
    </w:rPr>
  </w:style>
  <w:style w:type="paragraph" w:customStyle="1" w:styleId="ABNT0">
    <w:name w:val="ABNT"/>
    <w:basedOn w:val="abnt"/>
    <w:link w:val="ABNTChar0"/>
    <w:qFormat/>
    <w:rsid w:val="00FA18CE"/>
    <w:pPr>
      <w:spacing w:after="0" w:line="360" w:lineRule="auto"/>
    </w:pPr>
    <w:rPr>
      <w:shd w:val="clear" w:color="auto" w:fill="FFFFFF"/>
    </w:rPr>
  </w:style>
  <w:style w:type="character" w:customStyle="1" w:styleId="abntChar">
    <w:name w:val="abnt Char"/>
    <w:link w:val="abnt"/>
    <w:rsid w:val="00FA18CE"/>
    <w:rPr>
      <w:rFonts w:ascii="Times New Roman" w:eastAsia="Calibri" w:hAnsi="Times New Roman" w:cs="Times New Roman"/>
      <w:sz w:val="24"/>
      <w:szCs w:val="24"/>
      <w:lang w:eastAsia="ar-SA"/>
    </w:rPr>
  </w:style>
  <w:style w:type="paragraph" w:customStyle="1" w:styleId="ABNT2">
    <w:name w:val="ABNT_2"/>
    <w:basedOn w:val="ABNT0"/>
    <w:link w:val="ABNT2Char"/>
    <w:qFormat/>
    <w:rsid w:val="00FA18CE"/>
    <w:pPr>
      <w:spacing w:before="120" w:after="120"/>
    </w:pPr>
  </w:style>
  <w:style w:type="character" w:customStyle="1" w:styleId="ABNTChar0">
    <w:name w:val="ABNT Char"/>
    <w:basedOn w:val="abntChar"/>
    <w:link w:val="ABNT0"/>
    <w:rsid w:val="00FA18CE"/>
    <w:rPr>
      <w:rFonts w:ascii="Times New Roman" w:eastAsia="Calibri" w:hAnsi="Times New Roman" w:cs="Times New Roman"/>
      <w:sz w:val="24"/>
      <w:szCs w:val="24"/>
      <w:lang w:eastAsia="ar-SA"/>
    </w:rPr>
  </w:style>
  <w:style w:type="paragraph" w:customStyle="1" w:styleId="1">
    <w:name w:val="1."/>
    <w:basedOn w:val="Normal"/>
    <w:link w:val="1Char"/>
    <w:qFormat/>
    <w:rsid w:val="00FA18CE"/>
    <w:pPr>
      <w:suppressAutoHyphens w:val="0"/>
    </w:pPr>
    <w:rPr>
      <w:rFonts w:cs="Times New Roman"/>
      <w:b/>
      <w:color w:val="17365D"/>
      <w:sz w:val="24"/>
      <w:szCs w:val="24"/>
      <w:lang w:eastAsia="en-US"/>
    </w:rPr>
  </w:style>
  <w:style w:type="character" w:customStyle="1" w:styleId="ABNT2Char">
    <w:name w:val="ABNT_2 Char"/>
    <w:basedOn w:val="ABNTChar0"/>
    <w:link w:val="ABNT2"/>
    <w:rsid w:val="00FA18CE"/>
    <w:rPr>
      <w:rFonts w:ascii="Times New Roman" w:eastAsia="Calibri" w:hAnsi="Times New Roman" w:cs="Times New Roman"/>
      <w:sz w:val="24"/>
      <w:szCs w:val="24"/>
      <w:lang w:eastAsia="ar-SA"/>
    </w:rPr>
  </w:style>
  <w:style w:type="character" w:customStyle="1" w:styleId="1Char">
    <w:name w:val="1. Char"/>
    <w:link w:val="1"/>
    <w:rsid w:val="00FA18CE"/>
    <w:rPr>
      <w:rFonts w:ascii="Calibri" w:eastAsia="Calibri" w:hAnsi="Calibri" w:cs="Times New Roman"/>
      <w:b/>
      <w:color w:val="17365D"/>
      <w:sz w:val="24"/>
      <w:szCs w:val="24"/>
    </w:rPr>
  </w:style>
  <w:style w:type="paragraph" w:styleId="Textodebalo">
    <w:name w:val="Balloon Text"/>
    <w:basedOn w:val="Normal"/>
    <w:link w:val="TextodebaloChar"/>
    <w:uiPriority w:val="99"/>
    <w:semiHidden/>
    <w:unhideWhenUsed/>
    <w:rsid w:val="00FA18CE"/>
    <w:pPr>
      <w:suppressAutoHyphens w:val="0"/>
      <w:spacing w:after="0" w:line="240" w:lineRule="auto"/>
    </w:pPr>
    <w:rPr>
      <w:rFonts w:ascii="Tahoma" w:hAnsi="Tahoma" w:cs="Times New Roman"/>
      <w:sz w:val="16"/>
      <w:szCs w:val="16"/>
      <w:lang w:eastAsia="en-US"/>
    </w:rPr>
  </w:style>
  <w:style w:type="character" w:customStyle="1" w:styleId="TextodebaloChar">
    <w:name w:val="Texto de balão Char"/>
    <w:basedOn w:val="Fontepargpadro"/>
    <w:link w:val="Textodebalo"/>
    <w:uiPriority w:val="99"/>
    <w:semiHidden/>
    <w:rsid w:val="00FA18CE"/>
    <w:rPr>
      <w:rFonts w:ascii="Tahoma" w:eastAsia="Calibri" w:hAnsi="Tahoma" w:cs="Times New Roman"/>
      <w:sz w:val="16"/>
      <w:szCs w:val="16"/>
    </w:rPr>
  </w:style>
  <w:style w:type="paragraph" w:customStyle="1" w:styleId="1E">
    <w:name w:val="1. E"/>
    <w:basedOn w:val="1"/>
    <w:link w:val="1EChar"/>
    <w:qFormat/>
    <w:rsid w:val="00FA18CE"/>
    <w:pPr>
      <w:numPr>
        <w:numId w:val="11"/>
      </w:numPr>
    </w:pPr>
  </w:style>
  <w:style w:type="paragraph" w:customStyle="1" w:styleId="11E">
    <w:name w:val="1.1. E"/>
    <w:basedOn w:val="1E"/>
    <w:link w:val="11EChar"/>
    <w:qFormat/>
    <w:rsid w:val="00FA18CE"/>
    <w:pPr>
      <w:numPr>
        <w:ilvl w:val="1"/>
      </w:numPr>
      <w:ind w:left="0" w:firstLine="0"/>
    </w:pPr>
    <w:rPr>
      <w:i/>
    </w:rPr>
  </w:style>
  <w:style w:type="character" w:customStyle="1" w:styleId="1EChar">
    <w:name w:val="1. E Char"/>
    <w:basedOn w:val="1Char"/>
    <w:link w:val="1E"/>
    <w:rsid w:val="00FA18CE"/>
    <w:rPr>
      <w:rFonts w:ascii="Calibri" w:eastAsia="Calibri" w:hAnsi="Calibri" w:cs="Times New Roman"/>
      <w:b/>
      <w:color w:val="17365D"/>
      <w:sz w:val="24"/>
      <w:szCs w:val="24"/>
    </w:rPr>
  </w:style>
  <w:style w:type="character" w:customStyle="1" w:styleId="11EChar">
    <w:name w:val="1.1. E Char"/>
    <w:link w:val="11E"/>
    <w:rsid w:val="00FA18CE"/>
    <w:rPr>
      <w:rFonts w:ascii="Calibri" w:eastAsia="Calibri" w:hAnsi="Calibri" w:cs="Times New Roman"/>
      <w:b/>
      <w:i/>
      <w:color w:val="17365D"/>
      <w:sz w:val="24"/>
      <w:szCs w:val="24"/>
    </w:rPr>
  </w:style>
  <w:style w:type="paragraph" w:styleId="Remissivo1">
    <w:name w:val="index 1"/>
    <w:basedOn w:val="Normal"/>
    <w:next w:val="Normal"/>
    <w:autoRedefine/>
    <w:uiPriority w:val="99"/>
    <w:semiHidden/>
    <w:unhideWhenUsed/>
    <w:rsid w:val="00FA18CE"/>
    <w:pPr>
      <w:ind w:left="220" w:hanging="220"/>
    </w:pPr>
    <w:rPr>
      <w:rFonts w:ascii="Times New Roman" w:hAnsi="Times New Roman"/>
      <w:sz w:val="24"/>
    </w:rPr>
  </w:style>
  <w:style w:type="character" w:styleId="Refdecomentrio">
    <w:name w:val="annotation reference"/>
    <w:uiPriority w:val="99"/>
    <w:semiHidden/>
    <w:unhideWhenUsed/>
    <w:rsid w:val="00FA18CE"/>
    <w:rPr>
      <w:sz w:val="16"/>
      <w:szCs w:val="16"/>
    </w:rPr>
  </w:style>
  <w:style w:type="paragraph" w:styleId="Textodecomentrio">
    <w:name w:val="annotation text"/>
    <w:basedOn w:val="Normal"/>
    <w:link w:val="TextodecomentrioChar"/>
    <w:uiPriority w:val="99"/>
    <w:semiHidden/>
    <w:unhideWhenUsed/>
    <w:rsid w:val="00FA18CE"/>
    <w:rPr>
      <w:rFonts w:cs="Times New Roman"/>
      <w:sz w:val="20"/>
      <w:szCs w:val="20"/>
    </w:rPr>
  </w:style>
  <w:style w:type="character" w:customStyle="1" w:styleId="TextodecomentrioChar">
    <w:name w:val="Texto de comentário Char"/>
    <w:basedOn w:val="Fontepargpadro"/>
    <w:link w:val="Textodecomentrio"/>
    <w:uiPriority w:val="99"/>
    <w:semiHidden/>
    <w:rsid w:val="00FA18CE"/>
    <w:rPr>
      <w:rFonts w:ascii="Calibri" w:eastAsia="Calibri" w:hAnsi="Calibri" w:cs="Times New Roman"/>
      <w:sz w:val="20"/>
      <w:szCs w:val="20"/>
      <w:lang w:val="en-US" w:eastAsia="ar-SA"/>
    </w:rPr>
  </w:style>
  <w:style w:type="paragraph" w:styleId="Assuntodocomentrio">
    <w:name w:val="annotation subject"/>
    <w:basedOn w:val="Textodecomentrio"/>
    <w:next w:val="Textodecomentrio"/>
    <w:link w:val="AssuntodocomentrioChar"/>
    <w:uiPriority w:val="99"/>
    <w:semiHidden/>
    <w:unhideWhenUsed/>
    <w:rsid w:val="00FA18CE"/>
    <w:rPr>
      <w:b/>
      <w:bCs/>
    </w:rPr>
  </w:style>
  <w:style w:type="character" w:customStyle="1" w:styleId="AssuntodocomentrioChar">
    <w:name w:val="Assunto do comentário Char"/>
    <w:basedOn w:val="TextodecomentrioChar"/>
    <w:link w:val="Assuntodocomentrio"/>
    <w:uiPriority w:val="99"/>
    <w:semiHidden/>
    <w:rsid w:val="00FA18CE"/>
    <w:rPr>
      <w:rFonts w:ascii="Calibri" w:eastAsia="Calibri" w:hAnsi="Calibri" w:cs="Times New Roman"/>
      <w:b/>
      <w:bCs/>
      <w:sz w:val="20"/>
      <w:szCs w:val="20"/>
      <w:lang w:val="en-US" w:eastAsia="ar-SA"/>
    </w:rPr>
  </w:style>
  <w:style w:type="paragraph" w:customStyle="1" w:styleId="Bibliografia1">
    <w:name w:val="Bibliografia1"/>
    <w:basedOn w:val="SubTitulo1"/>
    <w:link w:val="BibliographyChar"/>
    <w:rsid w:val="00FA18CE"/>
    <w:pPr>
      <w:numPr>
        <w:ilvl w:val="0"/>
        <w:numId w:val="0"/>
      </w:numPr>
      <w:spacing w:after="0" w:line="240" w:lineRule="auto"/>
    </w:pPr>
  </w:style>
  <w:style w:type="character" w:customStyle="1" w:styleId="BibliographyChar">
    <w:name w:val="Bibliography Char"/>
    <w:basedOn w:val="SubTitulo1Char"/>
    <w:link w:val="Bibliografia1"/>
    <w:rsid w:val="00FA18CE"/>
    <w:rPr>
      <w:rFonts w:ascii="Times New Roman" w:eastAsia="Calibri" w:hAnsi="Times New Roman" w:cs="Times New Roman"/>
      <w:b/>
      <w:lang w:eastAsia="ar-SA"/>
    </w:rPr>
  </w:style>
  <w:style w:type="paragraph" w:styleId="PargrafodaLista">
    <w:name w:val="List Paragraph"/>
    <w:basedOn w:val="Normal"/>
    <w:uiPriority w:val="34"/>
    <w:qFormat/>
    <w:rsid w:val="00FA18CE"/>
    <w:pPr>
      <w:ind w:left="708"/>
    </w:pPr>
  </w:style>
  <w:style w:type="table" w:styleId="Tabelacomgrade">
    <w:name w:val="Table Grid"/>
    <w:basedOn w:val="Tabelanormal"/>
    <w:uiPriority w:val="59"/>
    <w:rsid w:val="00FA18CE"/>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F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FA18CE"/>
    <w:rPr>
      <w:rFonts w:ascii="Courier New" w:eastAsia="Times New Roman" w:hAnsi="Courier New" w:cs="Times New Roman"/>
      <w:sz w:val="20"/>
      <w:szCs w:val="20"/>
    </w:rPr>
  </w:style>
  <w:style w:type="character" w:customStyle="1" w:styleId="docemphstrong">
    <w:name w:val="docemphstrong"/>
    <w:basedOn w:val="Fontepargpadro"/>
    <w:rsid w:val="00FA18CE"/>
  </w:style>
  <w:style w:type="character" w:styleId="MquinadeescreverHTML">
    <w:name w:val="HTML Typewriter"/>
    <w:uiPriority w:val="99"/>
    <w:semiHidden/>
    <w:unhideWhenUsed/>
    <w:rsid w:val="00FA18CE"/>
    <w:rPr>
      <w:rFonts w:ascii="Courier New" w:eastAsia="Times New Roman" w:hAnsi="Courier New" w:cs="Courier New"/>
      <w:sz w:val="20"/>
      <w:szCs w:val="20"/>
    </w:rPr>
  </w:style>
  <w:style w:type="paragraph" w:styleId="NormalWeb">
    <w:name w:val="Normal (Web)"/>
    <w:basedOn w:val="Normal"/>
    <w:uiPriority w:val="99"/>
    <w:semiHidden/>
    <w:unhideWhenUsed/>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CdigoHTML">
    <w:name w:val="HTML Code"/>
    <w:uiPriority w:val="99"/>
    <w:semiHidden/>
    <w:unhideWhenUsed/>
    <w:rsid w:val="00FA18CE"/>
    <w:rPr>
      <w:rFonts w:ascii="Courier New" w:eastAsia="Times New Roman" w:hAnsi="Courier New" w:cs="Courier New"/>
      <w:sz w:val="20"/>
      <w:szCs w:val="20"/>
    </w:rPr>
  </w:style>
  <w:style w:type="paragraph" w:customStyle="1" w:styleId="doctext">
    <w:name w:val="doctext"/>
    <w:basedOn w:val="Normal"/>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uiPriority w:val="22"/>
    <w:qFormat/>
    <w:rsid w:val="00FA18CE"/>
    <w:rPr>
      <w:b/>
      <w:bCs/>
    </w:rPr>
  </w:style>
  <w:style w:type="character" w:customStyle="1" w:styleId="apple-style-span">
    <w:name w:val="apple-style-span"/>
    <w:basedOn w:val="Fontepargpadro"/>
    <w:rsid w:val="00FA18CE"/>
  </w:style>
  <w:style w:type="character" w:customStyle="1" w:styleId="il">
    <w:name w:val="il"/>
    <w:basedOn w:val="Fontepargpadro"/>
    <w:rsid w:val="00FA18CE"/>
  </w:style>
  <w:style w:type="character" w:customStyle="1" w:styleId="apple-converted-space">
    <w:name w:val="apple-converted-space"/>
    <w:basedOn w:val="Fontepargpadro"/>
    <w:rsid w:val="00FA18CE"/>
  </w:style>
  <w:style w:type="character" w:customStyle="1" w:styleId="nv">
    <w:name w:val="nv"/>
    <w:basedOn w:val="Fontepargpadro"/>
    <w:rsid w:val="00FA18CE"/>
  </w:style>
  <w:style w:type="character" w:customStyle="1" w:styleId="o">
    <w:name w:val="o"/>
    <w:basedOn w:val="Fontepargpadro"/>
    <w:rsid w:val="00FA18CE"/>
  </w:style>
  <w:style w:type="character" w:customStyle="1" w:styleId="s1">
    <w:name w:val="s1"/>
    <w:basedOn w:val="Fontepargpadro"/>
    <w:rsid w:val="00FA18CE"/>
  </w:style>
  <w:style w:type="character" w:customStyle="1" w:styleId="marked">
    <w:name w:val="marked"/>
    <w:basedOn w:val="Fontepargpadro"/>
    <w:rsid w:val="00FA18CE"/>
  </w:style>
  <w:style w:type="paragraph" w:styleId="Reviso">
    <w:name w:val="Revision"/>
    <w:hidden/>
    <w:uiPriority w:val="99"/>
    <w:semiHidden/>
    <w:rsid w:val="00FA18CE"/>
    <w:pPr>
      <w:spacing w:after="0" w:line="240" w:lineRule="auto"/>
    </w:pPr>
    <w:rPr>
      <w:rFonts w:ascii="Calibri" w:eastAsia="Calibri" w:hAnsi="Calibri" w:cs="Calibri"/>
      <w:lang w:val="en-US" w:eastAsia="ar-SA"/>
    </w:rPr>
  </w:style>
  <w:style w:type="paragraph" w:customStyle="1" w:styleId="Bibliography">
    <w:name w:val="Bibliography"/>
    <w:basedOn w:val="TXT"/>
    <w:link w:val="BibliographyChar1"/>
    <w:rsid w:val="00322AC4"/>
    <w:pPr>
      <w:tabs>
        <w:tab w:val="clear" w:pos="0"/>
      </w:tabs>
      <w:spacing w:after="0" w:line="240" w:lineRule="auto"/>
    </w:pPr>
    <w:rPr>
      <w:lang w:val="pt-BR"/>
    </w:rPr>
  </w:style>
  <w:style w:type="character" w:customStyle="1" w:styleId="BibliographyChar1">
    <w:name w:val="Bibliography Char1"/>
    <w:basedOn w:val="TXTChar"/>
    <w:link w:val="Bibliography"/>
    <w:rsid w:val="00322A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zotero.org/styles"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0CC0E-A5E0-48E0-B2F9-37AD4977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35</Pages>
  <Words>8512</Words>
  <Characters>45971</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54375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alberto.scremin</dc:creator>
  <cp:keywords/>
  <dc:description/>
  <cp:lastModifiedBy>alberto.scremin</cp:lastModifiedBy>
  <cp:revision>21</cp:revision>
  <dcterms:created xsi:type="dcterms:W3CDTF">2011-06-15T20:53:00Z</dcterms:created>
  <dcterms:modified xsi:type="dcterms:W3CDTF">2011-06-27T21:05:00Z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id="Ez1apDtZ"/&gt;&lt;style id="http://www.zotero.org/styles/ABNT" hasBibliography="1" bibliographyStyleHasBeenSet="1"/&gt;&lt;prefs&gt;&lt;pref name="fieldType" value="Field"/&gt;&lt;pref name="noteType" value="0"/&gt;&lt;/prefs&gt;</vt:lpwstr>
  </property>
  <property fmtid="{D5CDD505-2E9C-101B-9397-08002B2CF9AE}" pid="3" name="ZOTERO_PREF_2">
    <vt:lpwstr>&lt;/data&gt;</vt:lpwstr>
  </property>
</Properties>
</file>