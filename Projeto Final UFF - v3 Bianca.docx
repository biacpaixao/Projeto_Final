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UNIVERSIDADE FEDERAL FLUMINENSE</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INSTITUTO DE COMPUTAÇÃO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2010</w:t>
      </w:r>
    </w:p>
    <w:p w:rsidR="00943916" w:rsidRPr="00DD132D" w:rsidRDefault="00943916" w:rsidP="00943916">
      <w:pPr>
        <w:ind w:left="709"/>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lastRenderedPageBreak/>
        <w:t>ALBERTO MARTINEZ SCREMIN</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 xml:space="preserve">BIANCA CARUSO DA PAIXÃO </w:t>
      </w:r>
    </w:p>
    <w:p w:rsidR="00943916" w:rsidRPr="00DD132D" w:rsidRDefault="00943916" w:rsidP="00943916">
      <w:pPr>
        <w:spacing w:after="0" w:line="240" w:lineRule="auto"/>
        <w:jc w:val="center"/>
        <w:rPr>
          <w:rFonts w:ascii="Times New Roman" w:hAnsi="Times New Roman" w:cs="Times New Roman"/>
          <w:b/>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Default="00605F0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UM ESTUDO SOBRE BANCOS DE DADOS NÃO RELACIONAIS</w: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2C60C2" w:rsidP="00943916">
      <w:pPr>
        <w:tabs>
          <w:tab w:val="left" w:pos="7095"/>
        </w:tabs>
        <w:spacing w:before="280" w:after="280"/>
        <w:rPr>
          <w:rFonts w:ascii="Times New Roman" w:hAnsi="Times New Roman" w:cs="Times New Roman"/>
          <w:sz w:val="24"/>
          <w:szCs w:val="24"/>
          <w:lang w:val="pt-BR"/>
        </w:rPr>
      </w:pPr>
      <w:r>
        <w:rPr>
          <w:rFonts w:ascii="Times New Roman" w:hAnsi="Times New Roman" w:cs="Times New Roman"/>
        </w:rPr>
        <w:pict>
          <v:shapetype id="_x0000_t202" coordsize="21600,21600" o:spt="202" path="m,l,21600r21600,l21600,xe">
            <v:stroke joinstyle="miter"/>
            <v:path gradientshapeok="t" o:connecttype="rect"/>
          </v:shapetype>
          <v:shape id="_x0000_s1026" type="#_x0000_t202" style="position:absolute;margin-left:281.85pt;margin-top:8.75pt;width:210.1pt;height:68.85pt;z-index:251654656;mso-wrap-distance-left:9.05pt;mso-wrap-distance-right:9.05pt" stroked="f">
            <v:fill color2="black"/>
            <v:textbox inset="0,0,0,0">
              <w:txbxContent>
                <w:p w:rsidR="002C60C2" w:rsidRDefault="002C60C2"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before="280" w:after="280"/>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 xml:space="preserve">Orientador: </w:t>
      </w:r>
      <w:r>
        <w:rPr>
          <w:rFonts w:ascii="Times New Roman" w:hAnsi="Times New Roman" w:cs="Times New Roman"/>
          <w:sz w:val="24"/>
          <w:szCs w:val="24"/>
          <w:lang w:val="pt-BR"/>
        </w:rPr>
        <w:t>VANESSA BRAGANHOLO</w:t>
      </w:r>
      <w:r w:rsidR="0001248A">
        <w:rPr>
          <w:rFonts w:ascii="Times New Roman" w:hAnsi="Times New Roman" w:cs="Times New Roman"/>
          <w:sz w:val="24"/>
          <w:szCs w:val="24"/>
          <w:lang w:val="pt-BR"/>
        </w:rPr>
        <w:t xml:space="preserve"> MURTA</w:t>
      </w:r>
    </w:p>
    <w:p w:rsidR="00943916" w:rsidRPr="00DD132D" w:rsidRDefault="00943916" w:rsidP="00943916">
      <w:pPr>
        <w:tabs>
          <w:tab w:val="left" w:pos="7095"/>
        </w:tabs>
        <w:spacing w:after="0"/>
        <w:rPr>
          <w:rFonts w:ascii="Times New Roman" w:hAnsi="Times New Roman" w:cs="Times New Roman"/>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before="280" w:after="280" w:line="240" w:lineRule="auto"/>
        <w:jc w:val="center"/>
        <w:rPr>
          <w:rFonts w:ascii="Times New Roman" w:hAnsi="Times New Roman" w:cs="Times New Roman"/>
          <w:b/>
          <w:sz w:val="24"/>
          <w:szCs w:val="24"/>
          <w:lang w:val="pt-BR"/>
        </w:rPr>
      </w:pPr>
    </w:p>
    <w:p w:rsidR="00943916" w:rsidRPr="00DD132D" w:rsidRDefault="00943916" w:rsidP="00943916">
      <w:pPr>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NITERÓI</w:t>
      </w:r>
    </w:p>
    <w:p w:rsidR="00943916" w:rsidRPr="00DD132D"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2010</w:t>
      </w: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p>
    <w:p w:rsidR="00943916" w:rsidRDefault="00943916" w:rsidP="0094391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ALBERTO MARTINEZ SCREMIN</w:t>
      </w:r>
    </w:p>
    <w:p w:rsidR="00943916" w:rsidRPr="00DD132D" w:rsidRDefault="00943916" w:rsidP="00943916">
      <w:pPr>
        <w:spacing w:after="0" w:line="240" w:lineRule="auto"/>
        <w:jc w:val="center"/>
        <w:rPr>
          <w:rFonts w:ascii="Times New Roman" w:hAnsi="Times New Roman" w:cs="Times New Roman"/>
          <w:b/>
          <w:sz w:val="24"/>
          <w:szCs w:val="24"/>
          <w:lang w:val="pt-BR"/>
        </w:rPr>
      </w:pPr>
      <w:r>
        <w:rPr>
          <w:rFonts w:ascii="Times New Roman" w:hAnsi="Times New Roman" w:cs="Times New Roman"/>
          <w:sz w:val="24"/>
          <w:szCs w:val="24"/>
          <w:lang w:val="pt-BR"/>
        </w:rPr>
        <w:t>BIANCA CARUSO DA PAIXÃO</w:t>
      </w:r>
    </w:p>
    <w:p w:rsidR="00943916" w:rsidRPr="00DD132D" w:rsidRDefault="00943916" w:rsidP="00943916">
      <w:pPr>
        <w:spacing w:before="280" w:after="280"/>
        <w:rPr>
          <w:rFonts w:ascii="Times New Roman" w:hAnsi="Times New Roman" w:cs="Times New Roman"/>
          <w:sz w:val="24"/>
          <w:szCs w:val="24"/>
          <w:lang w:val="pt-BR"/>
        </w:rPr>
      </w:pPr>
    </w:p>
    <w:p w:rsidR="00943916" w:rsidRDefault="00943916"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ANALISE DE BANCO DE DADOS NÃO RELACIONAIS E COMPARAÇÃO COM BANCO DE DADOS RELACIONAIS</w:t>
      </w:r>
    </w:p>
    <w:p w:rsidR="00943916"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2C60C2" w:rsidP="00943916">
      <w:pPr>
        <w:spacing w:before="280" w:after="280" w:line="240" w:lineRule="auto"/>
        <w:jc w:val="center"/>
        <w:rPr>
          <w:rFonts w:ascii="Times New Roman" w:hAnsi="Times New Roman" w:cs="Times New Roman"/>
          <w:sz w:val="24"/>
          <w:szCs w:val="24"/>
          <w:lang w:val="pt-BR"/>
        </w:rPr>
      </w:pPr>
      <w:r>
        <w:rPr>
          <w:rFonts w:ascii="Times New Roman" w:hAnsi="Times New Roman" w:cs="Times New Roman"/>
        </w:rPr>
        <w:pict>
          <v:shape id="_x0000_s1027" type="#_x0000_t202" style="position:absolute;left:0;text-align:left;margin-left:231.4pt;margin-top:.4pt;width:210.1pt;height:68.85pt;z-index:251655680;mso-wrap-distance-left:9.05pt;mso-wrap-distance-right:9.05pt" stroked="f">
            <v:fill color2="black"/>
            <v:textbox inset="0,0,0,0">
              <w:txbxContent>
                <w:p w:rsidR="002C60C2" w:rsidRDefault="002C60C2" w:rsidP="00943916">
                  <w:pPr>
                    <w:spacing w:after="0" w:line="240" w:lineRule="auto"/>
                    <w:jc w:val="both"/>
                    <w:rPr>
                      <w:rFonts w:ascii="Times New Roman" w:hAnsi="Times New Roman"/>
                      <w:sz w:val="24"/>
                      <w:szCs w:val="24"/>
                      <w:lang w:val="pt-BR"/>
                    </w:rPr>
                  </w:pPr>
                  <w:r>
                    <w:rPr>
                      <w:rFonts w:ascii="Times New Roman" w:hAnsi="Times New Roman"/>
                      <w:sz w:val="24"/>
                      <w:szCs w:val="24"/>
                      <w:lang w:val="pt-BR"/>
                    </w:rPr>
                    <w:t>Trabalho de Conclusão de Curso Apresentado ao Curso de Graduação em Ciência da Computação da Universidade Federal Fluminense para obtenção do grau de Bacharel em Ciência da Computação.</w:t>
                  </w:r>
                </w:p>
              </w:txbxContent>
            </v:textbox>
          </v:shape>
        </w:pict>
      </w:r>
    </w:p>
    <w:p w:rsidR="00943916" w:rsidRPr="00DD132D" w:rsidRDefault="00943916" w:rsidP="00943916">
      <w:pPr>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rPr>
          <w:rFonts w:ascii="Times New Roman" w:hAnsi="Times New Roman" w:cs="Times New Roman"/>
          <w:sz w:val="24"/>
          <w:szCs w:val="24"/>
          <w:lang w:val="pt-BR"/>
        </w:rPr>
      </w:pPr>
      <w:r>
        <w:rPr>
          <w:rFonts w:ascii="Times New Roman" w:hAnsi="Times New Roman" w:cs="Times New Roman"/>
          <w:sz w:val="24"/>
          <w:szCs w:val="24"/>
          <w:lang w:val="pt-BR"/>
        </w:rPr>
        <w:t>Data da Aprovação: _____________________</w:t>
      </w:r>
    </w:p>
    <w:p w:rsidR="00943916" w:rsidRPr="00DD132D" w:rsidRDefault="00943916" w:rsidP="00943916">
      <w:pPr>
        <w:tabs>
          <w:tab w:val="left" w:pos="7095"/>
        </w:tabs>
        <w:spacing w:before="280" w:after="280" w:line="240" w:lineRule="auto"/>
        <w:rPr>
          <w:rFonts w:ascii="Times New Roman" w:hAnsi="Times New Roman" w:cs="Times New Roman"/>
          <w:sz w:val="24"/>
          <w:szCs w:val="24"/>
          <w:lang w:val="pt-BR"/>
        </w:rPr>
      </w:pPr>
    </w:p>
    <w:p w:rsidR="00943916" w:rsidRDefault="00943916" w:rsidP="00943916">
      <w:pPr>
        <w:tabs>
          <w:tab w:val="left" w:pos="7095"/>
        </w:tabs>
        <w:spacing w:before="280" w:after="28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BANCA EXAMINADORA</w:t>
      </w:r>
    </w:p>
    <w:p w:rsidR="00943916" w:rsidRPr="00DD132D" w:rsidRDefault="00943916" w:rsidP="00943916">
      <w:pPr>
        <w:tabs>
          <w:tab w:val="left" w:pos="7095"/>
        </w:tabs>
        <w:spacing w:after="0" w:line="240" w:lineRule="auto"/>
        <w:jc w:val="center"/>
        <w:rPr>
          <w:rFonts w:ascii="Times New Roman" w:hAnsi="Times New Roman" w:cs="Times New Roman"/>
          <w:b/>
          <w:sz w:val="24"/>
          <w:szCs w:val="24"/>
          <w:lang w:val="pt-BR"/>
        </w:rPr>
      </w:pPr>
      <w:r w:rsidRPr="00DD132D">
        <w:rPr>
          <w:rFonts w:ascii="Times New Roman" w:hAnsi="Times New Roman" w:cs="Times New Roman"/>
          <w:b/>
          <w:sz w:val="24"/>
          <w:szCs w:val="24"/>
          <w:lang w:val="pt-BR"/>
        </w:rPr>
        <w:t>________________________________________________________________</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roofErr w:type="gramStart"/>
      <w:r w:rsidRPr="00DD132D">
        <w:rPr>
          <w:rFonts w:ascii="Times New Roman" w:hAnsi="Times New Roman" w:cs="Times New Roman"/>
          <w:sz w:val="24"/>
          <w:szCs w:val="24"/>
          <w:lang w:val="pt-BR"/>
        </w:rPr>
        <w:t>Prof.</w:t>
      </w:r>
      <w:proofErr w:type="gramEnd"/>
      <w:r w:rsidRPr="00DD132D">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VANESSA BRAGANHOLO </w:t>
      </w:r>
      <w:r w:rsidR="0001248A">
        <w:rPr>
          <w:rFonts w:ascii="Times New Roman" w:hAnsi="Times New Roman" w:cs="Times New Roman"/>
          <w:sz w:val="24"/>
          <w:szCs w:val="24"/>
          <w:lang w:val="pt-BR"/>
        </w:rPr>
        <w:t xml:space="preserve">MURTA </w:t>
      </w:r>
      <w:r>
        <w:rPr>
          <w:rFonts w:ascii="Times New Roman" w:hAnsi="Times New Roman" w:cs="Times New Roman"/>
          <w:sz w:val="24"/>
          <w:szCs w:val="24"/>
          <w:lang w:val="pt-BR"/>
        </w:rPr>
        <w:t>Orientador</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t>UFF</w:t>
      </w: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B05561" w:rsidRDefault="00943916" w:rsidP="00943916">
      <w:pPr>
        <w:tabs>
          <w:tab w:val="left" w:pos="7095"/>
        </w:tabs>
        <w:spacing w:after="0" w:line="240" w:lineRule="auto"/>
        <w:jc w:val="center"/>
        <w:rPr>
          <w:rFonts w:ascii="Times New Roman" w:hAnsi="Times New Roman" w:cs="Times New Roman"/>
          <w:sz w:val="24"/>
          <w:szCs w:val="24"/>
        </w:rPr>
      </w:pPr>
      <w:r w:rsidRPr="00B05561">
        <w:rPr>
          <w:rFonts w:ascii="Times New Roman" w:hAnsi="Times New Roman" w:cs="Times New Roman"/>
          <w:sz w:val="24"/>
          <w:szCs w:val="24"/>
        </w:rPr>
        <w:t>________________________________________________________________</w:t>
      </w:r>
    </w:p>
    <w:p w:rsidR="00943916" w:rsidRPr="00943916" w:rsidRDefault="00943916" w:rsidP="00943916">
      <w:pPr>
        <w:tabs>
          <w:tab w:val="left" w:pos="7095"/>
        </w:tabs>
        <w:spacing w:after="0" w:line="240" w:lineRule="auto"/>
        <w:jc w:val="center"/>
        <w:rPr>
          <w:rFonts w:ascii="Times New Roman" w:hAnsi="Times New Roman" w:cs="Times New Roman"/>
          <w:sz w:val="24"/>
          <w:szCs w:val="24"/>
        </w:rPr>
      </w:pPr>
      <w:r w:rsidRPr="00943916">
        <w:rPr>
          <w:rFonts w:ascii="Times New Roman" w:hAnsi="Times New Roman" w:cs="Times New Roman"/>
          <w:sz w:val="24"/>
          <w:szCs w:val="24"/>
        </w:rPr>
        <w:t>Prof. &lt;PROFESSOR 1&gt;</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UFF</w:t>
      </w: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p>
    <w:p w:rsidR="00943916" w:rsidRPr="006573E9" w:rsidRDefault="00943916" w:rsidP="00943916">
      <w:pPr>
        <w:tabs>
          <w:tab w:val="left" w:pos="7095"/>
        </w:tabs>
        <w:spacing w:after="0" w:line="240" w:lineRule="auto"/>
        <w:jc w:val="center"/>
        <w:rPr>
          <w:rFonts w:ascii="Times New Roman" w:hAnsi="Times New Roman" w:cs="Times New Roman"/>
          <w:b/>
          <w:sz w:val="24"/>
          <w:szCs w:val="24"/>
        </w:rPr>
      </w:pPr>
      <w:r w:rsidRPr="006573E9">
        <w:rPr>
          <w:rFonts w:ascii="Times New Roman" w:hAnsi="Times New Roman" w:cs="Times New Roman"/>
          <w:b/>
          <w:sz w:val="24"/>
          <w:szCs w:val="24"/>
        </w:rPr>
        <w:t>________________________________________________________________</w:t>
      </w:r>
    </w:p>
    <w:p w:rsidR="00943916" w:rsidRPr="006573E9" w:rsidRDefault="00943916" w:rsidP="00943916">
      <w:pPr>
        <w:tabs>
          <w:tab w:val="left" w:pos="7095"/>
        </w:tabs>
        <w:spacing w:after="0" w:line="240" w:lineRule="auto"/>
        <w:jc w:val="center"/>
        <w:rPr>
          <w:rFonts w:ascii="Times New Roman" w:hAnsi="Times New Roman" w:cs="Times New Roman"/>
          <w:sz w:val="24"/>
          <w:szCs w:val="24"/>
        </w:rPr>
      </w:pPr>
      <w:r w:rsidRPr="006573E9">
        <w:rPr>
          <w:rFonts w:ascii="Times New Roman" w:hAnsi="Times New Roman" w:cs="Times New Roman"/>
          <w:sz w:val="24"/>
          <w:szCs w:val="24"/>
        </w:rPr>
        <w:t xml:space="preserve">Prof. </w:t>
      </w:r>
      <w:r>
        <w:rPr>
          <w:rFonts w:ascii="Times New Roman" w:hAnsi="Times New Roman" w:cs="Times New Roman"/>
          <w:sz w:val="24"/>
          <w:szCs w:val="24"/>
        </w:rPr>
        <w:t>&lt;PROFESSOR 2&gt;</w:t>
      </w:r>
    </w:p>
    <w:p w:rsidR="00943916" w:rsidRPr="007D735F" w:rsidRDefault="009C387B" w:rsidP="00943916">
      <w:pPr>
        <w:tabs>
          <w:tab w:val="left" w:pos="7095"/>
        </w:tabs>
        <w:spacing w:after="0" w:line="240" w:lineRule="auto"/>
        <w:jc w:val="center"/>
        <w:rPr>
          <w:rFonts w:ascii="Times New Roman" w:hAnsi="Times New Roman" w:cs="Times New Roman"/>
          <w:sz w:val="24"/>
          <w:szCs w:val="24"/>
        </w:rPr>
      </w:pPr>
      <w:r w:rsidRPr="007D735F">
        <w:rPr>
          <w:rFonts w:ascii="Times New Roman" w:hAnsi="Times New Roman" w:cs="Times New Roman"/>
          <w:sz w:val="24"/>
          <w:szCs w:val="24"/>
        </w:rPr>
        <w:t>UFF</w:t>
      </w: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7D735F" w:rsidRDefault="00943916" w:rsidP="00943916">
      <w:pPr>
        <w:tabs>
          <w:tab w:val="left" w:pos="7095"/>
        </w:tabs>
        <w:spacing w:after="0" w:line="240" w:lineRule="auto"/>
        <w:jc w:val="center"/>
        <w:rPr>
          <w:rFonts w:ascii="Times New Roman" w:hAnsi="Times New Roman" w:cs="Times New Roman"/>
          <w:sz w:val="24"/>
          <w:szCs w:val="24"/>
        </w:rPr>
      </w:pPr>
    </w:p>
    <w:p w:rsidR="00943916" w:rsidRPr="00AB77F0" w:rsidRDefault="000E0278" w:rsidP="00943916">
      <w:pPr>
        <w:tabs>
          <w:tab w:val="left" w:pos="7095"/>
        </w:tabs>
        <w:spacing w:after="0" w:line="240" w:lineRule="auto"/>
        <w:jc w:val="center"/>
        <w:rPr>
          <w:rFonts w:ascii="Times New Roman" w:hAnsi="Times New Roman"/>
          <w:sz w:val="24"/>
          <w:lang w:val="pt-BR"/>
        </w:rPr>
      </w:pPr>
      <w:r w:rsidRPr="00AB77F0">
        <w:rPr>
          <w:rFonts w:ascii="Times New Roman" w:hAnsi="Times New Roman"/>
          <w:sz w:val="24"/>
          <w:lang w:val="pt-BR"/>
        </w:rPr>
        <w:t>NITERÓI 2010</w:t>
      </w: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2C60C2" w:rsidP="00943916">
      <w:pPr>
        <w:tabs>
          <w:tab w:val="left" w:pos="7095"/>
        </w:tabs>
        <w:spacing w:after="0" w:line="240" w:lineRule="auto"/>
        <w:jc w:val="center"/>
        <w:rPr>
          <w:rFonts w:ascii="Times New Roman" w:hAnsi="Times New Roman"/>
          <w:sz w:val="24"/>
          <w:lang w:val="pt-BR"/>
        </w:rPr>
      </w:pPr>
      <w:r>
        <w:rPr>
          <w:rFonts w:ascii="Times New Roman" w:hAnsi="Times New Roman" w:cs="Times New Roman"/>
        </w:rPr>
        <w:pict>
          <v:shape id="_x0000_s1028" type="#_x0000_t202" style="position:absolute;left:0;text-align:left;margin-left:257.55pt;margin-top:-.2pt;width:181.2pt;height:114.85pt;z-index:251656704;mso-wrap-distance-left:9.05pt;mso-wrap-distance-right:9.05pt" stroked="f">
            <v:fill opacity="0" color2="black"/>
            <v:textbox inset="0,0,0,0">
              <w:txbxContent>
                <w:p w:rsidR="002C60C2" w:rsidRPr="00761E61" w:rsidRDefault="002C60C2" w:rsidP="00943916">
                  <w:pPr>
                    <w:jc w:val="both"/>
                    <w:rPr>
                      <w:rFonts w:ascii="Times New Roman" w:hAnsi="Times New Roman" w:cs="Times New Roman"/>
                      <w:sz w:val="24"/>
                      <w:szCs w:val="24"/>
                      <w:lang w:val="pt-BR"/>
                    </w:rPr>
                  </w:pPr>
                  <w:r w:rsidRPr="00761E61">
                    <w:rPr>
                      <w:rFonts w:ascii="Times New Roman" w:hAnsi="Times New Roman" w:cs="Times New Roman"/>
                      <w:sz w:val="24"/>
                      <w:szCs w:val="24"/>
                      <w:lang w:val="pt-BR"/>
                    </w:rPr>
                    <w:t>Dedicamos este trabalho aos nossos</w:t>
                  </w:r>
                  <w:proofErr w:type="gramStart"/>
                  <w:r w:rsidRPr="00761E61">
                    <w:rPr>
                      <w:rFonts w:ascii="Times New Roman" w:hAnsi="Times New Roman" w:cs="Times New Roman"/>
                      <w:sz w:val="24"/>
                      <w:szCs w:val="24"/>
                      <w:lang w:val="pt-BR"/>
                    </w:rPr>
                    <w:t xml:space="preserve">  </w:t>
                  </w:r>
                  <w:proofErr w:type="gramEnd"/>
                  <w:r w:rsidRPr="00761E61">
                    <w:rPr>
                      <w:rFonts w:ascii="Times New Roman" w:hAnsi="Times New Roman" w:cs="Times New Roman"/>
                      <w:sz w:val="24"/>
                      <w:szCs w:val="24"/>
                      <w:lang w:val="pt-BR"/>
                    </w:rPr>
                    <w:t>pais que nos apoiaram durante todo o caminho traçado durante nossa vida acadêmica. Agradecemos também a professora Vanessa que nos orientou durante este trabalho.</w:t>
                  </w:r>
                </w:p>
              </w:txbxContent>
            </v:textbox>
          </v:shape>
        </w:pict>
      </w: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7095"/>
        </w:tabs>
        <w:spacing w:after="0" w:line="240" w:lineRule="auto"/>
        <w:jc w:val="center"/>
        <w:rPr>
          <w:rFonts w:ascii="Times New Roman" w:hAnsi="Times New Roman"/>
          <w:sz w:val="24"/>
          <w:lang w:val="pt-BR"/>
        </w:rPr>
      </w:pPr>
    </w:p>
    <w:p w:rsidR="00943916" w:rsidRPr="00AB77F0"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AB77F0"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AB77F0"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AB77F0"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AB77F0"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AB77F0" w:rsidRDefault="00943916" w:rsidP="00943916">
      <w:pPr>
        <w:tabs>
          <w:tab w:val="left" w:pos="804"/>
          <w:tab w:val="center" w:pos="4702"/>
          <w:tab w:val="left" w:pos="7095"/>
        </w:tabs>
        <w:spacing w:before="240" w:line="360" w:lineRule="auto"/>
        <w:jc w:val="center"/>
        <w:rPr>
          <w:rFonts w:ascii="Times New Roman" w:hAnsi="Times New Roman"/>
          <w:sz w:val="24"/>
          <w:lang w:val="pt-BR"/>
        </w:rPr>
      </w:pPr>
    </w:p>
    <w:p w:rsidR="00943916" w:rsidRPr="00DD132D"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AGRADECIMENTOS</w:t>
      </w:r>
    </w:p>
    <w:p w:rsidR="00943916" w:rsidRPr="00F731CC" w:rsidRDefault="002255FC" w:rsidP="00943916">
      <w:pPr>
        <w:pStyle w:val="ABNT2"/>
        <w:rPr>
          <w:sz w:val="22"/>
          <w:szCs w:val="22"/>
          <w:lang w:val="pt-BR"/>
        </w:rPr>
      </w:pPr>
      <w:r w:rsidRPr="002255FC">
        <w:rPr>
          <w:sz w:val="22"/>
          <w:szCs w:val="22"/>
          <w:lang w:val="pt-BR"/>
        </w:rPr>
        <w:t xml:space="preserve">Agradecemos, primeiramente, aos nossos pais que nos apoiaram durante todos os anos e em todas as fases. Devido a eles, nós tivemos condição de estudar e chegar até esta etapa de nossas vidas. Além disso, gostaríamos de agradecer aos nossos irmãos e familiares pelo carinho e apoio. </w:t>
      </w:r>
    </w:p>
    <w:p w:rsidR="00943916" w:rsidRPr="00F731CC" w:rsidRDefault="002255FC" w:rsidP="00943916">
      <w:pPr>
        <w:pStyle w:val="ABNT2"/>
        <w:rPr>
          <w:sz w:val="22"/>
          <w:szCs w:val="22"/>
          <w:lang w:val="pt-BR"/>
        </w:rPr>
      </w:pPr>
      <w:r w:rsidRPr="002255FC">
        <w:rPr>
          <w:sz w:val="22"/>
          <w:szCs w:val="22"/>
          <w:lang w:val="pt-BR"/>
        </w:rPr>
        <w:t xml:space="preserve">À nossa professora e orientadora, Vanessa Braganholo, pela paciência na orientação e incentivo que tornaram possível a conclusão desta monografia. </w:t>
      </w:r>
    </w:p>
    <w:p w:rsidR="00943916" w:rsidRPr="00F731CC" w:rsidRDefault="002255FC" w:rsidP="00943916">
      <w:pPr>
        <w:pStyle w:val="ABNT2"/>
        <w:rPr>
          <w:sz w:val="22"/>
          <w:szCs w:val="22"/>
          <w:lang w:val="pt-BR"/>
        </w:rPr>
      </w:pPr>
      <w:r w:rsidRPr="002255FC">
        <w:rPr>
          <w:sz w:val="22"/>
          <w:szCs w:val="22"/>
          <w:lang w:val="pt-BR"/>
        </w:rPr>
        <w:t xml:space="preserve">Aos funcionários da coordenação e da secretaria da UFF que nos acompanharam nesta jornada e estavam sempre dispostos a ajudar, em qualquer horário. </w:t>
      </w:r>
    </w:p>
    <w:p w:rsidR="00943916" w:rsidRPr="00F731CC" w:rsidRDefault="002255FC" w:rsidP="00943916">
      <w:pPr>
        <w:pStyle w:val="ABNT2"/>
        <w:rPr>
          <w:sz w:val="22"/>
          <w:szCs w:val="22"/>
          <w:lang w:val="pt-BR"/>
        </w:rPr>
      </w:pPr>
      <w:r w:rsidRPr="002255FC">
        <w:rPr>
          <w:sz w:val="22"/>
          <w:szCs w:val="22"/>
          <w:lang w:val="pt-BR"/>
        </w:rPr>
        <w:t xml:space="preserve">Aos nossos colegas de classe, que compartilharam diversos momentos, bons e ruins durante todos esses anos de atividade acadêmica. </w:t>
      </w: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Default="00943916" w:rsidP="00943916">
      <w:pPr>
        <w:tabs>
          <w:tab w:val="left" w:pos="804"/>
          <w:tab w:val="center" w:pos="4702"/>
          <w:tab w:val="left" w:pos="7095"/>
        </w:tabs>
        <w:spacing w:before="240" w:line="36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RESUMO</w:t>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spacing w:after="280"/>
        <w:rPr>
          <w:rFonts w:ascii="Times New Roman" w:hAnsi="Times New Roman" w:cs="Times New Roman"/>
          <w:sz w:val="24"/>
          <w:szCs w:val="24"/>
          <w:lang w:val="pt-BR"/>
        </w:rPr>
      </w:pPr>
    </w:p>
    <w:p w:rsidR="00943916" w:rsidRPr="00F731CC" w:rsidRDefault="00943916" w:rsidP="00943916">
      <w:pPr>
        <w:pStyle w:val="ABNT2"/>
        <w:rPr>
          <w:lang w:val="pt-BR"/>
        </w:rPr>
      </w:pPr>
    </w:p>
    <w:p w:rsidR="00943916" w:rsidRPr="00006C0D" w:rsidRDefault="002255FC" w:rsidP="00943916">
      <w:pPr>
        <w:pStyle w:val="ABNT2"/>
        <w:rPr>
          <w:sz w:val="22"/>
          <w:szCs w:val="22"/>
          <w:lang w:val="pt-BR"/>
        </w:rPr>
      </w:pPr>
      <w:r w:rsidRPr="002255FC">
        <w:rPr>
          <w:lang w:val="pt-BR"/>
        </w:rPr>
        <w:t xml:space="preserve">Os SGBDs relacionais têm sido extremamente utilizados em praticamente todos os sistemas desenvolvidos nos últimos tempos. Estes oferecem muitas vantagens aos seus usuários, </w:t>
      </w:r>
      <w:r w:rsidR="004B2BAE">
        <w:rPr>
          <w:sz w:val="22"/>
          <w:szCs w:val="22"/>
          <w:lang w:val="pt-BR"/>
        </w:rPr>
        <w:t xml:space="preserve">e possuem </w:t>
      </w:r>
      <w:r w:rsidRPr="002255FC">
        <w:rPr>
          <w:lang w:val="pt-BR"/>
        </w:rPr>
        <w:t xml:space="preserve">diversos mecanismos que permitem o controle da concorrência, segurança, integridade dos dados entre outros. Entretanto, nos últimos anos, os bancos de dados não relacionais, também conhecidos como </w:t>
      </w:r>
      <w:proofErr w:type="gramStart"/>
      <w:r w:rsidRPr="002255FC">
        <w:rPr>
          <w:lang w:val="pt-BR"/>
        </w:rPr>
        <w:t>NoSQL</w:t>
      </w:r>
      <w:proofErr w:type="gramEnd"/>
      <w:r w:rsidR="0001248A">
        <w:rPr>
          <w:sz w:val="22"/>
          <w:szCs w:val="22"/>
          <w:lang w:val="pt-BR"/>
        </w:rPr>
        <w:t>,</w:t>
      </w:r>
      <w:r w:rsidRPr="002255FC">
        <w:rPr>
          <w:lang w:val="pt-BR"/>
        </w:rPr>
        <w:t xml:space="preserve"> ganharam grande força no mercado</w:t>
      </w:r>
      <w:r w:rsidR="00C220B4">
        <w:rPr>
          <w:sz w:val="22"/>
          <w:szCs w:val="22"/>
          <w:lang w:val="pt-BR"/>
        </w:rPr>
        <w:t>.</w:t>
      </w:r>
      <w:r w:rsidRPr="002255FC">
        <w:rPr>
          <w:lang w:val="pt-BR"/>
        </w:rPr>
        <w:t xml:space="preserve"> </w:t>
      </w:r>
      <w:r w:rsidR="000820C0">
        <w:rPr>
          <w:sz w:val="22"/>
          <w:szCs w:val="22"/>
          <w:lang w:val="pt-BR"/>
        </w:rPr>
        <w:t>O</w:t>
      </w:r>
      <w:r w:rsidRPr="002255FC">
        <w:rPr>
          <w:lang w:val="pt-BR"/>
        </w:rPr>
        <w:t xml:space="preserve"> crescimento do volume dos dados das organizações, além de outros fatores limitantes</w:t>
      </w:r>
      <w:r w:rsidR="0001248A">
        <w:rPr>
          <w:sz w:val="22"/>
          <w:szCs w:val="22"/>
          <w:lang w:val="pt-BR"/>
        </w:rPr>
        <w:t xml:space="preserve">, </w:t>
      </w:r>
      <w:r w:rsidR="004B2BAE">
        <w:rPr>
          <w:sz w:val="22"/>
          <w:szCs w:val="22"/>
          <w:lang w:val="pt-BR"/>
        </w:rPr>
        <w:t xml:space="preserve">tais </w:t>
      </w:r>
      <w:r w:rsidR="0001248A">
        <w:rPr>
          <w:sz w:val="22"/>
          <w:szCs w:val="22"/>
          <w:lang w:val="pt-BR"/>
        </w:rPr>
        <w:t xml:space="preserve">como </w:t>
      </w:r>
      <w:r w:rsidR="004B2BAE">
        <w:rPr>
          <w:sz w:val="22"/>
          <w:szCs w:val="22"/>
          <w:lang w:val="pt-BR"/>
        </w:rPr>
        <w:t xml:space="preserve">a </w:t>
      </w:r>
      <w:r w:rsidRPr="002255FC">
        <w:rPr>
          <w:lang w:val="pt-BR"/>
        </w:rPr>
        <w:t>estrutura pouco flexível dos modelos relacionais e a questão da escalabilidade dos sistemas</w:t>
      </w:r>
      <w:r w:rsidR="004B2BAE">
        <w:rPr>
          <w:sz w:val="22"/>
          <w:szCs w:val="22"/>
          <w:lang w:val="pt-BR"/>
        </w:rPr>
        <w:t>,</w:t>
      </w:r>
      <w:r w:rsidR="000820C0">
        <w:rPr>
          <w:sz w:val="22"/>
          <w:szCs w:val="22"/>
          <w:lang w:val="pt-BR"/>
        </w:rPr>
        <w:t xml:space="preserve"> foram os responsáveis </w:t>
      </w:r>
      <w:r w:rsidR="004B2BAE">
        <w:rPr>
          <w:sz w:val="22"/>
          <w:szCs w:val="22"/>
          <w:lang w:val="pt-BR"/>
        </w:rPr>
        <w:t xml:space="preserve">pelo ganho de força do </w:t>
      </w:r>
      <w:proofErr w:type="gramStart"/>
      <w:r w:rsidR="004B2BAE">
        <w:rPr>
          <w:sz w:val="22"/>
          <w:szCs w:val="22"/>
          <w:lang w:val="pt-BR"/>
        </w:rPr>
        <w:t>NoSQL</w:t>
      </w:r>
      <w:proofErr w:type="gramEnd"/>
      <w:r w:rsidRPr="002255FC">
        <w:rPr>
          <w:sz w:val="22"/>
          <w:szCs w:val="22"/>
          <w:lang w:val="pt-BR"/>
        </w:rPr>
        <w:t>.</w:t>
      </w:r>
      <w:r w:rsidR="0001248A">
        <w:rPr>
          <w:sz w:val="22"/>
          <w:szCs w:val="22"/>
          <w:lang w:val="pt-BR"/>
        </w:rPr>
        <w:t xml:space="preserve"> </w:t>
      </w:r>
      <w:r w:rsidRPr="002255FC">
        <w:rPr>
          <w:sz w:val="22"/>
          <w:szCs w:val="22"/>
          <w:lang w:val="pt-BR"/>
        </w:rPr>
        <w:t xml:space="preserve">Tendo em vista este cenário, este </w:t>
      </w:r>
      <w:r w:rsidR="0001248A">
        <w:rPr>
          <w:sz w:val="22"/>
          <w:szCs w:val="22"/>
          <w:lang w:val="pt-BR"/>
        </w:rPr>
        <w:t>trabalho faz um</w:t>
      </w:r>
      <w:r w:rsidRPr="002255FC">
        <w:rPr>
          <w:sz w:val="22"/>
          <w:szCs w:val="22"/>
          <w:lang w:val="pt-BR"/>
        </w:rPr>
        <w:t>a análise de algumas características d</w:t>
      </w:r>
      <w:r w:rsidR="004B2BAE">
        <w:rPr>
          <w:sz w:val="22"/>
          <w:szCs w:val="22"/>
          <w:lang w:val="pt-BR"/>
        </w:rPr>
        <w:t>e</w:t>
      </w:r>
      <w:r w:rsidRPr="002255FC">
        <w:rPr>
          <w:sz w:val="22"/>
          <w:szCs w:val="22"/>
          <w:lang w:val="pt-BR"/>
        </w:rPr>
        <w:t xml:space="preserve"> </w:t>
      </w:r>
      <w:r w:rsidR="004B2BAE">
        <w:rPr>
          <w:sz w:val="22"/>
          <w:szCs w:val="22"/>
          <w:lang w:val="pt-BR"/>
        </w:rPr>
        <w:t>SGBDs</w:t>
      </w:r>
      <w:r w:rsidRPr="002255FC">
        <w:rPr>
          <w:sz w:val="22"/>
          <w:szCs w:val="22"/>
          <w:lang w:val="pt-BR"/>
        </w:rPr>
        <w:t xml:space="preserve"> relacionais e não relacionais</w:t>
      </w:r>
      <w:r w:rsidR="0001248A">
        <w:rPr>
          <w:sz w:val="22"/>
          <w:szCs w:val="22"/>
          <w:lang w:val="pt-BR"/>
        </w:rPr>
        <w:t>, apresentando uma</w:t>
      </w:r>
      <w:r w:rsidRPr="002255FC">
        <w:rPr>
          <w:sz w:val="22"/>
          <w:szCs w:val="22"/>
          <w:lang w:val="pt-BR"/>
        </w:rPr>
        <w:t xml:space="preserve"> compar</w:t>
      </w:r>
      <w:r w:rsidR="0001248A">
        <w:rPr>
          <w:sz w:val="22"/>
          <w:szCs w:val="22"/>
          <w:lang w:val="pt-BR"/>
        </w:rPr>
        <w:t>ação</w:t>
      </w:r>
      <w:r w:rsidRPr="002255FC">
        <w:rPr>
          <w:sz w:val="22"/>
          <w:szCs w:val="22"/>
          <w:lang w:val="pt-BR"/>
        </w:rPr>
        <w:t xml:space="preserve"> </w:t>
      </w:r>
      <w:r w:rsidR="0001248A">
        <w:rPr>
          <w:sz w:val="22"/>
          <w:szCs w:val="22"/>
          <w:lang w:val="pt-BR"/>
        </w:rPr>
        <w:t xml:space="preserve">de </w:t>
      </w:r>
      <w:r w:rsidRPr="002255FC">
        <w:rPr>
          <w:sz w:val="22"/>
          <w:szCs w:val="22"/>
          <w:lang w:val="pt-BR"/>
        </w:rPr>
        <w:t>aspecto</w:t>
      </w:r>
      <w:r w:rsidR="00943916" w:rsidRPr="00761E61">
        <w:rPr>
          <w:sz w:val="22"/>
          <w:szCs w:val="22"/>
          <w:lang w:val="pt-BR"/>
        </w:rPr>
        <w:t>s</w:t>
      </w:r>
      <w:r w:rsidRPr="002255FC">
        <w:rPr>
          <w:sz w:val="22"/>
          <w:szCs w:val="22"/>
          <w:lang w:val="pt-BR"/>
        </w:rPr>
        <w:t xml:space="preserve"> </w:t>
      </w:r>
      <w:r w:rsidR="0001248A">
        <w:rPr>
          <w:sz w:val="22"/>
          <w:szCs w:val="22"/>
          <w:lang w:val="pt-BR"/>
        </w:rPr>
        <w:t xml:space="preserve">ligados à </w:t>
      </w:r>
      <w:r w:rsidR="00943916" w:rsidRPr="00761E61">
        <w:rPr>
          <w:sz w:val="22"/>
          <w:szCs w:val="22"/>
          <w:lang w:val="pt-BR"/>
        </w:rPr>
        <w:t>modelagem e consulta</w:t>
      </w:r>
      <w:r w:rsidRPr="002255FC">
        <w:rPr>
          <w:sz w:val="22"/>
          <w:szCs w:val="22"/>
          <w:lang w:val="pt-BR"/>
        </w:rPr>
        <w:t>.</w:t>
      </w:r>
    </w:p>
    <w:p w:rsidR="00943916" w:rsidRPr="00761E61" w:rsidRDefault="00943916" w:rsidP="00943916">
      <w:pPr>
        <w:tabs>
          <w:tab w:val="left" w:pos="7095"/>
        </w:tabs>
        <w:spacing w:after="0" w:line="240" w:lineRule="auto"/>
        <w:rPr>
          <w:rFonts w:ascii="Times New Roman" w:hAnsi="Times New Roman" w:cs="Times New Roman"/>
          <w:lang w:val="pt-BR"/>
        </w:rPr>
      </w:pPr>
    </w:p>
    <w:p w:rsidR="00943916" w:rsidRPr="00DD132D" w:rsidRDefault="00943916" w:rsidP="00943916">
      <w:pPr>
        <w:tabs>
          <w:tab w:val="left" w:pos="7095"/>
        </w:tabs>
        <w:spacing w:after="0" w:line="240" w:lineRule="auto"/>
        <w:jc w:val="both"/>
        <w:rPr>
          <w:rFonts w:ascii="Times New Roman" w:hAnsi="Times New Roman" w:cs="Times New Roman"/>
          <w:sz w:val="24"/>
          <w:szCs w:val="24"/>
          <w:lang w:val="pt-BR"/>
        </w:rPr>
      </w:pPr>
      <w:r w:rsidRPr="00761E61">
        <w:rPr>
          <w:rFonts w:ascii="Times New Roman" w:hAnsi="Times New Roman" w:cs="Times New Roman"/>
          <w:lang w:val="pt-BR"/>
        </w:rPr>
        <w:t xml:space="preserve">Palavras-chaves: Bancos de Dados, </w:t>
      </w:r>
      <w:proofErr w:type="gramStart"/>
      <w:r w:rsidRPr="00761E61">
        <w:rPr>
          <w:rFonts w:ascii="Times New Roman" w:hAnsi="Times New Roman" w:cs="Times New Roman"/>
          <w:lang w:val="pt-BR"/>
        </w:rPr>
        <w:t>NoSQL</w:t>
      </w:r>
      <w:proofErr w:type="gramEnd"/>
      <w:r w:rsidRPr="00761E61">
        <w:rPr>
          <w:rFonts w:ascii="Times New Roman" w:hAnsi="Times New Roman" w:cs="Times New Roman"/>
          <w:lang w:val="pt-BR"/>
        </w:rPr>
        <w:t>, Modelo Relacional, Chave-Valor, XML</w:t>
      </w:r>
      <w:r w:rsidRPr="00DD132D">
        <w:rPr>
          <w:rFonts w:ascii="Times New Roman" w:hAnsi="Times New Roman" w:cs="Times New Roman"/>
          <w:sz w:val="24"/>
          <w:szCs w:val="24"/>
          <w:lang w:val="pt-BR"/>
        </w:rPr>
        <w:t>.</w:t>
      </w:r>
    </w:p>
    <w:p w:rsidR="00943916" w:rsidRPr="00DD132D" w:rsidRDefault="00943916" w:rsidP="00943916">
      <w:pPr>
        <w:spacing w:after="280"/>
        <w:rPr>
          <w:rFonts w:ascii="Times New Roman" w:hAnsi="Times New Roman" w:cs="Times New Roman"/>
          <w:sz w:val="24"/>
          <w:szCs w:val="24"/>
          <w:lang w:val="pt-BR"/>
        </w:rPr>
      </w:pPr>
      <w:r w:rsidRPr="00DD132D">
        <w:rPr>
          <w:rFonts w:ascii="Times New Roman" w:hAnsi="Times New Roman" w:cs="Times New Roman"/>
          <w:sz w:val="24"/>
          <w:szCs w:val="24"/>
          <w:lang w:val="pt-BR"/>
        </w:rPr>
        <w:br/>
      </w: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943916" w:rsidP="00943916">
      <w:pPr>
        <w:spacing w:before="280" w:after="280" w:line="360" w:lineRule="auto"/>
        <w:jc w:val="both"/>
        <w:rPr>
          <w:rFonts w:ascii="Times New Roman" w:hAnsi="Times New Roman" w:cs="Times New Roman"/>
          <w:sz w:val="24"/>
          <w:szCs w:val="24"/>
          <w:lang w:val="pt-BR"/>
        </w:rPr>
      </w:pPr>
    </w:p>
    <w:p w:rsidR="00943916" w:rsidRPr="00DD132D" w:rsidRDefault="00B070E5" w:rsidP="00943916">
      <w:pPr>
        <w:spacing w:before="280" w:after="280" w:line="360" w:lineRule="auto"/>
        <w:jc w:val="center"/>
        <w:rPr>
          <w:rFonts w:ascii="Times New Roman" w:hAnsi="Times New Roman" w:cs="Times New Roman"/>
          <w:sz w:val="24"/>
          <w:szCs w:val="24"/>
        </w:rPr>
      </w:pPr>
      <w:r w:rsidRPr="00AB77F0">
        <w:rPr>
          <w:rFonts w:ascii="Times New Roman" w:hAnsi="Times New Roman"/>
          <w:sz w:val="24"/>
        </w:rPr>
        <w:br w:type="page"/>
      </w:r>
      <w:r w:rsidR="00943916" w:rsidRPr="00DD132D">
        <w:rPr>
          <w:rFonts w:ascii="Times New Roman" w:hAnsi="Times New Roman" w:cs="Times New Roman"/>
          <w:sz w:val="24"/>
          <w:szCs w:val="24"/>
        </w:rPr>
        <w:lastRenderedPageBreak/>
        <w:t>ABSTRACT</w:t>
      </w:r>
    </w:p>
    <w:p w:rsidR="00943916" w:rsidRDefault="00943916" w:rsidP="00943916">
      <w:pPr>
        <w:pStyle w:val="ABNT2"/>
      </w:pPr>
    </w:p>
    <w:p w:rsidR="00943916" w:rsidRPr="00761E61" w:rsidRDefault="004B2BAE" w:rsidP="00F066E8">
      <w:pPr>
        <w:pStyle w:val="ABNT2"/>
        <w:rPr>
          <w:sz w:val="22"/>
          <w:szCs w:val="22"/>
        </w:rPr>
      </w:pPr>
      <w:r>
        <w:rPr>
          <w:sz w:val="22"/>
          <w:szCs w:val="22"/>
        </w:rPr>
        <w:t>R</w:t>
      </w:r>
      <w:r w:rsidR="00943916" w:rsidRPr="00761E61">
        <w:rPr>
          <w:sz w:val="22"/>
          <w:szCs w:val="22"/>
        </w:rPr>
        <w:t xml:space="preserve">elational </w:t>
      </w:r>
      <w:r>
        <w:rPr>
          <w:sz w:val="22"/>
          <w:szCs w:val="22"/>
        </w:rPr>
        <w:t>D</w:t>
      </w:r>
      <w:r w:rsidR="00943916" w:rsidRPr="00761E61">
        <w:rPr>
          <w:sz w:val="22"/>
          <w:szCs w:val="22"/>
        </w:rPr>
        <w:t xml:space="preserve">atabase </w:t>
      </w:r>
      <w:r>
        <w:rPr>
          <w:sz w:val="22"/>
          <w:szCs w:val="22"/>
        </w:rPr>
        <w:t>M</w:t>
      </w:r>
      <w:r w:rsidRPr="00761E61">
        <w:rPr>
          <w:sz w:val="22"/>
          <w:szCs w:val="22"/>
        </w:rPr>
        <w:t xml:space="preserve">anagement </w:t>
      </w:r>
      <w:r>
        <w:rPr>
          <w:sz w:val="22"/>
          <w:szCs w:val="22"/>
        </w:rPr>
        <w:t>S</w:t>
      </w:r>
      <w:r w:rsidRPr="00761E61">
        <w:rPr>
          <w:sz w:val="22"/>
          <w:szCs w:val="22"/>
        </w:rPr>
        <w:t xml:space="preserve">ystems </w:t>
      </w:r>
      <w:r w:rsidR="00943916" w:rsidRPr="00761E61">
        <w:rPr>
          <w:sz w:val="22"/>
          <w:szCs w:val="22"/>
        </w:rPr>
        <w:t xml:space="preserve">have been </w:t>
      </w:r>
      <w:r>
        <w:rPr>
          <w:sz w:val="22"/>
          <w:szCs w:val="22"/>
        </w:rPr>
        <w:t>largely</w:t>
      </w:r>
      <w:r w:rsidRPr="00761E61">
        <w:rPr>
          <w:sz w:val="22"/>
          <w:szCs w:val="22"/>
        </w:rPr>
        <w:t xml:space="preserve"> </w:t>
      </w:r>
      <w:r w:rsidR="00943916" w:rsidRPr="00761E61">
        <w:rPr>
          <w:sz w:val="22"/>
          <w:szCs w:val="22"/>
        </w:rPr>
        <w:t xml:space="preserve">used in a lot of systems developed in recent times. They offer many advantages to theirs users, </w:t>
      </w:r>
      <w:r>
        <w:rPr>
          <w:sz w:val="22"/>
          <w:szCs w:val="22"/>
        </w:rPr>
        <w:t xml:space="preserve">including </w:t>
      </w:r>
      <w:r w:rsidR="00943916" w:rsidRPr="00761E61">
        <w:rPr>
          <w:sz w:val="22"/>
          <w:szCs w:val="22"/>
        </w:rPr>
        <w:t xml:space="preserve">several mechanisms that allow </w:t>
      </w:r>
      <w:r>
        <w:rPr>
          <w:sz w:val="22"/>
          <w:szCs w:val="22"/>
        </w:rPr>
        <w:t xml:space="preserve">concurrency </w:t>
      </w:r>
      <w:r w:rsidR="00943916" w:rsidRPr="00761E61">
        <w:rPr>
          <w:sz w:val="22"/>
          <w:szCs w:val="22"/>
        </w:rPr>
        <w:t>control, security, data integrity among others. However, in recent years, non-relational databases, also known as NoSQL</w:t>
      </w:r>
      <w:r w:rsidR="0001248A">
        <w:rPr>
          <w:sz w:val="22"/>
          <w:szCs w:val="22"/>
        </w:rPr>
        <w:t>,</w:t>
      </w:r>
      <w:r w:rsidR="00943916" w:rsidRPr="00761E61">
        <w:rPr>
          <w:sz w:val="22"/>
          <w:szCs w:val="22"/>
        </w:rPr>
        <w:t xml:space="preserve"> </w:t>
      </w:r>
      <w:r>
        <w:rPr>
          <w:sz w:val="22"/>
          <w:szCs w:val="22"/>
        </w:rPr>
        <w:t xml:space="preserve">have grown strong </w:t>
      </w:r>
      <w:r w:rsidR="00943916" w:rsidRPr="00761E61">
        <w:rPr>
          <w:sz w:val="22"/>
          <w:szCs w:val="22"/>
        </w:rPr>
        <w:t>in the market</w:t>
      </w:r>
      <w:r w:rsidR="000820C0">
        <w:rPr>
          <w:sz w:val="22"/>
          <w:szCs w:val="22"/>
        </w:rPr>
        <w:t>.</w:t>
      </w:r>
      <w:r w:rsidR="00943916" w:rsidRPr="00761E61">
        <w:rPr>
          <w:sz w:val="22"/>
          <w:szCs w:val="22"/>
        </w:rPr>
        <w:t xml:space="preserve"> </w:t>
      </w:r>
      <w:r w:rsidR="000820C0">
        <w:rPr>
          <w:sz w:val="22"/>
          <w:szCs w:val="22"/>
        </w:rPr>
        <w:t>T</w:t>
      </w:r>
      <w:r w:rsidR="000820C0" w:rsidRPr="00761E61">
        <w:rPr>
          <w:sz w:val="22"/>
          <w:szCs w:val="22"/>
        </w:rPr>
        <w:t xml:space="preserve">he </w:t>
      </w:r>
      <w:r w:rsidR="00943916" w:rsidRPr="00761E61">
        <w:rPr>
          <w:sz w:val="22"/>
          <w:szCs w:val="22"/>
        </w:rPr>
        <w:t xml:space="preserve">volume of data in organizations, and other </w:t>
      </w:r>
      <w:r w:rsidR="000820C0">
        <w:rPr>
          <w:sz w:val="22"/>
          <w:szCs w:val="22"/>
        </w:rPr>
        <w:t xml:space="preserve">limiting </w:t>
      </w:r>
      <w:r w:rsidR="00943916" w:rsidRPr="00761E61">
        <w:rPr>
          <w:sz w:val="22"/>
          <w:szCs w:val="22"/>
        </w:rPr>
        <w:t>factors such as the inflexibility of the structure of the relational model</w:t>
      </w:r>
      <w:r>
        <w:rPr>
          <w:sz w:val="22"/>
          <w:szCs w:val="22"/>
        </w:rPr>
        <w:t>,</w:t>
      </w:r>
      <w:r w:rsidR="00943916" w:rsidRPr="00761E61">
        <w:rPr>
          <w:sz w:val="22"/>
          <w:szCs w:val="22"/>
        </w:rPr>
        <w:t xml:space="preserve"> and </w:t>
      </w:r>
      <w:r>
        <w:rPr>
          <w:sz w:val="22"/>
          <w:szCs w:val="22"/>
        </w:rPr>
        <w:t xml:space="preserve">also </w:t>
      </w:r>
      <w:r w:rsidR="00943916" w:rsidRPr="00761E61">
        <w:rPr>
          <w:sz w:val="22"/>
          <w:szCs w:val="22"/>
        </w:rPr>
        <w:t>issues about system scalability</w:t>
      </w:r>
      <w:r>
        <w:rPr>
          <w:sz w:val="22"/>
          <w:szCs w:val="22"/>
        </w:rPr>
        <w:t>,</w:t>
      </w:r>
      <w:r w:rsidR="000820C0">
        <w:rPr>
          <w:sz w:val="22"/>
          <w:szCs w:val="22"/>
        </w:rPr>
        <w:t xml:space="preserve"> </w:t>
      </w:r>
      <w:r w:rsidR="00970E2C" w:rsidRPr="000820C0">
        <w:rPr>
          <w:sz w:val="22"/>
          <w:szCs w:val="22"/>
        </w:rPr>
        <w:t>w</w:t>
      </w:r>
      <w:r w:rsidR="00970E2C">
        <w:rPr>
          <w:sz w:val="22"/>
          <w:szCs w:val="22"/>
        </w:rPr>
        <w:t>as</w:t>
      </w:r>
      <w:r w:rsidR="00970E2C" w:rsidRPr="000820C0">
        <w:rPr>
          <w:sz w:val="22"/>
          <w:szCs w:val="22"/>
        </w:rPr>
        <w:t xml:space="preserve"> </w:t>
      </w:r>
      <w:r w:rsidR="000820C0" w:rsidRPr="000820C0">
        <w:rPr>
          <w:sz w:val="22"/>
          <w:szCs w:val="22"/>
        </w:rPr>
        <w:t xml:space="preserve">responsible for this </w:t>
      </w:r>
      <w:r>
        <w:rPr>
          <w:sz w:val="22"/>
          <w:szCs w:val="22"/>
        </w:rPr>
        <w:t>rise</w:t>
      </w:r>
      <w:r w:rsidR="00943916" w:rsidRPr="00761E61">
        <w:rPr>
          <w:sz w:val="22"/>
          <w:szCs w:val="22"/>
        </w:rPr>
        <w:t xml:space="preserve">. </w:t>
      </w:r>
      <w:r>
        <w:rPr>
          <w:sz w:val="22"/>
          <w:szCs w:val="22"/>
        </w:rPr>
        <w:t>In this contexto</w:t>
      </w:r>
      <w:r w:rsidR="00943916" w:rsidRPr="00761E61">
        <w:rPr>
          <w:sz w:val="22"/>
          <w:szCs w:val="22"/>
        </w:rPr>
        <w:t xml:space="preserve">, this </w:t>
      </w:r>
      <w:r>
        <w:rPr>
          <w:sz w:val="22"/>
          <w:szCs w:val="22"/>
        </w:rPr>
        <w:t>work</w:t>
      </w:r>
      <w:r w:rsidRPr="00761E61">
        <w:rPr>
          <w:sz w:val="22"/>
          <w:szCs w:val="22"/>
        </w:rPr>
        <w:t xml:space="preserve"> </w:t>
      </w:r>
      <w:r w:rsidR="00943916" w:rsidRPr="00761E61">
        <w:rPr>
          <w:sz w:val="22"/>
          <w:szCs w:val="22"/>
        </w:rPr>
        <w:t>examin</w:t>
      </w:r>
      <w:r>
        <w:rPr>
          <w:sz w:val="22"/>
          <w:szCs w:val="22"/>
        </w:rPr>
        <w:t>es</w:t>
      </w:r>
      <w:r w:rsidR="00943916" w:rsidRPr="00761E61">
        <w:rPr>
          <w:sz w:val="22"/>
          <w:szCs w:val="22"/>
        </w:rPr>
        <w:t xml:space="preserve"> some characteristics of relational and non-relational </w:t>
      </w:r>
      <w:r w:rsidR="00320B99">
        <w:rPr>
          <w:sz w:val="22"/>
          <w:szCs w:val="22"/>
        </w:rPr>
        <w:t xml:space="preserve">databases, and presents </w:t>
      </w:r>
      <w:r w:rsidR="000820C0">
        <w:rPr>
          <w:sz w:val="22"/>
          <w:szCs w:val="22"/>
        </w:rPr>
        <w:t xml:space="preserve">a </w:t>
      </w:r>
      <w:r w:rsidR="000820C0" w:rsidRPr="00761E61">
        <w:rPr>
          <w:sz w:val="22"/>
          <w:szCs w:val="22"/>
        </w:rPr>
        <w:t>compar</w:t>
      </w:r>
      <w:r w:rsidR="000820C0">
        <w:rPr>
          <w:sz w:val="22"/>
          <w:szCs w:val="22"/>
        </w:rPr>
        <w:t>ison</w:t>
      </w:r>
      <w:r w:rsidR="000820C0" w:rsidRPr="00761E61">
        <w:rPr>
          <w:sz w:val="22"/>
          <w:szCs w:val="22"/>
        </w:rPr>
        <w:t xml:space="preserve"> </w:t>
      </w:r>
      <w:r w:rsidR="000820C0">
        <w:rPr>
          <w:sz w:val="22"/>
          <w:szCs w:val="22"/>
        </w:rPr>
        <w:t xml:space="preserve">between those models </w:t>
      </w:r>
      <w:r w:rsidR="00943916" w:rsidRPr="00761E61">
        <w:rPr>
          <w:sz w:val="22"/>
          <w:szCs w:val="22"/>
        </w:rPr>
        <w:t xml:space="preserve">in terms of </w:t>
      </w:r>
      <w:r w:rsidR="00320B99">
        <w:rPr>
          <w:sz w:val="22"/>
          <w:szCs w:val="22"/>
        </w:rPr>
        <w:t xml:space="preserve">data </w:t>
      </w:r>
      <w:r w:rsidR="00943916" w:rsidRPr="00761E61">
        <w:rPr>
          <w:sz w:val="22"/>
          <w:szCs w:val="22"/>
        </w:rPr>
        <w:t>model and quering.</w:t>
      </w:r>
    </w:p>
    <w:p w:rsidR="00943916" w:rsidRPr="00761E61" w:rsidRDefault="00943916" w:rsidP="00943916">
      <w:pPr>
        <w:pStyle w:val="ABNT2"/>
        <w:rPr>
          <w:sz w:val="22"/>
          <w:szCs w:val="22"/>
        </w:rPr>
      </w:pPr>
    </w:p>
    <w:p w:rsidR="00943916" w:rsidRPr="00761E61" w:rsidRDefault="00943916" w:rsidP="00943916">
      <w:pPr>
        <w:tabs>
          <w:tab w:val="left" w:pos="7095"/>
        </w:tabs>
        <w:spacing w:before="120" w:after="120" w:line="240" w:lineRule="auto"/>
        <w:jc w:val="both"/>
        <w:rPr>
          <w:rFonts w:ascii="Times New Roman" w:hAnsi="Times New Roman" w:cs="Times New Roman"/>
        </w:rPr>
      </w:pPr>
      <w:r w:rsidRPr="00761E61">
        <w:rPr>
          <w:rFonts w:ascii="Times New Roman" w:hAnsi="Times New Roman" w:cs="Times New Roman"/>
        </w:rPr>
        <w:t>Keywords: Databases, NoSQL, Relational Databases, key-value, XML</w:t>
      </w: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3F1FB7" w:rsidRDefault="00943916" w:rsidP="00943916">
      <w:pPr>
        <w:tabs>
          <w:tab w:val="left" w:pos="7095"/>
        </w:tabs>
        <w:spacing w:after="0" w:line="240" w:lineRule="auto"/>
        <w:jc w:val="center"/>
        <w:rPr>
          <w:rFonts w:ascii="Times New Roman" w:hAnsi="Times New Roman" w:cs="Times New Roman"/>
          <w:sz w:val="24"/>
          <w:szCs w:val="24"/>
        </w:rPr>
      </w:pPr>
    </w:p>
    <w:p w:rsidR="00943916" w:rsidRPr="00B05561" w:rsidRDefault="00943916" w:rsidP="00761E61">
      <w:pPr>
        <w:tabs>
          <w:tab w:val="left" w:pos="7095"/>
        </w:tabs>
        <w:spacing w:after="0" w:line="240" w:lineRule="auto"/>
        <w:rPr>
          <w:rFonts w:ascii="Times New Roman" w:hAnsi="Times New Roman" w:cs="Times New Roman"/>
          <w:sz w:val="24"/>
          <w:szCs w:val="24"/>
        </w:rPr>
      </w:pPr>
    </w:p>
    <w:p w:rsidR="00943916" w:rsidRPr="00B05561" w:rsidRDefault="00943916" w:rsidP="00943916">
      <w:pPr>
        <w:rPr>
          <w:rFonts w:ascii="Times New Roman" w:hAnsi="Times New Roman" w:cs="Times New Roman"/>
        </w:rPr>
        <w:sectPr w:rsidR="00943916" w:rsidRPr="00B05561" w:rsidSect="009F63A5">
          <w:headerReference w:type="default" r:id="rId10"/>
          <w:footerReference w:type="default" r:id="rId11"/>
          <w:pgSz w:w="11905" w:h="16837"/>
          <w:pgMar w:top="1701" w:right="1134" w:bottom="1134" w:left="1701" w:header="720" w:footer="720" w:gutter="0"/>
          <w:cols w:space="720"/>
          <w:titlePg/>
          <w:docGrid w:linePitch="360"/>
        </w:sectPr>
      </w:pPr>
    </w:p>
    <w:p w:rsidR="00761E61" w:rsidRPr="00DD132D" w:rsidRDefault="00761E61" w:rsidP="00761E61">
      <w:pPr>
        <w:tabs>
          <w:tab w:val="left" w:pos="7095"/>
        </w:tabs>
        <w:spacing w:after="0" w:line="240" w:lineRule="auto"/>
        <w:jc w:val="center"/>
        <w:rPr>
          <w:rFonts w:ascii="Times New Roman" w:hAnsi="Times New Roman" w:cs="Times New Roman"/>
          <w:sz w:val="24"/>
          <w:szCs w:val="24"/>
          <w:lang w:val="pt-BR"/>
        </w:rPr>
      </w:pPr>
      <w:r w:rsidRPr="00DD132D">
        <w:rPr>
          <w:rFonts w:ascii="Times New Roman" w:hAnsi="Times New Roman" w:cs="Times New Roman"/>
          <w:sz w:val="24"/>
          <w:szCs w:val="24"/>
          <w:lang w:val="pt-BR"/>
        </w:rPr>
        <w:lastRenderedPageBreak/>
        <w:t>LISTA DE ILUSTRAÇÕES</w:t>
      </w:r>
    </w:p>
    <w:p w:rsidR="00761E61" w:rsidRDefault="00761E61">
      <w:pPr>
        <w:pStyle w:val="ndicedeilustraes"/>
        <w:tabs>
          <w:tab w:val="right" w:leader="dot" w:pos="9060"/>
        </w:tabs>
        <w:rPr>
          <w:rFonts w:ascii="Times New Roman" w:hAnsi="Times New Roman" w:cs="Times New Roman"/>
          <w:lang w:val="pt-BR"/>
        </w:rPr>
      </w:pPr>
    </w:p>
    <w:p w:rsidR="00C43D6A" w:rsidRPr="00C43D6A" w:rsidRDefault="000E0278">
      <w:pPr>
        <w:pStyle w:val="ndicedeilustraes"/>
        <w:tabs>
          <w:tab w:val="right" w:leader="dot" w:pos="9060"/>
        </w:tabs>
        <w:rPr>
          <w:rFonts w:ascii="Times New Roman" w:hAnsi="Times New Roman"/>
          <w:lang w:val="pt-BR"/>
        </w:rPr>
      </w:pPr>
      <w:r w:rsidRPr="00CE41E3">
        <w:rPr>
          <w:rFonts w:ascii="Times New Roman" w:hAnsi="Times New Roman" w:cs="Times New Roman"/>
          <w:lang w:val="pt-BR"/>
        </w:rPr>
        <w:fldChar w:fldCharType="begin"/>
      </w:r>
      <w:r w:rsidR="00761E61" w:rsidRPr="00CE41E3">
        <w:rPr>
          <w:rFonts w:ascii="Times New Roman" w:hAnsi="Times New Roman" w:cs="Times New Roman"/>
          <w:lang w:val="pt-BR"/>
        </w:rPr>
        <w:instrText xml:space="preserve"> TOC \h \z \c "Figura" </w:instrText>
      </w:r>
      <w:r w:rsidRPr="00CE41E3">
        <w:rPr>
          <w:rFonts w:ascii="Times New Roman" w:hAnsi="Times New Roman" w:cs="Times New Roman"/>
          <w:lang w:val="pt-BR"/>
        </w:rPr>
        <w:fldChar w:fldCharType="separate"/>
      </w:r>
      <w:hyperlink w:anchor="_Toc300002829" w:history="1">
        <w:r w:rsidR="002255FC" w:rsidRPr="002255FC">
          <w:rPr>
            <w:rStyle w:val="Hyperlink"/>
            <w:rFonts w:ascii="Times New Roman" w:hAnsi="Times New Roman"/>
            <w:lang w:val="pt-BR"/>
          </w:rPr>
          <w:t xml:space="preserve">Figura 1: Exemplo de </w:t>
        </w:r>
        <w:r w:rsidR="00C43D6A" w:rsidRPr="00C43D6A">
          <w:rPr>
            <w:rStyle w:val="Hyperlink"/>
            <w:rFonts w:ascii="Times New Roman" w:hAnsi="Times New Roman" w:cs="Times New Roman"/>
            <w:noProof/>
            <w:lang w:val="pt-BR"/>
          </w:rPr>
          <w:t xml:space="preserve">Tabela no </w:t>
        </w:r>
        <w:r w:rsidR="002255FC" w:rsidRPr="002255FC">
          <w:rPr>
            <w:rStyle w:val="Hyperlink"/>
            <w:rFonts w:ascii="Times New Roman" w:hAnsi="Times New Roman"/>
            <w:lang w:val="pt-BR"/>
          </w:rPr>
          <w:t>Modelo Relacional</w:t>
        </w:r>
        <w:r w:rsidR="00C43D6A" w:rsidRPr="00C43D6A">
          <w:rPr>
            <w:rStyle w:val="Hyperlink"/>
            <w:rFonts w:ascii="Times New Roman" w:hAnsi="Times New Roman" w:cs="Times New Roman"/>
            <w:noProof/>
            <w:lang w:val="pt-BR"/>
          </w:rPr>
          <w:t>.</w:t>
        </w:r>
        <w:r w:rsidR="002255FC" w:rsidRPr="002255FC">
          <w:rPr>
            <w:rFonts w:ascii="Times New Roman" w:hAnsi="Times New Roman"/>
            <w:webHidden/>
          </w:rPr>
          <w:tab/>
        </w:r>
        <w:r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Toc300002829</w:instrText>
        </w:r>
        <w:r w:rsidR="002255FC" w:rsidRPr="002255FC">
          <w:rPr>
            <w:rFonts w:ascii="Times New Roman" w:hAnsi="Times New Roman"/>
            <w:webHidden/>
          </w:rPr>
          <w:instrText xml:space="preserve"> \h </w:instrText>
        </w:r>
        <w:r w:rsidRPr="002255FC">
          <w:rPr>
            <w:rFonts w:ascii="Times New Roman" w:hAnsi="Times New Roman"/>
            <w:webHidden/>
          </w:rPr>
        </w:r>
        <w:r w:rsidRPr="002255FC">
          <w:rPr>
            <w:rFonts w:ascii="Times New Roman" w:hAnsi="Times New Roman"/>
            <w:webHidden/>
          </w:rPr>
          <w:fldChar w:fldCharType="separate"/>
        </w:r>
        <w:r w:rsidR="00C43D6A" w:rsidRPr="00C43D6A">
          <w:rPr>
            <w:rFonts w:ascii="Times New Roman" w:hAnsi="Times New Roman" w:cs="Times New Roman"/>
            <w:noProof/>
            <w:webHidden/>
          </w:rPr>
          <w:t>19</w:t>
        </w:r>
        <w:r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0" w:history="1">
        <w:r w:rsidR="002255FC" w:rsidRPr="002255FC">
          <w:rPr>
            <w:rStyle w:val="Hyperlink"/>
            <w:rFonts w:ascii="Times New Roman" w:hAnsi="Times New Roman"/>
            <w:lang w:val="pt-BR"/>
          </w:rPr>
          <w:t>Figura 2: Representação das tuplas no modelo relacional.</w:t>
        </w:r>
        <w:r w:rsidR="00C43D6A" w:rsidRPr="00C43D6A">
          <w:rPr>
            <w:rStyle w:val="Hyperlink"/>
            <w:rFonts w:ascii="Times New Roman" w:hAnsi="Times New Roman" w:cs="Times New Roman"/>
            <w:noProof/>
            <w:lang w:val="pt-BR"/>
          </w:rPr>
          <w:t xml:space="preserve"> </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19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1" w:history="1">
        <w:r w:rsidR="002255FC" w:rsidRPr="002255FC">
          <w:rPr>
            <w:rStyle w:val="Hyperlink"/>
            <w:rFonts w:ascii="Times New Roman" w:hAnsi="Times New Roman"/>
            <w:lang w:val="pt-BR"/>
          </w:rPr>
          <w:t>Figura 3: Comando SQL utilizado para criar tabelas no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2" w:history="1">
        <w:r w:rsidR="002255FC" w:rsidRPr="002255FC">
          <w:rPr>
            <w:rStyle w:val="Hyperlink"/>
            <w:rFonts w:ascii="Times New Roman" w:hAnsi="Times New Roman"/>
            <w:lang w:val="pt-BR"/>
          </w:rPr>
          <w:t>Figura 4: Comandos de inserção de dados nas tabelas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3" w:history="1">
        <w:r w:rsidR="002255FC" w:rsidRPr="002255FC">
          <w:rPr>
            <w:rStyle w:val="Hyperlink"/>
            <w:rFonts w:ascii="Times New Roman" w:hAnsi="Times New Roman"/>
            <w:lang w:val="pt-BR"/>
          </w:rPr>
          <w:t>Figura 5: Exemplo de Documento XML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4" w:history="1">
        <w:r w:rsidR="002255FC" w:rsidRPr="002255FC">
          <w:rPr>
            <w:rStyle w:val="Hyperlink"/>
            <w:rFonts w:ascii="Times New Roman" w:hAnsi="Times New Roman"/>
            <w:lang w:val="pt-BR"/>
          </w:rPr>
          <w:t>Figura 6: Exemplo de XQuery para buscar o nome de uma pessoa.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5" w:history="1">
        <w:r w:rsidR="002255FC" w:rsidRPr="002255FC">
          <w:rPr>
            <w:rStyle w:val="Hyperlink"/>
            <w:rFonts w:ascii="Times New Roman" w:hAnsi="Times New Roman"/>
            <w:lang w:val="pt-BR"/>
          </w:rPr>
          <w:t>Figura 7: Criação de índice no Sedna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6" w:history="1">
        <w:r w:rsidR="002255FC" w:rsidRPr="002255FC">
          <w:rPr>
            <w:rStyle w:val="Hyperlink"/>
            <w:rFonts w:ascii="Times New Roman" w:hAnsi="Times New Roman"/>
            <w:lang w:val="pt-BR"/>
          </w:rPr>
          <w:t>Figura 8: Modelo de dados do Cassandra.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27</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7" w:history="1">
        <w:r w:rsidR="002255FC" w:rsidRPr="002255FC">
          <w:rPr>
            <w:rStyle w:val="Hyperlink"/>
            <w:rFonts w:ascii="Times New Roman" w:hAnsi="Times New Roman"/>
          </w:rPr>
          <w:t>Figura 9: Criando uma keyspace.</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8" w:history="1">
        <w:r w:rsidR="002255FC" w:rsidRPr="002255FC">
          <w:rPr>
            <w:rStyle w:val="Hyperlink"/>
            <w:rFonts w:ascii="Times New Roman" w:hAnsi="Times New Roman"/>
            <w:lang w:val="pt-BR"/>
          </w:rPr>
          <w:t>Figura 10: Consulta utilizada para criar a estrutura da família de colunas Pessoa.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39" w:history="1">
        <w:r w:rsidR="002255FC" w:rsidRPr="002255FC">
          <w:rPr>
            <w:rStyle w:val="Hyperlink"/>
            <w:rFonts w:ascii="Times New Roman" w:hAnsi="Times New Roman"/>
            <w:lang w:val="pt-BR"/>
          </w:rPr>
          <w:t>Figura 11: Comandos de inserção no Cassandra.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Toc300002839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0" w:history="1">
        <w:r w:rsidR="002255FC" w:rsidRPr="002255FC">
          <w:rPr>
            <w:rStyle w:val="Hyperlink"/>
            <w:rFonts w:ascii="Times New Roman" w:hAnsi="Times New Roman"/>
            <w:lang w:val="pt-BR"/>
          </w:rPr>
          <w:t>Figura 12: Comandos de consulta no Cassandra.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1" w:history="1">
        <w:r w:rsidR="002255FC" w:rsidRPr="002255FC">
          <w:rPr>
            <w:rStyle w:val="Hyperlink"/>
            <w:rFonts w:ascii="Times New Roman" w:hAnsi="Times New Roman"/>
            <w:lang w:val="pt-BR"/>
          </w:rPr>
          <w:t>Figura 13: Comandos de remoção de uma linha e de uma família.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28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2" w:history="1">
        <w:r w:rsidR="002255FC" w:rsidRPr="002255FC">
          <w:rPr>
            <w:rStyle w:val="Hyperlink"/>
            <w:rFonts w:ascii="Times New Roman" w:hAnsi="Times New Roman"/>
            <w:lang w:val="pt-BR"/>
          </w:rPr>
          <w:t xml:space="preserve">Figura 14: </w:t>
        </w:r>
        <w:r w:rsidR="00C43D6A" w:rsidRPr="00C43D6A">
          <w:rPr>
            <w:rStyle w:val="Hyperlink"/>
            <w:rFonts w:ascii="Times New Roman" w:hAnsi="Times New Roman" w:cs="Times New Roman"/>
            <w:noProof/>
            <w:lang w:val="pt-BR"/>
          </w:rPr>
          <w:t>Documento</w:t>
        </w:r>
        <w:r w:rsidR="002255FC" w:rsidRPr="002255FC">
          <w:rPr>
            <w:rStyle w:val="Hyperlink"/>
            <w:rFonts w:ascii="Times New Roman" w:hAnsi="Times New Roman"/>
            <w:lang w:val="pt-BR"/>
          </w:rPr>
          <w:t xml:space="preserve"> da coleção de pessoas.</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30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3" w:history="1">
        <w:r w:rsidR="002255FC" w:rsidRPr="002255FC">
          <w:rPr>
            <w:rStyle w:val="Hyperlink"/>
            <w:rFonts w:ascii="Times New Roman" w:hAnsi="Times New Roman"/>
            <w:lang w:val="pt-BR"/>
          </w:rPr>
          <w:t>Figura 15: Modelo de dados do Redis.</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35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4" w:history="1">
        <w:r w:rsidR="002255FC" w:rsidRPr="002255FC">
          <w:rPr>
            <w:rStyle w:val="Hyperlink"/>
            <w:rFonts w:ascii="Times New Roman" w:hAnsi="Times New Roman"/>
            <w:lang w:val="pt-BR"/>
          </w:rPr>
          <w:t>Figura 16: Modelo de Dados do Cliente no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5" w:history="1">
        <w:r w:rsidR="002255FC" w:rsidRPr="002255FC">
          <w:rPr>
            <w:rStyle w:val="Hyperlink"/>
            <w:rFonts w:ascii="Times New Roman" w:hAnsi="Times New Roman"/>
            <w:lang w:val="pt-BR"/>
          </w:rPr>
          <w:t>Figura 17: Selecionar o nome e sobrenome de todos os customers cadastrados, no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6" w:history="1">
        <w:r w:rsidR="002255FC" w:rsidRPr="002255FC">
          <w:rPr>
            <w:rStyle w:val="Hyperlink"/>
            <w:rFonts w:ascii="Times New Roman" w:hAnsi="Times New Roman"/>
            <w:lang w:val="pt-BR"/>
          </w:rPr>
          <w:t>Figura 18: Selecionar, no MySQL, todas as informações das securities de uma determinada watch list.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44</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7"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20</w:t>
        </w:r>
        <w:r w:rsidR="002255FC" w:rsidRPr="002255FC">
          <w:rPr>
            <w:rStyle w:val="Hyperlink"/>
            <w:rFonts w:ascii="Times New Roman" w:hAnsi="Times New Roman"/>
            <w:lang w:val="pt-BR"/>
          </w:rPr>
          <w:t xml:space="preserve">: Selecionar </w:t>
        </w:r>
        <w:r w:rsidR="00C43D6A" w:rsidRPr="00C43D6A">
          <w:rPr>
            <w:rStyle w:val="Hyperlink"/>
            <w:rFonts w:ascii="Times New Roman" w:hAnsi="Times New Roman" w:cs="Times New Roman"/>
            <w:noProof/>
            <w:lang w:val="pt-BR"/>
          </w:rPr>
          <w:t>o setor de uma determinada company,</w:t>
        </w:r>
        <w:r w:rsidR="002255FC" w:rsidRPr="002255FC">
          <w:rPr>
            <w:rStyle w:val="Hyperlink"/>
            <w:rFonts w:ascii="Times New Roman" w:hAnsi="Times New Roman"/>
            <w:lang w:val="pt-BR"/>
          </w:rPr>
          <w:t xml:space="preserve"> no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44</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8"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21</w:t>
        </w:r>
        <w:r w:rsidR="002255FC" w:rsidRPr="002255FC">
          <w:rPr>
            <w:rStyle w:val="Hyperlink"/>
            <w:rFonts w:ascii="Times New Roman" w:hAnsi="Times New Roman"/>
            <w:lang w:val="pt-BR"/>
          </w:rPr>
          <w:t xml:space="preserve">: Selecionar </w:t>
        </w:r>
        <w:r w:rsidR="00C43D6A" w:rsidRPr="00C43D6A">
          <w:rPr>
            <w:rStyle w:val="Hyperlink"/>
            <w:rFonts w:ascii="Times New Roman" w:hAnsi="Times New Roman" w:cs="Times New Roman"/>
            <w:noProof/>
            <w:lang w:val="pt-BR"/>
          </w:rPr>
          <w:t>todas as empresas em New York</w:t>
        </w:r>
        <w:r w:rsidR="002255FC" w:rsidRPr="002255FC">
          <w:rPr>
            <w:rStyle w:val="Hyperlink"/>
            <w:rFonts w:ascii="Times New Roman" w:hAnsi="Times New Roman"/>
            <w:lang w:val="pt-BR"/>
          </w:rPr>
          <w:t>, no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44</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49"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22</w:t>
        </w:r>
        <w:r w:rsidR="002255FC" w:rsidRPr="002255FC">
          <w:rPr>
            <w:rStyle w:val="Hyperlink"/>
            <w:rFonts w:ascii="Times New Roman" w:hAnsi="Times New Roman"/>
            <w:lang w:val="pt-BR"/>
          </w:rPr>
          <w:t>: Selecionar, no MySQL</w:t>
        </w:r>
        <w:r w:rsidR="00C43D6A" w:rsidRPr="00C43D6A">
          <w:rPr>
            <w:rStyle w:val="Hyperlink"/>
            <w:rFonts w:ascii="Times New Roman" w:hAnsi="Times New Roman" w:cs="Times New Roman"/>
            <w:noProof/>
            <w:lang w:val="pt-BR"/>
          </w:rPr>
          <w:t>, todos os clientes que possuem apenas uma conta associada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Toc300002849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0"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23</w:t>
        </w:r>
        <w:r w:rsidR="002255FC" w:rsidRPr="002255FC">
          <w:rPr>
            <w:rStyle w:val="Hyperlink"/>
            <w:rFonts w:ascii="Times New Roman" w:hAnsi="Times New Roman"/>
            <w:lang w:val="pt-BR"/>
          </w:rPr>
          <w:t xml:space="preserve">: Selecionar, no MySQL, </w:t>
        </w:r>
        <w:r w:rsidR="00C43D6A" w:rsidRPr="00C43D6A">
          <w:rPr>
            <w:rStyle w:val="Hyperlink"/>
            <w:rFonts w:ascii="Times New Roman" w:hAnsi="Times New Roman" w:cs="Times New Roman"/>
            <w:noProof/>
            <w:lang w:val="pt-BR"/>
          </w:rPr>
          <w:t>todas as companies</w:t>
        </w:r>
        <w:r w:rsidR="002255FC" w:rsidRPr="002255FC">
          <w:rPr>
            <w:rStyle w:val="Hyperlink"/>
            <w:rFonts w:ascii="Times New Roman" w:hAnsi="Times New Roman"/>
            <w:lang w:val="pt-BR"/>
          </w:rPr>
          <w:t xml:space="preserve"> que </w:t>
        </w:r>
        <w:r w:rsidR="00C43D6A" w:rsidRPr="00C43D6A">
          <w:rPr>
            <w:rStyle w:val="Hyperlink"/>
            <w:rFonts w:ascii="Times New Roman" w:hAnsi="Times New Roman" w:cs="Times New Roman"/>
            <w:noProof/>
            <w:lang w:val="pt-BR"/>
          </w:rPr>
          <w:t>foram abertas depois do ano de 2010.</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1"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24</w:t>
        </w:r>
        <w:r w:rsidR="002255FC" w:rsidRPr="002255FC">
          <w:rPr>
            <w:rStyle w:val="Hyperlink"/>
            <w:rFonts w:ascii="Times New Roman" w:hAnsi="Times New Roman"/>
            <w:lang w:val="pt-BR"/>
          </w:rPr>
          <w:t>: Selecionar</w:t>
        </w:r>
        <w:r w:rsidR="00C43D6A" w:rsidRPr="00C43D6A">
          <w:rPr>
            <w:rStyle w:val="Hyperlink"/>
            <w:rFonts w:ascii="Times New Roman" w:hAnsi="Times New Roman" w:cs="Times New Roman"/>
            <w:noProof/>
            <w:lang w:val="pt-BR"/>
          </w:rPr>
          <w:t xml:space="preserve"> todos transações dos USA</w:t>
        </w:r>
        <w:r w:rsidR="002255FC" w:rsidRPr="002255FC">
          <w:rPr>
            <w:rStyle w:val="Hyperlink"/>
            <w:rFonts w:ascii="Times New Roman" w:hAnsi="Times New Roman"/>
            <w:lang w:val="pt-BR"/>
          </w:rPr>
          <w:t>, no MySQL.</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2"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25</w:t>
        </w:r>
        <w:r w:rsidR="002255FC" w:rsidRPr="002255FC">
          <w:rPr>
            <w:rStyle w:val="Hyperlink"/>
            <w:rFonts w:ascii="Times New Roman" w:hAnsi="Times New Roman"/>
            <w:lang w:val="pt-BR"/>
          </w:rPr>
          <w:t>: Selecionar, no MySQL</w:t>
        </w:r>
        <w:r w:rsidR="00C43D6A" w:rsidRPr="00C43D6A">
          <w:rPr>
            <w:rStyle w:val="Hyperlink"/>
            <w:rFonts w:ascii="Times New Roman" w:hAnsi="Times New Roman" w:cs="Times New Roman"/>
            <w:noProof/>
            <w:lang w:val="pt-BR"/>
          </w:rPr>
          <w:t>, todas as contas e permissões de um dado cliente</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3"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26</w:t>
        </w:r>
        <w:r w:rsidR="002255FC" w:rsidRPr="002255FC">
          <w:rPr>
            <w:rStyle w:val="Hyperlink"/>
            <w:rFonts w:ascii="Times New Roman" w:hAnsi="Times New Roman"/>
            <w:lang w:val="pt-BR"/>
          </w:rPr>
          <w:t>: Selecionar</w:t>
        </w:r>
        <w:r w:rsidR="00C43D6A" w:rsidRPr="00C43D6A">
          <w:rPr>
            <w:rStyle w:val="Hyperlink"/>
            <w:rFonts w:ascii="Times New Roman" w:hAnsi="Times New Roman" w:cs="Times New Roman"/>
            <w:noProof/>
            <w:lang w:val="pt-BR"/>
          </w:rPr>
          <w:t xml:space="preserve"> a quantidade</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taxas cada</w:t>
        </w:r>
        <w:r w:rsidR="002255FC" w:rsidRPr="002255FC">
          <w:rPr>
            <w:rStyle w:val="Hyperlink"/>
            <w:rFonts w:ascii="Times New Roman" w:hAnsi="Times New Roman"/>
            <w:lang w:val="pt-BR"/>
          </w:rPr>
          <w:t xml:space="preserve"> cliente</w:t>
        </w:r>
        <w:r w:rsidR="00C43D6A" w:rsidRPr="00C43D6A">
          <w:rPr>
            <w:rStyle w:val="Hyperlink"/>
            <w:rFonts w:ascii="Times New Roman" w:hAnsi="Times New Roman" w:cs="Times New Roman"/>
            <w:noProof/>
            <w:lang w:val="pt-BR"/>
          </w:rPr>
          <w:t xml:space="preserve"> possui, no MySQL</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4"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27</w:t>
        </w:r>
        <w:r w:rsidR="002255FC" w:rsidRPr="002255FC">
          <w:rPr>
            <w:rStyle w:val="Hyperlink"/>
            <w:rFonts w:ascii="Times New Roman" w:hAnsi="Times New Roman"/>
            <w:lang w:val="pt-BR"/>
          </w:rPr>
          <w:t>: Selecionar, no MySQL</w:t>
        </w:r>
        <w:r w:rsidR="00C43D6A" w:rsidRPr="00C43D6A">
          <w:rPr>
            <w:rStyle w:val="Hyperlink"/>
            <w:rFonts w:ascii="Times New Roman" w:hAnsi="Times New Roman" w:cs="Times New Roman"/>
            <w:noProof/>
            <w:lang w:val="pt-BR"/>
          </w:rPr>
          <w:t>, o nome de todos os brokers que gerenciam mais de uma customer account.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5" w:history="1">
        <w:r w:rsidR="00C43D6A" w:rsidRPr="00C43D6A">
          <w:rPr>
            <w:rStyle w:val="Hyperlink"/>
            <w:rFonts w:ascii="Times New Roman" w:hAnsi="Times New Roman" w:cs="Times New Roman"/>
            <w:noProof/>
            <w:lang w:val="pt-BR"/>
          </w:rPr>
          <w:t>Figura 28: XML Schema do documento broker</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6"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29</w:t>
        </w:r>
        <w:r w:rsidR="002255FC" w:rsidRPr="002255FC">
          <w:rPr>
            <w:rStyle w:val="Hyperlink"/>
            <w:rFonts w:ascii="Times New Roman" w:hAnsi="Times New Roman"/>
            <w:lang w:val="pt-BR"/>
          </w:rPr>
          <w:t xml:space="preserve">: XML Schema do documento </w:t>
        </w:r>
        <w:r w:rsidR="00C43D6A" w:rsidRPr="00C43D6A">
          <w:rPr>
            <w:rStyle w:val="Hyperlink"/>
            <w:rFonts w:ascii="Times New Roman" w:hAnsi="Times New Roman" w:cs="Times New Roman"/>
            <w:noProof/>
            <w:lang w:val="pt-BR"/>
          </w:rPr>
          <w:t>company</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49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7"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30</w:t>
        </w:r>
        <w:r w:rsidR="002255FC" w:rsidRPr="002255FC">
          <w:rPr>
            <w:rStyle w:val="Hyperlink"/>
            <w:rFonts w:ascii="Times New Roman" w:hAnsi="Times New Roman"/>
            <w:lang w:val="pt-BR"/>
          </w:rPr>
          <w:t xml:space="preserve">: XML Schema do documento </w:t>
        </w:r>
        <w:r w:rsidR="00C43D6A" w:rsidRPr="00C43D6A">
          <w:rPr>
            <w:rStyle w:val="Hyperlink"/>
            <w:rFonts w:ascii="Times New Roman" w:hAnsi="Times New Roman" w:cs="Times New Roman"/>
            <w:noProof/>
            <w:lang w:val="pt-BR"/>
          </w:rPr>
          <w:t>exchange</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8"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31</w:t>
        </w:r>
        <w:r w:rsidR="002255FC" w:rsidRPr="002255FC">
          <w:rPr>
            <w:rStyle w:val="Hyperlink"/>
            <w:rFonts w:ascii="Times New Roman" w:hAnsi="Times New Roman"/>
            <w:lang w:val="pt-BR"/>
          </w:rPr>
          <w:t xml:space="preserve">: XML Schema do documento </w:t>
        </w:r>
        <w:r w:rsidR="00C43D6A" w:rsidRPr="00C43D6A">
          <w:rPr>
            <w:rStyle w:val="Hyperlink"/>
            <w:rFonts w:ascii="Times New Roman" w:hAnsi="Times New Roman" w:cs="Times New Roman"/>
            <w:noProof/>
            <w:lang w:val="pt-BR"/>
          </w:rPr>
          <w:t>security</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59"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32: Consulta</w:t>
        </w:r>
        <w:r w:rsidR="002255FC" w:rsidRPr="002255FC">
          <w:rPr>
            <w:rStyle w:val="Hyperlink"/>
            <w:rFonts w:ascii="Times New Roman" w:hAnsi="Times New Roman"/>
            <w:lang w:val="pt-BR"/>
          </w:rPr>
          <w:t xml:space="preserve"> do </w:t>
        </w:r>
        <w:r w:rsidR="00C43D6A" w:rsidRPr="00C43D6A">
          <w:rPr>
            <w:rStyle w:val="Hyperlink"/>
            <w:rFonts w:ascii="Times New Roman" w:hAnsi="Times New Roman" w:cs="Times New Roman"/>
            <w:noProof/>
            <w:lang w:val="pt-BR"/>
          </w:rPr>
          <w:t>nome dos customers no Sedna.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Toc300002859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0" w:history="1">
        <w:r w:rsidR="00C43D6A" w:rsidRPr="00C43D6A">
          <w:rPr>
            <w:rStyle w:val="Hyperlink"/>
            <w:rFonts w:ascii="Times New Roman" w:hAnsi="Times New Roman" w:cs="Times New Roman"/>
            <w:noProof/>
            <w:lang w:val="pt-BR"/>
          </w:rPr>
          <w:t>Figura 33: Consulta no Sedna com junção para retornar a lista de securities.</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1"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34</w:t>
        </w:r>
        <w:r w:rsidR="002255FC" w:rsidRPr="002255FC">
          <w:rPr>
            <w:rStyle w:val="Hyperlink"/>
            <w:rFonts w:ascii="Times New Roman" w:hAnsi="Times New Roman"/>
            <w:lang w:val="pt-BR"/>
          </w:rPr>
          <w:t>: Consulta no Sedna</w:t>
        </w:r>
        <w:r w:rsidR="00C43D6A" w:rsidRPr="00C43D6A">
          <w:rPr>
            <w:rStyle w:val="Hyperlink"/>
            <w:rFonts w:ascii="Times New Roman" w:hAnsi="Times New Roman" w:cs="Times New Roman"/>
            <w:noProof/>
            <w:lang w:val="pt-BR"/>
          </w:rPr>
          <w:t xml:space="preserve"> para o retorno dos brokers filtrando pelo status</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2"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35</w:t>
        </w:r>
        <w:r w:rsidR="002255FC" w:rsidRPr="002255FC">
          <w:rPr>
            <w:rStyle w:val="Hyperlink"/>
            <w:rFonts w:ascii="Times New Roman" w:hAnsi="Times New Roman"/>
            <w:lang w:val="pt-BR"/>
          </w:rPr>
          <w:t xml:space="preserve">: Consulta </w:t>
        </w:r>
        <w:r w:rsidR="00C43D6A" w:rsidRPr="00C43D6A">
          <w:rPr>
            <w:rStyle w:val="Hyperlink"/>
            <w:rFonts w:ascii="Times New Roman" w:hAnsi="Times New Roman" w:cs="Times New Roman"/>
            <w:noProof/>
            <w:lang w:val="pt-BR"/>
          </w:rPr>
          <w:t xml:space="preserve">que retorna qual setor da indústria, certa companhia está </w:t>
        </w:r>
        <w:r w:rsidR="002255FC" w:rsidRPr="002255FC">
          <w:rPr>
            <w:rStyle w:val="Hyperlink"/>
            <w:rFonts w:ascii="Times New Roman" w:hAnsi="Times New Roman"/>
            <w:lang w:val="pt-BR"/>
          </w:rPr>
          <w:t>no Sedna.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3"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36</w:t>
        </w:r>
        <w:r w:rsidR="002255FC" w:rsidRPr="002255FC">
          <w:rPr>
            <w:rStyle w:val="Hyperlink"/>
            <w:rFonts w:ascii="Times New Roman" w:hAnsi="Times New Roman"/>
            <w:lang w:val="pt-BR"/>
          </w:rPr>
          <w:t xml:space="preserve">: Consulta </w:t>
        </w:r>
        <w:r w:rsidR="00C43D6A" w:rsidRPr="00C43D6A">
          <w:rPr>
            <w:rStyle w:val="Hyperlink"/>
            <w:rFonts w:ascii="Times New Roman" w:hAnsi="Times New Roman" w:cs="Times New Roman"/>
            <w:noProof/>
            <w:lang w:val="pt-BR"/>
          </w:rPr>
          <w:t>em XQuery que retorna as empresas localizadas em New York</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4"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37</w:t>
        </w:r>
        <w:r w:rsidR="002255FC" w:rsidRPr="002255FC">
          <w:rPr>
            <w:rStyle w:val="Hyperlink"/>
            <w:rFonts w:ascii="Times New Roman" w:hAnsi="Times New Roman"/>
            <w:lang w:val="pt-BR"/>
          </w:rPr>
          <w:t xml:space="preserve">: Consulta que retorna </w:t>
        </w:r>
        <w:r w:rsidR="00C43D6A" w:rsidRPr="00C43D6A">
          <w:rPr>
            <w:rStyle w:val="Hyperlink"/>
            <w:rFonts w:ascii="Times New Roman" w:hAnsi="Times New Roman" w:cs="Times New Roman"/>
            <w:noProof/>
            <w:lang w:val="pt-BR"/>
          </w:rPr>
          <w:t>os clientes com apenas uma conta associada</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5"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38</w:t>
        </w:r>
        <w:r w:rsidR="002255FC" w:rsidRPr="002255FC">
          <w:rPr>
            <w:rStyle w:val="Hyperlink"/>
            <w:rFonts w:ascii="Times New Roman" w:hAnsi="Times New Roman"/>
            <w:lang w:val="pt-BR"/>
          </w:rPr>
          <w:t xml:space="preserve">: Consulta em XQuery que retorna as </w:t>
        </w:r>
        <w:r w:rsidR="00C43D6A" w:rsidRPr="00C43D6A">
          <w:rPr>
            <w:rStyle w:val="Hyperlink"/>
            <w:rFonts w:ascii="Times New Roman" w:hAnsi="Times New Roman" w:cs="Times New Roman"/>
            <w:noProof/>
            <w:lang w:val="pt-BR"/>
          </w:rPr>
          <w:t>companhias abertas após 01/01/2010</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6"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39</w:t>
        </w:r>
        <w:r w:rsidR="002255FC" w:rsidRPr="002255FC">
          <w:rPr>
            <w:rStyle w:val="Hyperlink"/>
            <w:rFonts w:ascii="Times New Roman" w:hAnsi="Times New Roman"/>
            <w:lang w:val="pt-BR"/>
          </w:rPr>
          <w:t xml:space="preserve">: Consulta </w:t>
        </w:r>
        <w:r w:rsidR="00C43D6A" w:rsidRPr="00C43D6A">
          <w:rPr>
            <w:rStyle w:val="Hyperlink"/>
            <w:rFonts w:ascii="Times New Roman" w:hAnsi="Times New Roman" w:cs="Times New Roman"/>
            <w:noProof/>
            <w:lang w:val="pt-BR"/>
          </w:rPr>
          <w:t xml:space="preserve">em XQuery </w:t>
        </w:r>
        <w:r w:rsidR="002255FC" w:rsidRPr="002255FC">
          <w:rPr>
            <w:rStyle w:val="Hyperlink"/>
            <w:rFonts w:ascii="Times New Roman" w:hAnsi="Times New Roman"/>
            <w:lang w:val="pt-BR"/>
          </w:rPr>
          <w:t xml:space="preserve">que retorna </w:t>
        </w:r>
        <w:r w:rsidR="00C43D6A" w:rsidRPr="00C43D6A">
          <w:rPr>
            <w:rStyle w:val="Hyperlink"/>
            <w:rFonts w:ascii="Times New Roman" w:hAnsi="Times New Roman" w:cs="Times New Roman"/>
            <w:noProof/>
            <w:lang w:val="pt-BR"/>
          </w:rPr>
          <w:t>as exchanges que estão localizadas nos EUA</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7"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40</w:t>
        </w:r>
        <w:r w:rsidR="002255FC" w:rsidRPr="002255FC">
          <w:rPr>
            <w:rStyle w:val="Hyperlink"/>
            <w:rFonts w:ascii="Times New Roman" w:hAnsi="Times New Roman"/>
            <w:lang w:val="pt-BR"/>
          </w:rPr>
          <w:t xml:space="preserve">: Consulta que retorna </w:t>
        </w:r>
        <w:r w:rsidR="00C43D6A" w:rsidRPr="00C43D6A">
          <w:rPr>
            <w:rStyle w:val="Hyperlink"/>
            <w:rFonts w:ascii="Times New Roman" w:hAnsi="Times New Roman" w:cs="Times New Roman"/>
            <w:noProof/>
            <w:lang w:val="pt-BR"/>
          </w:rPr>
          <w:t>os detalhes das contas de um determinado cliente</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8"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41</w:t>
        </w:r>
        <w:r w:rsidR="002255FC" w:rsidRPr="002255FC">
          <w:rPr>
            <w:rStyle w:val="Hyperlink"/>
            <w:rFonts w:ascii="Times New Roman" w:hAnsi="Times New Roman"/>
            <w:lang w:val="pt-BR"/>
          </w:rPr>
          <w:t xml:space="preserve">: Consulta que retorna </w:t>
        </w:r>
        <w:r w:rsidR="00C43D6A" w:rsidRPr="00C43D6A">
          <w:rPr>
            <w:rStyle w:val="Hyperlink"/>
            <w:rFonts w:ascii="Times New Roman" w:hAnsi="Times New Roman" w:cs="Times New Roman"/>
            <w:noProof/>
            <w:lang w:val="pt-BR"/>
          </w:rPr>
          <w:t>a soma das taxas de um customer</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69"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42</w:t>
        </w:r>
        <w:r w:rsidR="002255FC" w:rsidRPr="002255FC">
          <w:rPr>
            <w:rStyle w:val="Hyperlink"/>
            <w:rFonts w:ascii="Times New Roman" w:hAnsi="Times New Roman"/>
            <w:lang w:val="pt-BR"/>
          </w:rPr>
          <w:t xml:space="preserve">: Consulta </w:t>
        </w:r>
        <w:r w:rsidR="00C43D6A" w:rsidRPr="00C43D6A">
          <w:rPr>
            <w:rStyle w:val="Hyperlink"/>
            <w:rFonts w:ascii="Times New Roman" w:hAnsi="Times New Roman" w:cs="Times New Roman"/>
            <w:noProof/>
            <w:lang w:val="pt-BR"/>
          </w:rPr>
          <w:t>retornando</w:t>
        </w:r>
        <w:r w:rsidR="002255FC" w:rsidRPr="002255FC">
          <w:rPr>
            <w:rStyle w:val="Hyperlink"/>
            <w:rFonts w:ascii="Times New Roman" w:hAnsi="Times New Roman"/>
            <w:lang w:val="pt-BR"/>
          </w:rPr>
          <w:t xml:space="preserve"> os </w:t>
        </w:r>
        <w:r w:rsidR="00C43D6A" w:rsidRPr="00C43D6A">
          <w:rPr>
            <w:rStyle w:val="Hyperlink"/>
            <w:rFonts w:ascii="Times New Roman" w:hAnsi="Times New Roman" w:cs="Times New Roman"/>
            <w:noProof/>
            <w:lang w:val="pt-BR"/>
          </w:rPr>
          <w:t>nomes</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brokers com mais de uma conta associada</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Toc300002869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0"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43: Família</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Coluna Customer</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54</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1"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44: Família</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Coluna Broker</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2"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45</w:t>
        </w:r>
        <w:r w:rsidR="002255FC" w:rsidRPr="002255FC">
          <w:rPr>
            <w:rStyle w:val="Hyperlink"/>
            <w:rFonts w:ascii="Times New Roman" w:hAnsi="Times New Roman"/>
            <w:lang w:val="pt-BR"/>
          </w:rPr>
          <w:t>: Família de Coluna Customer</w:t>
        </w:r>
        <w:r w:rsidR="00C43D6A" w:rsidRPr="00C43D6A">
          <w:rPr>
            <w:rStyle w:val="Hyperlink"/>
            <w:rFonts w:ascii="Times New Roman" w:hAnsi="Times New Roman" w:cs="Times New Roman"/>
            <w:noProof/>
            <w:lang w:val="pt-BR"/>
          </w:rPr>
          <w:t xml:space="preserve"> Account</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3"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46</w:t>
        </w:r>
        <w:r w:rsidR="002255FC" w:rsidRPr="002255FC">
          <w:rPr>
            <w:rStyle w:val="Hyperlink"/>
            <w:rFonts w:ascii="Times New Roman" w:hAnsi="Times New Roman"/>
            <w:lang w:val="pt-BR"/>
          </w:rPr>
          <w:t xml:space="preserve">: Família de Coluna </w:t>
        </w:r>
        <w:r w:rsidR="00C43D6A" w:rsidRPr="00C43D6A">
          <w:rPr>
            <w:rStyle w:val="Hyperlink"/>
            <w:rFonts w:ascii="Times New Roman" w:hAnsi="Times New Roman" w:cs="Times New Roman"/>
            <w:noProof/>
            <w:lang w:val="pt-BR"/>
          </w:rPr>
          <w:t>Exchange</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4"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47</w:t>
        </w:r>
        <w:r w:rsidR="002255FC" w:rsidRPr="002255FC">
          <w:rPr>
            <w:rStyle w:val="Hyperlink"/>
            <w:rFonts w:ascii="Times New Roman" w:hAnsi="Times New Roman"/>
            <w:lang w:val="pt-BR"/>
          </w:rPr>
          <w:t xml:space="preserve">: Família de Coluna </w:t>
        </w:r>
        <w:r w:rsidR="00C43D6A" w:rsidRPr="00C43D6A">
          <w:rPr>
            <w:rStyle w:val="Hyperlink"/>
            <w:rFonts w:ascii="Times New Roman" w:hAnsi="Times New Roman" w:cs="Times New Roman"/>
            <w:noProof/>
            <w:lang w:val="pt-BR"/>
          </w:rPr>
          <w:t>Security</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5"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48</w:t>
        </w:r>
        <w:r w:rsidR="002255FC" w:rsidRPr="002255FC">
          <w:rPr>
            <w:rStyle w:val="Hyperlink"/>
            <w:rFonts w:ascii="Times New Roman" w:hAnsi="Times New Roman"/>
            <w:lang w:val="pt-BR"/>
          </w:rPr>
          <w:t xml:space="preserve">: Família de Coluna </w:t>
        </w:r>
        <w:r w:rsidR="00C43D6A" w:rsidRPr="00C43D6A">
          <w:rPr>
            <w:rStyle w:val="Hyperlink"/>
            <w:rFonts w:ascii="Times New Roman" w:hAnsi="Times New Roman" w:cs="Times New Roman"/>
            <w:noProof/>
            <w:lang w:val="pt-BR"/>
          </w:rPr>
          <w:t>Taxrate</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57</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6"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49</w:t>
        </w:r>
        <w:r w:rsidR="002255FC" w:rsidRPr="002255FC">
          <w:rPr>
            <w:rStyle w:val="Hyperlink"/>
            <w:rFonts w:ascii="Times New Roman" w:hAnsi="Times New Roman"/>
            <w:lang w:val="pt-BR"/>
          </w:rPr>
          <w:t xml:space="preserve">: Família de Coluna </w:t>
        </w:r>
        <w:r w:rsidR="00C43D6A" w:rsidRPr="00C43D6A">
          <w:rPr>
            <w:rStyle w:val="Hyperlink"/>
            <w:rFonts w:ascii="Times New Roman" w:hAnsi="Times New Roman" w:cs="Times New Roman"/>
            <w:noProof/>
            <w:lang w:val="pt-BR"/>
          </w:rPr>
          <w:t>Watch List</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57</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7"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50</w:t>
        </w:r>
        <w:r w:rsidR="002255FC" w:rsidRPr="002255FC">
          <w:rPr>
            <w:rStyle w:val="Hyperlink"/>
            <w:rFonts w:ascii="Times New Roman" w:hAnsi="Times New Roman"/>
            <w:lang w:val="pt-BR"/>
          </w:rPr>
          <w:t xml:space="preserve">: Família de Coluna </w:t>
        </w:r>
        <w:r w:rsidR="00C43D6A" w:rsidRPr="00C43D6A">
          <w:rPr>
            <w:rStyle w:val="Hyperlink"/>
            <w:rFonts w:ascii="Times New Roman" w:hAnsi="Times New Roman" w:cs="Times New Roman"/>
            <w:noProof/>
            <w:lang w:val="pt-BR"/>
          </w:rPr>
          <w:t>Company</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57</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8"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51: Consulta do nome dos customers no Cassandra</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79" w:history="1">
        <w:r w:rsidR="00C43D6A" w:rsidRPr="00C43D6A">
          <w:rPr>
            <w:rStyle w:val="Hyperlink"/>
            <w:rFonts w:ascii="Times New Roman" w:hAnsi="Times New Roman" w:cs="Times New Roman"/>
            <w:noProof/>
            <w:lang w:val="pt-BR"/>
          </w:rPr>
          <w:t>Figura 52: Selecionar todas as informações das securities de uma determinada watch list no Cassandra.</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Toc300002879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0"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53: Selecionar todos os brokers que estão com status cancelado</w:t>
        </w:r>
        <w:r w:rsidR="002255FC" w:rsidRPr="002255FC">
          <w:rPr>
            <w:rStyle w:val="Hyperlink"/>
            <w:rFonts w:ascii="Times New Roman" w:hAnsi="Times New Roman"/>
            <w:lang w:val="pt-BR"/>
          </w:rPr>
          <w:t xml:space="preserve"> no Cassandra.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1"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54</w:t>
        </w:r>
        <w:r w:rsidR="002255FC" w:rsidRPr="002255FC">
          <w:rPr>
            <w:rStyle w:val="Hyperlink"/>
            <w:rFonts w:ascii="Times New Roman" w:hAnsi="Times New Roman"/>
            <w:lang w:val="pt-BR"/>
          </w:rPr>
          <w:t xml:space="preserve">: Selecionar </w:t>
        </w:r>
        <w:r w:rsidR="00C43D6A" w:rsidRPr="00C43D6A">
          <w:rPr>
            <w:rStyle w:val="Hyperlink"/>
            <w:rFonts w:ascii="Times New Roman" w:hAnsi="Times New Roman" w:cs="Times New Roman"/>
            <w:noProof/>
            <w:lang w:val="pt-BR"/>
          </w:rPr>
          <w:t>o setor</w:t>
        </w:r>
        <w:r w:rsidR="002255FC" w:rsidRPr="002255FC">
          <w:rPr>
            <w:rStyle w:val="Hyperlink"/>
            <w:rFonts w:ascii="Times New Roman" w:hAnsi="Times New Roman"/>
            <w:lang w:val="pt-BR"/>
          </w:rPr>
          <w:t xml:space="preserve"> de uma determinada </w:t>
        </w:r>
        <w:r w:rsidR="00C43D6A" w:rsidRPr="00C43D6A">
          <w:rPr>
            <w:rStyle w:val="Hyperlink"/>
            <w:rFonts w:ascii="Times New Roman" w:hAnsi="Times New Roman" w:cs="Times New Roman"/>
            <w:noProof/>
            <w:lang w:val="pt-BR"/>
          </w:rPr>
          <w:t>company</w:t>
        </w:r>
        <w:r w:rsidR="002255FC" w:rsidRPr="002255FC">
          <w:rPr>
            <w:rStyle w:val="Hyperlink"/>
            <w:rFonts w:ascii="Times New Roman" w:hAnsi="Times New Roman"/>
            <w:lang w:val="pt-BR"/>
          </w:rPr>
          <w:t xml:space="preserve"> no Cassandra.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2"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55</w:t>
        </w:r>
        <w:r w:rsidR="002255FC" w:rsidRPr="002255FC">
          <w:rPr>
            <w:rStyle w:val="Hyperlink"/>
            <w:rFonts w:ascii="Times New Roman" w:hAnsi="Times New Roman"/>
            <w:lang w:val="pt-BR"/>
          </w:rPr>
          <w:t>: Selecionar</w:t>
        </w:r>
        <w:r w:rsidR="00C43D6A" w:rsidRPr="00C43D6A">
          <w:rPr>
            <w:rStyle w:val="Hyperlink"/>
            <w:rFonts w:ascii="Times New Roman" w:hAnsi="Times New Roman" w:cs="Times New Roman"/>
            <w:noProof/>
            <w:lang w:val="pt-BR"/>
          </w:rPr>
          <w:t>,</w:t>
        </w:r>
        <w:r w:rsidR="002255FC" w:rsidRPr="002255FC">
          <w:rPr>
            <w:rStyle w:val="Hyperlink"/>
            <w:rFonts w:ascii="Times New Roman" w:hAnsi="Times New Roman"/>
            <w:lang w:val="pt-BR"/>
          </w:rPr>
          <w:t xml:space="preserve"> no Cassandra</w:t>
        </w:r>
        <w:r w:rsidR="00C43D6A" w:rsidRPr="00C43D6A">
          <w:rPr>
            <w:rStyle w:val="Hyperlink"/>
            <w:rFonts w:ascii="Times New Roman" w:hAnsi="Times New Roman" w:cs="Times New Roman"/>
            <w:noProof/>
            <w:lang w:val="pt-BR"/>
          </w:rPr>
          <w:t>, todas as empresas em New York</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3"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56</w:t>
        </w:r>
        <w:r w:rsidR="002255FC" w:rsidRPr="002255FC">
          <w:rPr>
            <w:rStyle w:val="Hyperlink"/>
            <w:rFonts w:ascii="Times New Roman" w:hAnsi="Times New Roman"/>
            <w:lang w:val="pt-BR"/>
          </w:rPr>
          <w:t>: Selecionar</w:t>
        </w:r>
        <w:r w:rsidR="00C43D6A" w:rsidRPr="00C43D6A">
          <w:rPr>
            <w:rStyle w:val="Hyperlink"/>
            <w:rFonts w:ascii="Times New Roman" w:hAnsi="Times New Roman" w:cs="Times New Roman"/>
            <w:noProof/>
            <w:lang w:val="pt-BR"/>
          </w:rPr>
          <w:t>,</w:t>
        </w:r>
        <w:r w:rsidR="002255FC" w:rsidRPr="002255FC">
          <w:rPr>
            <w:rStyle w:val="Hyperlink"/>
            <w:rFonts w:ascii="Times New Roman" w:hAnsi="Times New Roman"/>
            <w:lang w:val="pt-BR"/>
          </w:rPr>
          <w:t xml:space="preserve"> no Cassandra</w:t>
        </w:r>
        <w:r w:rsidR="00C43D6A" w:rsidRPr="00C43D6A">
          <w:rPr>
            <w:rStyle w:val="Hyperlink"/>
            <w:rFonts w:ascii="Times New Roman" w:hAnsi="Times New Roman" w:cs="Times New Roman"/>
            <w:noProof/>
            <w:lang w:val="pt-BR"/>
          </w:rPr>
          <w:t>, todos os clientes que possuem apenas uma conta associada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4"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57</w:t>
        </w:r>
        <w:r w:rsidR="002255FC" w:rsidRPr="002255FC">
          <w:rPr>
            <w:rStyle w:val="Hyperlink"/>
            <w:rFonts w:ascii="Times New Roman" w:hAnsi="Times New Roman"/>
            <w:lang w:val="pt-BR"/>
          </w:rPr>
          <w:t xml:space="preserve">: Selecionar todas as </w:t>
        </w:r>
        <w:r w:rsidR="00C43D6A" w:rsidRPr="00C43D6A">
          <w:rPr>
            <w:rStyle w:val="Hyperlink"/>
            <w:rFonts w:ascii="Times New Roman" w:hAnsi="Times New Roman" w:cs="Times New Roman"/>
            <w:noProof/>
            <w:lang w:val="pt-BR"/>
          </w:rPr>
          <w:t>companies que foram abertas depois</w:t>
        </w:r>
        <w:r w:rsidR="002255FC" w:rsidRPr="002255FC">
          <w:rPr>
            <w:rStyle w:val="Hyperlink"/>
            <w:rFonts w:ascii="Times New Roman" w:hAnsi="Times New Roman"/>
            <w:lang w:val="pt-BR"/>
          </w:rPr>
          <w:t xml:space="preserve"> do </w:t>
        </w:r>
        <w:r w:rsidR="00C43D6A" w:rsidRPr="00C43D6A">
          <w:rPr>
            <w:rStyle w:val="Hyperlink"/>
            <w:rFonts w:ascii="Times New Roman" w:hAnsi="Times New Roman" w:cs="Times New Roman"/>
            <w:noProof/>
            <w:lang w:val="pt-BR"/>
          </w:rPr>
          <w:t>ano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2010 no Cassandra</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5"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58</w:t>
        </w:r>
        <w:r w:rsidR="002255FC" w:rsidRPr="002255FC">
          <w:rPr>
            <w:rStyle w:val="Hyperlink"/>
            <w:rFonts w:ascii="Times New Roman" w:hAnsi="Times New Roman"/>
            <w:lang w:val="pt-BR"/>
          </w:rPr>
          <w:t xml:space="preserve">: Selecionar, no Cassandra, todos </w:t>
        </w:r>
        <w:r w:rsidR="00C43D6A" w:rsidRPr="00C43D6A">
          <w:rPr>
            <w:rStyle w:val="Hyperlink"/>
            <w:rFonts w:ascii="Times New Roman" w:hAnsi="Times New Roman" w:cs="Times New Roman"/>
            <w:noProof/>
            <w:lang w:val="pt-BR"/>
          </w:rPr>
          <w:t>exchange dos USA</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6"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59</w:t>
        </w:r>
        <w:r w:rsidR="002255FC" w:rsidRPr="002255FC">
          <w:rPr>
            <w:rStyle w:val="Hyperlink"/>
            <w:rFonts w:ascii="Times New Roman" w:hAnsi="Times New Roman"/>
            <w:lang w:val="pt-BR"/>
          </w:rPr>
          <w:t>: Selecionar</w:t>
        </w:r>
        <w:r w:rsidR="00C43D6A" w:rsidRPr="00C43D6A">
          <w:rPr>
            <w:rStyle w:val="Hyperlink"/>
            <w:rFonts w:ascii="Times New Roman" w:hAnsi="Times New Roman" w:cs="Times New Roman"/>
            <w:noProof/>
            <w:lang w:val="pt-BR"/>
          </w:rPr>
          <w:t>, no Cassandra,</w:t>
        </w:r>
        <w:r w:rsidR="002255FC" w:rsidRPr="002255FC">
          <w:rPr>
            <w:rStyle w:val="Hyperlink"/>
            <w:rFonts w:ascii="Times New Roman" w:hAnsi="Times New Roman"/>
            <w:lang w:val="pt-BR"/>
          </w:rPr>
          <w:t xml:space="preserve"> todas as </w:t>
        </w:r>
        <w:r w:rsidR="00C43D6A" w:rsidRPr="00C43D6A">
          <w:rPr>
            <w:rStyle w:val="Hyperlink"/>
            <w:rFonts w:ascii="Times New Roman" w:hAnsi="Times New Roman" w:cs="Times New Roman"/>
            <w:noProof/>
            <w:lang w:val="pt-BR"/>
          </w:rPr>
          <w:t>contas e permissões</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um dado cliente</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59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7"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60</w:t>
        </w:r>
        <w:r w:rsidR="002255FC" w:rsidRPr="002255FC">
          <w:rPr>
            <w:rStyle w:val="Hyperlink"/>
            <w:rFonts w:ascii="Times New Roman" w:hAnsi="Times New Roman"/>
            <w:lang w:val="pt-BR"/>
          </w:rPr>
          <w:t xml:space="preserve">: Selecionar, no Cassandra, </w:t>
        </w:r>
        <w:r w:rsidR="00C43D6A" w:rsidRPr="00C43D6A">
          <w:rPr>
            <w:rStyle w:val="Hyperlink"/>
            <w:rFonts w:ascii="Times New Roman" w:hAnsi="Times New Roman" w:cs="Times New Roman"/>
            <w:noProof/>
            <w:lang w:val="pt-BR"/>
          </w:rPr>
          <w:t>a quantidade de taxas cada cliente possui.</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8"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61</w:t>
        </w:r>
        <w:r w:rsidR="002255FC" w:rsidRPr="002255FC">
          <w:rPr>
            <w:rStyle w:val="Hyperlink"/>
            <w:rFonts w:ascii="Times New Roman" w:hAnsi="Times New Roman"/>
            <w:lang w:val="pt-BR"/>
          </w:rPr>
          <w:t xml:space="preserve">: Selecionar, no Cassandra, </w:t>
        </w:r>
        <w:r w:rsidR="00C43D6A" w:rsidRPr="00C43D6A">
          <w:rPr>
            <w:rStyle w:val="Hyperlink"/>
            <w:rFonts w:ascii="Times New Roman" w:hAnsi="Times New Roman" w:cs="Times New Roman"/>
            <w:noProof/>
            <w:lang w:val="pt-BR"/>
          </w:rPr>
          <w:t>o nome dos brokers que gerenciam mais</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uma customer_account.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89"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62: Exemplo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documento da coleção customer</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Toc300002889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0" w:history="1">
        <w:r w:rsidR="00C43D6A" w:rsidRPr="00C43D6A">
          <w:rPr>
            <w:rStyle w:val="Hyperlink"/>
            <w:rFonts w:ascii="Times New Roman" w:hAnsi="Times New Roman" w:cs="Times New Roman"/>
            <w:noProof/>
            <w:lang w:val="pt-BR"/>
          </w:rPr>
          <w:t>Figura 63: Exemplo de documento da coleção broker.</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1"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64</w:t>
        </w:r>
        <w:r w:rsidR="002255FC" w:rsidRPr="002255FC">
          <w:rPr>
            <w:rStyle w:val="Hyperlink"/>
            <w:rFonts w:ascii="Times New Roman" w:hAnsi="Times New Roman"/>
            <w:lang w:val="pt-BR"/>
          </w:rPr>
          <w:t xml:space="preserve">: Exemplo de documento da coleção </w:t>
        </w:r>
        <w:r w:rsidR="00C43D6A" w:rsidRPr="00C43D6A">
          <w:rPr>
            <w:rStyle w:val="Hyperlink"/>
            <w:rFonts w:ascii="Times New Roman" w:hAnsi="Times New Roman" w:cs="Times New Roman"/>
            <w:noProof/>
            <w:lang w:val="pt-BR"/>
          </w:rPr>
          <w:t>company</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2"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66</w:t>
        </w:r>
        <w:r w:rsidR="002255FC" w:rsidRPr="002255FC">
          <w:rPr>
            <w:rStyle w:val="Hyperlink"/>
            <w:rFonts w:ascii="Times New Roman" w:hAnsi="Times New Roman"/>
            <w:lang w:val="pt-BR"/>
          </w:rPr>
          <w:t xml:space="preserve">: Exemplo de documento da coleção </w:t>
        </w:r>
        <w:r w:rsidR="00C43D6A" w:rsidRPr="00C43D6A">
          <w:rPr>
            <w:rStyle w:val="Hyperlink"/>
            <w:rFonts w:ascii="Times New Roman" w:hAnsi="Times New Roman" w:cs="Times New Roman"/>
            <w:noProof/>
            <w:lang w:val="pt-BR"/>
          </w:rPr>
          <w:t>security</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3" w:history="1">
        <w:r w:rsidR="00C43D6A" w:rsidRPr="00C43D6A">
          <w:rPr>
            <w:rStyle w:val="Hyperlink"/>
            <w:rFonts w:ascii="Times New Roman" w:hAnsi="Times New Roman" w:cs="Times New Roman"/>
            <w:noProof/>
            <w:lang w:val="pt-BR"/>
          </w:rPr>
          <w:t>Figura 67: Código utilizado feito em Python para retornar as securities de uma determinada watch_list</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64</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4"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68</w:t>
        </w:r>
        <w:r w:rsidR="002255FC" w:rsidRPr="002255FC">
          <w:rPr>
            <w:rStyle w:val="Hyperlink"/>
            <w:rFonts w:ascii="Times New Roman" w:hAnsi="Times New Roman"/>
            <w:lang w:val="pt-BR"/>
          </w:rPr>
          <w:t xml:space="preserve">: Exemplo de </w:t>
        </w:r>
        <w:r w:rsidR="00C43D6A" w:rsidRPr="00C43D6A">
          <w:rPr>
            <w:rStyle w:val="Hyperlink"/>
            <w:rFonts w:ascii="Times New Roman" w:hAnsi="Times New Roman" w:cs="Times New Roman"/>
            <w:noProof/>
            <w:lang w:val="pt-BR"/>
          </w:rPr>
          <w:t>tratamento para a quantidade de taxas de cada usuário</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5" w:history="1">
        <w:r w:rsidR="00C43D6A" w:rsidRPr="00C43D6A">
          <w:rPr>
            <w:rStyle w:val="Hyperlink"/>
            <w:rFonts w:ascii="Times New Roman" w:hAnsi="Times New Roman" w:cs="Times New Roman"/>
            <w:noProof/>
            <w:lang w:val="pt-BR"/>
          </w:rPr>
          <w:t>Figura 69: Funções de map e reduce para a consulta de brokers com mais de uma conta associada.</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65</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6" w:history="1">
        <w:r w:rsidR="00C43D6A" w:rsidRPr="00C43D6A">
          <w:rPr>
            <w:rStyle w:val="Hyperlink"/>
            <w:rFonts w:ascii="Times New Roman" w:hAnsi="Times New Roman" w:cs="Times New Roman"/>
            <w:noProof/>
            <w:lang w:val="pt-BR"/>
          </w:rPr>
          <w:t>Figura 70: Banco 0 - Modelo do registro de Broker.</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7"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71: Banco 0 - Modelo do registro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Customer Account</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66</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8" w:history="1">
        <w:r w:rsidR="00C43D6A" w:rsidRPr="00C43D6A">
          <w:rPr>
            <w:rStyle w:val="Hyperlink"/>
            <w:rFonts w:ascii="Times New Roman" w:hAnsi="Times New Roman" w:cs="Times New Roman"/>
            <w:noProof/>
          </w:rPr>
          <w:t xml:space="preserve">Figura 73: </w:t>
        </w:r>
        <w:r w:rsidR="00C43D6A" w:rsidRPr="00C43D6A">
          <w:rPr>
            <w:rStyle w:val="Hyperlink"/>
            <w:rFonts w:ascii="Times New Roman" w:hAnsi="Times New Roman" w:cs="Times New Roman"/>
            <w:noProof/>
            <w:lang w:val="pt-BR"/>
          </w:rPr>
          <w:t>Banco 0 - Modelo do registro de Customer.</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67</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899"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74</w:t>
        </w:r>
        <w:r w:rsidR="002255FC" w:rsidRPr="002255FC">
          <w:rPr>
            <w:rStyle w:val="Hyperlink"/>
            <w:rFonts w:ascii="Times New Roman" w:hAnsi="Times New Roman"/>
            <w:lang w:val="pt-BR"/>
          </w:rPr>
          <w:t xml:space="preserve">: Banco 0 - Modelo do registro de </w:t>
        </w:r>
        <w:r w:rsidR="00C43D6A" w:rsidRPr="00C43D6A">
          <w:rPr>
            <w:rStyle w:val="Hyperlink"/>
            <w:rFonts w:ascii="Times New Roman" w:hAnsi="Times New Roman" w:cs="Times New Roman"/>
            <w:noProof/>
            <w:lang w:val="pt-BR"/>
          </w:rPr>
          <w:t>Taxrate</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Toc300002899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67</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0"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76</w:t>
        </w:r>
        <w:r w:rsidR="002255FC" w:rsidRPr="002255FC">
          <w:rPr>
            <w:rStyle w:val="Hyperlink"/>
            <w:rFonts w:ascii="Times New Roman" w:hAnsi="Times New Roman"/>
            <w:lang w:val="pt-BR"/>
          </w:rPr>
          <w:t xml:space="preserve">: Banco 0 - Modelo do registro de </w:t>
        </w:r>
        <w:r w:rsidR="00C43D6A" w:rsidRPr="00C43D6A">
          <w:rPr>
            <w:rStyle w:val="Hyperlink"/>
            <w:rFonts w:ascii="Times New Roman" w:hAnsi="Times New Roman" w:cs="Times New Roman"/>
            <w:noProof/>
            <w:lang w:val="pt-BR"/>
          </w:rPr>
          <w:t>Security</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68</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1"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77</w:t>
        </w:r>
        <w:r w:rsidR="002255FC" w:rsidRPr="002255FC">
          <w:rPr>
            <w:rStyle w:val="Hyperlink"/>
            <w:rFonts w:ascii="Times New Roman" w:hAnsi="Times New Roman"/>
            <w:lang w:val="pt-BR"/>
          </w:rPr>
          <w:t xml:space="preserve">: Banco </w:t>
        </w:r>
        <w:r w:rsidR="00C43D6A" w:rsidRPr="00C43D6A">
          <w:rPr>
            <w:rStyle w:val="Hyperlink"/>
            <w:rFonts w:ascii="Times New Roman" w:hAnsi="Times New Roman" w:cs="Times New Roman"/>
            <w:noProof/>
            <w:lang w:val="pt-BR"/>
          </w:rPr>
          <w:t>1 – Dicionário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dados das Watch Lists</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2"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78</w:t>
        </w:r>
        <w:r w:rsidR="002255FC" w:rsidRPr="002255FC">
          <w:rPr>
            <w:rStyle w:val="Hyperlink"/>
            <w:rFonts w:ascii="Times New Roman" w:hAnsi="Times New Roman"/>
            <w:lang w:val="pt-BR"/>
          </w:rPr>
          <w:t xml:space="preserve">: Banco </w:t>
        </w:r>
        <w:r w:rsidR="00C43D6A" w:rsidRPr="00C43D6A">
          <w:rPr>
            <w:rStyle w:val="Hyperlink"/>
            <w:rFonts w:ascii="Times New Roman" w:hAnsi="Times New Roman" w:cs="Times New Roman"/>
            <w:noProof/>
            <w:lang w:val="pt-BR"/>
          </w:rPr>
          <w:t>2 – Dicionário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dados das taxas dos clientes</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3"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79</w:t>
        </w:r>
        <w:r w:rsidR="002255FC" w:rsidRPr="002255FC">
          <w:rPr>
            <w:rStyle w:val="Hyperlink"/>
            <w:rFonts w:ascii="Times New Roman" w:hAnsi="Times New Roman"/>
            <w:lang w:val="pt-BR"/>
          </w:rPr>
          <w:t xml:space="preserve">: Banco </w:t>
        </w:r>
        <w:r w:rsidR="00C43D6A" w:rsidRPr="00C43D6A">
          <w:rPr>
            <w:rStyle w:val="Hyperlink"/>
            <w:rFonts w:ascii="Times New Roman" w:hAnsi="Times New Roman" w:cs="Times New Roman"/>
            <w:noProof/>
            <w:lang w:val="pt-BR"/>
          </w:rPr>
          <w:t>3 – Dicionário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dados das contas gerenciadas por cada broker</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4" w:history="1">
        <w:r w:rsidR="002255FC" w:rsidRPr="002255FC">
          <w:rPr>
            <w:rStyle w:val="Hyperlink"/>
            <w:rFonts w:ascii="Times New Roman" w:hAnsi="Times New Roman"/>
            <w:lang w:val="pt-BR"/>
          </w:rPr>
          <w:t xml:space="preserve">Figura </w:t>
        </w:r>
        <w:r w:rsidR="00C43D6A" w:rsidRPr="00C43D6A">
          <w:rPr>
            <w:rStyle w:val="Hyperlink"/>
            <w:rFonts w:ascii="Times New Roman" w:hAnsi="Times New Roman" w:cs="Times New Roman"/>
            <w:noProof/>
            <w:lang w:val="pt-BR"/>
          </w:rPr>
          <w:t>80</w:t>
        </w:r>
        <w:r w:rsidR="002255FC" w:rsidRPr="002255FC">
          <w:rPr>
            <w:rStyle w:val="Hyperlink"/>
            <w:rFonts w:ascii="Times New Roman" w:hAnsi="Times New Roman"/>
            <w:lang w:val="pt-BR"/>
          </w:rPr>
          <w:t xml:space="preserve">: Banco </w:t>
        </w:r>
        <w:r w:rsidR="00C43D6A" w:rsidRPr="00C43D6A">
          <w:rPr>
            <w:rStyle w:val="Hyperlink"/>
            <w:rFonts w:ascii="Times New Roman" w:hAnsi="Times New Roman" w:cs="Times New Roman"/>
            <w:noProof/>
            <w:lang w:val="pt-BR"/>
          </w:rPr>
          <w:t>4 – Dicionário</w:t>
        </w:r>
        <w:r w:rsidR="002255FC" w:rsidRPr="002255FC">
          <w:rPr>
            <w:rStyle w:val="Hyperlink"/>
            <w:rFonts w:ascii="Times New Roman" w:hAnsi="Times New Roman"/>
            <w:lang w:val="pt-BR"/>
          </w:rPr>
          <w:t xml:space="preserve"> de </w:t>
        </w:r>
        <w:r w:rsidR="00C43D6A" w:rsidRPr="00C43D6A">
          <w:rPr>
            <w:rStyle w:val="Hyperlink"/>
            <w:rFonts w:ascii="Times New Roman" w:hAnsi="Times New Roman" w:cs="Times New Roman"/>
            <w:noProof/>
            <w:lang w:val="pt-BR"/>
          </w:rPr>
          <w:t>dados das contas pertencentes a cada cliente</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69</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5"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81: Consulta</w:t>
        </w:r>
        <w:r w:rsidR="002255FC" w:rsidRPr="002255FC">
          <w:rPr>
            <w:rStyle w:val="Hyperlink"/>
            <w:rFonts w:ascii="Times New Roman" w:hAnsi="Times New Roman"/>
          </w:rPr>
          <w:t xml:space="preserve"> do </w:t>
        </w:r>
        <w:r w:rsidR="00C43D6A" w:rsidRPr="00C43D6A">
          <w:rPr>
            <w:rStyle w:val="Hyperlink"/>
            <w:rFonts w:ascii="Times New Roman" w:hAnsi="Times New Roman" w:cs="Times New Roman"/>
            <w:noProof/>
          </w:rPr>
          <w:t>nome dos customers no Redis</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6"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82: Selecionar todas as informações</w:t>
        </w:r>
        <w:r w:rsidR="002255FC" w:rsidRPr="002255FC">
          <w:rPr>
            <w:rStyle w:val="Hyperlink"/>
            <w:rFonts w:ascii="Times New Roman" w:hAnsi="Times New Roman"/>
          </w:rPr>
          <w:t xml:space="preserve"> das </w:t>
        </w:r>
        <w:r w:rsidR="00C43D6A" w:rsidRPr="00C43D6A">
          <w:rPr>
            <w:rStyle w:val="Hyperlink"/>
            <w:rFonts w:ascii="Times New Roman" w:hAnsi="Times New Roman" w:cs="Times New Roman"/>
            <w:noProof/>
          </w:rPr>
          <w:t>securities de uma determinada watch list no Redis</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Toc300002906</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7" w:history="1">
        <w:r w:rsidR="00C43D6A" w:rsidRPr="00C43D6A">
          <w:rPr>
            <w:rStyle w:val="Hyperlink"/>
            <w:rFonts w:ascii="Times New Roman" w:hAnsi="Times New Roman" w:cs="Times New Roman"/>
            <w:noProof/>
          </w:rPr>
          <w:t>Figura 83: Selecionar todos os brokers que estão com status cancelado, no Redis.</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Toc300002907</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70</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8"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84: Selecionar o setor</w:t>
        </w:r>
        <w:r w:rsidR="002255FC" w:rsidRPr="002255FC">
          <w:rPr>
            <w:rStyle w:val="Hyperlink"/>
            <w:rFonts w:ascii="Times New Roman" w:hAnsi="Times New Roman"/>
          </w:rPr>
          <w:t xml:space="preserve"> de </w:t>
        </w:r>
        <w:r w:rsidR="00C43D6A" w:rsidRPr="00C43D6A">
          <w:rPr>
            <w:rStyle w:val="Hyperlink"/>
            <w:rFonts w:ascii="Times New Roman" w:hAnsi="Times New Roman" w:cs="Times New Roman"/>
            <w:noProof/>
          </w:rPr>
          <w:t>uma determinada company, no Redis</w:t>
        </w:r>
        <w:r w:rsidR="002255FC" w:rsidRPr="002255FC">
          <w:rPr>
            <w:rStyle w:val="Hyperlink"/>
            <w:rFonts w:ascii="Times New Roman" w:hAnsi="Times New Roman"/>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Toc300002908</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09" w:history="1">
        <w:r w:rsidR="00C43D6A" w:rsidRPr="00C43D6A">
          <w:rPr>
            <w:rStyle w:val="Hyperlink"/>
            <w:rFonts w:ascii="Times New Roman" w:hAnsi="Times New Roman" w:cs="Times New Roman"/>
            <w:noProof/>
          </w:rPr>
          <w:t xml:space="preserve">Figura 85: Selecionar, no Redis, todas as empresas </w:t>
        </w:r>
        <w:r w:rsidR="00C43D6A" w:rsidRPr="00C43D6A">
          <w:rPr>
            <w:rStyle w:val="Hyperlink"/>
            <w:rFonts w:ascii="Times New Roman" w:hAnsi="Times New Roman" w:cs="Times New Roman"/>
            <w:noProof/>
            <w:lang w:val="pt-BR"/>
          </w:rPr>
          <w:t>em New York</w:t>
        </w:r>
        <w:r w:rsidR="00C43D6A" w:rsidRPr="00C43D6A">
          <w:rPr>
            <w:rStyle w:val="Hyperlink"/>
            <w:rFonts w:ascii="Times New Roman" w:hAnsi="Times New Roman" w:cs="Times New Roman"/>
            <w:noProof/>
          </w:rPr>
          <w:t>.</w:t>
        </w:r>
        <w:r w:rsidR="00C43D6A" w:rsidRPr="00C43D6A">
          <w:rPr>
            <w:rFonts w:ascii="Times New Roman" w:hAnsi="Times New Roman" w:cs="Times New Roman"/>
            <w:noProof/>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Toc300002909</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10"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86: Selecionar,</w:t>
        </w:r>
        <w:r w:rsidR="002255FC" w:rsidRPr="002255FC">
          <w:rPr>
            <w:rStyle w:val="Hyperlink"/>
            <w:rFonts w:ascii="Times New Roman" w:hAnsi="Times New Roman"/>
          </w:rPr>
          <w:t xml:space="preserve"> no Redis</w:t>
        </w:r>
        <w:r w:rsidR="00C43D6A" w:rsidRPr="00C43D6A">
          <w:rPr>
            <w:rStyle w:val="Hyperlink"/>
            <w:rFonts w:ascii="Times New Roman" w:hAnsi="Times New Roman" w:cs="Times New Roman"/>
            <w:noProof/>
          </w:rPr>
          <w:t>, todos os clientes que possuem apenas uma conta associada</w:t>
        </w:r>
        <w:r w:rsidR="002255FC" w:rsidRPr="002255FC">
          <w:rPr>
            <w:rStyle w:val="Hyperlink"/>
            <w:rFonts w:ascii="Times New Roman" w:hAnsi="Times New Roman"/>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Toc300002910</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71</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11"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87</w:t>
        </w:r>
        <w:r w:rsidR="002255FC" w:rsidRPr="002255FC">
          <w:rPr>
            <w:rStyle w:val="Hyperlink"/>
            <w:rFonts w:ascii="Times New Roman" w:hAnsi="Times New Roman"/>
          </w:rPr>
          <w:t xml:space="preserve">: Selecionar todas as </w:t>
        </w:r>
        <w:r w:rsidR="00C43D6A" w:rsidRPr="00C43D6A">
          <w:rPr>
            <w:rStyle w:val="Hyperlink"/>
            <w:rFonts w:ascii="Times New Roman" w:hAnsi="Times New Roman" w:cs="Times New Roman"/>
            <w:noProof/>
          </w:rPr>
          <w:t>companies que foram abertas depois do ano</w:t>
        </w:r>
        <w:r w:rsidR="002255FC" w:rsidRPr="002255FC">
          <w:rPr>
            <w:rStyle w:val="Hyperlink"/>
            <w:rFonts w:ascii="Times New Roman" w:hAnsi="Times New Roman"/>
          </w:rPr>
          <w:t xml:space="preserve"> de </w:t>
        </w:r>
        <w:r w:rsidR="00C43D6A" w:rsidRPr="00C43D6A">
          <w:rPr>
            <w:rStyle w:val="Hyperlink"/>
            <w:rFonts w:ascii="Times New Roman" w:hAnsi="Times New Roman" w:cs="Times New Roman"/>
            <w:noProof/>
          </w:rPr>
          <w:t>2010,</w:t>
        </w:r>
        <w:r w:rsidR="002255FC" w:rsidRPr="002255FC">
          <w:rPr>
            <w:rStyle w:val="Hyperlink"/>
            <w:rFonts w:ascii="Times New Roman" w:hAnsi="Times New Roman"/>
          </w:rPr>
          <w:t xml:space="preserve"> no Redis.</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Toc300002911</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12"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88</w:t>
        </w:r>
        <w:r w:rsidR="002255FC" w:rsidRPr="002255FC">
          <w:rPr>
            <w:rStyle w:val="Hyperlink"/>
            <w:rFonts w:ascii="Times New Roman" w:hAnsi="Times New Roman"/>
          </w:rPr>
          <w:t>: Selecionar, no Redis</w:t>
        </w:r>
        <w:r w:rsidR="00C43D6A" w:rsidRPr="00C43D6A">
          <w:rPr>
            <w:rStyle w:val="Hyperlink"/>
            <w:rFonts w:ascii="Times New Roman" w:hAnsi="Times New Roman" w:cs="Times New Roman"/>
            <w:noProof/>
          </w:rPr>
          <w:t>, todos exchange dos USA</w:t>
        </w:r>
        <w:r w:rsidR="002255FC" w:rsidRPr="002255FC">
          <w:rPr>
            <w:rStyle w:val="Hyperlink"/>
            <w:rFonts w:ascii="Times New Roman" w:hAnsi="Times New Roman"/>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Toc300002912</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13"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89</w:t>
        </w:r>
        <w:r w:rsidR="002255FC" w:rsidRPr="002255FC">
          <w:rPr>
            <w:rStyle w:val="Hyperlink"/>
            <w:rFonts w:ascii="Times New Roman" w:hAnsi="Times New Roman"/>
          </w:rPr>
          <w:t xml:space="preserve">: Selecionar </w:t>
        </w:r>
        <w:r w:rsidR="00C43D6A" w:rsidRPr="00C43D6A">
          <w:rPr>
            <w:rStyle w:val="Hyperlink"/>
            <w:rFonts w:ascii="Times New Roman" w:hAnsi="Times New Roman" w:cs="Times New Roman"/>
            <w:noProof/>
          </w:rPr>
          <w:t>todas as contas e permissões</w:t>
        </w:r>
        <w:r w:rsidR="002255FC" w:rsidRPr="002255FC">
          <w:rPr>
            <w:rStyle w:val="Hyperlink"/>
            <w:rFonts w:ascii="Times New Roman" w:hAnsi="Times New Roman"/>
          </w:rPr>
          <w:t xml:space="preserve"> de </w:t>
        </w:r>
        <w:r w:rsidR="00C43D6A" w:rsidRPr="00C43D6A">
          <w:rPr>
            <w:rStyle w:val="Hyperlink"/>
            <w:rFonts w:ascii="Times New Roman" w:hAnsi="Times New Roman" w:cs="Times New Roman"/>
            <w:noProof/>
          </w:rPr>
          <w:t>um dado cliente</w:t>
        </w:r>
        <w:r w:rsidR="002255FC" w:rsidRPr="002255FC">
          <w:rPr>
            <w:rStyle w:val="Hyperlink"/>
            <w:rFonts w:ascii="Times New Roman" w:hAnsi="Times New Roman"/>
          </w:rPr>
          <w:t>, no Redis.</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Toc300002913</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72</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14"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90</w:t>
        </w:r>
        <w:r w:rsidR="002255FC" w:rsidRPr="002255FC">
          <w:rPr>
            <w:rStyle w:val="Hyperlink"/>
            <w:rFonts w:ascii="Times New Roman" w:hAnsi="Times New Roman"/>
          </w:rPr>
          <w:t xml:space="preserve">: Selecionar, no Redis, </w:t>
        </w:r>
        <w:r w:rsidR="00C43D6A" w:rsidRPr="00C43D6A">
          <w:rPr>
            <w:rStyle w:val="Hyperlink"/>
            <w:rFonts w:ascii="Times New Roman" w:hAnsi="Times New Roman" w:cs="Times New Roman"/>
            <w:noProof/>
          </w:rPr>
          <w:t>a quantidade</w:t>
        </w:r>
        <w:r w:rsidR="002255FC" w:rsidRPr="002255FC">
          <w:rPr>
            <w:rStyle w:val="Hyperlink"/>
            <w:rFonts w:ascii="Times New Roman" w:hAnsi="Times New Roman"/>
          </w:rPr>
          <w:t xml:space="preserve"> de </w:t>
        </w:r>
        <w:r w:rsidR="00C43D6A" w:rsidRPr="00C43D6A">
          <w:rPr>
            <w:rStyle w:val="Hyperlink"/>
            <w:rFonts w:ascii="Times New Roman" w:hAnsi="Times New Roman" w:cs="Times New Roman"/>
            <w:noProof/>
          </w:rPr>
          <w:t>taxas cada cliente possui</w:t>
        </w:r>
        <w:r w:rsidR="002255FC" w:rsidRPr="002255FC">
          <w:rPr>
            <w:rStyle w:val="Hyperlink"/>
            <w:rFonts w:ascii="Times New Roman" w:hAnsi="Times New Roman"/>
            <w:lang w:val="pt-BR"/>
          </w:rPr>
          <w: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Toc300002914</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73</w:t>
        </w:r>
        <w:r w:rsidR="000E0278" w:rsidRPr="002255FC">
          <w:rPr>
            <w:rFonts w:ascii="Times New Roman" w:hAnsi="Times New Roman"/>
            <w:webHidden/>
          </w:rPr>
          <w:fldChar w:fldCharType="end"/>
        </w:r>
      </w:hyperlink>
    </w:p>
    <w:p w:rsidR="00C43D6A" w:rsidRPr="00C43D6A" w:rsidRDefault="002C60C2">
      <w:pPr>
        <w:pStyle w:val="ndicedeilustraes"/>
        <w:tabs>
          <w:tab w:val="right" w:leader="dot" w:pos="9060"/>
        </w:tabs>
        <w:rPr>
          <w:rFonts w:ascii="Times New Roman" w:hAnsi="Times New Roman"/>
          <w:lang w:val="pt-BR"/>
        </w:rPr>
      </w:pPr>
      <w:hyperlink w:anchor="_Toc300002915" w:history="1">
        <w:r w:rsidR="002255FC" w:rsidRPr="002255FC">
          <w:rPr>
            <w:rStyle w:val="Hyperlink"/>
            <w:rFonts w:ascii="Times New Roman" w:hAnsi="Times New Roman"/>
          </w:rPr>
          <w:t xml:space="preserve">Figura </w:t>
        </w:r>
        <w:r w:rsidR="00C43D6A" w:rsidRPr="00C43D6A">
          <w:rPr>
            <w:rStyle w:val="Hyperlink"/>
            <w:rFonts w:ascii="Times New Roman" w:hAnsi="Times New Roman" w:cs="Times New Roman"/>
            <w:noProof/>
          </w:rPr>
          <w:t>91</w:t>
        </w:r>
        <w:r w:rsidR="002255FC" w:rsidRPr="002255FC">
          <w:rPr>
            <w:rStyle w:val="Hyperlink"/>
            <w:rFonts w:ascii="Times New Roman" w:hAnsi="Times New Roman"/>
          </w:rPr>
          <w:t xml:space="preserve">: </w:t>
        </w:r>
        <w:r w:rsidR="002255FC" w:rsidRPr="002255FC">
          <w:rPr>
            <w:rStyle w:val="Hyperlink"/>
            <w:rFonts w:ascii="Times New Roman" w:hAnsi="Times New Roman"/>
            <w:lang w:val="pt-BR"/>
          </w:rPr>
          <w:t xml:space="preserve">Selecionar, no Redis, </w:t>
        </w:r>
        <w:r w:rsidR="00C43D6A" w:rsidRPr="00C43D6A">
          <w:rPr>
            <w:rStyle w:val="Hyperlink"/>
            <w:rFonts w:ascii="Times New Roman" w:hAnsi="Times New Roman" w:cs="Times New Roman"/>
            <w:bCs/>
            <w:noProof/>
            <w:lang w:val="pt-BR"/>
          </w:rPr>
          <w:t>o nome dos brokers</w:t>
        </w:r>
        <w:r w:rsidR="002255FC" w:rsidRPr="002255FC">
          <w:rPr>
            <w:rStyle w:val="Hyperlink"/>
            <w:rFonts w:ascii="Times New Roman" w:hAnsi="Times New Roman"/>
            <w:lang w:val="pt-BR"/>
          </w:rPr>
          <w:t xml:space="preserve"> que </w:t>
        </w:r>
        <w:r w:rsidR="00C43D6A" w:rsidRPr="00C43D6A">
          <w:rPr>
            <w:rStyle w:val="Hyperlink"/>
            <w:rFonts w:ascii="Times New Roman" w:hAnsi="Times New Roman" w:cs="Times New Roman"/>
            <w:bCs/>
            <w:noProof/>
            <w:lang w:val="pt-BR"/>
          </w:rPr>
          <w:t>gerenciam mais de</w:t>
        </w:r>
        <w:r w:rsidR="002255FC" w:rsidRPr="002255FC">
          <w:rPr>
            <w:rStyle w:val="Hyperlink"/>
            <w:rFonts w:ascii="Times New Roman" w:hAnsi="Times New Roman"/>
            <w:lang w:val="pt-BR"/>
          </w:rPr>
          <w:t xml:space="preserve"> uma </w:t>
        </w:r>
        <w:r w:rsidR="00C43D6A" w:rsidRPr="00C43D6A">
          <w:rPr>
            <w:rStyle w:val="Hyperlink"/>
            <w:rFonts w:ascii="Times New Roman" w:hAnsi="Times New Roman" w:cs="Times New Roman"/>
            <w:bCs/>
            <w:noProof/>
            <w:lang w:val="pt-BR"/>
          </w:rPr>
          <w:t>customer_account.</w:t>
        </w:r>
        <w:r w:rsidR="002255FC" w:rsidRPr="002255FC">
          <w:rPr>
            <w:rFonts w:ascii="Times New Roman" w:hAnsi="Times New Roman"/>
            <w:webHidden/>
          </w:rPr>
          <w:tab/>
        </w:r>
        <w:r w:rsidR="000E0278" w:rsidRPr="002255FC">
          <w:rPr>
            <w:rFonts w:ascii="Times New Roman" w:hAnsi="Times New Roman"/>
            <w:webHidden/>
          </w:rPr>
          <w:fldChar w:fldCharType="begin"/>
        </w:r>
        <w:r w:rsidR="002255FC" w:rsidRPr="002255FC">
          <w:rPr>
            <w:rFonts w:ascii="Times New Roman" w:hAnsi="Times New Roman"/>
            <w:webHidden/>
          </w:rPr>
          <w:instrText xml:space="preserve"> PAGEREF _</w:instrText>
        </w:r>
        <w:r w:rsidR="00C43D6A" w:rsidRPr="00C43D6A">
          <w:rPr>
            <w:rFonts w:ascii="Times New Roman" w:hAnsi="Times New Roman" w:cs="Times New Roman"/>
            <w:noProof/>
            <w:webHidden/>
          </w:rPr>
          <w:instrText>Toc300002915</w:instrText>
        </w:r>
        <w:r w:rsidR="002255FC" w:rsidRPr="002255FC">
          <w:rPr>
            <w:rFonts w:ascii="Times New Roman" w:hAnsi="Times New Roman"/>
            <w:webHidden/>
          </w:rPr>
          <w:instrText xml:space="preserve"> \h </w:instrText>
        </w:r>
        <w:r w:rsidR="000E0278" w:rsidRPr="002255FC">
          <w:rPr>
            <w:rFonts w:ascii="Times New Roman" w:hAnsi="Times New Roman"/>
            <w:webHidden/>
          </w:rPr>
        </w:r>
        <w:r w:rsidR="000E0278" w:rsidRPr="002255FC">
          <w:rPr>
            <w:rFonts w:ascii="Times New Roman" w:hAnsi="Times New Roman"/>
            <w:webHidden/>
          </w:rPr>
          <w:fldChar w:fldCharType="separate"/>
        </w:r>
        <w:r w:rsidR="00C43D6A" w:rsidRPr="00C43D6A">
          <w:rPr>
            <w:rFonts w:ascii="Times New Roman" w:hAnsi="Times New Roman" w:cs="Times New Roman"/>
            <w:noProof/>
            <w:webHidden/>
          </w:rPr>
          <w:t>73</w:t>
        </w:r>
        <w:r w:rsidR="000E0278" w:rsidRPr="002255FC">
          <w:rPr>
            <w:rFonts w:ascii="Times New Roman" w:hAnsi="Times New Roman"/>
            <w:webHidden/>
          </w:rPr>
          <w:fldChar w:fldCharType="end"/>
        </w:r>
      </w:hyperlink>
    </w:p>
    <w:p w:rsidR="00CD7899" w:rsidRDefault="000E0278">
      <w:pPr>
        <w:tabs>
          <w:tab w:val="left" w:pos="7095"/>
        </w:tabs>
        <w:spacing w:after="0" w:line="240" w:lineRule="auto"/>
        <w:jc w:val="both"/>
        <w:rPr>
          <w:rFonts w:ascii="Times New Roman" w:hAnsi="Times New Roman" w:cs="Times New Roman"/>
          <w:sz w:val="24"/>
          <w:szCs w:val="24"/>
          <w:lang w:val="pt-BR"/>
        </w:rPr>
      </w:pPr>
      <w:r w:rsidRPr="00CE41E3">
        <w:rPr>
          <w:rFonts w:ascii="Times New Roman" w:hAnsi="Times New Roman" w:cs="Times New Roman"/>
          <w:lang w:val="pt-BR"/>
        </w:rPr>
        <w:fldChar w:fldCharType="end"/>
      </w: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943916" w:rsidRPr="00DD132D" w:rsidRDefault="00943916" w:rsidP="00943916">
      <w:pPr>
        <w:tabs>
          <w:tab w:val="left" w:pos="7095"/>
        </w:tabs>
        <w:spacing w:after="0" w:line="240" w:lineRule="auto"/>
        <w:jc w:val="center"/>
        <w:rPr>
          <w:rFonts w:ascii="Times New Roman" w:hAnsi="Times New Roman" w:cs="Times New Roman"/>
          <w:sz w:val="24"/>
          <w:szCs w:val="24"/>
          <w:lang w:val="pt-BR"/>
        </w:rPr>
      </w:pPr>
    </w:p>
    <w:p w:rsidR="00CE41E3" w:rsidRDefault="00943916" w:rsidP="00943916">
      <w:pPr>
        <w:tabs>
          <w:tab w:val="left" w:pos="7095"/>
        </w:tabs>
        <w:spacing w:before="280" w:after="28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br w:type="page"/>
      </w:r>
      <w:r w:rsidR="00CE41E3" w:rsidRPr="00DD132D">
        <w:rPr>
          <w:rFonts w:ascii="Times New Roman" w:hAnsi="Times New Roman" w:cs="Times New Roman"/>
          <w:sz w:val="24"/>
          <w:szCs w:val="24"/>
          <w:lang w:val="pt-BR"/>
        </w:rPr>
        <w:lastRenderedPageBreak/>
        <w:t xml:space="preserve">LISTA DE </w:t>
      </w:r>
      <w:r w:rsidR="00CE41E3">
        <w:rPr>
          <w:rFonts w:ascii="Times New Roman" w:hAnsi="Times New Roman" w:cs="Times New Roman"/>
          <w:sz w:val="24"/>
          <w:szCs w:val="24"/>
          <w:lang w:val="pt-BR"/>
        </w:rPr>
        <w:t>TABELAS</w:t>
      </w:r>
    </w:p>
    <w:p w:rsidR="00CE41E3" w:rsidRPr="00C43D6A" w:rsidRDefault="000E0278" w:rsidP="00CE41E3">
      <w:pPr>
        <w:pStyle w:val="ndicedeilustraes"/>
        <w:tabs>
          <w:tab w:val="right" w:leader="dot" w:pos="9060"/>
        </w:tabs>
        <w:jc w:val="both"/>
        <w:rPr>
          <w:rFonts w:ascii="Times New Roman" w:eastAsia="Times New Roman" w:hAnsi="Times New Roman" w:cs="Times New Roman"/>
          <w:noProof/>
          <w:lang w:eastAsia="en-US"/>
        </w:rPr>
      </w:pPr>
      <w:r w:rsidRPr="00C43D6A">
        <w:rPr>
          <w:rFonts w:ascii="Times New Roman" w:hAnsi="Times New Roman" w:cs="Times New Roman"/>
          <w:lang w:val="pt-BR"/>
        </w:rPr>
        <w:fldChar w:fldCharType="begin"/>
      </w:r>
      <w:r w:rsidR="00CE41E3" w:rsidRPr="00C43D6A">
        <w:rPr>
          <w:rFonts w:ascii="Times New Roman" w:hAnsi="Times New Roman" w:cs="Times New Roman"/>
          <w:lang w:val="pt-BR"/>
        </w:rPr>
        <w:instrText xml:space="preserve"> TOC \h \z \c "Tabela" </w:instrText>
      </w:r>
      <w:r w:rsidRPr="00C43D6A">
        <w:rPr>
          <w:rFonts w:ascii="Times New Roman" w:hAnsi="Times New Roman" w:cs="Times New Roman"/>
          <w:lang w:val="pt-BR"/>
        </w:rPr>
        <w:fldChar w:fldCharType="separate"/>
      </w:r>
      <w:hyperlink w:anchor="_Toc298952620" w:history="1">
        <w:r w:rsidR="00CE41E3" w:rsidRPr="00C43D6A">
          <w:rPr>
            <w:rStyle w:val="Hyperlink"/>
            <w:rFonts w:ascii="Times New Roman" w:hAnsi="Times New Roman" w:cs="Times New Roman"/>
            <w:noProof/>
            <w:lang w:val="pt-BR"/>
          </w:rPr>
          <w:t>Tabela 1: Tabela comparativa das consultas realizadas.</w:t>
        </w:r>
        <w:r w:rsidR="00CE41E3" w:rsidRPr="00C43D6A">
          <w:rPr>
            <w:rFonts w:ascii="Times New Roman" w:hAnsi="Times New Roman" w:cs="Times New Roman"/>
            <w:noProof/>
            <w:webHidden/>
          </w:rPr>
          <w:tab/>
        </w:r>
        <w:r w:rsidRPr="00C43D6A">
          <w:rPr>
            <w:rFonts w:ascii="Times New Roman" w:hAnsi="Times New Roman" w:cs="Times New Roman"/>
            <w:noProof/>
            <w:webHidden/>
          </w:rPr>
          <w:fldChar w:fldCharType="begin"/>
        </w:r>
        <w:r w:rsidR="00CE41E3" w:rsidRPr="00C43D6A">
          <w:rPr>
            <w:rFonts w:ascii="Times New Roman" w:hAnsi="Times New Roman" w:cs="Times New Roman"/>
            <w:noProof/>
            <w:webHidden/>
          </w:rPr>
          <w:instrText xml:space="preserve"> PAGEREF _Toc298952620 \h </w:instrText>
        </w:r>
        <w:r w:rsidRPr="00C43D6A">
          <w:rPr>
            <w:rFonts w:ascii="Times New Roman" w:hAnsi="Times New Roman" w:cs="Times New Roman"/>
            <w:noProof/>
            <w:webHidden/>
          </w:rPr>
        </w:r>
        <w:r w:rsidRPr="00C43D6A">
          <w:rPr>
            <w:rFonts w:ascii="Times New Roman" w:hAnsi="Times New Roman" w:cs="Times New Roman"/>
            <w:noProof/>
            <w:webHidden/>
          </w:rPr>
          <w:fldChar w:fldCharType="separate"/>
        </w:r>
        <w:r w:rsidR="00C43D6A" w:rsidRPr="00C43D6A">
          <w:rPr>
            <w:rFonts w:ascii="Times New Roman" w:hAnsi="Times New Roman" w:cs="Times New Roman"/>
            <w:noProof/>
            <w:webHidden/>
          </w:rPr>
          <w:t>74</w:t>
        </w:r>
        <w:r w:rsidRPr="00C43D6A">
          <w:rPr>
            <w:rFonts w:ascii="Times New Roman" w:hAnsi="Times New Roman" w:cs="Times New Roman"/>
            <w:noProof/>
            <w:webHidden/>
          </w:rPr>
          <w:fldChar w:fldCharType="end"/>
        </w:r>
      </w:hyperlink>
    </w:p>
    <w:p w:rsidR="00CE41E3" w:rsidRDefault="000E0278" w:rsidP="00CE41E3">
      <w:pPr>
        <w:tabs>
          <w:tab w:val="left" w:pos="7095"/>
        </w:tabs>
        <w:spacing w:before="280" w:after="280" w:line="240" w:lineRule="auto"/>
        <w:jc w:val="both"/>
        <w:rPr>
          <w:rFonts w:ascii="Times New Roman" w:hAnsi="Times New Roman" w:cs="Times New Roman"/>
          <w:sz w:val="24"/>
          <w:szCs w:val="24"/>
          <w:lang w:val="pt-BR"/>
        </w:rPr>
      </w:pPr>
      <w:r w:rsidRPr="00C43D6A">
        <w:rPr>
          <w:rFonts w:ascii="Times New Roman" w:hAnsi="Times New Roman" w:cs="Times New Roman"/>
          <w:lang w:val="pt-BR"/>
        </w:rPr>
        <w:fldChar w:fldCharType="end"/>
      </w: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CE41E3" w:rsidRDefault="00CE41E3" w:rsidP="00943916">
      <w:pPr>
        <w:tabs>
          <w:tab w:val="left" w:pos="7095"/>
        </w:tabs>
        <w:spacing w:before="280" w:after="280" w:line="240" w:lineRule="auto"/>
        <w:jc w:val="center"/>
        <w:rPr>
          <w:rFonts w:ascii="Times New Roman" w:hAnsi="Times New Roman" w:cs="Times New Roman"/>
          <w:sz w:val="24"/>
          <w:szCs w:val="24"/>
          <w:lang w:val="pt-BR"/>
        </w:rPr>
      </w:pPr>
    </w:p>
    <w:p w:rsidR="00943916" w:rsidRPr="00AC5AD1" w:rsidRDefault="002255FC" w:rsidP="00943916">
      <w:pPr>
        <w:tabs>
          <w:tab w:val="left" w:pos="7095"/>
        </w:tabs>
        <w:spacing w:before="280" w:after="280" w:line="240" w:lineRule="auto"/>
        <w:jc w:val="center"/>
        <w:rPr>
          <w:rFonts w:ascii="Times New Roman" w:hAnsi="Times New Roman" w:cs="Times New Roman"/>
          <w:sz w:val="24"/>
          <w:szCs w:val="24"/>
          <w:lang w:val="pt-BR"/>
        </w:rPr>
      </w:pPr>
      <w:r w:rsidRPr="002255FC">
        <w:rPr>
          <w:rFonts w:ascii="Times New Roman" w:hAnsi="Times New Roman" w:cs="Times New Roman"/>
          <w:sz w:val="24"/>
          <w:szCs w:val="24"/>
          <w:lang w:val="pt-BR"/>
        </w:rPr>
        <w:t>LISTA DE ABREVIATURAS E SIGLAS</w:t>
      </w:r>
    </w:p>
    <w:p w:rsidR="00CD7899" w:rsidRDefault="00CD7899">
      <w:pPr>
        <w:tabs>
          <w:tab w:val="left" w:pos="7095"/>
        </w:tabs>
        <w:spacing w:line="240" w:lineRule="auto"/>
        <w:rPr>
          <w:rFonts w:ascii="Times New Roman" w:hAnsi="Times New Roman" w:cs="Times New Roman"/>
          <w:i/>
          <w:lang w:val="pt-BR"/>
        </w:rPr>
      </w:pP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ANSI</w:t>
      </w:r>
      <w:r w:rsidRPr="002255FC">
        <w:rPr>
          <w:rFonts w:ascii="Times New Roman" w:hAnsi="Times New Roman" w:cs="Times New Roman"/>
          <w:lang w:val="pt-BR"/>
        </w:rPr>
        <w:t>:</w:t>
      </w:r>
      <w:r w:rsidRPr="002255FC">
        <w:rPr>
          <w:rFonts w:ascii="Times New Roman" w:hAnsi="Times New Roman" w:cs="Times New Roman"/>
          <w:i/>
          <w:lang w:val="pt-BR"/>
        </w:rPr>
        <w:t xml:space="preserve"> American National Standards Institute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BI: Business Intelligence</w:t>
      </w:r>
    </w:p>
    <w:p w:rsidR="00CD7899" w:rsidRDefault="00943916">
      <w:pPr>
        <w:tabs>
          <w:tab w:val="left" w:pos="7095"/>
        </w:tabs>
        <w:spacing w:line="240" w:lineRule="auto"/>
        <w:rPr>
          <w:rFonts w:ascii="Times New Roman" w:hAnsi="Times New Roman" w:cs="Times New Roman"/>
          <w:i/>
        </w:rPr>
      </w:pPr>
      <w:r w:rsidRPr="006C79E8">
        <w:rPr>
          <w:rFonts w:ascii="Times New Roman" w:hAnsi="Times New Roman" w:cs="Times New Roman"/>
          <w:i/>
        </w:rPr>
        <w:t>CLI: Command Line Interface</w:t>
      </w:r>
    </w:p>
    <w:p w:rsidR="00CD7899" w:rsidRDefault="00943916">
      <w:pPr>
        <w:tabs>
          <w:tab w:val="left" w:pos="7095"/>
        </w:tabs>
        <w:spacing w:line="240" w:lineRule="auto"/>
        <w:rPr>
          <w:rFonts w:ascii="Times New Roman" w:hAnsi="Times New Roman" w:cs="Times New Roman"/>
          <w:i/>
        </w:rPr>
      </w:pPr>
      <w:r w:rsidRPr="00A46001">
        <w:rPr>
          <w:rFonts w:ascii="Times New Roman" w:hAnsi="Times New Roman" w:cs="Times New Roman"/>
          <w:i/>
        </w:rPr>
        <w:t>CSV</w:t>
      </w:r>
      <w:r w:rsidRPr="00A46001">
        <w:rPr>
          <w:rFonts w:ascii="Times New Roman" w:hAnsi="Times New Roman" w:cs="Times New Roman"/>
        </w:rPr>
        <w:t xml:space="preserve">: </w:t>
      </w:r>
      <w:r w:rsidRPr="00A46001">
        <w:rPr>
          <w:rFonts w:ascii="Times New Roman" w:hAnsi="Times New Roman" w:cs="Times New Roman"/>
          <w:i/>
        </w:rPr>
        <w:t>Comma-Separated Values</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IP: Internet Protocol</w:t>
      </w:r>
    </w:p>
    <w:p w:rsidR="00CD7899" w:rsidRDefault="00943916">
      <w:pPr>
        <w:tabs>
          <w:tab w:val="left" w:pos="7095"/>
        </w:tabs>
        <w:spacing w:line="240" w:lineRule="auto"/>
        <w:rPr>
          <w:rFonts w:ascii="Times New Roman" w:hAnsi="Times New Roman" w:cs="Times New Roman"/>
          <w:i/>
        </w:rPr>
      </w:pPr>
      <w:r w:rsidRPr="00AE4454">
        <w:rPr>
          <w:rFonts w:ascii="Times New Roman" w:hAnsi="Times New Roman" w:cs="Times New Roman"/>
          <w:i/>
          <w:iCs/>
        </w:rPr>
        <w:t>ISO</w:t>
      </w:r>
      <w:r w:rsidRPr="00AE4454">
        <w:rPr>
          <w:rFonts w:ascii="Times New Roman" w:hAnsi="Times New Roman" w:cs="Times New Roman"/>
          <w:iCs/>
        </w:rPr>
        <w:t>:</w:t>
      </w:r>
      <w:r w:rsidRPr="00AE4454">
        <w:rPr>
          <w:rFonts w:ascii="Times New Roman" w:hAnsi="Times New Roman" w:cs="Times New Roman"/>
          <w:i/>
          <w:iCs/>
        </w:rPr>
        <w:t xml:space="preserve"> </w:t>
      </w:r>
      <w:r w:rsidRPr="00AE4454">
        <w:rPr>
          <w:rFonts w:ascii="Times New Roman" w:hAnsi="Times New Roman" w:cs="Times New Roman"/>
          <w:i/>
        </w:rPr>
        <w:t>International Standards Organization</w:t>
      </w:r>
    </w:p>
    <w:p w:rsidR="00CD7899" w:rsidRDefault="00943916">
      <w:pPr>
        <w:tabs>
          <w:tab w:val="left" w:pos="7095"/>
        </w:tabs>
        <w:spacing w:line="240" w:lineRule="auto"/>
        <w:rPr>
          <w:rFonts w:ascii="Times New Roman" w:hAnsi="Times New Roman" w:cs="Times New Roman"/>
        </w:rPr>
      </w:pPr>
      <w:r w:rsidRPr="00A46001">
        <w:rPr>
          <w:rFonts w:ascii="Times New Roman" w:hAnsi="Times New Roman" w:cs="Times New Roman"/>
          <w:i/>
        </w:rPr>
        <w:t>NoSQL</w:t>
      </w:r>
      <w:r w:rsidRPr="00A46001">
        <w:rPr>
          <w:rFonts w:ascii="Times New Roman" w:hAnsi="Times New Roman" w:cs="Times New Roman"/>
        </w:rPr>
        <w:t xml:space="preserve">: </w:t>
      </w:r>
      <w:r w:rsidRPr="00A46001">
        <w:rPr>
          <w:rFonts w:ascii="Times New Roman" w:hAnsi="Times New Roman" w:cs="Times New Roman"/>
          <w:i/>
        </w:rPr>
        <w:t>Not Only SQL</w:t>
      </w:r>
    </w:p>
    <w:p w:rsidR="00CD7899" w:rsidRDefault="002255FC">
      <w:pPr>
        <w:tabs>
          <w:tab w:val="left" w:pos="7095"/>
        </w:tabs>
        <w:spacing w:line="240" w:lineRule="auto"/>
        <w:rPr>
          <w:rFonts w:ascii="Times New Roman" w:hAnsi="Times New Roman" w:cs="Times New Roman"/>
          <w:i/>
          <w:lang w:val="pt-BR"/>
        </w:rPr>
      </w:pPr>
      <w:r w:rsidRPr="002255FC">
        <w:rPr>
          <w:rFonts w:ascii="Times New Roman" w:hAnsi="Times New Roman" w:cs="Times New Roman"/>
          <w:i/>
          <w:lang w:val="pt-BR"/>
        </w:rPr>
        <w:t>OLTP: Online Transaction Processing</w:t>
      </w:r>
    </w:p>
    <w:p w:rsidR="00CD7899" w:rsidRDefault="00943916">
      <w:pPr>
        <w:tabs>
          <w:tab w:val="left" w:pos="7095"/>
        </w:tabs>
        <w:spacing w:line="240" w:lineRule="auto"/>
        <w:rPr>
          <w:rFonts w:ascii="Times New Roman" w:hAnsi="Times New Roman" w:cs="Times New Roman"/>
          <w:lang w:val="pt-BR"/>
        </w:rPr>
      </w:pPr>
      <w:r w:rsidRPr="00C220B4">
        <w:rPr>
          <w:rFonts w:ascii="Times New Roman" w:hAnsi="Times New Roman" w:cs="Times New Roman"/>
          <w:lang w:val="pt-BR"/>
        </w:rPr>
        <w:t>SGBD: Sistema de Gerenciamento de Banco de Dados</w:t>
      </w:r>
    </w:p>
    <w:p w:rsidR="00CD7899" w:rsidRDefault="00943916">
      <w:pPr>
        <w:tabs>
          <w:tab w:val="left" w:pos="7095"/>
        </w:tabs>
        <w:spacing w:line="240" w:lineRule="auto"/>
        <w:rPr>
          <w:rFonts w:ascii="Times New Roman" w:hAnsi="Times New Roman" w:cs="Times New Roman"/>
        </w:rPr>
      </w:pPr>
      <w:proofErr w:type="gramStart"/>
      <w:r w:rsidRPr="00A46001">
        <w:rPr>
          <w:rFonts w:ascii="Times New Roman" w:hAnsi="Times New Roman" w:cs="Times New Roman"/>
          <w:i/>
        </w:rPr>
        <w:t>SQL</w:t>
      </w:r>
      <w:r w:rsidRPr="00A46001">
        <w:rPr>
          <w:rFonts w:ascii="Times New Roman" w:hAnsi="Times New Roman" w:cs="Times New Roman"/>
        </w:rPr>
        <w:t xml:space="preserve"> :</w:t>
      </w:r>
      <w:proofErr w:type="gramEnd"/>
      <w:r w:rsidRPr="00A46001">
        <w:rPr>
          <w:rFonts w:ascii="Times New Roman" w:hAnsi="Times New Roman" w:cs="Times New Roman"/>
        </w:rPr>
        <w:t xml:space="preserve"> </w:t>
      </w:r>
      <w:r w:rsidRPr="00A46001">
        <w:rPr>
          <w:rFonts w:ascii="Times New Roman" w:hAnsi="Times New Roman" w:cs="Times New Roman"/>
          <w:i/>
        </w:rPr>
        <w:t>Structured Query Language</w:t>
      </w:r>
    </w:p>
    <w:p w:rsidR="00CD7899" w:rsidRDefault="00943916">
      <w:pPr>
        <w:tabs>
          <w:tab w:val="left" w:pos="7095"/>
        </w:tabs>
        <w:spacing w:line="240" w:lineRule="auto"/>
        <w:rPr>
          <w:rFonts w:ascii="Times New Roman" w:hAnsi="Times New Roman" w:cs="Times New Roman"/>
          <w:i/>
        </w:rPr>
      </w:pPr>
      <w:r w:rsidRPr="00302086">
        <w:rPr>
          <w:rFonts w:ascii="Times New Roman" w:hAnsi="Times New Roman" w:cs="Times New Roman"/>
          <w:i/>
        </w:rPr>
        <w:t>SSL: Secure</w:t>
      </w:r>
      <w:r w:rsidRPr="00302086">
        <w:rPr>
          <w:rFonts w:ascii="Times New Roman" w:hAnsi="Times New Roman" w:cs="Times New Roman"/>
        </w:rPr>
        <w:t xml:space="preserve"> </w:t>
      </w:r>
      <w:r w:rsidRPr="00302086">
        <w:rPr>
          <w:rFonts w:ascii="Times New Roman" w:hAnsi="Times New Roman" w:cs="Times New Roman"/>
          <w:i/>
        </w:rPr>
        <w:t>Sockets Layer</w:t>
      </w:r>
    </w:p>
    <w:p w:rsidR="00CD7899" w:rsidRPr="00792446" w:rsidRDefault="00943916">
      <w:pPr>
        <w:tabs>
          <w:tab w:val="left" w:pos="7095"/>
        </w:tabs>
        <w:spacing w:line="240" w:lineRule="auto"/>
        <w:rPr>
          <w:rFonts w:ascii="Times New Roman" w:hAnsi="Times New Roman" w:cs="Times New Roman"/>
          <w:i/>
        </w:rPr>
      </w:pPr>
      <w:r w:rsidRPr="00792446">
        <w:rPr>
          <w:rFonts w:ascii="Times New Roman" w:hAnsi="Times New Roman" w:cs="Times New Roman"/>
          <w:i/>
        </w:rPr>
        <w:t>TB: Terabyte</w:t>
      </w:r>
    </w:p>
    <w:p w:rsidR="00970E2C" w:rsidRPr="00970E2C" w:rsidRDefault="00970E2C">
      <w:pPr>
        <w:tabs>
          <w:tab w:val="left" w:pos="7095"/>
        </w:tabs>
        <w:spacing w:line="240" w:lineRule="auto"/>
        <w:rPr>
          <w:rFonts w:ascii="Times New Roman" w:hAnsi="Times New Roman" w:cs="Times New Roman"/>
          <w:i/>
        </w:rPr>
      </w:pPr>
      <w:ins w:id="0" w:author="Alberto Scremin" w:date="2011-08-03T10:14:00Z">
        <w:r w:rsidRPr="00970E2C">
          <w:rPr>
            <w:rFonts w:ascii="Times New Roman" w:hAnsi="Times New Roman" w:cs="Times New Roman"/>
            <w:i/>
          </w:rPr>
          <w:t xml:space="preserve">XML: </w:t>
        </w:r>
      </w:ins>
      <w:ins w:id="1" w:author="Alberto Scremin" w:date="2011-08-03T10:15:00Z">
        <w:r w:rsidR="00CD7899">
          <w:rPr>
            <w:rFonts w:ascii="Times New Roman" w:hAnsi="Times New Roman" w:cs="Times New Roman"/>
            <w:i/>
          </w:rPr>
          <w:t>Extensible Markup Language</w:t>
        </w:r>
      </w:ins>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943916" w:rsidRPr="00970E2C" w:rsidRDefault="00943916" w:rsidP="00943916">
      <w:pPr>
        <w:tabs>
          <w:tab w:val="left" w:pos="7095"/>
        </w:tabs>
        <w:spacing w:before="280" w:after="280" w:line="240" w:lineRule="auto"/>
        <w:jc w:val="center"/>
        <w:rPr>
          <w:rFonts w:ascii="Times New Roman" w:hAnsi="Times New Roman" w:cs="Times New Roman"/>
          <w:sz w:val="24"/>
          <w:szCs w:val="24"/>
        </w:rPr>
      </w:pPr>
    </w:p>
    <w:p w:rsidR="00CD7899" w:rsidRPr="00970E2C" w:rsidRDefault="00CD7899">
      <w:pPr>
        <w:tabs>
          <w:tab w:val="left" w:pos="7095"/>
        </w:tabs>
        <w:spacing w:before="280" w:after="280" w:line="240" w:lineRule="auto"/>
        <w:jc w:val="center"/>
        <w:rPr>
          <w:rFonts w:ascii="Times New Roman" w:hAnsi="Times New Roman" w:cs="Times New Roman"/>
          <w:sz w:val="24"/>
          <w:szCs w:val="24"/>
        </w:rPr>
      </w:pPr>
    </w:p>
    <w:p w:rsidR="00D851B8" w:rsidRPr="00970E2C" w:rsidRDefault="00D851B8" w:rsidP="00943916">
      <w:pPr>
        <w:tabs>
          <w:tab w:val="left" w:pos="7095"/>
        </w:tabs>
        <w:spacing w:before="280" w:after="280" w:line="240" w:lineRule="auto"/>
        <w:jc w:val="center"/>
        <w:rPr>
          <w:rFonts w:ascii="Times New Roman" w:hAnsi="Times New Roman" w:cs="Times New Roman"/>
          <w:sz w:val="24"/>
          <w:szCs w:val="24"/>
        </w:rPr>
      </w:pPr>
    </w:p>
    <w:p w:rsidR="00862356" w:rsidRPr="00970E2C" w:rsidRDefault="00862356" w:rsidP="00862356">
      <w:pPr>
        <w:tabs>
          <w:tab w:val="left" w:pos="7095"/>
        </w:tabs>
        <w:spacing w:before="280" w:after="280" w:line="240" w:lineRule="auto"/>
        <w:rPr>
          <w:rFonts w:ascii="Times New Roman" w:hAnsi="Times New Roman" w:cs="Times New Roman"/>
          <w:sz w:val="24"/>
          <w:szCs w:val="24"/>
        </w:rPr>
      </w:pPr>
    </w:p>
    <w:p w:rsidR="00943916" w:rsidRPr="00970E2C" w:rsidRDefault="00943916" w:rsidP="00862356">
      <w:pPr>
        <w:tabs>
          <w:tab w:val="left" w:pos="7095"/>
        </w:tabs>
        <w:spacing w:before="280" w:after="280" w:line="240" w:lineRule="auto"/>
        <w:jc w:val="center"/>
        <w:rPr>
          <w:rFonts w:ascii="Times New Roman" w:hAnsi="Times New Roman" w:cs="Times New Roman"/>
          <w:sz w:val="24"/>
          <w:szCs w:val="24"/>
        </w:rPr>
      </w:pPr>
      <w:r w:rsidRPr="00970E2C">
        <w:rPr>
          <w:rFonts w:ascii="Times New Roman" w:hAnsi="Times New Roman" w:cs="Times New Roman"/>
          <w:sz w:val="24"/>
          <w:szCs w:val="24"/>
        </w:rPr>
        <w:t>SUMÁRIO</w:t>
      </w:r>
    </w:p>
    <w:p w:rsidR="00943916" w:rsidRPr="00970E2C" w:rsidRDefault="00943916" w:rsidP="00943916">
      <w:pPr>
        <w:tabs>
          <w:tab w:val="left" w:pos="7095"/>
        </w:tabs>
        <w:spacing w:after="0" w:line="240" w:lineRule="auto"/>
        <w:rPr>
          <w:rFonts w:ascii="Times New Roman" w:hAnsi="Times New Roman" w:cs="Times New Roman"/>
        </w:rPr>
      </w:pPr>
    </w:p>
    <w:p w:rsidR="00943916" w:rsidRPr="00970E2C" w:rsidRDefault="00943916" w:rsidP="00943916">
      <w:pPr>
        <w:rPr>
          <w:rFonts w:ascii="Times New Roman" w:hAnsi="Times New Roman" w:cs="Times New Roman"/>
        </w:rPr>
      </w:pPr>
    </w:p>
    <w:p w:rsidR="00CD7899" w:rsidRDefault="000E0278">
      <w:pPr>
        <w:pStyle w:val="Sumrio1"/>
        <w:tabs>
          <w:tab w:val="left" w:pos="440"/>
          <w:tab w:val="right" w:leader="dot" w:pos="9060"/>
        </w:tabs>
        <w:rPr>
          <w:rFonts w:asciiTheme="minorHAnsi" w:eastAsiaTheme="minorEastAsia" w:hAnsiTheme="minorHAnsi" w:cstheme="minorBidi"/>
          <w:noProof/>
          <w:lang w:eastAsia="en-US"/>
        </w:rPr>
      </w:pPr>
      <w:r>
        <w:rPr>
          <w:rFonts w:ascii="Times New Roman" w:hAnsi="Times New Roman" w:cs="Times New Roman"/>
          <w:sz w:val="24"/>
          <w:szCs w:val="24"/>
          <w:lang w:val="pt-BR"/>
        </w:rPr>
        <w:fldChar w:fldCharType="begin"/>
      </w:r>
      <w:r w:rsidR="001C06B0">
        <w:rPr>
          <w:rFonts w:ascii="Times New Roman" w:hAnsi="Times New Roman" w:cs="Times New Roman"/>
          <w:sz w:val="24"/>
          <w:szCs w:val="24"/>
          <w:lang w:val="pt-BR"/>
        </w:rPr>
        <w:instrText xml:space="preserve"> TOC \o "1-3" \h \z \u </w:instrText>
      </w:r>
      <w:r>
        <w:rPr>
          <w:rFonts w:ascii="Times New Roman" w:hAnsi="Times New Roman" w:cs="Times New Roman"/>
          <w:sz w:val="24"/>
          <w:szCs w:val="24"/>
          <w:lang w:val="pt-BR"/>
        </w:rPr>
        <w:fldChar w:fldCharType="separate"/>
      </w:r>
      <w:hyperlink w:anchor="_Toc300130083" w:history="1">
        <w:r w:rsidR="00CD7899" w:rsidRPr="00555136">
          <w:rPr>
            <w:rStyle w:val="Hyperlink"/>
            <w:noProof/>
          </w:rPr>
          <w:t>1</w:t>
        </w:r>
        <w:r w:rsidR="00CD7899">
          <w:rPr>
            <w:rFonts w:asciiTheme="minorHAnsi" w:eastAsiaTheme="minorEastAsia" w:hAnsiTheme="minorHAnsi" w:cstheme="minorBidi"/>
            <w:noProof/>
            <w:lang w:eastAsia="en-US"/>
          </w:rPr>
          <w:tab/>
        </w:r>
        <w:r w:rsidR="00CD7899" w:rsidRPr="00555136">
          <w:rPr>
            <w:rStyle w:val="Hyperlink"/>
            <w:noProof/>
          </w:rPr>
          <w:t>INTRODUÇÃO</w:t>
        </w:r>
        <w:r w:rsidR="00CD7899">
          <w:rPr>
            <w:noProof/>
            <w:webHidden/>
          </w:rPr>
          <w:tab/>
        </w:r>
        <w:r>
          <w:rPr>
            <w:noProof/>
            <w:webHidden/>
          </w:rPr>
          <w:fldChar w:fldCharType="begin"/>
        </w:r>
        <w:r w:rsidR="00CD7899">
          <w:rPr>
            <w:noProof/>
            <w:webHidden/>
          </w:rPr>
          <w:instrText xml:space="preserve"> PAGEREF _Toc300130083 \h </w:instrText>
        </w:r>
        <w:r>
          <w:rPr>
            <w:noProof/>
            <w:webHidden/>
          </w:rPr>
        </w:r>
        <w:r>
          <w:rPr>
            <w:noProof/>
            <w:webHidden/>
          </w:rPr>
          <w:fldChar w:fldCharType="separate"/>
        </w:r>
        <w:r w:rsidR="00CD7899">
          <w:rPr>
            <w:noProof/>
            <w:webHidden/>
          </w:rPr>
          <w:t>16</w:t>
        </w:r>
        <w:r>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84" w:history="1">
        <w:r w:rsidR="00CD7899" w:rsidRPr="00555136">
          <w:rPr>
            <w:rStyle w:val="Hyperlink"/>
            <w:noProof/>
          </w:rPr>
          <w:t>1.1</w:t>
        </w:r>
        <w:r w:rsidR="00CD7899">
          <w:rPr>
            <w:rFonts w:asciiTheme="minorHAnsi" w:eastAsiaTheme="minorEastAsia" w:hAnsiTheme="minorHAnsi" w:cstheme="minorBidi"/>
            <w:noProof/>
            <w:lang w:eastAsia="en-US"/>
          </w:rPr>
          <w:tab/>
        </w:r>
        <w:r w:rsidR="00CD7899" w:rsidRPr="00555136">
          <w:rPr>
            <w:rStyle w:val="Hyperlink"/>
            <w:noProof/>
          </w:rPr>
          <w:t>MOTIVAÇÃO</w:t>
        </w:r>
        <w:r w:rsidR="00CD7899">
          <w:rPr>
            <w:noProof/>
            <w:webHidden/>
          </w:rPr>
          <w:tab/>
        </w:r>
        <w:r w:rsidR="000E0278">
          <w:rPr>
            <w:noProof/>
            <w:webHidden/>
          </w:rPr>
          <w:fldChar w:fldCharType="begin"/>
        </w:r>
        <w:r w:rsidR="00CD7899">
          <w:rPr>
            <w:noProof/>
            <w:webHidden/>
          </w:rPr>
          <w:instrText xml:space="preserve"> PAGEREF _Toc300130084 \h </w:instrText>
        </w:r>
        <w:r w:rsidR="000E0278">
          <w:rPr>
            <w:noProof/>
            <w:webHidden/>
          </w:rPr>
        </w:r>
        <w:r w:rsidR="000E0278">
          <w:rPr>
            <w:noProof/>
            <w:webHidden/>
          </w:rPr>
          <w:fldChar w:fldCharType="separate"/>
        </w:r>
        <w:r w:rsidR="00CD7899">
          <w:rPr>
            <w:noProof/>
            <w:webHidden/>
          </w:rPr>
          <w:t>16</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85" w:history="1">
        <w:r w:rsidR="00CD7899" w:rsidRPr="00555136">
          <w:rPr>
            <w:rStyle w:val="Hyperlink"/>
            <w:noProof/>
          </w:rPr>
          <w:t>1.2</w:t>
        </w:r>
        <w:r w:rsidR="00CD7899">
          <w:rPr>
            <w:rFonts w:asciiTheme="minorHAnsi" w:eastAsiaTheme="minorEastAsia" w:hAnsiTheme="minorHAnsi" w:cstheme="minorBidi"/>
            <w:noProof/>
            <w:lang w:eastAsia="en-US"/>
          </w:rPr>
          <w:tab/>
        </w:r>
        <w:r w:rsidR="00CD7899" w:rsidRPr="00555136">
          <w:rPr>
            <w:rStyle w:val="Hyperlink"/>
            <w:noProof/>
          </w:rPr>
          <w:t>OBJETIVO</w:t>
        </w:r>
        <w:r w:rsidR="00CD7899">
          <w:rPr>
            <w:noProof/>
            <w:webHidden/>
          </w:rPr>
          <w:tab/>
        </w:r>
        <w:r w:rsidR="000E0278">
          <w:rPr>
            <w:noProof/>
            <w:webHidden/>
          </w:rPr>
          <w:fldChar w:fldCharType="begin"/>
        </w:r>
        <w:r w:rsidR="00CD7899">
          <w:rPr>
            <w:noProof/>
            <w:webHidden/>
          </w:rPr>
          <w:instrText xml:space="preserve"> PAGEREF _Toc300130085 \h </w:instrText>
        </w:r>
        <w:r w:rsidR="000E0278">
          <w:rPr>
            <w:noProof/>
            <w:webHidden/>
          </w:rPr>
        </w:r>
        <w:r w:rsidR="000E0278">
          <w:rPr>
            <w:noProof/>
            <w:webHidden/>
          </w:rPr>
          <w:fldChar w:fldCharType="separate"/>
        </w:r>
        <w:r w:rsidR="00CD7899">
          <w:rPr>
            <w:noProof/>
            <w:webHidden/>
          </w:rPr>
          <w:t>16</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87" w:history="1">
        <w:r w:rsidR="00CD7899" w:rsidRPr="00555136">
          <w:rPr>
            <w:rStyle w:val="Hyperlink"/>
            <w:noProof/>
          </w:rPr>
          <w:t>1.3</w:t>
        </w:r>
        <w:r w:rsidR="00CD7899">
          <w:rPr>
            <w:rFonts w:asciiTheme="minorHAnsi" w:eastAsiaTheme="minorEastAsia" w:hAnsiTheme="minorHAnsi" w:cstheme="minorBidi"/>
            <w:noProof/>
            <w:lang w:eastAsia="en-US"/>
          </w:rPr>
          <w:tab/>
        </w:r>
        <w:r w:rsidR="00CD7899" w:rsidRPr="00555136">
          <w:rPr>
            <w:rStyle w:val="Hyperlink"/>
            <w:noProof/>
          </w:rPr>
          <w:t>ORGANIZAÇÃO</w:t>
        </w:r>
        <w:r w:rsidR="00CD7899" w:rsidRPr="00555136">
          <w:rPr>
            <w:rStyle w:val="Hyperlink"/>
            <w:noProof/>
            <w:lang w:val="pt-BR"/>
          </w:rPr>
          <w:t xml:space="preserve"> DO TEXTO</w:t>
        </w:r>
        <w:r w:rsidR="00CD7899">
          <w:rPr>
            <w:noProof/>
            <w:webHidden/>
          </w:rPr>
          <w:tab/>
        </w:r>
        <w:r w:rsidR="000E0278">
          <w:rPr>
            <w:noProof/>
            <w:webHidden/>
          </w:rPr>
          <w:fldChar w:fldCharType="begin"/>
        </w:r>
        <w:r w:rsidR="00CD7899">
          <w:rPr>
            <w:noProof/>
            <w:webHidden/>
          </w:rPr>
          <w:instrText xml:space="preserve"> PAGEREF _Toc300130087 \h </w:instrText>
        </w:r>
        <w:r w:rsidR="000E0278">
          <w:rPr>
            <w:noProof/>
            <w:webHidden/>
          </w:rPr>
        </w:r>
        <w:r w:rsidR="000E0278">
          <w:rPr>
            <w:noProof/>
            <w:webHidden/>
          </w:rPr>
          <w:fldChar w:fldCharType="separate"/>
        </w:r>
        <w:r w:rsidR="00CD7899">
          <w:rPr>
            <w:noProof/>
            <w:webHidden/>
          </w:rPr>
          <w:t>17</w:t>
        </w:r>
        <w:r w:rsidR="000E0278">
          <w:rPr>
            <w:noProof/>
            <w:webHidden/>
          </w:rPr>
          <w:fldChar w:fldCharType="end"/>
        </w:r>
      </w:hyperlink>
    </w:p>
    <w:p w:rsidR="00CD7899" w:rsidRDefault="002C60C2">
      <w:pPr>
        <w:pStyle w:val="Sumrio1"/>
        <w:tabs>
          <w:tab w:val="left" w:pos="440"/>
          <w:tab w:val="right" w:leader="dot" w:pos="9060"/>
        </w:tabs>
        <w:rPr>
          <w:rFonts w:asciiTheme="minorHAnsi" w:eastAsiaTheme="minorEastAsia" w:hAnsiTheme="minorHAnsi" w:cstheme="minorBidi"/>
          <w:noProof/>
          <w:lang w:eastAsia="en-US"/>
        </w:rPr>
      </w:pPr>
      <w:hyperlink w:anchor="_Toc300130088" w:history="1">
        <w:r w:rsidR="00CD7899" w:rsidRPr="00555136">
          <w:rPr>
            <w:rStyle w:val="Hyperlink"/>
            <w:noProof/>
            <w:lang w:val="pt-BR"/>
          </w:rPr>
          <w:t>2</w:t>
        </w:r>
        <w:r w:rsidR="00CD7899">
          <w:rPr>
            <w:rFonts w:asciiTheme="minorHAnsi" w:eastAsiaTheme="minorEastAsia" w:hAnsiTheme="minorHAnsi" w:cstheme="minorBidi"/>
            <w:noProof/>
            <w:lang w:eastAsia="en-US"/>
          </w:rPr>
          <w:tab/>
        </w:r>
        <w:r w:rsidR="00CD7899" w:rsidRPr="00555136">
          <w:rPr>
            <w:rStyle w:val="Hyperlink"/>
            <w:noProof/>
            <w:lang w:val="pt-BR"/>
          </w:rPr>
          <w:t>BANCOS DE DADOS RELACIONAIS E NoSQL</w:t>
        </w:r>
        <w:r w:rsidR="00CD7899">
          <w:rPr>
            <w:noProof/>
            <w:webHidden/>
          </w:rPr>
          <w:tab/>
        </w:r>
        <w:r w:rsidR="000E0278">
          <w:rPr>
            <w:noProof/>
            <w:webHidden/>
          </w:rPr>
          <w:fldChar w:fldCharType="begin"/>
        </w:r>
        <w:r w:rsidR="00CD7899">
          <w:rPr>
            <w:noProof/>
            <w:webHidden/>
          </w:rPr>
          <w:instrText xml:space="preserve"> PAGEREF _Toc300130088 \h </w:instrText>
        </w:r>
        <w:r w:rsidR="000E0278">
          <w:rPr>
            <w:noProof/>
            <w:webHidden/>
          </w:rPr>
        </w:r>
        <w:r w:rsidR="000E0278">
          <w:rPr>
            <w:noProof/>
            <w:webHidden/>
          </w:rPr>
          <w:fldChar w:fldCharType="separate"/>
        </w:r>
        <w:r w:rsidR="00CD7899">
          <w:rPr>
            <w:noProof/>
            <w:webHidden/>
          </w:rPr>
          <w:t>18</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89" w:history="1">
        <w:r w:rsidR="00CD7899" w:rsidRPr="00555136">
          <w:rPr>
            <w:rStyle w:val="Hyperlink"/>
            <w:noProof/>
          </w:rPr>
          <w:t>2.1</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sidR="000E0278">
          <w:rPr>
            <w:noProof/>
            <w:webHidden/>
          </w:rPr>
          <w:fldChar w:fldCharType="begin"/>
        </w:r>
        <w:r w:rsidR="00CD7899">
          <w:rPr>
            <w:noProof/>
            <w:webHidden/>
          </w:rPr>
          <w:instrText xml:space="preserve"> PAGEREF _Toc300130089 \h </w:instrText>
        </w:r>
        <w:r w:rsidR="000E0278">
          <w:rPr>
            <w:noProof/>
            <w:webHidden/>
          </w:rPr>
        </w:r>
        <w:r w:rsidR="000E0278">
          <w:rPr>
            <w:noProof/>
            <w:webHidden/>
          </w:rPr>
          <w:fldChar w:fldCharType="separate"/>
        </w:r>
        <w:r w:rsidR="00CD7899">
          <w:rPr>
            <w:noProof/>
            <w:webHidden/>
          </w:rPr>
          <w:t>18</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0" w:history="1">
        <w:r w:rsidR="00CD7899" w:rsidRPr="00555136">
          <w:rPr>
            <w:rStyle w:val="Hyperlink"/>
            <w:noProof/>
          </w:rPr>
          <w:t>2.2</w:t>
        </w:r>
        <w:r w:rsidR="00CD7899">
          <w:rPr>
            <w:rFonts w:asciiTheme="minorHAnsi" w:eastAsiaTheme="minorEastAsia" w:hAnsiTheme="minorHAnsi" w:cstheme="minorBidi"/>
            <w:noProof/>
            <w:lang w:eastAsia="en-US"/>
          </w:rPr>
          <w:tab/>
        </w:r>
        <w:r w:rsidR="00CD7899" w:rsidRPr="00555136">
          <w:rPr>
            <w:rStyle w:val="Hyperlink"/>
            <w:noProof/>
          </w:rPr>
          <w:t>SEDNA</w:t>
        </w:r>
        <w:r w:rsidR="00CD7899">
          <w:rPr>
            <w:noProof/>
            <w:webHidden/>
          </w:rPr>
          <w:tab/>
        </w:r>
        <w:r w:rsidR="000E0278">
          <w:rPr>
            <w:noProof/>
            <w:webHidden/>
          </w:rPr>
          <w:fldChar w:fldCharType="begin"/>
        </w:r>
        <w:r w:rsidR="00CD7899">
          <w:rPr>
            <w:noProof/>
            <w:webHidden/>
          </w:rPr>
          <w:instrText xml:space="preserve"> PAGEREF _Toc300130090 \h </w:instrText>
        </w:r>
        <w:r w:rsidR="000E0278">
          <w:rPr>
            <w:noProof/>
            <w:webHidden/>
          </w:rPr>
        </w:r>
        <w:r w:rsidR="000E0278">
          <w:rPr>
            <w:noProof/>
            <w:webHidden/>
          </w:rPr>
          <w:fldChar w:fldCharType="separate"/>
        </w:r>
        <w:r w:rsidR="00CD7899">
          <w:rPr>
            <w:noProof/>
            <w:webHidden/>
          </w:rPr>
          <w:t>24</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1" w:history="1">
        <w:r w:rsidR="00CD7899" w:rsidRPr="00555136">
          <w:rPr>
            <w:rStyle w:val="Hyperlink"/>
            <w:noProof/>
          </w:rPr>
          <w:t>2.3</w:t>
        </w:r>
        <w:r w:rsidR="00CD7899">
          <w:rPr>
            <w:rFonts w:asciiTheme="minorHAnsi" w:eastAsiaTheme="minorEastAsia" w:hAnsiTheme="minorHAnsi" w:cstheme="minorBidi"/>
            <w:noProof/>
            <w:lang w:eastAsia="en-US"/>
          </w:rPr>
          <w:tab/>
        </w:r>
        <w:r w:rsidR="00CD7899" w:rsidRPr="00555136">
          <w:rPr>
            <w:rStyle w:val="Hyperlink"/>
            <w:noProof/>
          </w:rPr>
          <w:t>CASSANDRA</w:t>
        </w:r>
        <w:r w:rsidR="00CD7899">
          <w:rPr>
            <w:noProof/>
            <w:webHidden/>
          </w:rPr>
          <w:tab/>
        </w:r>
        <w:r w:rsidR="000E0278">
          <w:rPr>
            <w:noProof/>
            <w:webHidden/>
          </w:rPr>
          <w:fldChar w:fldCharType="begin"/>
        </w:r>
        <w:r w:rsidR="00CD7899">
          <w:rPr>
            <w:noProof/>
            <w:webHidden/>
          </w:rPr>
          <w:instrText xml:space="preserve"> PAGEREF _Toc300130091 \h </w:instrText>
        </w:r>
        <w:r w:rsidR="000E0278">
          <w:rPr>
            <w:noProof/>
            <w:webHidden/>
          </w:rPr>
        </w:r>
        <w:r w:rsidR="000E0278">
          <w:rPr>
            <w:noProof/>
            <w:webHidden/>
          </w:rPr>
          <w:fldChar w:fldCharType="separate"/>
        </w:r>
        <w:r w:rsidR="00CD7899">
          <w:rPr>
            <w:noProof/>
            <w:webHidden/>
          </w:rPr>
          <w:t>26</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2" w:history="1">
        <w:r w:rsidR="00CD7899" w:rsidRPr="00555136">
          <w:rPr>
            <w:rStyle w:val="Hyperlink"/>
            <w:noProof/>
          </w:rPr>
          <w:t>2.4</w:t>
        </w:r>
        <w:r w:rsidR="00CD7899">
          <w:rPr>
            <w:rFonts w:asciiTheme="minorHAnsi" w:eastAsiaTheme="minorEastAsia" w:hAnsiTheme="minorHAnsi" w:cstheme="minorBidi"/>
            <w:noProof/>
            <w:lang w:eastAsia="en-US"/>
          </w:rPr>
          <w:tab/>
        </w:r>
        <w:r w:rsidR="00CD7899" w:rsidRPr="00555136">
          <w:rPr>
            <w:rStyle w:val="Hyperlink"/>
            <w:noProof/>
          </w:rPr>
          <w:t>MONGODB</w:t>
        </w:r>
        <w:r w:rsidR="00CD7899">
          <w:rPr>
            <w:noProof/>
            <w:webHidden/>
          </w:rPr>
          <w:tab/>
        </w:r>
        <w:r w:rsidR="000E0278">
          <w:rPr>
            <w:noProof/>
            <w:webHidden/>
          </w:rPr>
          <w:fldChar w:fldCharType="begin"/>
        </w:r>
        <w:r w:rsidR="00CD7899">
          <w:rPr>
            <w:noProof/>
            <w:webHidden/>
          </w:rPr>
          <w:instrText xml:space="preserve"> PAGEREF _Toc300130092 \h </w:instrText>
        </w:r>
        <w:r w:rsidR="000E0278">
          <w:rPr>
            <w:noProof/>
            <w:webHidden/>
          </w:rPr>
        </w:r>
        <w:r w:rsidR="000E0278">
          <w:rPr>
            <w:noProof/>
            <w:webHidden/>
          </w:rPr>
          <w:fldChar w:fldCharType="separate"/>
        </w:r>
        <w:r w:rsidR="00CD7899">
          <w:rPr>
            <w:noProof/>
            <w:webHidden/>
          </w:rPr>
          <w:t>29</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3" w:history="1">
        <w:r w:rsidR="00CD7899" w:rsidRPr="00555136">
          <w:rPr>
            <w:rStyle w:val="Hyperlink"/>
            <w:noProof/>
          </w:rPr>
          <w:t>2.5</w:t>
        </w:r>
        <w:r w:rsidR="00CD7899">
          <w:rPr>
            <w:rFonts w:asciiTheme="minorHAnsi" w:eastAsiaTheme="minorEastAsia" w:hAnsiTheme="minorHAnsi" w:cstheme="minorBidi"/>
            <w:noProof/>
            <w:lang w:eastAsia="en-US"/>
          </w:rPr>
          <w:tab/>
        </w:r>
        <w:r w:rsidR="00CD7899" w:rsidRPr="00555136">
          <w:rPr>
            <w:rStyle w:val="Hyperlink"/>
            <w:noProof/>
          </w:rPr>
          <w:t>REDIS</w:t>
        </w:r>
        <w:r w:rsidR="00CD7899">
          <w:rPr>
            <w:noProof/>
            <w:webHidden/>
          </w:rPr>
          <w:tab/>
        </w:r>
        <w:r w:rsidR="000E0278">
          <w:rPr>
            <w:noProof/>
            <w:webHidden/>
          </w:rPr>
          <w:fldChar w:fldCharType="begin"/>
        </w:r>
        <w:r w:rsidR="00CD7899">
          <w:rPr>
            <w:noProof/>
            <w:webHidden/>
          </w:rPr>
          <w:instrText xml:space="preserve"> PAGEREF _Toc300130093 \h </w:instrText>
        </w:r>
        <w:r w:rsidR="000E0278">
          <w:rPr>
            <w:noProof/>
            <w:webHidden/>
          </w:rPr>
        </w:r>
        <w:r w:rsidR="000E0278">
          <w:rPr>
            <w:noProof/>
            <w:webHidden/>
          </w:rPr>
          <w:fldChar w:fldCharType="separate"/>
        </w:r>
        <w:r w:rsidR="00CD7899">
          <w:rPr>
            <w:noProof/>
            <w:webHidden/>
          </w:rPr>
          <w:t>34</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4" w:history="1">
        <w:r w:rsidR="00CD7899" w:rsidRPr="00555136">
          <w:rPr>
            <w:rStyle w:val="Hyperlink"/>
            <w:noProof/>
          </w:rPr>
          <w:t>2.6</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sidR="000E0278">
          <w:rPr>
            <w:noProof/>
            <w:webHidden/>
          </w:rPr>
          <w:fldChar w:fldCharType="begin"/>
        </w:r>
        <w:r w:rsidR="00CD7899">
          <w:rPr>
            <w:noProof/>
            <w:webHidden/>
          </w:rPr>
          <w:instrText xml:space="preserve"> PAGEREF _Toc300130094 \h </w:instrText>
        </w:r>
        <w:r w:rsidR="000E0278">
          <w:rPr>
            <w:noProof/>
            <w:webHidden/>
          </w:rPr>
        </w:r>
        <w:r w:rsidR="000E0278">
          <w:rPr>
            <w:noProof/>
            <w:webHidden/>
          </w:rPr>
          <w:fldChar w:fldCharType="separate"/>
        </w:r>
        <w:r w:rsidR="00CD7899">
          <w:rPr>
            <w:noProof/>
            <w:webHidden/>
          </w:rPr>
          <w:t>38</w:t>
        </w:r>
        <w:r w:rsidR="000E0278">
          <w:rPr>
            <w:noProof/>
            <w:webHidden/>
          </w:rPr>
          <w:fldChar w:fldCharType="end"/>
        </w:r>
      </w:hyperlink>
    </w:p>
    <w:p w:rsidR="00CD7899" w:rsidRDefault="002C60C2">
      <w:pPr>
        <w:pStyle w:val="Sumrio1"/>
        <w:tabs>
          <w:tab w:val="left" w:pos="440"/>
          <w:tab w:val="right" w:leader="dot" w:pos="9060"/>
        </w:tabs>
        <w:rPr>
          <w:rFonts w:asciiTheme="minorHAnsi" w:eastAsiaTheme="minorEastAsia" w:hAnsiTheme="minorHAnsi" w:cstheme="minorBidi"/>
          <w:noProof/>
          <w:lang w:eastAsia="en-US"/>
        </w:rPr>
      </w:pPr>
      <w:hyperlink w:anchor="_Toc300130095" w:history="1">
        <w:r w:rsidR="00CD7899" w:rsidRPr="00555136">
          <w:rPr>
            <w:rStyle w:val="Hyperlink"/>
            <w:noProof/>
          </w:rPr>
          <w:t>3</w:t>
        </w:r>
        <w:r w:rsidR="00CD7899">
          <w:rPr>
            <w:rFonts w:asciiTheme="minorHAnsi" w:eastAsiaTheme="minorEastAsia" w:hAnsiTheme="minorHAnsi" w:cstheme="minorBidi"/>
            <w:noProof/>
            <w:lang w:eastAsia="en-US"/>
          </w:rPr>
          <w:tab/>
        </w:r>
        <w:r w:rsidR="00CD7899" w:rsidRPr="00555136">
          <w:rPr>
            <w:rStyle w:val="Hyperlink"/>
            <w:noProof/>
          </w:rPr>
          <w:t>EXEMPLO DE APLICAÇÃO</w:t>
        </w:r>
        <w:r w:rsidR="00CD7899">
          <w:rPr>
            <w:noProof/>
            <w:webHidden/>
          </w:rPr>
          <w:tab/>
        </w:r>
        <w:r w:rsidR="000E0278">
          <w:rPr>
            <w:noProof/>
            <w:webHidden/>
          </w:rPr>
          <w:fldChar w:fldCharType="begin"/>
        </w:r>
        <w:r w:rsidR="00CD7899">
          <w:rPr>
            <w:noProof/>
            <w:webHidden/>
          </w:rPr>
          <w:instrText xml:space="preserve"> PAGEREF _Toc300130095 \h </w:instrText>
        </w:r>
        <w:r w:rsidR="000E0278">
          <w:rPr>
            <w:noProof/>
            <w:webHidden/>
          </w:rPr>
        </w:r>
        <w:r w:rsidR="000E0278">
          <w:rPr>
            <w:noProof/>
            <w:webHidden/>
          </w:rPr>
          <w:fldChar w:fldCharType="separate"/>
        </w:r>
        <w:r w:rsidR="00CD7899">
          <w:rPr>
            <w:noProof/>
            <w:webHidden/>
          </w:rPr>
          <w:t>39</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6" w:history="1">
        <w:r w:rsidR="00CD7899" w:rsidRPr="00555136">
          <w:rPr>
            <w:rStyle w:val="Hyperlink"/>
            <w:noProof/>
          </w:rPr>
          <w:t>3.1</w:t>
        </w:r>
        <w:r w:rsidR="00CD7899">
          <w:rPr>
            <w:rFonts w:asciiTheme="minorHAnsi" w:eastAsiaTheme="minorEastAsia" w:hAnsiTheme="minorHAnsi" w:cstheme="minorBidi"/>
            <w:noProof/>
            <w:lang w:eastAsia="en-US"/>
          </w:rPr>
          <w:tab/>
        </w:r>
        <w:r w:rsidR="00CD7899" w:rsidRPr="00555136">
          <w:rPr>
            <w:rStyle w:val="Hyperlink"/>
            <w:noProof/>
            <w:lang w:val="pt-BR"/>
          </w:rPr>
          <w:t>TPC-E</w:t>
        </w:r>
        <w:r w:rsidR="00CD7899">
          <w:rPr>
            <w:noProof/>
            <w:webHidden/>
          </w:rPr>
          <w:tab/>
        </w:r>
        <w:r w:rsidR="000E0278">
          <w:rPr>
            <w:noProof/>
            <w:webHidden/>
          </w:rPr>
          <w:fldChar w:fldCharType="begin"/>
        </w:r>
        <w:r w:rsidR="00CD7899">
          <w:rPr>
            <w:noProof/>
            <w:webHidden/>
          </w:rPr>
          <w:instrText xml:space="preserve"> PAGEREF _Toc300130096 \h </w:instrText>
        </w:r>
        <w:r w:rsidR="000E0278">
          <w:rPr>
            <w:noProof/>
            <w:webHidden/>
          </w:rPr>
        </w:r>
        <w:r w:rsidR="000E0278">
          <w:rPr>
            <w:noProof/>
            <w:webHidden/>
          </w:rPr>
          <w:fldChar w:fldCharType="separate"/>
        </w:r>
        <w:r w:rsidR="00CD7899">
          <w:rPr>
            <w:noProof/>
            <w:webHidden/>
          </w:rPr>
          <w:t>39</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7" w:history="1">
        <w:r w:rsidR="00CD7899" w:rsidRPr="00555136">
          <w:rPr>
            <w:rStyle w:val="Hyperlink"/>
            <w:noProof/>
          </w:rPr>
          <w:t>3.2</w:t>
        </w:r>
        <w:r w:rsidR="00CD7899">
          <w:rPr>
            <w:rFonts w:asciiTheme="minorHAnsi" w:eastAsiaTheme="minorEastAsia" w:hAnsiTheme="minorHAnsi" w:cstheme="minorBidi"/>
            <w:noProof/>
            <w:lang w:eastAsia="en-US"/>
          </w:rPr>
          <w:tab/>
        </w:r>
        <w:r w:rsidR="00CD7899" w:rsidRPr="00555136">
          <w:rPr>
            <w:rStyle w:val="Hyperlink"/>
            <w:noProof/>
          </w:rPr>
          <w:t>MYSQL</w:t>
        </w:r>
        <w:r w:rsidR="00CD7899">
          <w:rPr>
            <w:noProof/>
            <w:webHidden/>
          </w:rPr>
          <w:tab/>
        </w:r>
        <w:r w:rsidR="000E0278">
          <w:rPr>
            <w:noProof/>
            <w:webHidden/>
          </w:rPr>
          <w:fldChar w:fldCharType="begin"/>
        </w:r>
        <w:r w:rsidR="00CD7899">
          <w:rPr>
            <w:noProof/>
            <w:webHidden/>
          </w:rPr>
          <w:instrText xml:space="preserve"> PAGEREF _Toc300130097 \h </w:instrText>
        </w:r>
        <w:r w:rsidR="000E0278">
          <w:rPr>
            <w:noProof/>
            <w:webHidden/>
          </w:rPr>
        </w:r>
        <w:r w:rsidR="000E0278">
          <w:rPr>
            <w:noProof/>
            <w:webHidden/>
          </w:rPr>
          <w:fldChar w:fldCharType="separate"/>
        </w:r>
        <w:r w:rsidR="00CD7899">
          <w:rPr>
            <w:noProof/>
            <w:webHidden/>
          </w:rPr>
          <w:t>43</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8" w:history="1">
        <w:r w:rsidR="00CD7899" w:rsidRPr="00555136">
          <w:rPr>
            <w:rStyle w:val="Hyperlink"/>
            <w:noProof/>
          </w:rPr>
          <w:t>3.3</w:t>
        </w:r>
        <w:r w:rsidR="00CD7899">
          <w:rPr>
            <w:rFonts w:asciiTheme="minorHAnsi" w:eastAsiaTheme="minorEastAsia" w:hAnsiTheme="minorHAnsi" w:cstheme="minorBidi"/>
            <w:noProof/>
            <w:lang w:eastAsia="en-US"/>
          </w:rPr>
          <w:tab/>
        </w:r>
        <w:r w:rsidR="00CD7899" w:rsidRPr="00555136">
          <w:rPr>
            <w:rStyle w:val="Hyperlink"/>
            <w:noProof/>
            <w:lang w:val="pt-BR"/>
          </w:rPr>
          <w:t>SEDNA</w:t>
        </w:r>
        <w:r w:rsidR="00CD7899">
          <w:rPr>
            <w:noProof/>
            <w:webHidden/>
          </w:rPr>
          <w:tab/>
        </w:r>
        <w:r w:rsidR="000E0278">
          <w:rPr>
            <w:noProof/>
            <w:webHidden/>
          </w:rPr>
          <w:fldChar w:fldCharType="begin"/>
        </w:r>
        <w:r w:rsidR="00CD7899">
          <w:rPr>
            <w:noProof/>
            <w:webHidden/>
          </w:rPr>
          <w:instrText xml:space="preserve"> PAGEREF _Toc300130098 \h </w:instrText>
        </w:r>
        <w:r w:rsidR="000E0278">
          <w:rPr>
            <w:noProof/>
            <w:webHidden/>
          </w:rPr>
        </w:r>
        <w:r w:rsidR="000E0278">
          <w:rPr>
            <w:noProof/>
            <w:webHidden/>
          </w:rPr>
          <w:fldChar w:fldCharType="separate"/>
        </w:r>
        <w:r w:rsidR="00CD7899">
          <w:rPr>
            <w:noProof/>
            <w:webHidden/>
          </w:rPr>
          <w:t>46</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099" w:history="1">
        <w:r w:rsidR="00CD7899" w:rsidRPr="00555136">
          <w:rPr>
            <w:rStyle w:val="Hyperlink"/>
            <w:noProof/>
          </w:rPr>
          <w:t>3.4</w:t>
        </w:r>
        <w:r w:rsidR="00CD7899">
          <w:rPr>
            <w:rFonts w:asciiTheme="minorHAnsi" w:eastAsiaTheme="minorEastAsia" w:hAnsiTheme="minorHAnsi" w:cstheme="minorBidi"/>
            <w:noProof/>
            <w:lang w:eastAsia="en-US"/>
          </w:rPr>
          <w:tab/>
        </w:r>
        <w:r w:rsidR="00CD7899" w:rsidRPr="00555136">
          <w:rPr>
            <w:rStyle w:val="Hyperlink"/>
            <w:noProof/>
            <w:lang w:val="pt-BR"/>
          </w:rPr>
          <w:t>CASSANDRA</w:t>
        </w:r>
        <w:r w:rsidR="00CD7899">
          <w:rPr>
            <w:noProof/>
            <w:webHidden/>
          </w:rPr>
          <w:tab/>
        </w:r>
        <w:r w:rsidR="000E0278">
          <w:rPr>
            <w:noProof/>
            <w:webHidden/>
          </w:rPr>
          <w:fldChar w:fldCharType="begin"/>
        </w:r>
        <w:r w:rsidR="00CD7899">
          <w:rPr>
            <w:noProof/>
            <w:webHidden/>
          </w:rPr>
          <w:instrText xml:space="preserve"> PAGEREF _Toc300130099 \h </w:instrText>
        </w:r>
        <w:r w:rsidR="000E0278">
          <w:rPr>
            <w:noProof/>
            <w:webHidden/>
          </w:rPr>
        </w:r>
        <w:r w:rsidR="000E0278">
          <w:rPr>
            <w:noProof/>
            <w:webHidden/>
          </w:rPr>
          <w:fldChar w:fldCharType="separate"/>
        </w:r>
        <w:r w:rsidR="00CD7899">
          <w:rPr>
            <w:noProof/>
            <w:webHidden/>
          </w:rPr>
          <w:t>56</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100" w:history="1">
        <w:r w:rsidR="00CD7899" w:rsidRPr="00555136">
          <w:rPr>
            <w:rStyle w:val="Hyperlink"/>
            <w:noProof/>
          </w:rPr>
          <w:t>3.5</w:t>
        </w:r>
        <w:r w:rsidR="00CD7899">
          <w:rPr>
            <w:rFonts w:asciiTheme="minorHAnsi" w:eastAsiaTheme="minorEastAsia" w:hAnsiTheme="minorHAnsi" w:cstheme="minorBidi"/>
            <w:noProof/>
            <w:lang w:eastAsia="en-US"/>
          </w:rPr>
          <w:tab/>
        </w:r>
        <w:r w:rsidR="00CD7899" w:rsidRPr="00555136">
          <w:rPr>
            <w:rStyle w:val="Hyperlink"/>
            <w:noProof/>
            <w:lang w:val="pt-BR"/>
          </w:rPr>
          <w:t>MONGODB</w:t>
        </w:r>
        <w:r w:rsidR="00CD7899">
          <w:rPr>
            <w:noProof/>
            <w:webHidden/>
          </w:rPr>
          <w:tab/>
        </w:r>
        <w:r w:rsidR="000E0278">
          <w:rPr>
            <w:noProof/>
            <w:webHidden/>
          </w:rPr>
          <w:fldChar w:fldCharType="begin"/>
        </w:r>
        <w:r w:rsidR="00CD7899">
          <w:rPr>
            <w:noProof/>
            <w:webHidden/>
          </w:rPr>
          <w:instrText xml:space="preserve"> PAGEREF _Toc300130100 \h </w:instrText>
        </w:r>
        <w:r w:rsidR="000E0278">
          <w:rPr>
            <w:noProof/>
            <w:webHidden/>
          </w:rPr>
        </w:r>
        <w:r w:rsidR="000E0278">
          <w:rPr>
            <w:noProof/>
            <w:webHidden/>
          </w:rPr>
          <w:fldChar w:fldCharType="separate"/>
        </w:r>
        <w:r w:rsidR="00CD7899">
          <w:rPr>
            <w:noProof/>
            <w:webHidden/>
          </w:rPr>
          <w:t>63</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101" w:history="1">
        <w:r w:rsidR="00CD7899" w:rsidRPr="00555136">
          <w:rPr>
            <w:rStyle w:val="Hyperlink"/>
            <w:noProof/>
          </w:rPr>
          <w:t>3.6</w:t>
        </w:r>
        <w:r w:rsidR="00CD7899">
          <w:rPr>
            <w:rFonts w:asciiTheme="minorHAnsi" w:eastAsiaTheme="minorEastAsia" w:hAnsiTheme="minorHAnsi" w:cstheme="minorBidi"/>
            <w:noProof/>
            <w:lang w:eastAsia="en-US"/>
          </w:rPr>
          <w:tab/>
        </w:r>
        <w:r w:rsidR="00CD7899" w:rsidRPr="00555136">
          <w:rPr>
            <w:rStyle w:val="Hyperlink"/>
            <w:noProof/>
            <w:lang w:val="pt-BR"/>
          </w:rPr>
          <w:t>REDIS</w:t>
        </w:r>
        <w:r w:rsidR="00CD7899">
          <w:rPr>
            <w:noProof/>
            <w:webHidden/>
          </w:rPr>
          <w:tab/>
        </w:r>
        <w:r w:rsidR="000E0278">
          <w:rPr>
            <w:noProof/>
            <w:webHidden/>
          </w:rPr>
          <w:fldChar w:fldCharType="begin"/>
        </w:r>
        <w:r w:rsidR="00CD7899">
          <w:rPr>
            <w:noProof/>
            <w:webHidden/>
          </w:rPr>
          <w:instrText xml:space="preserve"> PAGEREF _Toc300130101 \h </w:instrText>
        </w:r>
        <w:r w:rsidR="000E0278">
          <w:rPr>
            <w:noProof/>
            <w:webHidden/>
          </w:rPr>
        </w:r>
        <w:r w:rsidR="000E0278">
          <w:rPr>
            <w:noProof/>
            <w:webHidden/>
          </w:rPr>
          <w:fldChar w:fldCharType="separate"/>
        </w:r>
        <w:r w:rsidR="00CD7899">
          <w:rPr>
            <w:noProof/>
            <w:webHidden/>
          </w:rPr>
          <w:t>69</w:t>
        </w:r>
        <w:r w:rsidR="000E0278">
          <w:rPr>
            <w:noProof/>
            <w:webHidden/>
          </w:rPr>
          <w:fldChar w:fldCharType="end"/>
        </w:r>
      </w:hyperlink>
    </w:p>
    <w:p w:rsidR="00CD7899" w:rsidRDefault="002C60C2">
      <w:pPr>
        <w:pStyle w:val="Sumrio1"/>
        <w:tabs>
          <w:tab w:val="left" w:pos="660"/>
          <w:tab w:val="right" w:leader="dot" w:pos="9060"/>
        </w:tabs>
        <w:rPr>
          <w:rFonts w:asciiTheme="minorHAnsi" w:eastAsiaTheme="minorEastAsia" w:hAnsiTheme="minorHAnsi" w:cstheme="minorBidi"/>
          <w:noProof/>
          <w:lang w:eastAsia="en-US"/>
        </w:rPr>
      </w:pPr>
      <w:hyperlink w:anchor="_Toc300130102" w:history="1">
        <w:r w:rsidR="00CD7899" w:rsidRPr="00555136">
          <w:rPr>
            <w:rStyle w:val="Hyperlink"/>
            <w:noProof/>
          </w:rPr>
          <w:t>3.7</w:t>
        </w:r>
        <w:r w:rsidR="00CD7899">
          <w:rPr>
            <w:rFonts w:asciiTheme="minorHAnsi" w:eastAsiaTheme="minorEastAsia" w:hAnsiTheme="minorHAnsi" w:cstheme="minorBidi"/>
            <w:noProof/>
            <w:lang w:eastAsia="en-US"/>
          </w:rPr>
          <w:tab/>
        </w:r>
        <w:r w:rsidR="00CD7899" w:rsidRPr="00555136">
          <w:rPr>
            <w:rStyle w:val="Hyperlink"/>
            <w:noProof/>
            <w:lang w:val="pt-BR"/>
          </w:rPr>
          <w:t>CONSIDERAÇÕES FINAIS</w:t>
        </w:r>
        <w:r w:rsidR="00CD7899">
          <w:rPr>
            <w:noProof/>
            <w:webHidden/>
          </w:rPr>
          <w:tab/>
        </w:r>
        <w:r w:rsidR="000E0278">
          <w:rPr>
            <w:noProof/>
            <w:webHidden/>
          </w:rPr>
          <w:fldChar w:fldCharType="begin"/>
        </w:r>
        <w:r w:rsidR="00CD7899">
          <w:rPr>
            <w:noProof/>
            <w:webHidden/>
          </w:rPr>
          <w:instrText xml:space="preserve"> PAGEREF _Toc300130102 \h </w:instrText>
        </w:r>
        <w:r w:rsidR="000E0278">
          <w:rPr>
            <w:noProof/>
            <w:webHidden/>
          </w:rPr>
        </w:r>
        <w:r w:rsidR="000E0278">
          <w:rPr>
            <w:noProof/>
            <w:webHidden/>
          </w:rPr>
          <w:fldChar w:fldCharType="separate"/>
        </w:r>
        <w:r w:rsidR="00CD7899">
          <w:rPr>
            <w:noProof/>
            <w:webHidden/>
          </w:rPr>
          <w:t>76</w:t>
        </w:r>
        <w:r w:rsidR="000E0278">
          <w:rPr>
            <w:noProof/>
            <w:webHidden/>
          </w:rPr>
          <w:fldChar w:fldCharType="end"/>
        </w:r>
      </w:hyperlink>
    </w:p>
    <w:p w:rsidR="00CD7899" w:rsidRDefault="002C60C2">
      <w:pPr>
        <w:pStyle w:val="Sumrio1"/>
        <w:tabs>
          <w:tab w:val="left" w:pos="440"/>
          <w:tab w:val="right" w:leader="dot" w:pos="9060"/>
        </w:tabs>
        <w:rPr>
          <w:rFonts w:asciiTheme="minorHAnsi" w:eastAsiaTheme="minorEastAsia" w:hAnsiTheme="minorHAnsi" w:cstheme="minorBidi"/>
          <w:noProof/>
          <w:lang w:eastAsia="en-US"/>
        </w:rPr>
      </w:pPr>
      <w:hyperlink w:anchor="_Toc300130103" w:history="1">
        <w:r w:rsidR="00CD7899" w:rsidRPr="00555136">
          <w:rPr>
            <w:rStyle w:val="Hyperlink"/>
            <w:noProof/>
          </w:rPr>
          <w:t>4</w:t>
        </w:r>
        <w:r w:rsidR="00CD7899">
          <w:rPr>
            <w:rFonts w:asciiTheme="minorHAnsi" w:eastAsiaTheme="minorEastAsia" w:hAnsiTheme="minorHAnsi" w:cstheme="minorBidi"/>
            <w:noProof/>
            <w:lang w:eastAsia="en-US"/>
          </w:rPr>
          <w:tab/>
        </w:r>
        <w:r w:rsidR="00CD7899" w:rsidRPr="00555136">
          <w:rPr>
            <w:rStyle w:val="Hyperlink"/>
            <w:noProof/>
          </w:rPr>
          <w:t>CONCLUSÃO</w:t>
        </w:r>
        <w:r w:rsidR="00CD7899">
          <w:rPr>
            <w:noProof/>
            <w:webHidden/>
          </w:rPr>
          <w:tab/>
        </w:r>
        <w:r w:rsidR="000E0278">
          <w:rPr>
            <w:noProof/>
            <w:webHidden/>
          </w:rPr>
          <w:fldChar w:fldCharType="begin"/>
        </w:r>
        <w:r w:rsidR="00CD7899">
          <w:rPr>
            <w:noProof/>
            <w:webHidden/>
          </w:rPr>
          <w:instrText xml:space="preserve"> PAGEREF _Toc300130103 \h </w:instrText>
        </w:r>
        <w:r w:rsidR="000E0278">
          <w:rPr>
            <w:noProof/>
            <w:webHidden/>
          </w:rPr>
        </w:r>
        <w:r w:rsidR="000E0278">
          <w:rPr>
            <w:noProof/>
            <w:webHidden/>
          </w:rPr>
          <w:fldChar w:fldCharType="separate"/>
        </w:r>
        <w:r w:rsidR="00CD7899">
          <w:rPr>
            <w:noProof/>
            <w:webHidden/>
          </w:rPr>
          <w:t>78</w:t>
        </w:r>
        <w:r w:rsidR="000E0278">
          <w:rPr>
            <w:noProof/>
            <w:webHidden/>
          </w:rPr>
          <w:fldChar w:fldCharType="end"/>
        </w:r>
      </w:hyperlink>
    </w:p>
    <w:p w:rsidR="00CD7899" w:rsidRDefault="002C60C2">
      <w:pPr>
        <w:pStyle w:val="Sumrio1"/>
        <w:tabs>
          <w:tab w:val="left" w:pos="440"/>
          <w:tab w:val="right" w:leader="dot" w:pos="9060"/>
        </w:tabs>
        <w:rPr>
          <w:rFonts w:asciiTheme="minorHAnsi" w:eastAsiaTheme="minorEastAsia" w:hAnsiTheme="minorHAnsi" w:cstheme="minorBidi"/>
          <w:noProof/>
          <w:lang w:eastAsia="en-US"/>
        </w:rPr>
      </w:pPr>
      <w:hyperlink w:anchor="_Toc300130104" w:history="1">
        <w:r w:rsidR="00CD7899" w:rsidRPr="00555136">
          <w:rPr>
            <w:rStyle w:val="Hyperlink"/>
            <w:noProof/>
          </w:rPr>
          <w:t>5</w:t>
        </w:r>
        <w:r w:rsidR="00CD7899">
          <w:rPr>
            <w:rFonts w:asciiTheme="minorHAnsi" w:eastAsiaTheme="minorEastAsia" w:hAnsiTheme="minorHAnsi" w:cstheme="minorBidi"/>
            <w:noProof/>
            <w:lang w:eastAsia="en-US"/>
          </w:rPr>
          <w:tab/>
        </w:r>
        <w:r w:rsidR="00CD7899" w:rsidRPr="00555136">
          <w:rPr>
            <w:rStyle w:val="Hyperlink"/>
            <w:noProof/>
          </w:rPr>
          <w:t>REFERÊNCIAS BIBLIOGRÁFICAS</w:t>
        </w:r>
        <w:r w:rsidR="00CD7899">
          <w:rPr>
            <w:noProof/>
            <w:webHidden/>
          </w:rPr>
          <w:tab/>
        </w:r>
        <w:r w:rsidR="000E0278">
          <w:rPr>
            <w:noProof/>
            <w:webHidden/>
          </w:rPr>
          <w:fldChar w:fldCharType="begin"/>
        </w:r>
        <w:r w:rsidR="00CD7899">
          <w:rPr>
            <w:noProof/>
            <w:webHidden/>
          </w:rPr>
          <w:instrText xml:space="preserve"> PAGEREF _Toc300130104 \h </w:instrText>
        </w:r>
        <w:r w:rsidR="000E0278">
          <w:rPr>
            <w:noProof/>
            <w:webHidden/>
          </w:rPr>
        </w:r>
        <w:r w:rsidR="000E0278">
          <w:rPr>
            <w:noProof/>
            <w:webHidden/>
          </w:rPr>
          <w:fldChar w:fldCharType="separate"/>
        </w:r>
        <w:r w:rsidR="00CD7899">
          <w:rPr>
            <w:noProof/>
            <w:webHidden/>
          </w:rPr>
          <w:t>79</w:t>
        </w:r>
        <w:r w:rsidR="000E0278">
          <w:rPr>
            <w:noProof/>
            <w:webHidden/>
          </w:rPr>
          <w:fldChar w:fldCharType="end"/>
        </w:r>
      </w:hyperlink>
    </w:p>
    <w:p w:rsidR="00943916" w:rsidRDefault="000E0278" w:rsidP="00D851B8">
      <w:pPr>
        <w:pStyle w:val="Sumrio1"/>
        <w:tabs>
          <w:tab w:val="left" w:pos="849"/>
          <w:tab w:val="right" w:pos="9060"/>
        </w:tabs>
        <w:rPr>
          <w:rFonts w:ascii="Times New Roman" w:hAnsi="Times New Roman" w:cs="Times New Roman"/>
          <w:sz w:val="24"/>
          <w:szCs w:val="24"/>
          <w:lang w:val="pt-BR"/>
        </w:rPr>
      </w:pPr>
      <w:r>
        <w:rPr>
          <w:rFonts w:ascii="Times New Roman" w:hAnsi="Times New Roman" w:cs="Times New Roman"/>
          <w:sz w:val="24"/>
          <w:szCs w:val="24"/>
          <w:lang w:val="pt-BR"/>
        </w:rPr>
        <w:fldChar w:fldCharType="end"/>
      </w:r>
    </w:p>
    <w:p w:rsidR="00943916" w:rsidRDefault="00943916" w:rsidP="00943916">
      <w:pPr>
        <w:rPr>
          <w:lang w:val="pt-BR"/>
        </w:rPr>
      </w:pPr>
    </w:p>
    <w:p w:rsidR="00943916" w:rsidRDefault="00943916" w:rsidP="00943916">
      <w:pPr>
        <w:rPr>
          <w:lang w:val="pt-BR"/>
        </w:rPr>
      </w:pPr>
    </w:p>
    <w:p w:rsidR="00943916" w:rsidRDefault="00943916" w:rsidP="00943916">
      <w:pPr>
        <w:rPr>
          <w:lang w:val="pt-BR"/>
        </w:rPr>
      </w:pPr>
    </w:p>
    <w:p w:rsidR="00943916" w:rsidRPr="00575D23" w:rsidRDefault="00943916" w:rsidP="00943916">
      <w:pPr>
        <w:pStyle w:val="Ttulo"/>
        <w:outlineLvl w:val="0"/>
        <w:rPr>
          <w:sz w:val="22"/>
          <w:szCs w:val="22"/>
        </w:rPr>
      </w:pPr>
      <w:r>
        <w:br w:type="page"/>
      </w:r>
      <w:bookmarkStart w:id="2" w:name="_Ref294619521"/>
      <w:bookmarkStart w:id="3" w:name="_Toc298169240"/>
      <w:bookmarkStart w:id="4" w:name="_Toc300130083"/>
      <w:r w:rsidRPr="00575D23">
        <w:rPr>
          <w:sz w:val="22"/>
          <w:szCs w:val="22"/>
        </w:rPr>
        <w:lastRenderedPageBreak/>
        <w:t>INTRODUÇÃO</w:t>
      </w:r>
      <w:bookmarkEnd w:id="2"/>
      <w:bookmarkEnd w:id="3"/>
      <w:bookmarkEnd w:id="4"/>
    </w:p>
    <w:p w:rsidR="00943916" w:rsidRPr="00575D23" w:rsidRDefault="00943916" w:rsidP="00943916">
      <w:pPr>
        <w:pStyle w:val="SubTitulo1"/>
        <w:outlineLvl w:val="0"/>
        <w:rPr>
          <w:sz w:val="22"/>
          <w:szCs w:val="22"/>
        </w:rPr>
      </w:pPr>
      <w:bookmarkStart w:id="5" w:name="_Toc298169241"/>
      <w:bookmarkStart w:id="6" w:name="_Toc300130084"/>
      <w:r w:rsidRPr="00575D23">
        <w:rPr>
          <w:sz w:val="22"/>
          <w:szCs w:val="22"/>
        </w:rPr>
        <w:t>MOTIVAÇÃO</w:t>
      </w:r>
      <w:bookmarkEnd w:id="5"/>
      <w:bookmarkEnd w:id="6"/>
    </w:p>
    <w:p w:rsidR="00943916" w:rsidRPr="00006C0D" w:rsidRDefault="002255FC" w:rsidP="00943916">
      <w:pPr>
        <w:pStyle w:val="TXT"/>
        <w:rPr>
          <w:sz w:val="22"/>
          <w:szCs w:val="22"/>
          <w:lang w:val="pt-BR"/>
        </w:rPr>
      </w:pPr>
      <w:r w:rsidRPr="002255FC">
        <w:rPr>
          <w:lang w:val="pt-BR"/>
        </w:rPr>
        <w:tab/>
      </w:r>
      <w:r w:rsidRPr="002255FC">
        <w:rPr>
          <w:sz w:val="22"/>
          <w:szCs w:val="22"/>
          <w:lang w:val="pt-BR"/>
        </w:rPr>
        <w:t xml:space="preserve">Atualmente, </w:t>
      </w:r>
      <w:proofErr w:type="gramStart"/>
      <w:r w:rsidRPr="002255FC">
        <w:rPr>
          <w:sz w:val="22"/>
          <w:szCs w:val="22"/>
          <w:lang w:val="pt-BR"/>
        </w:rPr>
        <w:t xml:space="preserve">a maioria das grandes aplicações </w:t>
      </w:r>
      <w:r w:rsidRPr="002255FC">
        <w:rPr>
          <w:i/>
          <w:sz w:val="22"/>
          <w:szCs w:val="22"/>
          <w:lang w:val="pt-BR"/>
        </w:rPr>
        <w:t>web</w:t>
      </w:r>
      <w:r w:rsidRPr="002255FC">
        <w:rPr>
          <w:sz w:val="22"/>
          <w:szCs w:val="22"/>
          <w:lang w:val="pt-BR"/>
        </w:rPr>
        <w:t xml:space="preserve"> encaram</w:t>
      </w:r>
      <w:proofErr w:type="gramEnd"/>
      <w:r w:rsidRPr="002255FC">
        <w:rPr>
          <w:sz w:val="22"/>
          <w:szCs w:val="22"/>
          <w:lang w:val="pt-BR"/>
        </w:rPr>
        <w:t xml:space="preserve"> um grande desafio: servir milhões de usuários distribuídos por todo o mundo, os quais esperam que o serviço esteja disponível a todo tempo. As grandes aplicações de sucesso não possuem apenas uma grande base de usuários</w:t>
      </w:r>
      <w:r w:rsidR="00ED05F7">
        <w:rPr>
          <w:sz w:val="22"/>
          <w:szCs w:val="22"/>
          <w:lang w:val="pt-BR"/>
        </w:rPr>
        <w:t>.</w:t>
      </w:r>
      <w:r w:rsidRPr="002255FC">
        <w:rPr>
          <w:sz w:val="22"/>
          <w:szCs w:val="22"/>
          <w:lang w:val="pt-BR"/>
        </w:rPr>
        <w:t xml:space="preserve"> </w:t>
      </w:r>
      <w:r w:rsidR="00ED05F7">
        <w:rPr>
          <w:sz w:val="22"/>
          <w:szCs w:val="22"/>
          <w:lang w:val="pt-BR"/>
        </w:rPr>
        <w:t>E</w:t>
      </w:r>
      <w:r w:rsidRPr="002255FC">
        <w:rPr>
          <w:sz w:val="22"/>
          <w:szCs w:val="22"/>
          <w:lang w:val="pt-BR"/>
        </w:rPr>
        <w:t xml:space="preserve">las também estão crescendo mais rapidamente do que o desempenho do </w:t>
      </w:r>
      <w:r w:rsidRPr="002255FC">
        <w:rPr>
          <w:i/>
          <w:sz w:val="22"/>
          <w:szCs w:val="22"/>
          <w:lang w:val="pt-BR"/>
        </w:rPr>
        <w:t>hardware</w:t>
      </w:r>
      <w:r w:rsidR="00765684" w:rsidRPr="004A61FE">
        <w:rPr>
          <w:sz w:val="22"/>
          <w:szCs w:val="22"/>
          <w:lang w:val="pt-BR"/>
        </w:rPr>
        <w:t xml:space="preserve"> </w:t>
      </w:r>
      <w:r w:rsidR="000E0278">
        <w:rPr>
          <w:sz w:val="22"/>
          <w:szCs w:val="22"/>
          <w:lang w:val="pt-BR"/>
        </w:rPr>
        <w:fldChar w:fldCharType="begin"/>
      </w:r>
      <w:r w:rsidR="00765684">
        <w:rPr>
          <w:sz w:val="22"/>
          <w:szCs w:val="22"/>
          <w:lang w:val="pt-BR"/>
        </w:rPr>
        <w:instrText xml:space="preserve"> ADDIN ZOTERO_ITEM {"citationID":"2aqipang7a","citationItems":[{"uri":["http://zotero.org/groups/43707/items/2BVGNZTI"]}]} </w:instrText>
      </w:r>
      <w:r w:rsidR="000E0278">
        <w:rPr>
          <w:sz w:val="22"/>
          <w:szCs w:val="22"/>
          <w:lang w:val="pt-BR"/>
        </w:rPr>
        <w:fldChar w:fldCharType="separate"/>
      </w:r>
      <w:r w:rsidR="00931581" w:rsidRPr="00E33955">
        <w:rPr>
          <w:sz w:val="22"/>
          <w:lang w:val="pt-BR"/>
        </w:rPr>
        <w:t>(STEPPAT</w:t>
      </w:r>
      <w:r w:rsidR="00931581" w:rsidRPr="00E33955">
        <w:rPr>
          <w:sz w:val="22"/>
          <w:u w:val="single"/>
          <w:lang w:val="pt-BR"/>
        </w:rPr>
        <w:t>,</w:t>
      </w:r>
      <w:r w:rsidR="00931581" w:rsidRPr="00E33955">
        <w:rPr>
          <w:sz w:val="22"/>
          <w:lang w:val="pt-BR"/>
        </w:rPr>
        <w:t xml:space="preserve"> 2009)</w:t>
      </w:r>
      <w:r w:rsidR="000E0278">
        <w:rPr>
          <w:sz w:val="22"/>
          <w:szCs w:val="22"/>
          <w:lang w:val="pt-BR"/>
        </w:rPr>
        <w:fldChar w:fldCharType="end"/>
      </w:r>
      <w:r w:rsidRPr="002255FC">
        <w:rPr>
          <w:sz w:val="22"/>
          <w:szCs w:val="22"/>
          <w:lang w:val="pt-BR"/>
        </w:rPr>
        <w:t xml:space="preserve">. Sendo assim, </w:t>
      </w:r>
      <w:r w:rsidR="007C0CF3">
        <w:rPr>
          <w:sz w:val="22"/>
          <w:szCs w:val="22"/>
          <w:lang w:val="pt-BR"/>
        </w:rPr>
        <w:t>tais</w:t>
      </w:r>
      <w:r w:rsidRPr="002255FC">
        <w:rPr>
          <w:sz w:val="22"/>
          <w:szCs w:val="22"/>
          <w:lang w:val="pt-BR"/>
        </w:rPr>
        <w:t xml:space="preserve"> aplicações </w:t>
      </w:r>
      <w:r w:rsidR="007C0CF3">
        <w:rPr>
          <w:sz w:val="22"/>
          <w:szCs w:val="22"/>
          <w:lang w:val="pt-BR"/>
        </w:rPr>
        <w:t xml:space="preserve">precisam </w:t>
      </w:r>
      <w:r w:rsidRPr="002255FC">
        <w:rPr>
          <w:sz w:val="22"/>
          <w:szCs w:val="22"/>
          <w:lang w:val="pt-BR"/>
        </w:rPr>
        <w:t>possuir a habilidade de escalar.</w:t>
      </w:r>
    </w:p>
    <w:p w:rsidR="00943916" w:rsidRDefault="002255FC" w:rsidP="00943916">
      <w:pPr>
        <w:pStyle w:val="TXT"/>
        <w:rPr>
          <w:sz w:val="22"/>
          <w:lang w:val="pt-BR"/>
        </w:rPr>
      </w:pPr>
      <w:r w:rsidRPr="002255FC">
        <w:rPr>
          <w:sz w:val="22"/>
          <w:szCs w:val="22"/>
          <w:lang w:val="pt-BR"/>
        </w:rPr>
        <w:tab/>
        <w:t xml:space="preserve">A necessidade de escalar as aplicações varia dependendo dos objetivos de cada uma. Algumas precisam da habilidade de servir um grande número de usuários ao mesmo tempo, outras </w:t>
      </w:r>
      <w:r w:rsidR="00F36EBE" w:rsidRPr="004A61FE">
        <w:rPr>
          <w:sz w:val="22"/>
          <w:szCs w:val="22"/>
          <w:lang w:val="pt-BR"/>
        </w:rPr>
        <w:t xml:space="preserve">possuem </w:t>
      </w:r>
      <w:r w:rsidRPr="002255FC">
        <w:rPr>
          <w:sz w:val="22"/>
          <w:szCs w:val="22"/>
          <w:lang w:val="pt-BR"/>
        </w:rPr>
        <w:t>a necessidade de armazenar de maneira distribuída grandes volumes de dados. Algumas aplicações com caráter social, como as conhecidas redes de relacionamento, podem precisar escalar com ambos objetivos.</w:t>
      </w:r>
    </w:p>
    <w:p w:rsidR="00F066E8" w:rsidRPr="00F066E8" w:rsidRDefault="00F066E8" w:rsidP="00943916">
      <w:pPr>
        <w:pStyle w:val="TXT"/>
        <w:rPr>
          <w:sz w:val="22"/>
          <w:szCs w:val="22"/>
          <w:lang w:val="pt-BR"/>
        </w:rPr>
      </w:pPr>
      <w:r>
        <w:rPr>
          <w:sz w:val="22"/>
          <w:szCs w:val="22"/>
          <w:lang w:val="pt-BR"/>
        </w:rPr>
        <w:tab/>
        <w:t xml:space="preserve">O </w:t>
      </w:r>
      <w:proofErr w:type="gramStart"/>
      <w:r w:rsidRPr="00F066E8">
        <w:rPr>
          <w:i/>
          <w:sz w:val="22"/>
          <w:szCs w:val="22"/>
          <w:lang w:val="pt-BR"/>
        </w:rPr>
        <w:t>NoSQL</w:t>
      </w:r>
      <w:proofErr w:type="gramEnd"/>
      <w:r>
        <w:rPr>
          <w:sz w:val="22"/>
          <w:szCs w:val="22"/>
          <w:lang w:val="pt-BR"/>
        </w:rPr>
        <w:t xml:space="preserve"> é um movimento que surgiu no início de 2009, com a intenção original de desenvolver bancos de dados modernos, voltados para a </w:t>
      </w:r>
      <w:r w:rsidRPr="00F066E8">
        <w:rPr>
          <w:i/>
          <w:sz w:val="22"/>
          <w:szCs w:val="22"/>
          <w:lang w:val="pt-BR"/>
        </w:rPr>
        <w:t>web</w:t>
      </w:r>
      <w:r>
        <w:rPr>
          <w:sz w:val="22"/>
          <w:szCs w:val="22"/>
          <w:lang w:val="pt-BR"/>
        </w:rPr>
        <w:t xml:space="preserve"> e escaláveis. O termo </w:t>
      </w:r>
      <w:proofErr w:type="gramStart"/>
      <w:r w:rsidRPr="00F066E8">
        <w:rPr>
          <w:i/>
          <w:sz w:val="22"/>
          <w:szCs w:val="22"/>
          <w:lang w:val="pt-BR"/>
        </w:rPr>
        <w:t>NoSQL</w:t>
      </w:r>
      <w:proofErr w:type="gramEnd"/>
      <w:r>
        <w:rPr>
          <w:sz w:val="22"/>
          <w:szCs w:val="22"/>
          <w:lang w:val="pt-BR"/>
        </w:rPr>
        <w:t xml:space="preserve"> é a abreviação de </w:t>
      </w:r>
      <w:r w:rsidRPr="00F066E8">
        <w:rPr>
          <w:i/>
          <w:sz w:val="22"/>
          <w:szCs w:val="22"/>
          <w:lang w:val="pt-BR"/>
        </w:rPr>
        <w:t>Not Only SQL</w:t>
      </w:r>
      <w:r>
        <w:rPr>
          <w:sz w:val="22"/>
          <w:szCs w:val="22"/>
          <w:lang w:val="pt-BR"/>
        </w:rPr>
        <w:t xml:space="preserve">. Essa terminologia designada pela comunidade sugere a idéia de que o </w:t>
      </w:r>
      <w:r w:rsidRPr="00F066E8">
        <w:rPr>
          <w:i/>
          <w:sz w:val="22"/>
          <w:szCs w:val="22"/>
          <w:lang w:val="pt-BR"/>
        </w:rPr>
        <w:t>SQL</w:t>
      </w:r>
      <w:r>
        <w:rPr>
          <w:sz w:val="22"/>
          <w:szCs w:val="22"/>
          <w:lang w:val="pt-BR"/>
        </w:rPr>
        <w:t xml:space="preserve"> não é necessariamente a única opção que existe para o desenvolvimento de aplicações, principalmente aplicações </w:t>
      </w:r>
      <w:r w:rsidRPr="00F066E8">
        <w:rPr>
          <w:i/>
          <w:sz w:val="22"/>
          <w:szCs w:val="22"/>
          <w:lang w:val="pt-BR"/>
        </w:rPr>
        <w:t>web</w:t>
      </w:r>
      <w:r w:rsidRPr="00F066E8">
        <w:rPr>
          <w:sz w:val="22"/>
          <w:szCs w:val="22"/>
          <w:lang w:val="pt-BR"/>
        </w:rPr>
        <w:t xml:space="preserve"> </w:t>
      </w:r>
      <w:r w:rsidR="000E0278">
        <w:rPr>
          <w:sz w:val="22"/>
          <w:szCs w:val="22"/>
          <w:lang w:val="pt-BR"/>
        </w:rPr>
        <w:fldChar w:fldCharType="begin"/>
      </w:r>
      <w:r w:rsidR="00CE4D56">
        <w:rPr>
          <w:sz w:val="22"/>
          <w:szCs w:val="22"/>
          <w:lang w:val="pt-BR"/>
        </w:rPr>
        <w:instrText xml:space="preserve"> ADDIN ZOTERO_ITEM {"citationID":"110sg4gju7","citationItems":[{"uri":["http://zotero.org/groups/43707/items/P8DRGB8Z"]}]} </w:instrText>
      </w:r>
      <w:r w:rsidR="000E0278">
        <w:rPr>
          <w:sz w:val="22"/>
          <w:szCs w:val="22"/>
          <w:lang w:val="pt-BR"/>
        </w:rPr>
        <w:fldChar w:fldCharType="separate"/>
      </w:r>
      <w:r w:rsidR="00931581" w:rsidRPr="00E33955">
        <w:rPr>
          <w:sz w:val="22"/>
          <w:lang w:val="pt-BR"/>
        </w:rPr>
        <w:t>(POPESCU, 2009)</w:t>
      </w:r>
      <w:r w:rsidR="000E0278">
        <w:rPr>
          <w:sz w:val="22"/>
          <w:szCs w:val="22"/>
          <w:lang w:val="pt-BR"/>
        </w:rPr>
        <w:fldChar w:fldCharType="end"/>
      </w:r>
      <w:r>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t xml:space="preserve">A grande motivação para o movimento </w:t>
      </w:r>
      <w:proofErr w:type="gramStart"/>
      <w:r w:rsidRPr="002255FC">
        <w:rPr>
          <w:i/>
          <w:sz w:val="22"/>
          <w:szCs w:val="22"/>
          <w:lang w:val="pt-BR"/>
        </w:rPr>
        <w:t>NoSQL</w:t>
      </w:r>
      <w:proofErr w:type="gramEnd"/>
      <w:r w:rsidRPr="002255FC">
        <w:rPr>
          <w:sz w:val="22"/>
          <w:szCs w:val="22"/>
          <w:lang w:val="pt-BR"/>
        </w:rPr>
        <w:t xml:space="preserve"> foi resolver o problema de escalabildade dos bancos tradicionais. Pode ser muito caro e complexo escalar um banco </w:t>
      </w:r>
      <w:r w:rsidR="00ED05F7">
        <w:rPr>
          <w:sz w:val="22"/>
          <w:szCs w:val="22"/>
          <w:lang w:val="pt-BR"/>
        </w:rPr>
        <w:t>de dados relacional (cuja linguagem de consulta é o SQL)</w:t>
      </w:r>
      <w:r w:rsidRPr="002255FC">
        <w:rPr>
          <w:sz w:val="22"/>
          <w:szCs w:val="22"/>
          <w:lang w:val="pt-BR"/>
        </w:rPr>
        <w:t xml:space="preserve">. Esse movimento está bastante enraizado no </w:t>
      </w:r>
      <w:r w:rsidRPr="002255FC">
        <w:rPr>
          <w:i/>
          <w:sz w:val="22"/>
          <w:szCs w:val="22"/>
          <w:lang w:val="pt-BR"/>
        </w:rPr>
        <w:t>open source</w:t>
      </w:r>
      <w:r w:rsidRPr="002255FC">
        <w:rPr>
          <w:sz w:val="22"/>
          <w:szCs w:val="22"/>
          <w:lang w:val="pt-BR"/>
        </w:rPr>
        <w:t xml:space="preserve">. </w:t>
      </w:r>
      <w:r w:rsidR="00273ACD" w:rsidRPr="004A61FE">
        <w:rPr>
          <w:sz w:val="22"/>
          <w:szCs w:val="22"/>
          <w:lang w:val="pt-BR"/>
        </w:rPr>
        <w:t>É possível perceber isto através dos nomes curiosos dos projetos:</w:t>
      </w:r>
      <w:r w:rsidRPr="002255FC">
        <w:rPr>
          <w:sz w:val="22"/>
          <w:szCs w:val="22"/>
          <w:lang w:val="pt-BR"/>
        </w:rPr>
        <w:t xml:space="preserve"> Voldemort, </w:t>
      </w:r>
      <w:proofErr w:type="gramStart"/>
      <w:r w:rsidRPr="002255FC">
        <w:rPr>
          <w:sz w:val="22"/>
          <w:szCs w:val="22"/>
          <w:lang w:val="pt-BR"/>
        </w:rPr>
        <w:t>MongoDB</w:t>
      </w:r>
      <w:proofErr w:type="gramEnd"/>
      <w:r w:rsidRPr="002255FC">
        <w:rPr>
          <w:sz w:val="22"/>
          <w:szCs w:val="22"/>
          <w:lang w:val="pt-BR"/>
        </w:rPr>
        <w:t>, Cassandra, Tokyo Tyrant e CouchDB</w:t>
      </w:r>
      <w:r w:rsidR="00765684">
        <w:rPr>
          <w:sz w:val="22"/>
          <w:szCs w:val="22"/>
          <w:lang w:val="pt-BR"/>
        </w:rPr>
        <w:t xml:space="preserve"> </w:t>
      </w:r>
      <w:r w:rsidR="000E0278">
        <w:rPr>
          <w:sz w:val="22"/>
          <w:szCs w:val="22"/>
          <w:lang w:val="pt-BR"/>
        </w:rPr>
        <w:fldChar w:fldCharType="begin"/>
      </w:r>
      <w:r w:rsidR="00765684">
        <w:rPr>
          <w:sz w:val="22"/>
          <w:szCs w:val="22"/>
          <w:lang w:val="pt-BR"/>
        </w:rPr>
        <w:instrText xml:space="preserve"> ADDIN ZOTERO_ITEM {"citationID":"c8uqccqrf","citationItems":[{"uri":["http://zotero.org/groups/43707/items/3Q3X8H87"]}]} </w:instrText>
      </w:r>
      <w:r w:rsidR="000E0278">
        <w:rPr>
          <w:sz w:val="22"/>
          <w:szCs w:val="22"/>
          <w:lang w:val="pt-BR"/>
        </w:rPr>
        <w:fldChar w:fldCharType="separate"/>
      </w:r>
      <w:r w:rsidR="00931581" w:rsidRPr="00E33955">
        <w:rPr>
          <w:sz w:val="22"/>
          <w:lang w:val="pt-BR"/>
        </w:rPr>
        <w:t>(BOGONI, 2010)</w:t>
      </w:r>
      <w:r w:rsidR="000E0278">
        <w:rPr>
          <w:sz w:val="22"/>
          <w:szCs w:val="22"/>
          <w:lang w:val="pt-BR"/>
        </w:rPr>
        <w:fldChar w:fldCharType="end"/>
      </w:r>
      <w:r w:rsidRPr="002255FC">
        <w:rPr>
          <w:sz w:val="22"/>
          <w:szCs w:val="22"/>
          <w:lang w:val="pt-BR"/>
        </w:rPr>
        <w:t>.</w:t>
      </w:r>
    </w:p>
    <w:p w:rsidR="00943916" w:rsidRPr="004A61FE" w:rsidRDefault="002255FC" w:rsidP="00943916">
      <w:pPr>
        <w:pStyle w:val="TXT"/>
        <w:rPr>
          <w:sz w:val="22"/>
          <w:szCs w:val="22"/>
          <w:lang w:val="pt-BR"/>
        </w:rPr>
      </w:pPr>
      <w:r w:rsidRPr="002255FC">
        <w:rPr>
          <w:sz w:val="22"/>
          <w:szCs w:val="22"/>
          <w:lang w:val="pt-BR"/>
        </w:rPr>
        <w:tab/>
      </w:r>
      <w:r w:rsidR="005D11D9" w:rsidRPr="004A61FE">
        <w:rPr>
          <w:sz w:val="22"/>
          <w:szCs w:val="22"/>
          <w:lang w:val="pt-BR"/>
        </w:rPr>
        <w:t>O</w:t>
      </w:r>
      <w:r w:rsidRPr="002255FC">
        <w:rPr>
          <w:sz w:val="22"/>
          <w:szCs w:val="22"/>
          <w:lang w:val="pt-BR"/>
        </w:rPr>
        <w:t xml:space="preserve"> movimento</w:t>
      </w:r>
      <w:r w:rsidR="005D11D9" w:rsidRPr="004A61FE">
        <w:rPr>
          <w:sz w:val="22"/>
          <w:szCs w:val="22"/>
          <w:lang w:val="pt-BR"/>
        </w:rPr>
        <w:t xml:space="preserve"> </w:t>
      </w:r>
      <w:proofErr w:type="gramStart"/>
      <w:r w:rsidR="005D11D9" w:rsidRPr="004A61FE">
        <w:rPr>
          <w:sz w:val="22"/>
          <w:szCs w:val="22"/>
          <w:lang w:val="pt-BR"/>
        </w:rPr>
        <w:t>NoSQL</w:t>
      </w:r>
      <w:proofErr w:type="gramEnd"/>
      <w:r w:rsidRPr="002255FC">
        <w:rPr>
          <w:sz w:val="22"/>
          <w:szCs w:val="22"/>
          <w:lang w:val="pt-BR"/>
        </w:rPr>
        <w:t xml:space="preserve"> ganhou muita força quando algumas famosas redes sociais começaram a adotar esta tecnologia, como foi o caso do </w:t>
      </w:r>
      <w:r w:rsidRPr="002255FC">
        <w:rPr>
          <w:i/>
          <w:sz w:val="22"/>
          <w:szCs w:val="22"/>
          <w:lang w:val="pt-BR"/>
        </w:rPr>
        <w:t>Twitter</w:t>
      </w:r>
      <w:r w:rsidRPr="002255FC">
        <w:rPr>
          <w:sz w:val="22"/>
          <w:szCs w:val="22"/>
          <w:lang w:val="pt-BR"/>
        </w:rPr>
        <w:t>. O microblog trata da escrita e da leitura de grandes quantidades de dados, cerca de 7TB por dia. Este pode ser um desafio para os bancos de dados relacionais</w:t>
      </w:r>
      <w:r w:rsidR="005D11D9" w:rsidRPr="004A61FE">
        <w:rPr>
          <w:sz w:val="22"/>
          <w:szCs w:val="22"/>
          <w:lang w:val="pt-BR"/>
        </w:rPr>
        <w:t>.</w:t>
      </w:r>
      <w:r w:rsidRPr="002255FC">
        <w:rPr>
          <w:sz w:val="22"/>
          <w:szCs w:val="22"/>
          <w:lang w:val="pt-BR"/>
        </w:rPr>
        <w:t xml:space="preserve"> </w:t>
      </w:r>
      <w:r w:rsidR="005D11D9" w:rsidRPr="004A61FE">
        <w:rPr>
          <w:sz w:val="22"/>
          <w:szCs w:val="22"/>
          <w:lang w:val="pt-BR"/>
        </w:rPr>
        <w:t>E</w:t>
      </w:r>
      <w:r w:rsidRPr="002255FC">
        <w:rPr>
          <w:sz w:val="22"/>
          <w:szCs w:val="22"/>
          <w:lang w:val="pt-BR"/>
        </w:rPr>
        <w:t xml:space="preserve">ntretanto, </w:t>
      </w:r>
      <w:r w:rsidR="00ED05F7">
        <w:rPr>
          <w:sz w:val="22"/>
          <w:szCs w:val="22"/>
          <w:lang w:val="pt-BR"/>
        </w:rPr>
        <w:t xml:space="preserve">a adoção do paradigma </w:t>
      </w:r>
      <w:proofErr w:type="gramStart"/>
      <w:r w:rsidRPr="002255FC">
        <w:rPr>
          <w:i/>
          <w:sz w:val="22"/>
          <w:szCs w:val="22"/>
          <w:lang w:val="pt-BR"/>
        </w:rPr>
        <w:t>NoSQL</w:t>
      </w:r>
      <w:proofErr w:type="gramEnd"/>
      <w:r w:rsidRPr="002255FC">
        <w:rPr>
          <w:sz w:val="22"/>
          <w:szCs w:val="22"/>
          <w:lang w:val="pt-BR"/>
        </w:rPr>
        <w:t xml:space="preserve"> </w:t>
      </w:r>
      <w:r w:rsidR="00ED05F7">
        <w:rPr>
          <w:sz w:val="22"/>
          <w:szCs w:val="22"/>
          <w:lang w:val="pt-BR"/>
        </w:rPr>
        <w:t xml:space="preserve">pela equipe de desenvolvimento do Twitter </w:t>
      </w:r>
      <w:r w:rsidRPr="002255FC">
        <w:rPr>
          <w:sz w:val="22"/>
          <w:szCs w:val="22"/>
          <w:lang w:val="pt-BR"/>
        </w:rPr>
        <w:t xml:space="preserve">permitiu a distribuição dos dados entre múltiplos nós. Esta habilidade levou </w:t>
      </w:r>
      <w:r w:rsidR="00ED05F7">
        <w:rPr>
          <w:sz w:val="22"/>
          <w:szCs w:val="22"/>
          <w:lang w:val="pt-BR"/>
        </w:rPr>
        <w:t>à</w:t>
      </w:r>
      <w:r w:rsidRPr="002255FC">
        <w:rPr>
          <w:sz w:val="22"/>
          <w:szCs w:val="22"/>
          <w:lang w:val="pt-BR"/>
        </w:rPr>
        <w:t xml:space="preserve"> migração do </w:t>
      </w:r>
      <w:proofErr w:type="gramStart"/>
      <w:r w:rsidRPr="002255FC">
        <w:rPr>
          <w:sz w:val="22"/>
          <w:szCs w:val="22"/>
          <w:lang w:val="pt-BR"/>
        </w:rPr>
        <w:t>MySQL</w:t>
      </w:r>
      <w:proofErr w:type="gramEnd"/>
      <w:r w:rsidRPr="002255FC">
        <w:rPr>
          <w:sz w:val="22"/>
          <w:szCs w:val="22"/>
          <w:lang w:val="pt-BR"/>
        </w:rPr>
        <w:t xml:space="preserve"> para o Cassandra </w:t>
      </w:r>
      <w:r w:rsidR="000E0278">
        <w:rPr>
          <w:sz w:val="22"/>
          <w:szCs w:val="22"/>
        </w:rPr>
        <w:fldChar w:fldCharType="begin"/>
      </w:r>
      <w:r w:rsidRPr="002255FC">
        <w:rPr>
          <w:sz w:val="22"/>
          <w:szCs w:val="22"/>
          <w:lang w:val="pt-BR"/>
        </w:rPr>
        <w:instrText xml:space="preserve"> ADDIN ZOTERO_ITEM {"citationID":"19paborpc","citationItems":[{"uri":["http://zotero.org/groups/43707/items/3Q3X8H87"]}]} </w:instrText>
      </w:r>
      <w:r w:rsidR="000E0278">
        <w:rPr>
          <w:sz w:val="22"/>
          <w:szCs w:val="22"/>
        </w:rPr>
        <w:fldChar w:fldCharType="separate"/>
      </w:r>
      <w:r w:rsidR="00931581" w:rsidRPr="00E33955">
        <w:rPr>
          <w:sz w:val="22"/>
          <w:lang w:val="pt-BR"/>
        </w:rPr>
        <w:t>(BOGONI, 2010)</w:t>
      </w:r>
      <w:r w:rsidR="000E0278">
        <w:rPr>
          <w:sz w:val="22"/>
          <w:szCs w:val="22"/>
        </w:rPr>
        <w:fldChar w:fldCharType="end"/>
      </w:r>
      <w:r w:rsidR="00E47BF8">
        <w:rPr>
          <w:sz w:val="22"/>
          <w:szCs w:val="22"/>
          <w:lang w:val="pt-BR"/>
        </w:rPr>
        <w:t>.</w:t>
      </w:r>
    </w:p>
    <w:p w:rsidR="00943916" w:rsidRPr="00006C0D" w:rsidRDefault="002255FC" w:rsidP="00943916">
      <w:pPr>
        <w:pStyle w:val="TXT"/>
        <w:rPr>
          <w:sz w:val="22"/>
          <w:szCs w:val="22"/>
          <w:lang w:val="pt-BR"/>
        </w:rPr>
      </w:pPr>
      <w:r w:rsidRPr="002255FC">
        <w:rPr>
          <w:sz w:val="22"/>
          <w:szCs w:val="22"/>
          <w:lang w:val="pt-BR"/>
        </w:rPr>
        <w:tab/>
      </w:r>
      <w:r w:rsidR="00943916" w:rsidRPr="004A61FE">
        <w:rPr>
          <w:sz w:val="22"/>
          <w:szCs w:val="22"/>
          <w:lang w:val="pt-BR"/>
        </w:rPr>
        <w:t>É</w:t>
      </w:r>
      <w:r w:rsidRPr="002255FC">
        <w:rPr>
          <w:sz w:val="22"/>
          <w:szCs w:val="22"/>
          <w:lang w:val="pt-BR"/>
        </w:rPr>
        <w:t xml:space="preserve"> importante lembrar que apesar de serem projetados para suportar desempenho e escalabilidade, os bancos de dados </w:t>
      </w:r>
      <w:proofErr w:type="gramStart"/>
      <w:r w:rsidRPr="002255FC">
        <w:rPr>
          <w:i/>
          <w:sz w:val="22"/>
          <w:szCs w:val="22"/>
          <w:lang w:val="pt-BR"/>
        </w:rPr>
        <w:t>NoSQL</w:t>
      </w:r>
      <w:proofErr w:type="gramEnd"/>
      <w:r w:rsidRPr="002255FC">
        <w:rPr>
          <w:sz w:val="22"/>
          <w:szCs w:val="22"/>
          <w:lang w:val="pt-BR"/>
        </w:rPr>
        <w:t xml:space="preserve"> não suportam as propriedades Atomicidade, Consistência, Isolamento e Durabilidade (ACID)</w:t>
      </w:r>
      <w:r w:rsidR="004A61FE">
        <w:rPr>
          <w:sz w:val="22"/>
          <w:szCs w:val="22"/>
          <w:lang w:val="pt-BR"/>
        </w:rPr>
        <w:t xml:space="preserve"> </w:t>
      </w:r>
      <w:r w:rsidR="000E0278">
        <w:rPr>
          <w:sz w:val="22"/>
          <w:szCs w:val="22"/>
        </w:rPr>
        <w:fldChar w:fldCharType="begin"/>
      </w:r>
      <w:r w:rsidRPr="002255FC">
        <w:rPr>
          <w:sz w:val="22"/>
          <w:szCs w:val="22"/>
          <w:lang w:val="pt-BR"/>
        </w:rPr>
        <w:instrText xml:space="preserve"> ADDIN ZOTERO_ITEM {"citationID":"195j5nk83c","citationItems":[{"uri":["http://zotero.org/groups/43707/items/ZEDQAKKU"]}]} </w:instrText>
      </w:r>
      <w:r w:rsidR="000E0278">
        <w:rPr>
          <w:sz w:val="22"/>
          <w:szCs w:val="22"/>
        </w:rPr>
        <w:fldChar w:fldCharType="separate"/>
      </w:r>
      <w:r w:rsidR="00931581" w:rsidRPr="00E33955">
        <w:rPr>
          <w:sz w:val="22"/>
          <w:lang w:val="pt-BR"/>
        </w:rPr>
        <w:t>(ELMASRI; NAVATHE, 2009)</w:t>
      </w:r>
      <w:r w:rsidR="000E0278">
        <w:rPr>
          <w:sz w:val="22"/>
          <w:szCs w:val="22"/>
        </w:rPr>
        <w:fldChar w:fldCharType="end"/>
      </w:r>
      <w:r w:rsidR="00E47BF8">
        <w:rPr>
          <w:sz w:val="22"/>
          <w:szCs w:val="22"/>
          <w:lang w:val="pt-BR"/>
        </w:rPr>
        <w:t>,</w:t>
      </w:r>
      <w:r w:rsidRPr="002255FC">
        <w:rPr>
          <w:sz w:val="22"/>
          <w:szCs w:val="22"/>
          <w:lang w:val="pt-BR"/>
        </w:rPr>
        <w:t xml:space="preserve"> que são </w:t>
      </w:r>
      <w:r w:rsidR="00652514" w:rsidRPr="004A61FE">
        <w:rPr>
          <w:sz w:val="22"/>
          <w:szCs w:val="22"/>
          <w:lang w:val="pt-BR"/>
        </w:rPr>
        <w:t xml:space="preserve">atendidas pelos </w:t>
      </w:r>
      <w:r w:rsidRPr="002255FC">
        <w:rPr>
          <w:sz w:val="22"/>
          <w:szCs w:val="22"/>
          <w:lang w:val="pt-BR"/>
        </w:rPr>
        <w:t xml:space="preserve">bancos de dados relacionais. Os desenvolvedores acostumados com o padrão SQL utilizado </w:t>
      </w:r>
      <w:r w:rsidR="00455B8B">
        <w:rPr>
          <w:sz w:val="22"/>
          <w:szCs w:val="22"/>
          <w:lang w:val="pt-BR"/>
        </w:rPr>
        <w:t>nos</w:t>
      </w:r>
      <w:r w:rsidR="004F7C6D">
        <w:rPr>
          <w:sz w:val="22"/>
          <w:szCs w:val="22"/>
          <w:lang w:val="pt-BR"/>
        </w:rPr>
        <w:t xml:space="preserve"> </w:t>
      </w:r>
      <w:r w:rsidRPr="002255FC">
        <w:rPr>
          <w:sz w:val="22"/>
          <w:szCs w:val="22"/>
          <w:lang w:val="pt-BR"/>
        </w:rPr>
        <w:t>bancos de dados relacionais, não encontrar</w:t>
      </w:r>
      <w:r w:rsidR="00943916" w:rsidRPr="004A61FE">
        <w:rPr>
          <w:sz w:val="22"/>
          <w:szCs w:val="22"/>
          <w:lang w:val="pt-BR"/>
        </w:rPr>
        <w:t>ão</w:t>
      </w:r>
      <w:r w:rsidRPr="002255FC">
        <w:rPr>
          <w:sz w:val="22"/>
          <w:szCs w:val="22"/>
          <w:lang w:val="pt-BR"/>
        </w:rPr>
        <w:t xml:space="preserve"> o mesmo padrão se usarem implementações </w:t>
      </w:r>
      <w:proofErr w:type="gramStart"/>
      <w:r w:rsidRPr="002255FC">
        <w:rPr>
          <w:i/>
          <w:sz w:val="22"/>
          <w:szCs w:val="22"/>
          <w:lang w:val="pt-BR"/>
        </w:rPr>
        <w:t>NoSQL</w:t>
      </w:r>
      <w:proofErr w:type="gramEnd"/>
      <w:r w:rsidRPr="002255FC">
        <w:rPr>
          <w:sz w:val="22"/>
          <w:szCs w:val="22"/>
          <w:lang w:val="pt-BR"/>
        </w:rPr>
        <w:t>, pois cada implementação usa seu próprio mecanismo de acesso.</w:t>
      </w:r>
    </w:p>
    <w:p w:rsidR="00943916" w:rsidRPr="00575D23" w:rsidRDefault="00943916" w:rsidP="00943916">
      <w:pPr>
        <w:pStyle w:val="TXT"/>
        <w:rPr>
          <w:sz w:val="22"/>
          <w:szCs w:val="22"/>
          <w:lang w:val="pt-BR"/>
        </w:rPr>
      </w:pPr>
    </w:p>
    <w:p w:rsidR="00943916" w:rsidRPr="00575D23" w:rsidRDefault="00943916" w:rsidP="00943916">
      <w:pPr>
        <w:pStyle w:val="SubTitulo1"/>
        <w:outlineLvl w:val="0"/>
        <w:rPr>
          <w:sz w:val="22"/>
          <w:szCs w:val="22"/>
        </w:rPr>
      </w:pPr>
      <w:bookmarkStart w:id="7" w:name="_Toc298169242"/>
      <w:bookmarkStart w:id="8" w:name="_Toc300130085"/>
      <w:r w:rsidRPr="00575D23">
        <w:rPr>
          <w:sz w:val="22"/>
          <w:szCs w:val="22"/>
        </w:rPr>
        <w:t>OBJETIVO</w:t>
      </w:r>
      <w:bookmarkEnd w:id="7"/>
      <w:bookmarkEnd w:id="8"/>
    </w:p>
    <w:p w:rsidR="00943916" w:rsidRPr="004A61FE" w:rsidRDefault="00943916" w:rsidP="00943916">
      <w:pPr>
        <w:pStyle w:val="TXT"/>
        <w:rPr>
          <w:sz w:val="22"/>
          <w:szCs w:val="22"/>
          <w:lang w:val="pt-BR"/>
        </w:rPr>
      </w:pPr>
      <w:r w:rsidRPr="00575D23">
        <w:rPr>
          <w:sz w:val="22"/>
          <w:szCs w:val="22"/>
          <w:lang w:val="pt-BR"/>
        </w:rPr>
        <w:tab/>
        <w:t>Este trabalho propõe mostrar algumas características dos bancos de dados relacionais e não relacionais nos quesitos model</w:t>
      </w:r>
      <w:r w:rsidR="00C07AF7" w:rsidRPr="00575D23">
        <w:rPr>
          <w:sz w:val="22"/>
          <w:szCs w:val="22"/>
          <w:lang w:val="pt-BR"/>
        </w:rPr>
        <w:t>o de dados</w:t>
      </w:r>
      <w:r w:rsidRPr="004A61FE">
        <w:rPr>
          <w:sz w:val="22"/>
          <w:szCs w:val="22"/>
          <w:lang w:val="pt-BR"/>
        </w:rPr>
        <w:t xml:space="preserve">, consulta, indexação e </w:t>
      </w:r>
      <w:proofErr w:type="gramStart"/>
      <w:r w:rsidRPr="004A61FE">
        <w:rPr>
          <w:sz w:val="22"/>
          <w:szCs w:val="22"/>
          <w:lang w:val="pt-BR"/>
        </w:rPr>
        <w:t>otimização</w:t>
      </w:r>
      <w:proofErr w:type="gramEnd"/>
      <w:r w:rsidRPr="004A61FE">
        <w:rPr>
          <w:sz w:val="22"/>
          <w:szCs w:val="22"/>
          <w:lang w:val="pt-BR"/>
        </w:rPr>
        <w:t xml:space="preserve"> de consulta</w:t>
      </w:r>
      <w:r w:rsidR="00C07AF7" w:rsidRPr="004A61FE">
        <w:rPr>
          <w:sz w:val="22"/>
          <w:szCs w:val="22"/>
          <w:lang w:val="pt-BR"/>
        </w:rPr>
        <w:t>s</w:t>
      </w:r>
      <w:r w:rsidRPr="004A61FE">
        <w:rPr>
          <w:sz w:val="22"/>
          <w:szCs w:val="22"/>
          <w:lang w:val="pt-BR"/>
        </w:rPr>
        <w:t xml:space="preserve">. Através desta análise, pretendemos facilitar o entendimento de como funciona esta tecnologia que está </w:t>
      </w:r>
      <w:r w:rsidRPr="004A61FE">
        <w:rPr>
          <w:sz w:val="22"/>
          <w:szCs w:val="22"/>
          <w:lang w:val="pt-BR"/>
        </w:rPr>
        <w:lastRenderedPageBreak/>
        <w:t xml:space="preserve">ganhando muita força – o </w:t>
      </w:r>
      <w:proofErr w:type="gramStart"/>
      <w:r w:rsidRPr="004A61FE">
        <w:rPr>
          <w:sz w:val="22"/>
          <w:szCs w:val="22"/>
          <w:lang w:val="pt-BR"/>
        </w:rPr>
        <w:t>NoSQL</w:t>
      </w:r>
      <w:proofErr w:type="gramEnd"/>
      <w:r w:rsidRPr="004A61FE">
        <w:rPr>
          <w:sz w:val="22"/>
          <w:szCs w:val="22"/>
          <w:lang w:val="pt-BR"/>
        </w:rPr>
        <w:t xml:space="preserve"> – e além disso, mostrar quais os seus aspectos que devem ser explorados.</w:t>
      </w:r>
    </w:p>
    <w:p w:rsidR="00943916" w:rsidRDefault="00943916" w:rsidP="00943916">
      <w:pPr>
        <w:pStyle w:val="TXT"/>
        <w:rPr>
          <w:sz w:val="22"/>
          <w:szCs w:val="22"/>
          <w:lang w:val="pt-BR"/>
        </w:rPr>
      </w:pPr>
      <w:r w:rsidRPr="004A61FE">
        <w:rPr>
          <w:sz w:val="22"/>
          <w:szCs w:val="22"/>
          <w:lang w:val="pt-BR"/>
        </w:rPr>
        <w:tab/>
        <w:t>Cada tipo de banco de dado</w:t>
      </w:r>
      <w:r w:rsidR="004F7C6D">
        <w:rPr>
          <w:sz w:val="22"/>
          <w:szCs w:val="22"/>
          <w:lang w:val="pt-BR"/>
        </w:rPr>
        <w:t>s</w:t>
      </w:r>
      <w:r w:rsidRPr="004A61FE">
        <w:rPr>
          <w:sz w:val="22"/>
          <w:szCs w:val="22"/>
          <w:lang w:val="pt-BR"/>
        </w:rPr>
        <w:t xml:space="preserve"> possui características marcantes que facilitam o desenvolvimento e aumentam o desempenho das aplicações. Queremos mostrar quais são estes pontos facilitadores e incentivar o uso da tecnologia mais adequada de acordo com a necessidade das aplicações</w:t>
      </w:r>
      <w:r w:rsidR="00C07AF7" w:rsidRPr="004A61FE">
        <w:rPr>
          <w:sz w:val="22"/>
          <w:szCs w:val="22"/>
          <w:lang w:val="pt-BR"/>
        </w:rPr>
        <w:t>,</w:t>
      </w:r>
      <w:r w:rsidRPr="004A61FE">
        <w:rPr>
          <w:sz w:val="22"/>
          <w:szCs w:val="22"/>
          <w:lang w:val="pt-BR"/>
        </w:rPr>
        <w:t xml:space="preserve"> evitando assim algumas limitações enfrentadas pelos desenvolvedores.</w:t>
      </w:r>
    </w:p>
    <w:p w:rsidR="00F13AAA" w:rsidRDefault="00F13AAA" w:rsidP="00943916">
      <w:pPr>
        <w:pStyle w:val="TXT"/>
        <w:rPr>
          <w:sz w:val="22"/>
          <w:szCs w:val="22"/>
          <w:lang w:val="pt-BR"/>
        </w:rPr>
      </w:pPr>
      <w:r>
        <w:rPr>
          <w:sz w:val="22"/>
          <w:szCs w:val="22"/>
          <w:lang w:val="pt-BR"/>
        </w:rPr>
        <w:tab/>
        <w:t xml:space="preserve">Para atingir esse objetivo, </w:t>
      </w:r>
      <w:proofErr w:type="gramStart"/>
      <w:r>
        <w:rPr>
          <w:sz w:val="22"/>
          <w:szCs w:val="22"/>
          <w:lang w:val="pt-BR"/>
        </w:rPr>
        <w:t>fo</w:t>
      </w:r>
      <w:r w:rsidR="004F7C6D">
        <w:rPr>
          <w:sz w:val="22"/>
          <w:szCs w:val="22"/>
          <w:lang w:val="pt-BR"/>
        </w:rPr>
        <w:t>ram</w:t>
      </w:r>
      <w:proofErr w:type="gramEnd"/>
      <w:r>
        <w:rPr>
          <w:sz w:val="22"/>
          <w:szCs w:val="22"/>
          <w:lang w:val="pt-BR"/>
        </w:rPr>
        <w:t xml:space="preserve"> escolhido</w:t>
      </w:r>
      <w:r w:rsidR="004F7C6D">
        <w:rPr>
          <w:sz w:val="22"/>
          <w:szCs w:val="22"/>
          <w:lang w:val="pt-BR"/>
        </w:rPr>
        <w:t>s</w:t>
      </w:r>
      <w:r>
        <w:rPr>
          <w:sz w:val="22"/>
          <w:szCs w:val="22"/>
          <w:lang w:val="pt-BR"/>
        </w:rPr>
        <w:t xml:space="preserve"> um SGBD de cada tipo.</w:t>
      </w:r>
      <w:r w:rsidR="002E6F00" w:rsidRPr="002E6F00">
        <w:rPr>
          <w:sz w:val="22"/>
          <w:szCs w:val="22"/>
          <w:lang w:val="pt-BR"/>
        </w:rPr>
        <w:t xml:space="preserve"> </w:t>
      </w:r>
      <w:r w:rsidR="002E6F00">
        <w:rPr>
          <w:sz w:val="22"/>
          <w:szCs w:val="22"/>
          <w:lang w:val="pt-BR"/>
        </w:rPr>
        <w:t xml:space="preserve">O </w:t>
      </w:r>
      <w:proofErr w:type="gramStart"/>
      <w:r w:rsidR="002E6F00" w:rsidRPr="004A61FE">
        <w:rPr>
          <w:sz w:val="22"/>
          <w:szCs w:val="22"/>
          <w:lang w:val="pt-BR"/>
        </w:rPr>
        <w:t>MySQL</w:t>
      </w:r>
      <w:proofErr w:type="gramEnd"/>
      <w:r w:rsidR="002E6F00" w:rsidRPr="004A61FE">
        <w:rPr>
          <w:sz w:val="22"/>
          <w:szCs w:val="22"/>
          <w:lang w:val="pt-BR"/>
        </w:rPr>
        <w:t>, um banco de dados relacional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Sedna, um banco de dados XML</w:t>
      </w:r>
      <w:r w:rsidR="002E6F00">
        <w:rPr>
          <w:sz w:val="22"/>
          <w:szCs w:val="22"/>
          <w:lang w:val="pt-BR"/>
        </w:rPr>
        <w:t>;</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 xml:space="preserve">Cassandra e </w:t>
      </w:r>
      <w:r w:rsidR="002E6F00">
        <w:rPr>
          <w:sz w:val="22"/>
          <w:szCs w:val="22"/>
          <w:lang w:val="pt-BR"/>
        </w:rPr>
        <w:t xml:space="preserve">o </w:t>
      </w:r>
      <w:r w:rsidR="002E6F00" w:rsidRPr="004A61FE">
        <w:rPr>
          <w:sz w:val="22"/>
          <w:szCs w:val="22"/>
          <w:lang w:val="pt-BR"/>
        </w:rPr>
        <w:t>Redis, bancos de dados chave-valor</w:t>
      </w:r>
      <w:r w:rsidR="002E6F00">
        <w:rPr>
          <w:sz w:val="22"/>
          <w:szCs w:val="22"/>
          <w:lang w:val="pt-BR"/>
        </w:rPr>
        <w:t xml:space="preserve"> e</w:t>
      </w:r>
      <w:r w:rsidR="002E6F00" w:rsidRPr="004A61FE">
        <w:rPr>
          <w:sz w:val="22"/>
          <w:szCs w:val="22"/>
          <w:lang w:val="pt-BR"/>
        </w:rPr>
        <w:t xml:space="preserve"> </w:t>
      </w:r>
      <w:r w:rsidR="002E6F00">
        <w:rPr>
          <w:sz w:val="22"/>
          <w:szCs w:val="22"/>
          <w:lang w:val="pt-BR"/>
        </w:rPr>
        <w:t xml:space="preserve">o </w:t>
      </w:r>
      <w:r w:rsidR="002E6F00" w:rsidRPr="004A61FE">
        <w:rPr>
          <w:sz w:val="22"/>
          <w:szCs w:val="22"/>
          <w:lang w:val="pt-BR"/>
        </w:rPr>
        <w:t>Mongodb, um banco de dados orientado a documentos.</w:t>
      </w:r>
      <w:r>
        <w:rPr>
          <w:sz w:val="22"/>
          <w:szCs w:val="22"/>
          <w:lang w:val="pt-BR"/>
        </w:rPr>
        <w:t xml:space="preserve"> Desta forma, podemos compará-los e entender as diferenças entre as tecnologias. </w:t>
      </w:r>
    </w:p>
    <w:p w:rsidR="00F13AAA" w:rsidRPr="00575D23" w:rsidRDefault="00F13AAA" w:rsidP="00943916">
      <w:pPr>
        <w:pStyle w:val="TXT"/>
        <w:rPr>
          <w:sz w:val="22"/>
          <w:szCs w:val="22"/>
          <w:lang w:val="pt-BR"/>
        </w:rPr>
      </w:pPr>
      <w:r>
        <w:rPr>
          <w:sz w:val="22"/>
          <w:szCs w:val="22"/>
          <w:lang w:val="pt-BR"/>
        </w:rPr>
        <w:tab/>
        <w:t>Em um segundo momento, utilizamos uma ferramenta de benchmark para gerar um modelo de uma aplicaç</w:t>
      </w:r>
      <w:r w:rsidR="002E6F00">
        <w:rPr>
          <w:sz w:val="22"/>
          <w:szCs w:val="22"/>
          <w:lang w:val="pt-BR"/>
        </w:rPr>
        <w:t>ão no esquema relacional. Em seguida, mostramos como este modelo pode ser representado em cada um dos SGBDs selecionados e como as consultas são realizadas.</w:t>
      </w:r>
    </w:p>
    <w:p w:rsidR="00943916" w:rsidRPr="00575D23" w:rsidRDefault="00943916" w:rsidP="00943916">
      <w:pPr>
        <w:pStyle w:val="SubTitulo1"/>
        <w:outlineLvl w:val="0"/>
        <w:rPr>
          <w:sz w:val="22"/>
          <w:szCs w:val="22"/>
        </w:rPr>
      </w:pPr>
      <w:bookmarkStart w:id="9" w:name="_Toc300130087"/>
      <w:r w:rsidRPr="00575D23">
        <w:rPr>
          <w:sz w:val="22"/>
          <w:szCs w:val="22"/>
        </w:rPr>
        <w:t>ORGANIZAÇÃO</w:t>
      </w:r>
      <w:r w:rsidR="00235776">
        <w:rPr>
          <w:sz w:val="22"/>
          <w:szCs w:val="22"/>
          <w:lang w:val="pt-BR"/>
        </w:rPr>
        <w:t xml:space="preserve"> DO TEXTO</w:t>
      </w:r>
      <w:bookmarkEnd w:id="9"/>
      <w:r w:rsidR="00235776">
        <w:rPr>
          <w:sz w:val="22"/>
          <w:szCs w:val="22"/>
          <w:lang w:val="pt-BR"/>
        </w:rPr>
        <w:t xml:space="preserve"> </w:t>
      </w:r>
    </w:p>
    <w:p w:rsidR="00943916" w:rsidRPr="004A61FE" w:rsidRDefault="00943916" w:rsidP="00943916">
      <w:pPr>
        <w:pStyle w:val="TXT"/>
        <w:rPr>
          <w:sz w:val="22"/>
          <w:szCs w:val="22"/>
          <w:lang w:val="pt-BR"/>
        </w:rPr>
      </w:pPr>
      <w:r w:rsidRPr="00575D23">
        <w:rPr>
          <w:sz w:val="22"/>
          <w:szCs w:val="22"/>
          <w:lang w:val="pt-BR"/>
        </w:rPr>
        <w:tab/>
      </w:r>
      <w:r w:rsidR="00C07AF7" w:rsidRPr="004A61FE">
        <w:rPr>
          <w:sz w:val="22"/>
          <w:szCs w:val="22"/>
          <w:lang w:val="pt-BR"/>
        </w:rPr>
        <w:t xml:space="preserve">O </w:t>
      </w:r>
      <w:r w:rsidRPr="004A61FE">
        <w:rPr>
          <w:sz w:val="22"/>
          <w:szCs w:val="22"/>
          <w:lang w:val="pt-BR"/>
        </w:rPr>
        <w:t>Capítulo</w:t>
      </w:r>
      <w:r w:rsidR="00CD7899">
        <w:rPr>
          <w:sz w:val="22"/>
          <w:szCs w:val="22"/>
          <w:lang w:val="pt-BR"/>
        </w:rPr>
        <w:t xml:space="preserve"> </w:t>
      </w:r>
      <w:r w:rsidR="000E0278">
        <w:rPr>
          <w:sz w:val="22"/>
          <w:szCs w:val="22"/>
          <w:lang w:val="pt-BR"/>
        </w:rPr>
        <w:fldChar w:fldCharType="begin"/>
      </w:r>
      <w:r w:rsidR="002E6F00">
        <w:rPr>
          <w:sz w:val="22"/>
          <w:szCs w:val="22"/>
          <w:lang w:val="pt-BR"/>
        </w:rPr>
        <w:instrText xml:space="preserve"> REF _Ref298778864 \r \h </w:instrText>
      </w:r>
      <w:r w:rsidR="000E0278">
        <w:rPr>
          <w:sz w:val="22"/>
          <w:szCs w:val="22"/>
          <w:lang w:val="pt-BR"/>
        </w:rPr>
      </w:r>
      <w:r w:rsidR="000E0278">
        <w:rPr>
          <w:sz w:val="22"/>
          <w:szCs w:val="22"/>
          <w:lang w:val="pt-BR"/>
        </w:rPr>
        <w:fldChar w:fldCharType="separate"/>
      </w:r>
      <w:proofErr w:type="gramStart"/>
      <w:r w:rsidR="002E6F00">
        <w:rPr>
          <w:sz w:val="22"/>
          <w:szCs w:val="22"/>
          <w:lang w:val="pt-BR"/>
        </w:rPr>
        <w:t>2</w:t>
      </w:r>
      <w:proofErr w:type="gramEnd"/>
      <w:r w:rsidR="000E0278">
        <w:rPr>
          <w:sz w:val="22"/>
          <w:szCs w:val="22"/>
          <w:lang w:val="pt-BR"/>
        </w:rPr>
        <w:fldChar w:fldCharType="end"/>
      </w:r>
      <w:r w:rsidRPr="004A61FE">
        <w:rPr>
          <w:sz w:val="22"/>
          <w:szCs w:val="22"/>
          <w:lang w:val="pt-BR"/>
        </w:rPr>
        <w:t xml:space="preserve"> </w:t>
      </w:r>
      <w:r w:rsidR="00C07AF7" w:rsidRPr="004A61FE">
        <w:rPr>
          <w:sz w:val="22"/>
          <w:szCs w:val="22"/>
          <w:lang w:val="pt-BR"/>
        </w:rPr>
        <w:t>d</w:t>
      </w:r>
      <w:r w:rsidRPr="004A61FE">
        <w:rPr>
          <w:sz w:val="22"/>
          <w:szCs w:val="22"/>
          <w:lang w:val="pt-BR"/>
        </w:rPr>
        <w:t xml:space="preserve">escreve </w:t>
      </w:r>
      <w:r w:rsidR="002E6F00">
        <w:rPr>
          <w:sz w:val="22"/>
          <w:szCs w:val="22"/>
          <w:lang w:val="pt-BR"/>
        </w:rPr>
        <w:t>cada um dos SGBD</w:t>
      </w:r>
      <w:r w:rsidR="002E6F00" w:rsidRPr="004A61FE">
        <w:rPr>
          <w:sz w:val="22"/>
          <w:szCs w:val="22"/>
          <w:lang w:val="pt-BR"/>
        </w:rPr>
        <w:t>s</w:t>
      </w:r>
      <w:r w:rsidR="002E6F00">
        <w:rPr>
          <w:sz w:val="22"/>
          <w:szCs w:val="22"/>
          <w:lang w:val="pt-BR"/>
        </w:rPr>
        <w:t xml:space="preserve"> estudados</w:t>
      </w:r>
      <w:r w:rsidRPr="004A61FE">
        <w:rPr>
          <w:sz w:val="22"/>
          <w:szCs w:val="22"/>
          <w:lang w:val="pt-BR"/>
        </w:rPr>
        <w:t>:</w:t>
      </w:r>
      <w:r w:rsidR="002E6F00">
        <w:rPr>
          <w:sz w:val="22"/>
          <w:szCs w:val="22"/>
          <w:lang w:val="pt-BR"/>
        </w:rPr>
        <w:t xml:space="preserve"> </w:t>
      </w:r>
      <w:r w:rsidRPr="004A61FE">
        <w:rPr>
          <w:sz w:val="22"/>
          <w:szCs w:val="22"/>
          <w:lang w:val="pt-BR"/>
        </w:rPr>
        <w:t>MySQL, Sedna, Cassandra</w:t>
      </w:r>
      <w:r w:rsidR="002E6F00">
        <w:rPr>
          <w:sz w:val="22"/>
          <w:szCs w:val="22"/>
          <w:lang w:val="pt-BR"/>
        </w:rPr>
        <w:t>,</w:t>
      </w:r>
      <w:r w:rsidRPr="004A61FE">
        <w:rPr>
          <w:sz w:val="22"/>
          <w:szCs w:val="22"/>
          <w:lang w:val="pt-BR"/>
        </w:rPr>
        <w:t xml:space="preserve"> Redis</w:t>
      </w:r>
      <w:r w:rsidR="002E6F00">
        <w:rPr>
          <w:sz w:val="22"/>
          <w:szCs w:val="22"/>
          <w:lang w:val="pt-BR"/>
        </w:rPr>
        <w:t xml:space="preserve"> e</w:t>
      </w:r>
      <w:r w:rsidRPr="004A61FE">
        <w:rPr>
          <w:sz w:val="22"/>
          <w:szCs w:val="22"/>
          <w:lang w:val="pt-BR"/>
        </w:rPr>
        <w:t xml:space="preserve"> Mongodb. Todos são descritos </w:t>
      </w:r>
      <w:r w:rsidR="00E47BF8">
        <w:rPr>
          <w:sz w:val="22"/>
          <w:szCs w:val="22"/>
          <w:lang w:val="pt-BR"/>
        </w:rPr>
        <w:t xml:space="preserve">de acordo com </w:t>
      </w:r>
      <w:r w:rsidRPr="004A61FE">
        <w:rPr>
          <w:sz w:val="22"/>
          <w:szCs w:val="22"/>
          <w:lang w:val="pt-BR"/>
        </w:rPr>
        <w:t>os critérios model</w:t>
      </w:r>
      <w:r w:rsidR="00C07AF7" w:rsidRPr="004A61FE">
        <w:rPr>
          <w:sz w:val="22"/>
          <w:szCs w:val="22"/>
          <w:lang w:val="pt-BR"/>
        </w:rPr>
        <w:t>o de dados</w:t>
      </w:r>
      <w:r w:rsidRPr="004A61FE">
        <w:rPr>
          <w:sz w:val="22"/>
          <w:szCs w:val="22"/>
          <w:lang w:val="pt-BR"/>
        </w:rPr>
        <w:t xml:space="preserve">, linguagem de consulta utilizada </w:t>
      </w:r>
      <w:r w:rsidR="00E47BF8">
        <w:rPr>
          <w:sz w:val="22"/>
          <w:szCs w:val="22"/>
          <w:lang w:val="pt-BR"/>
        </w:rPr>
        <w:t xml:space="preserve">e </w:t>
      </w:r>
      <w:r w:rsidRPr="004A61FE">
        <w:rPr>
          <w:sz w:val="22"/>
          <w:szCs w:val="22"/>
          <w:lang w:val="pt-BR"/>
        </w:rPr>
        <w:t>índice</w:t>
      </w:r>
      <w:r w:rsidR="00E47BF8">
        <w:rPr>
          <w:sz w:val="22"/>
          <w:szCs w:val="22"/>
          <w:lang w:val="pt-BR"/>
        </w:rPr>
        <w:t>s. Também são fornecidos alguns</w:t>
      </w:r>
      <w:r w:rsidR="004A61FE" w:rsidRPr="004A61FE">
        <w:rPr>
          <w:sz w:val="22"/>
          <w:szCs w:val="22"/>
          <w:lang w:val="pt-BR"/>
        </w:rPr>
        <w:t xml:space="preserve"> </w:t>
      </w:r>
      <w:r w:rsidR="00273ACD" w:rsidRPr="004A61FE">
        <w:rPr>
          <w:sz w:val="22"/>
          <w:szCs w:val="22"/>
          <w:lang w:val="pt-BR"/>
        </w:rPr>
        <w:t>exemplos de consultas e o trabalho do otimizador de consultas</w:t>
      </w:r>
      <w:r w:rsidR="00E47BF8">
        <w:rPr>
          <w:sz w:val="22"/>
          <w:szCs w:val="22"/>
          <w:lang w:val="pt-BR"/>
        </w:rPr>
        <w:t xml:space="preserve"> é ilustrado</w:t>
      </w:r>
      <w:r w:rsidR="00273ACD" w:rsidRPr="004A61FE">
        <w:rPr>
          <w:sz w:val="22"/>
          <w:szCs w:val="22"/>
          <w:lang w:val="pt-BR"/>
        </w:rPr>
        <w:t xml:space="preserve">. </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O </w:t>
      </w:r>
      <w:r w:rsidRPr="004A61FE">
        <w:rPr>
          <w:sz w:val="22"/>
          <w:szCs w:val="22"/>
          <w:lang w:val="pt-BR"/>
        </w:rPr>
        <w:t xml:space="preserve">Capítulo </w:t>
      </w:r>
      <w:r w:rsidR="000E0278">
        <w:rPr>
          <w:sz w:val="22"/>
          <w:szCs w:val="22"/>
          <w:lang w:val="pt-BR"/>
        </w:rPr>
        <w:fldChar w:fldCharType="begin"/>
      </w:r>
      <w:r w:rsidR="00F13AAA">
        <w:rPr>
          <w:sz w:val="22"/>
          <w:szCs w:val="22"/>
          <w:lang w:val="pt-BR"/>
        </w:rPr>
        <w:instrText xml:space="preserve"> REF _Ref298777936 \r \h </w:instrText>
      </w:r>
      <w:r w:rsidR="000E0278">
        <w:rPr>
          <w:sz w:val="22"/>
          <w:szCs w:val="22"/>
          <w:lang w:val="pt-BR"/>
        </w:rPr>
      </w:r>
      <w:r w:rsidR="000E0278">
        <w:rPr>
          <w:sz w:val="22"/>
          <w:szCs w:val="22"/>
          <w:lang w:val="pt-BR"/>
        </w:rPr>
        <w:fldChar w:fldCharType="separate"/>
      </w:r>
      <w:proofErr w:type="gramStart"/>
      <w:r w:rsidR="00F13AAA">
        <w:rPr>
          <w:sz w:val="22"/>
          <w:szCs w:val="22"/>
          <w:lang w:val="pt-BR"/>
        </w:rPr>
        <w:t>3</w:t>
      </w:r>
      <w:proofErr w:type="gramEnd"/>
      <w:r w:rsidR="000E0278">
        <w:rPr>
          <w:sz w:val="22"/>
          <w:szCs w:val="22"/>
          <w:lang w:val="pt-BR"/>
        </w:rPr>
        <w:fldChar w:fldCharType="end"/>
      </w:r>
      <w:r w:rsidRPr="004A61FE">
        <w:rPr>
          <w:sz w:val="22"/>
          <w:szCs w:val="22"/>
          <w:lang w:val="pt-BR"/>
        </w:rPr>
        <w:t xml:space="preserve"> </w:t>
      </w:r>
      <w:r w:rsidR="00C07AF7" w:rsidRPr="004A61FE">
        <w:rPr>
          <w:sz w:val="22"/>
          <w:szCs w:val="22"/>
          <w:lang w:val="pt-BR"/>
        </w:rPr>
        <w:t>e</w:t>
      </w:r>
      <w:r w:rsidRPr="004A61FE">
        <w:rPr>
          <w:sz w:val="22"/>
          <w:szCs w:val="22"/>
          <w:lang w:val="pt-BR"/>
        </w:rPr>
        <w:t xml:space="preserve">xemplifica um </w:t>
      </w:r>
      <w:r w:rsidR="00235776">
        <w:rPr>
          <w:sz w:val="22"/>
          <w:szCs w:val="22"/>
          <w:lang w:val="pt-BR"/>
        </w:rPr>
        <w:t>esquema</w:t>
      </w:r>
      <w:r w:rsidR="00235776" w:rsidRPr="004A61FE">
        <w:rPr>
          <w:sz w:val="22"/>
          <w:szCs w:val="22"/>
          <w:lang w:val="pt-BR"/>
        </w:rPr>
        <w:t xml:space="preserve"> </w:t>
      </w:r>
      <w:r w:rsidRPr="004A61FE">
        <w:rPr>
          <w:sz w:val="22"/>
          <w:szCs w:val="22"/>
          <w:lang w:val="pt-BR"/>
        </w:rPr>
        <w:t xml:space="preserve">relacional </w:t>
      </w:r>
      <w:r w:rsidR="00235776">
        <w:rPr>
          <w:sz w:val="22"/>
          <w:szCs w:val="22"/>
          <w:lang w:val="pt-BR"/>
        </w:rPr>
        <w:t>fornecido por um</w:t>
      </w:r>
      <w:r w:rsidRPr="004A61FE">
        <w:rPr>
          <w:sz w:val="22"/>
          <w:szCs w:val="22"/>
          <w:lang w:val="pt-BR"/>
        </w:rPr>
        <w:t xml:space="preserve"> benchmark</w:t>
      </w:r>
      <w:r w:rsidR="00235776">
        <w:rPr>
          <w:sz w:val="22"/>
          <w:szCs w:val="22"/>
          <w:lang w:val="pt-BR"/>
        </w:rPr>
        <w:t>,</w:t>
      </w:r>
      <w:r w:rsidRPr="004A61FE">
        <w:rPr>
          <w:sz w:val="22"/>
          <w:szCs w:val="22"/>
          <w:lang w:val="pt-BR"/>
        </w:rPr>
        <w:t xml:space="preserve"> e como este </w:t>
      </w:r>
      <w:r w:rsidR="00235776">
        <w:rPr>
          <w:sz w:val="22"/>
          <w:szCs w:val="22"/>
          <w:lang w:val="pt-BR"/>
        </w:rPr>
        <w:t>esquema</w:t>
      </w:r>
      <w:r w:rsidR="00235776" w:rsidRPr="004A61FE">
        <w:rPr>
          <w:sz w:val="22"/>
          <w:szCs w:val="22"/>
          <w:lang w:val="pt-BR"/>
        </w:rPr>
        <w:t xml:space="preserve"> </w:t>
      </w:r>
      <w:r w:rsidRPr="004A61FE">
        <w:rPr>
          <w:sz w:val="22"/>
          <w:szCs w:val="22"/>
          <w:lang w:val="pt-BR"/>
        </w:rPr>
        <w:t>seria representado nos bancos de dados não relacionais que estudados</w:t>
      </w:r>
      <w:r w:rsidR="00235776">
        <w:rPr>
          <w:sz w:val="22"/>
          <w:szCs w:val="22"/>
          <w:lang w:val="pt-BR"/>
        </w:rPr>
        <w:t xml:space="preserve"> neste trabalho</w:t>
      </w:r>
      <w:r w:rsidRPr="004A61FE">
        <w:rPr>
          <w:sz w:val="22"/>
          <w:szCs w:val="22"/>
          <w:lang w:val="pt-BR"/>
        </w:rPr>
        <w:t xml:space="preserve">. Além </w:t>
      </w:r>
      <w:r w:rsidR="00C07AF7" w:rsidRPr="004A61FE">
        <w:rPr>
          <w:sz w:val="22"/>
          <w:szCs w:val="22"/>
          <w:lang w:val="pt-BR"/>
        </w:rPr>
        <w:t>disso, o capítulo mostra uma comparação d</w:t>
      </w:r>
      <w:r w:rsidRPr="004A61FE">
        <w:rPr>
          <w:sz w:val="22"/>
          <w:szCs w:val="22"/>
          <w:lang w:val="pt-BR"/>
        </w:rPr>
        <w:t xml:space="preserve">as formas de consulta </w:t>
      </w:r>
      <w:r w:rsidR="00C07AF7" w:rsidRPr="004A61FE">
        <w:rPr>
          <w:sz w:val="22"/>
          <w:szCs w:val="22"/>
          <w:lang w:val="pt-BR"/>
        </w:rPr>
        <w:t>em cada um d</w:t>
      </w:r>
      <w:r w:rsidRPr="004A61FE">
        <w:rPr>
          <w:sz w:val="22"/>
          <w:szCs w:val="22"/>
          <w:lang w:val="pt-BR"/>
        </w:rPr>
        <w:t>os bancos de dados</w:t>
      </w:r>
      <w:r w:rsidR="00C07AF7" w:rsidRPr="004A61FE">
        <w:rPr>
          <w:sz w:val="22"/>
          <w:szCs w:val="22"/>
          <w:lang w:val="pt-BR"/>
        </w:rPr>
        <w:t xml:space="preserve"> estudados</w:t>
      </w:r>
      <w:r w:rsidRPr="004A61FE">
        <w:rPr>
          <w:sz w:val="22"/>
          <w:szCs w:val="22"/>
          <w:lang w:val="pt-BR"/>
        </w:rPr>
        <w:t>.</w:t>
      </w:r>
    </w:p>
    <w:p w:rsidR="00943916" w:rsidRPr="004A61FE" w:rsidRDefault="00943916" w:rsidP="00943916">
      <w:pPr>
        <w:pStyle w:val="TXT"/>
        <w:rPr>
          <w:sz w:val="22"/>
          <w:szCs w:val="22"/>
          <w:lang w:val="pt-BR"/>
        </w:rPr>
      </w:pPr>
      <w:r w:rsidRPr="004A61FE">
        <w:rPr>
          <w:sz w:val="22"/>
          <w:szCs w:val="22"/>
          <w:lang w:val="pt-BR"/>
        </w:rPr>
        <w:tab/>
      </w:r>
      <w:r w:rsidR="00C07AF7" w:rsidRPr="004A61FE">
        <w:rPr>
          <w:sz w:val="22"/>
          <w:szCs w:val="22"/>
          <w:lang w:val="pt-BR"/>
        </w:rPr>
        <w:t xml:space="preserve">Finalmente, o </w:t>
      </w:r>
      <w:r w:rsidRPr="004A61FE">
        <w:rPr>
          <w:sz w:val="22"/>
          <w:szCs w:val="22"/>
          <w:lang w:val="pt-BR"/>
        </w:rPr>
        <w:t xml:space="preserve">Capítulo </w:t>
      </w:r>
      <w:r w:rsidR="000E0278">
        <w:rPr>
          <w:sz w:val="22"/>
          <w:szCs w:val="22"/>
          <w:lang w:val="pt-BR"/>
        </w:rPr>
        <w:fldChar w:fldCharType="begin"/>
      </w:r>
      <w:r w:rsidR="00F13AAA">
        <w:rPr>
          <w:sz w:val="22"/>
          <w:szCs w:val="22"/>
          <w:lang w:val="pt-BR"/>
        </w:rPr>
        <w:instrText xml:space="preserve"> REF _Ref298777950 \r \h </w:instrText>
      </w:r>
      <w:r w:rsidR="000E0278">
        <w:rPr>
          <w:sz w:val="22"/>
          <w:szCs w:val="22"/>
          <w:lang w:val="pt-BR"/>
        </w:rPr>
      </w:r>
      <w:r w:rsidR="000E0278">
        <w:rPr>
          <w:sz w:val="22"/>
          <w:szCs w:val="22"/>
          <w:lang w:val="pt-BR"/>
        </w:rPr>
        <w:fldChar w:fldCharType="separate"/>
      </w:r>
      <w:proofErr w:type="gramStart"/>
      <w:r w:rsidR="00F13AAA">
        <w:rPr>
          <w:sz w:val="22"/>
          <w:szCs w:val="22"/>
          <w:lang w:val="pt-BR"/>
        </w:rPr>
        <w:t>4</w:t>
      </w:r>
      <w:proofErr w:type="gramEnd"/>
      <w:r w:rsidR="000E0278">
        <w:rPr>
          <w:sz w:val="22"/>
          <w:szCs w:val="22"/>
          <w:lang w:val="pt-BR"/>
        </w:rPr>
        <w:fldChar w:fldCharType="end"/>
      </w:r>
      <w:r w:rsidR="002E6F00">
        <w:rPr>
          <w:sz w:val="22"/>
          <w:szCs w:val="22"/>
          <w:lang w:val="pt-BR"/>
        </w:rPr>
        <w:t xml:space="preserve"> </w:t>
      </w:r>
      <w:r w:rsidR="00C07AF7" w:rsidRPr="004A61FE">
        <w:rPr>
          <w:sz w:val="22"/>
          <w:szCs w:val="22"/>
          <w:lang w:val="pt-BR"/>
        </w:rPr>
        <w:t>m</w:t>
      </w:r>
      <w:r w:rsidRPr="004A61FE">
        <w:rPr>
          <w:sz w:val="22"/>
          <w:szCs w:val="22"/>
          <w:lang w:val="pt-BR"/>
        </w:rPr>
        <w:t>ostra as conclusões que foram tiradas deste estudo</w:t>
      </w:r>
      <w:r w:rsidR="00D010F1" w:rsidRPr="004A61FE">
        <w:rPr>
          <w:sz w:val="22"/>
          <w:szCs w:val="22"/>
          <w:lang w:val="pt-BR"/>
        </w:rPr>
        <w:t xml:space="preserve"> e também algumas propostas para trabalhos futuros</w:t>
      </w:r>
      <w:r w:rsidRPr="004A61FE">
        <w:rPr>
          <w:sz w:val="22"/>
          <w:szCs w:val="22"/>
          <w:lang w:val="pt-BR"/>
        </w:rPr>
        <w:t>.</w:t>
      </w:r>
    </w:p>
    <w:p w:rsidR="00B41392" w:rsidRDefault="00B41392">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0F6A64" w:rsidRDefault="000F6A64">
      <w:pPr>
        <w:rPr>
          <w:lang w:val="pt-BR"/>
        </w:rPr>
      </w:pPr>
    </w:p>
    <w:p w:rsidR="005C4262" w:rsidRDefault="005C4262">
      <w:pPr>
        <w:rPr>
          <w:lang w:val="pt-BR"/>
        </w:rPr>
      </w:pPr>
    </w:p>
    <w:p w:rsidR="005C4262" w:rsidRDefault="005C4262">
      <w:pPr>
        <w:rPr>
          <w:lang w:val="pt-BR"/>
        </w:rPr>
      </w:pPr>
    </w:p>
    <w:p w:rsidR="005C4262" w:rsidRPr="00006C0D" w:rsidRDefault="00455B8B" w:rsidP="005C4262">
      <w:pPr>
        <w:pStyle w:val="Ttulo"/>
        <w:outlineLvl w:val="0"/>
        <w:rPr>
          <w:sz w:val="22"/>
          <w:szCs w:val="22"/>
          <w:lang w:val="pt-BR"/>
        </w:rPr>
      </w:pPr>
      <w:bookmarkStart w:id="10" w:name="_Ref298777911"/>
      <w:bookmarkStart w:id="11" w:name="_Ref298778864"/>
      <w:bookmarkStart w:id="12" w:name="_Toc300130088"/>
      <w:r>
        <w:rPr>
          <w:sz w:val="22"/>
          <w:szCs w:val="22"/>
          <w:lang w:val="pt-BR"/>
        </w:rPr>
        <w:lastRenderedPageBreak/>
        <w:t xml:space="preserve">BANCOS DE DADOS RELACIONAIS E </w:t>
      </w:r>
      <w:proofErr w:type="gramStart"/>
      <w:r>
        <w:rPr>
          <w:sz w:val="22"/>
          <w:szCs w:val="22"/>
          <w:lang w:val="pt-BR"/>
        </w:rPr>
        <w:t>NoSQL</w:t>
      </w:r>
      <w:bookmarkEnd w:id="10"/>
      <w:bookmarkEnd w:id="11"/>
      <w:bookmarkEnd w:id="12"/>
      <w:proofErr w:type="gramEnd"/>
    </w:p>
    <w:p w:rsidR="00CE4D56" w:rsidRDefault="00CE4D56" w:rsidP="00CE4D56">
      <w:pPr>
        <w:pStyle w:val="TXT"/>
        <w:rPr>
          <w:sz w:val="22"/>
          <w:szCs w:val="22"/>
          <w:lang w:val="pt-BR"/>
        </w:rPr>
      </w:pPr>
      <w:r>
        <w:rPr>
          <w:sz w:val="22"/>
          <w:szCs w:val="22"/>
          <w:lang w:val="pt-BR"/>
        </w:rPr>
        <w:tab/>
      </w:r>
    </w:p>
    <w:p w:rsidR="00CE4D56" w:rsidRPr="00CE4D56" w:rsidRDefault="00CE4D56" w:rsidP="00CE4D56">
      <w:pPr>
        <w:pStyle w:val="TXT"/>
        <w:rPr>
          <w:sz w:val="22"/>
          <w:szCs w:val="22"/>
          <w:lang w:val="pt-BR"/>
        </w:rPr>
      </w:pPr>
      <w:r>
        <w:rPr>
          <w:sz w:val="22"/>
          <w:szCs w:val="22"/>
          <w:lang w:val="pt-BR"/>
        </w:rPr>
        <w:tab/>
        <w:t xml:space="preserve">Neste capítulo são descritos todos os </w:t>
      </w:r>
      <w:r w:rsidRPr="00CE4D56">
        <w:rPr>
          <w:i/>
          <w:sz w:val="22"/>
          <w:szCs w:val="22"/>
          <w:lang w:val="pt-BR"/>
        </w:rPr>
        <w:t>SGBDs</w:t>
      </w:r>
      <w:r>
        <w:rPr>
          <w:sz w:val="22"/>
          <w:szCs w:val="22"/>
          <w:lang w:val="pt-BR"/>
        </w:rPr>
        <w:t xml:space="preserve"> relacionais e não relacionais estudados. Para cada </w:t>
      </w:r>
      <w:r w:rsidRPr="00CE4D56">
        <w:rPr>
          <w:i/>
          <w:sz w:val="22"/>
          <w:szCs w:val="22"/>
          <w:lang w:val="pt-BR"/>
        </w:rPr>
        <w:t>SGBD</w:t>
      </w:r>
      <w:r>
        <w:rPr>
          <w:sz w:val="22"/>
          <w:szCs w:val="22"/>
          <w:lang w:val="pt-BR"/>
        </w:rPr>
        <w:t xml:space="preserve"> </w:t>
      </w:r>
      <w:r w:rsidR="00DF25D1">
        <w:rPr>
          <w:sz w:val="22"/>
          <w:szCs w:val="22"/>
          <w:lang w:val="pt-BR"/>
        </w:rPr>
        <w:t>são</w:t>
      </w:r>
      <w:r>
        <w:rPr>
          <w:sz w:val="22"/>
          <w:szCs w:val="22"/>
          <w:lang w:val="pt-BR"/>
        </w:rPr>
        <w:t xml:space="preserve"> levado</w:t>
      </w:r>
      <w:r w:rsidR="00DF25D1">
        <w:rPr>
          <w:sz w:val="22"/>
          <w:szCs w:val="22"/>
          <w:lang w:val="pt-BR"/>
        </w:rPr>
        <w:t>s</w:t>
      </w:r>
      <w:r>
        <w:rPr>
          <w:sz w:val="22"/>
          <w:szCs w:val="22"/>
          <w:lang w:val="pt-BR"/>
        </w:rPr>
        <w:t xml:space="preserve"> em consideração alguns critérios importantes para a comparação entre eles. O modelo de dados, a linguagem de consulta, os mecanismos de indexação e de </w:t>
      </w:r>
      <w:proofErr w:type="gramStart"/>
      <w:r>
        <w:rPr>
          <w:sz w:val="22"/>
          <w:szCs w:val="22"/>
          <w:lang w:val="pt-BR"/>
        </w:rPr>
        <w:t>otimização</w:t>
      </w:r>
      <w:proofErr w:type="gramEnd"/>
      <w:r>
        <w:rPr>
          <w:sz w:val="22"/>
          <w:szCs w:val="22"/>
          <w:lang w:val="pt-BR"/>
        </w:rPr>
        <w:t xml:space="preserve"> das consultas são os pontos descritos em cada </w:t>
      </w:r>
      <w:r w:rsidRPr="00CE4D56">
        <w:rPr>
          <w:i/>
          <w:sz w:val="22"/>
          <w:szCs w:val="22"/>
          <w:lang w:val="pt-BR"/>
        </w:rPr>
        <w:t>SGBD</w:t>
      </w:r>
      <w:r>
        <w:rPr>
          <w:sz w:val="22"/>
          <w:szCs w:val="22"/>
          <w:lang w:val="pt-BR"/>
        </w:rPr>
        <w:t xml:space="preserve">. </w:t>
      </w:r>
    </w:p>
    <w:p w:rsidR="00CE4D56" w:rsidRPr="00006C0D" w:rsidRDefault="00CE4D56" w:rsidP="00CE4D56">
      <w:pPr>
        <w:pStyle w:val="TXT"/>
        <w:rPr>
          <w:lang w:val="pt-BR"/>
        </w:rPr>
      </w:pPr>
    </w:p>
    <w:p w:rsidR="005C4262" w:rsidRPr="00575D23" w:rsidRDefault="005C4262" w:rsidP="005C4262">
      <w:pPr>
        <w:pStyle w:val="SubTitulo1"/>
        <w:outlineLvl w:val="0"/>
        <w:rPr>
          <w:sz w:val="22"/>
          <w:szCs w:val="22"/>
        </w:rPr>
      </w:pPr>
      <w:bookmarkStart w:id="13" w:name="_Toc297044567"/>
      <w:bookmarkStart w:id="14" w:name="_Toc297044605"/>
      <w:bookmarkStart w:id="15" w:name="_Toc297044738"/>
      <w:bookmarkStart w:id="16" w:name="_Toc298169245"/>
      <w:bookmarkStart w:id="17" w:name="_Toc300130089"/>
      <w:r w:rsidRPr="00575D23">
        <w:rPr>
          <w:sz w:val="22"/>
          <w:szCs w:val="22"/>
        </w:rPr>
        <w:t>MYSQL</w:t>
      </w:r>
      <w:bookmarkEnd w:id="13"/>
      <w:bookmarkEnd w:id="14"/>
      <w:bookmarkEnd w:id="15"/>
      <w:bookmarkEnd w:id="16"/>
      <w:bookmarkEnd w:id="17"/>
    </w:p>
    <w:p w:rsidR="005C4262" w:rsidRPr="007A3508" w:rsidRDefault="005C4262" w:rsidP="005C4262">
      <w:pPr>
        <w:pStyle w:val="sumario"/>
        <w:numPr>
          <w:ilvl w:val="0"/>
          <w:numId w:val="0"/>
        </w:numPr>
        <w:ind w:firstLine="708"/>
        <w:jc w:val="both"/>
        <w:rPr>
          <w:lang w:val="pt-BR"/>
        </w:rPr>
      </w:pPr>
      <w:r w:rsidRPr="007A3508">
        <w:rPr>
          <w:lang w:val="pt-BR"/>
        </w:rPr>
        <w:t xml:space="preserve">O </w:t>
      </w:r>
      <w:proofErr w:type="gramStart"/>
      <w:r w:rsidRPr="007A3508">
        <w:rPr>
          <w:lang w:val="pt-BR"/>
        </w:rPr>
        <w:t>MySQL</w:t>
      </w:r>
      <w:proofErr w:type="gramEnd"/>
      <w:r w:rsidRPr="007A3508">
        <w:rPr>
          <w:lang w:val="pt-BR"/>
        </w:rPr>
        <w:t xml:space="preserve"> é um sistema de gerenciamento de banco de dados, que utiliza a linguagem SQL </w:t>
      </w:r>
      <w:r w:rsidR="000E0278" w:rsidRPr="007A3508">
        <w:rPr>
          <w:u w:val="single"/>
          <w:lang w:val="pt-BR"/>
        </w:rPr>
        <w:fldChar w:fldCharType="begin"/>
      </w:r>
      <w:r w:rsidRPr="007A3508">
        <w:rPr>
          <w:u w:val="single"/>
          <w:lang w:val="pt-BR"/>
        </w:rPr>
        <w:instrText xml:space="preserve"> ADDIN ZOTERO_ITEM {"citationID":"2ks5q5vieh","citationItems":[{"uri":["http://zotero.org/groups/43707/items/8HTPXR5K"]}]} </w:instrText>
      </w:r>
      <w:r w:rsidR="000E0278" w:rsidRPr="007A3508">
        <w:rPr>
          <w:u w:val="single"/>
          <w:lang w:val="pt-BR"/>
        </w:rPr>
        <w:fldChar w:fldCharType="separate"/>
      </w:r>
      <w:r w:rsidR="00931581" w:rsidRPr="00E33955">
        <w:rPr>
          <w:lang w:val="pt-BR"/>
        </w:rPr>
        <w:t>(BEAULIEU, 2009)</w:t>
      </w:r>
      <w:r w:rsidR="000E0278" w:rsidRPr="007A3508">
        <w:rPr>
          <w:u w:val="single"/>
          <w:lang w:val="pt-BR"/>
        </w:rPr>
        <w:fldChar w:fldCharType="end"/>
      </w:r>
      <w:r w:rsidRPr="007A3508">
        <w:rPr>
          <w:lang w:val="pt-BR"/>
        </w:rPr>
        <w:t xml:space="preserve"> como interface. O </w:t>
      </w:r>
      <w:proofErr w:type="gramStart"/>
      <w:r w:rsidRPr="007A3508">
        <w:rPr>
          <w:lang w:val="pt-BR"/>
        </w:rPr>
        <w:t>MySQL</w:t>
      </w:r>
      <w:proofErr w:type="gramEnd"/>
      <w:r w:rsidRPr="007A3508">
        <w:rPr>
          <w:lang w:val="pt-BR"/>
        </w:rPr>
        <w:t xml:space="preserve"> possui algumas características que o definem, como portabilidade, pois funciona em praticamente qualquer plataforma atual, compatibilidade com diversos drivers e linguagens de programação, é </w:t>
      </w:r>
      <w:r w:rsidRPr="007A3508">
        <w:rPr>
          <w:i/>
          <w:lang w:val="pt-BR"/>
        </w:rPr>
        <w:t>open source</w:t>
      </w:r>
      <w:r w:rsidRPr="007A3508">
        <w:rPr>
          <w:lang w:val="pt-BR"/>
        </w:rPr>
        <w:t xml:space="preserve">, entre outras características </w:t>
      </w:r>
      <w:r w:rsidR="000E0278" w:rsidRPr="007A3508">
        <w:rPr>
          <w:u w:val="single"/>
          <w:lang w:val="pt-BR"/>
        </w:rPr>
        <w:fldChar w:fldCharType="begin"/>
      </w:r>
      <w:r w:rsidRPr="007A3508">
        <w:rPr>
          <w:u w:val="single"/>
          <w:lang w:val="pt-BR"/>
        </w:rPr>
        <w:instrText xml:space="preserve"> ADDIN ZOTERO_ITEM {"citationID":"2ecudgjhqn","citationItems":[{"uri":["http://zotero.org/groups/43707/items/9JNVEP8B"]}]} </w:instrText>
      </w:r>
      <w:r w:rsidR="000E0278" w:rsidRPr="007A3508">
        <w:rPr>
          <w:u w:val="single"/>
          <w:lang w:val="pt-BR"/>
        </w:rPr>
        <w:fldChar w:fldCharType="separate"/>
      </w:r>
      <w:r w:rsidR="00931581" w:rsidRPr="00E33955">
        <w:rPr>
          <w:lang w:val="pt-BR"/>
        </w:rPr>
        <w:t>(DUBOIS, 2000)</w:t>
      </w:r>
      <w:r w:rsidR="000E0278" w:rsidRPr="007A3508">
        <w:rPr>
          <w:u w:val="single"/>
          <w:lang w:val="pt-BR"/>
        </w:rPr>
        <w:fldChar w:fldCharType="end"/>
      </w:r>
      <w:r w:rsidRPr="007A3508">
        <w:rPr>
          <w:lang w:val="pt-BR"/>
        </w:rPr>
        <w:t xml:space="preserve">. Além disso, o </w:t>
      </w:r>
      <w:proofErr w:type="gramStart"/>
      <w:r w:rsidRPr="007A3508">
        <w:rPr>
          <w:lang w:val="pt-BR"/>
        </w:rPr>
        <w:t>MySQL</w:t>
      </w:r>
      <w:proofErr w:type="gramEnd"/>
      <w:r w:rsidRPr="007A3508">
        <w:rPr>
          <w:lang w:val="pt-BR"/>
        </w:rPr>
        <w:t xml:space="preserve"> também é reconhecido pelo seu desempenho, robustez e por possuir diversos mecanismos como </w:t>
      </w:r>
      <w:r w:rsidRPr="007A3508">
        <w:rPr>
          <w:i/>
          <w:lang w:val="pt-BR"/>
        </w:rPr>
        <w:t>backup</w:t>
      </w:r>
      <w:r w:rsidRPr="007A3508">
        <w:rPr>
          <w:lang w:val="pt-BR"/>
        </w:rPr>
        <w:t xml:space="preserve">, </w:t>
      </w:r>
      <w:r w:rsidRPr="007A3508">
        <w:rPr>
          <w:i/>
          <w:lang w:val="pt-BR"/>
        </w:rPr>
        <w:t>restore</w:t>
      </w:r>
      <w:r w:rsidRPr="007A3508">
        <w:rPr>
          <w:lang w:val="pt-BR"/>
        </w:rPr>
        <w:t xml:space="preserve"> e replicação</w:t>
      </w:r>
      <w:r w:rsidR="002E6F00">
        <w:rPr>
          <w:lang w:val="pt-BR"/>
        </w:rPr>
        <w:t>.</w:t>
      </w:r>
      <w:r w:rsidRPr="007A3508">
        <w:rPr>
          <w:lang w:val="pt-BR"/>
        </w:rPr>
        <w:t xml:space="preserve"> </w:t>
      </w:r>
      <w:r w:rsidR="002E6F00">
        <w:rPr>
          <w:lang w:val="pt-BR"/>
        </w:rPr>
        <w:t xml:space="preserve">Tais mecanismos </w:t>
      </w:r>
      <w:r w:rsidRPr="007A3508">
        <w:rPr>
          <w:lang w:val="pt-BR"/>
        </w:rPr>
        <w:t xml:space="preserve">facilitam seu uso em ambientes que requerem alta disponibilidade do banco </w:t>
      </w:r>
      <w:r w:rsidR="002E6F00">
        <w:rPr>
          <w:lang w:val="pt-BR"/>
        </w:rPr>
        <w:t xml:space="preserve">de dados </w:t>
      </w:r>
      <w:r w:rsidR="000E0278" w:rsidRPr="007A3508">
        <w:rPr>
          <w:lang w:val="pt-BR"/>
        </w:rPr>
        <w:fldChar w:fldCharType="begin"/>
      </w:r>
      <w:r w:rsidRPr="007A3508">
        <w:rPr>
          <w:lang w:val="pt-BR"/>
        </w:rPr>
        <w:instrText xml:space="preserve"> ADDIN ZOTERO_ITEM {"citationID":"4mo9kiksi","citationItems":[{"uri":["http://zotero.org/groups/43707/items/GQSVKTMB"]}]} </w:instrText>
      </w:r>
      <w:r w:rsidR="000E0278" w:rsidRPr="007A3508">
        <w:rPr>
          <w:lang w:val="pt-BR"/>
        </w:rPr>
        <w:fldChar w:fldCharType="separate"/>
      </w:r>
      <w:r w:rsidR="00931581" w:rsidRPr="00E33955">
        <w:rPr>
          <w:lang w:val="pt-BR"/>
        </w:rPr>
        <w:t>(DUBOIS, 2008)</w:t>
      </w:r>
      <w:r w:rsidR="000E0278" w:rsidRPr="007A3508">
        <w:rPr>
          <w:lang w:val="pt-BR"/>
        </w:rPr>
        <w:fldChar w:fldCharType="end"/>
      </w:r>
      <w:r w:rsidRPr="007A3508">
        <w:rPr>
          <w:lang w:val="pt-BR"/>
        </w:rPr>
        <w:t>.</w:t>
      </w:r>
    </w:p>
    <w:p w:rsidR="005C4262" w:rsidRPr="00997EB2" w:rsidRDefault="005C4262" w:rsidP="005C4262">
      <w:pPr>
        <w:pStyle w:val="sumario"/>
        <w:numPr>
          <w:ilvl w:val="0"/>
          <w:numId w:val="0"/>
        </w:numPr>
        <w:ind w:firstLine="708"/>
        <w:jc w:val="both"/>
        <w:rPr>
          <w:lang w:val="pt-BR"/>
        </w:rPr>
      </w:pPr>
    </w:p>
    <w:p w:rsidR="005C4262" w:rsidRPr="007A3508" w:rsidRDefault="005C4262" w:rsidP="005C4262">
      <w:pPr>
        <w:pStyle w:val="SubTitulo2"/>
      </w:pPr>
      <w:r w:rsidRPr="007A3508">
        <w:t>Modelo de Dados</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w:t>
      </w:r>
      <w:proofErr w:type="gramStart"/>
      <w:r w:rsidRPr="007A3508">
        <w:rPr>
          <w:u w:val="none"/>
          <w:lang w:val="pt-BR"/>
        </w:rPr>
        <w:t>MySQL</w:t>
      </w:r>
      <w:proofErr w:type="gramEnd"/>
      <w:r w:rsidRPr="007A3508">
        <w:rPr>
          <w:u w:val="none"/>
          <w:lang w:val="pt-BR"/>
        </w:rPr>
        <w:t xml:space="preserve"> é um banco de dados </w:t>
      </w:r>
      <w:r w:rsidRPr="00051FE3">
        <w:rPr>
          <w:u w:val="none"/>
          <w:lang w:val="pt-BR"/>
        </w:rPr>
        <w:t xml:space="preserve">relacional </w:t>
      </w:r>
      <w:r w:rsidR="000E0278" w:rsidRPr="00051FE3">
        <w:rPr>
          <w:u w:val="none"/>
        </w:rPr>
        <w:fldChar w:fldCharType="begin"/>
      </w:r>
      <w:r w:rsidRPr="00051FE3">
        <w:rPr>
          <w:u w:val="none"/>
          <w:lang w:val="pt-BR"/>
        </w:rPr>
        <w:instrText xml:space="preserve"> ADDIN ZOTERO_ITEM {"citationID":"2h5tqm6sdv","citationItems":[{"uri":["http://zotero.org/groups/43707/items/TUHEJ5UB"]}]} </w:instrText>
      </w:r>
      <w:r w:rsidR="000E0278" w:rsidRPr="00051FE3">
        <w:rPr>
          <w:u w:val="none"/>
        </w:rPr>
        <w:fldChar w:fldCharType="separate"/>
      </w:r>
      <w:r w:rsidR="00931581" w:rsidRPr="00E33955">
        <w:rPr>
          <w:u w:val="none"/>
          <w:lang w:val="pt-BR"/>
        </w:rPr>
        <w:t>(CODD, 1970)</w:t>
      </w:r>
      <w:r w:rsidR="000E0278" w:rsidRPr="00051FE3">
        <w:rPr>
          <w:u w:val="none"/>
        </w:rPr>
        <w:fldChar w:fldCharType="end"/>
      </w:r>
      <w:r w:rsidRPr="00051FE3">
        <w:rPr>
          <w:u w:val="none"/>
          <w:lang w:val="pt-BR"/>
        </w:rPr>
        <w:t>,</w:t>
      </w:r>
      <w:r w:rsidRPr="007A3508">
        <w:rPr>
          <w:u w:val="none"/>
          <w:lang w:val="pt-BR"/>
        </w:rPr>
        <w:t xml:space="preserve"> cujo modelo é </w:t>
      </w:r>
      <w:r w:rsidR="009709BA">
        <w:rPr>
          <w:u w:val="none"/>
          <w:lang w:val="pt-BR"/>
        </w:rPr>
        <w:t>composto</w:t>
      </w:r>
      <w:r w:rsidR="009709BA" w:rsidRPr="007A3508">
        <w:rPr>
          <w:u w:val="none"/>
          <w:lang w:val="pt-BR"/>
        </w:rPr>
        <w:t xml:space="preserve"> </w:t>
      </w:r>
      <w:r w:rsidRPr="007A3508">
        <w:rPr>
          <w:u w:val="none"/>
          <w:lang w:val="pt-BR"/>
        </w:rPr>
        <w:t>por tabelas</w:t>
      </w:r>
      <w:r w:rsidR="00A07837">
        <w:rPr>
          <w:u w:val="none"/>
          <w:lang w:val="pt-BR"/>
        </w:rPr>
        <w:t xml:space="preserve"> que mantêm linhas e colunas</w:t>
      </w:r>
      <w:r w:rsidRPr="007A3508">
        <w:rPr>
          <w:u w:val="none"/>
          <w:lang w:val="pt-BR"/>
        </w:rPr>
        <w:t xml:space="preserve">. </w:t>
      </w:r>
      <w:r w:rsidR="00A07837">
        <w:rPr>
          <w:u w:val="none"/>
          <w:lang w:val="pt-BR"/>
        </w:rPr>
        <w:t>Cada linha</w:t>
      </w:r>
      <w:r w:rsidR="009E2313">
        <w:rPr>
          <w:u w:val="none"/>
          <w:lang w:val="pt-BR"/>
        </w:rPr>
        <w:t>, também conhecida como tupla,</w:t>
      </w:r>
      <w:r w:rsidR="00A07837">
        <w:rPr>
          <w:u w:val="none"/>
          <w:lang w:val="pt-BR"/>
        </w:rPr>
        <w:t xml:space="preserve"> contém dados relacionados sobre uma determinada entidade, como por exemplo, a entidade pessoa. Cada coluna representa um pedaço de dados sobre esta entidade, como nome, endereço, telefone</w:t>
      </w:r>
      <w:r w:rsidR="00296F7E">
        <w:rPr>
          <w:u w:val="none"/>
          <w:lang w:val="pt-BR"/>
        </w:rPr>
        <w:t xml:space="preserve"> </w:t>
      </w:r>
      <w:r w:rsidR="000E0278" w:rsidRPr="00931581">
        <w:rPr>
          <w:u w:val="none"/>
          <w:lang w:val="pt-BR"/>
        </w:rPr>
        <w:fldChar w:fldCharType="begin"/>
      </w:r>
      <w:r w:rsidR="00296F7E" w:rsidRPr="00931581">
        <w:rPr>
          <w:u w:val="none"/>
          <w:lang w:val="pt-BR"/>
        </w:rPr>
        <w:instrText xml:space="preserve"> ADDIN ZOTERO_ITEM {"citationID":"17h4m1ehes","citationItems":[{"uri":["http://zotero.org/groups/43707/items/TPKUZ3WX"]}]} </w:instrText>
      </w:r>
      <w:r w:rsidR="000E0278" w:rsidRPr="00931581">
        <w:rPr>
          <w:u w:val="none"/>
          <w:lang w:val="pt-BR"/>
        </w:rPr>
        <w:fldChar w:fldCharType="separate"/>
      </w:r>
      <w:r w:rsidR="00931581" w:rsidRPr="00E33955">
        <w:rPr>
          <w:u w:val="none"/>
          <w:lang w:val="pt-BR"/>
        </w:rPr>
        <w:t>(STEPHENS, 2009)</w:t>
      </w:r>
      <w:r w:rsidR="000E0278" w:rsidRPr="00931581">
        <w:rPr>
          <w:u w:val="none"/>
          <w:lang w:val="pt-BR"/>
        </w:rPr>
        <w:fldChar w:fldCharType="end"/>
      </w:r>
      <w:r w:rsidR="00A07837">
        <w:rPr>
          <w:u w:val="none"/>
          <w:lang w:val="pt-BR"/>
        </w:rPr>
        <w:t xml:space="preserve">. </w:t>
      </w:r>
    </w:p>
    <w:p w:rsidR="00647264" w:rsidRDefault="00296F7E" w:rsidP="005C4262">
      <w:pPr>
        <w:pStyle w:val="SubTitulo2"/>
        <w:numPr>
          <w:ilvl w:val="0"/>
          <w:numId w:val="0"/>
        </w:numPr>
        <w:ind w:firstLine="708"/>
        <w:jc w:val="both"/>
        <w:rPr>
          <w:u w:val="none"/>
          <w:lang w:val="pt-BR"/>
        </w:rPr>
      </w:pPr>
      <w:r w:rsidRPr="00296F7E">
        <w:rPr>
          <w:u w:val="none"/>
          <w:lang w:val="pt-BR"/>
        </w:rPr>
        <w:t xml:space="preserve">Cada entrada em uma determinada coluna de uma tabela deverá conter o mesmo tipo de dados. O conjunto dos valores que são permitidos para uma coluna é chamado de domínio da coluna. O domínio está intimamente relacionado ao tipo de dados, mas não </w:t>
      </w:r>
      <w:proofErr w:type="gramStart"/>
      <w:r w:rsidRPr="00296F7E">
        <w:rPr>
          <w:u w:val="none"/>
          <w:lang w:val="pt-BR"/>
        </w:rPr>
        <w:t>são</w:t>
      </w:r>
      <w:proofErr w:type="gramEnd"/>
      <w:r w:rsidRPr="00296F7E">
        <w:rPr>
          <w:u w:val="none"/>
          <w:lang w:val="pt-BR"/>
        </w:rPr>
        <w:t xml:space="preserve"> a mesma coisa. Um tipo de dados da coluna é o tipo de dados que a coluna pode conter. Os tipos de dados de uma coluna dependem do banco de dados específico que está sendo utilizado</w:t>
      </w:r>
      <w:r w:rsidR="00647264">
        <w:rPr>
          <w:u w:val="none"/>
          <w:lang w:val="pt-BR"/>
        </w:rPr>
        <w:t xml:space="preserve"> </w:t>
      </w:r>
      <w:r w:rsidR="000E0278" w:rsidRPr="00931581">
        <w:rPr>
          <w:u w:val="none"/>
          <w:lang w:val="pt-BR"/>
        </w:rPr>
        <w:fldChar w:fldCharType="begin"/>
      </w:r>
      <w:r w:rsidR="00647264" w:rsidRPr="00931581">
        <w:rPr>
          <w:u w:val="none"/>
          <w:lang w:val="pt-BR"/>
        </w:rPr>
        <w:instrText xml:space="preserve"> ADDIN ZOTERO_ITEM {"citationID":"3lk2ht26n","citationItems":[{"uri":["http://zotero.org/groups/43707/items/TPKUZ3WX"]}]} </w:instrText>
      </w:r>
      <w:r w:rsidR="000E0278" w:rsidRPr="00931581">
        <w:rPr>
          <w:u w:val="none"/>
          <w:lang w:val="pt-BR"/>
        </w:rPr>
        <w:fldChar w:fldCharType="separate"/>
      </w:r>
      <w:r w:rsidR="00931581" w:rsidRPr="00E33955">
        <w:rPr>
          <w:u w:val="none"/>
          <w:lang w:val="pt-BR"/>
        </w:rPr>
        <w:t>(STEPHENS, 2009)</w:t>
      </w:r>
      <w:r w:rsidR="000E0278" w:rsidRPr="00931581">
        <w:rPr>
          <w:u w:val="none"/>
          <w:lang w:val="pt-BR"/>
        </w:rPr>
        <w:fldChar w:fldCharType="end"/>
      </w:r>
      <w:r w:rsidRPr="00296F7E">
        <w:rPr>
          <w:u w:val="none"/>
          <w:lang w:val="pt-BR"/>
        </w:rPr>
        <w:t xml:space="preserve">. </w:t>
      </w:r>
    </w:p>
    <w:p w:rsidR="00296F7E" w:rsidRPr="00647264" w:rsidRDefault="00296F7E" w:rsidP="005C4262">
      <w:pPr>
        <w:pStyle w:val="SubTitulo2"/>
        <w:numPr>
          <w:ilvl w:val="0"/>
          <w:numId w:val="0"/>
        </w:numPr>
        <w:ind w:firstLine="708"/>
        <w:jc w:val="both"/>
        <w:rPr>
          <w:u w:val="none"/>
          <w:lang w:val="pt-BR"/>
        </w:rPr>
      </w:pPr>
      <w:r w:rsidRPr="00296F7E">
        <w:rPr>
          <w:u w:val="none"/>
          <w:lang w:val="pt-BR"/>
        </w:rPr>
        <w:t xml:space="preserve">No </w:t>
      </w:r>
      <w:proofErr w:type="gramStart"/>
      <w:r w:rsidRPr="00296F7E">
        <w:rPr>
          <w:u w:val="none"/>
          <w:lang w:val="pt-BR"/>
        </w:rPr>
        <w:t>MySQL</w:t>
      </w:r>
      <w:proofErr w:type="gramEnd"/>
      <w:r w:rsidRPr="00296F7E">
        <w:rPr>
          <w:u w:val="none"/>
          <w:lang w:val="pt-BR"/>
        </w:rPr>
        <w:t xml:space="preserve"> </w:t>
      </w:r>
      <w:r w:rsidR="00647264">
        <w:rPr>
          <w:u w:val="none"/>
          <w:lang w:val="pt-BR"/>
        </w:rPr>
        <w:t>encontramos 3 tipos de dados bem comuns</w:t>
      </w:r>
      <w:r w:rsidR="00A453B3">
        <w:rPr>
          <w:u w:val="none"/>
          <w:lang w:val="pt-BR"/>
        </w:rPr>
        <w:t>:</w:t>
      </w:r>
      <w:r w:rsidR="00647264">
        <w:rPr>
          <w:u w:val="none"/>
          <w:lang w:val="pt-BR"/>
        </w:rPr>
        <w:t xml:space="preserve"> inteiros, data e hora</w:t>
      </w:r>
      <w:r w:rsidR="00A453B3">
        <w:rPr>
          <w:u w:val="none"/>
          <w:lang w:val="pt-BR"/>
        </w:rPr>
        <w:t>,</w:t>
      </w:r>
      <w:r w:rsidR="00647264">
        <w:rPr>
          <w:u w:val="none"/>
          <w:lang w:val="pt-BR"/>
        </w:rPr>
        <w:t xml:space="preserve"> e texto. </w:t>
      </w:r>
      <w:r w:rsidR="00647264" w:rsidRPr="00647264">
        <w:rPr>
          <w:u w:val="none"/>
          <w:lang w:val="pt-BR"/>
        </w:rPr>
        <w:t xml:space="preserve">Os tipos inteiros podem ser </w:t>
      </w:r>
      <w:r w:rsidR="00647264" w:rsidRPr="00647264">
        <w:rPr>
          <w:i/>
          <w:u w:val="none"/>
          <w:lang w:val="pt-BR"/>
        </w:rPr>
        <w:t xml:space="preserve">bit, smallint, bigint, int, float, </w:t>
      </w:r>
      <w:proofErr w:type="gramStart"/>
      <w:r w:rsidR="00647264" w:rsidRPr="00647264">
        <w:rPr>
          <w:i/>
          <w:u w:val="none"/>
          <w:lang w:val="pt-BR"/>
        </w:rPr>
        <w:t>double</w:t>
      </w:r>
      <w:proofErr w:type="gramEnd"/>
      <w:r w:rsidR="00647264" w:rsidRPr="00647264">
        <w:rPr>
          <w:u w:val="none"/>
          <w:lang w:val="pt-BR"/>
        </w:rPr>
        <w:t xml:space="preserve">, entre outros. Os tipos textos podem ser </w:t>
      </w:r>
      <w:r w:rsidR="00647264" w:rsidRPr="00647264">
        <w:rPr>
          <w:i/>
          <w:u w:val="none"/>
          <w:lang w:val="pt-BR"/>
        </w:rPr>
        <w:t>char, varchar, binary, text, blob</w:t>
      </w:r>
      <w:r w:rsidR="00A453B3">
        <w:rPr>
          <w:i/>
          <w:u w:val="none"/>
          <w:lang w:val="pt-BR"/>
        </w:rPr>
        <w:t>,</w:t>
      </w:r>
      <w:r w:rsidR="00647264" w:rsidRPr="00647264">
        <w:rPr>
          <w:u w:val="none"/>
          <w:lang w:val="pt-BR"/>
        </w:rPr>
        <w:t xml:space="preserve"> e os campos de data podem ser principalmente </w:t>
      </w:r>
      <w:r w:rsidR="00647264" w:rsidRPr="00647264">
        <w:rPr>
          <w:i/>
          <w:u w:val="none"/>
          <w:lang w:val="pt-BR"/>
        </w:rPr>
        <w:t xml:space="preserve">datetime, </w:t>
      </w:r>
      <w:proofErr w:type="gramStart"/>
      <w:r w:rsidR="00647264" w:rsidRPr="00647264">
        <w:rPr>
          <w:i/>
          <w:u w:val="none"/>
          <w:lang w:val="pt-BR"/>
        </w:rPr>
        <w:t>date,</w:t>
      </w:r>
      <w:proofErr w:type="gramEnd"/>
      <w:r w:rsidR="00647264" w:rsidRPr="00647264">
        <w:rPr>
          <w:i/>
          <w:u w:val="none"/>
          <w:lang w:val="pt-BR"/>
        </w:rPr>
        <w:t xml:space="preserve"> time, year</w:t>
      </w:r>
      <w:r w:rsidR="00647264">
        <w:rPr>
          <w:i/>
          <w:u w:val="none"/>
          <w:lang w:val="pt-BR"/>
        </w:rPr>
        <w:t xml:space="preserve"> </w:t>
      </w:r>
      <w:r w:rsidR="000E0278" w:rsidRPr="00931581">
        <w:rPr>
          <w:i/>
          <w:u w:val="none"/>
          <w:lang w:val="pt-BR"/>
        </w:rPr>
        <w:fldChar w:fldCharType="begin"/>
      </w:r>
      <w:r w:rsidR="00647264" w:rsidRPr="00931581">
        <w:rPr>
          <w:i/>
          <w:u w:val="none"/>
          <w:lang w:val="pt-BR"/>
        </w:rPr>
        <w:instrText xml:space="preserve"> ADDIN ZOTERO_ITEM {"citationID":"1k8tl7f84l","citationItems":[{"uri":["http://zotero.org/groups/43707/items/GQSVKTMB"]}]} </w:instrText>
      </w:r>
      <w:r w:rsidR="000E0278" w:rsidRPr="00931581">
        <w:rPr>
          <w:i/>
          <w:u w:val="none"/>
          <w:lang w:val="pt-BR"/>
        </w:rPr>
        <w:fldChar w:fldCharType="separate"/>
      </w:r>
      <w:r w:rsidR="00931581" w:rsidRPr="00E33955">
        <w:rPr>
          <w:u w:val="none"/>
          <w:lang w:val="pt-BR"/>
        </w:rPr>
        <w:t>(DUBOIS, 2008)</w:t>
      </w:r>
      <w:r w:rsidR="000E0278" w:rsidRPr="00931581">
        <w:rPr>
          <w:i/>
          <w:u w:val="none"/>
          <w:lang w:val="pt-BR"/>
        </w:rPr>
        <w:fldChar w:fldCharType="end"/>
      </w:r>
      <w:r w:rsidR="00647264" w:rsidRPr="00931581">
        <w:rPr>
          <w:u w:val="none"/>
          <w:lang w:val="pt-BR"/>
        </w:rPr>
        <w:t>.</w:t>
      </w:r>
    </w:p>
    <w:p w:rsidR="005C4262" w:rsidRPr="007A3508" w:rsidRDefault="005C4262" w:rsidP="005C4262">
      <w:pPr>
        <w:pStyle w:val="SubTitulo2"/>
        <w:numPr>
          <w:ilvl w:val="0"/>
          <w:numId w:val="0"/>
        </w:numPr>
        <w:ind w:firstLine="708"/>
        <w:jc w:val="both"/>
        <w:rPr>
          <w:u w:val="none"/>
          <w:lang w:val="pt-BR"/>
        </w:rPr>
      </w:pPr>
      <w:r w:rsidRPr="002E6F00">
        <w:rPr>
          <w:u w:val="none"/>
          <w:lang w:val="pt-BR"/>
        </w:rPr>
        <w:t xml:space="preserve">A </w:t>
      </w:r>
      <w:r w:rsidR="002C60C2">
        <w:fldChar w:fldCharType="begin"/>
      </w:r>
      <w:r w:rsidR="002C60C2" w:rsidRPr="00AB77F0">
        <w:rPr>
          <w:lang w:val="pt-BR"/>
        </w:rPr>
        <w:instrText xml:space="preserve"> REF _Ref293344004 \h  \* MERGEFORMAT </w:instrText>
      </w:r>
      <w:r w:rsidR="002C60C2">
        <w:fldChar w:fldCharType="separate"/>
      </w:r>
      <w:r w:rsidR="002255FC" w:rsidRPr="002255FC">
        <w:rPr>
          <w:u w:val="none"/>
          <w:lang w:val="pt-BR"/>
        </w:rPr>
        <w:t>Figura 1</w:t>
      </w:r>
      <w:r w:rsidR="002C60C2">
        <w:fldChar w:fldCharType="end"/>
      </w:r>
      <w:r w:rsidRPr="002E6F00">
        <w:rPr>
          <w:u w:val="none"/>
          <w:lang w:val="pt-BR"/>
        </w:rPr>
        <w:t xml:space="preserve"> mos</w:t>
      </w:r>
      <w:r w:rsidRPr="007A3508">
        <w:rPr>
          <w:u w:val="none"/>
          <w:lang w:val="pt-BR"/>
        </w:rPr>
        <w:t xml:space="preserve">tra um exemplo da estrutura de uma tabela que representa uma entidade pessoa. Os atributos da tabela Pessoa são nome, CPF e data de nascimento. </w:t>
      </w:r>
      <w:r w:rsidR="009E2313">
        <w:rPr>
          <w:u w:val="none"/>
          <w:lang w:val="pt-BR"/>
        </w:rPr>
        <w:t>Além disso, esta tabela também possui uma chave primária na coluna CPF que é o identificador único da tabela.</w:t>
      </w:r>
      <w:r w:rsidR="0016262F">
        <w:rPr>
          <w:u w:val="none"/>
          <w:lang w:val="pt-BR"/>
        </w:rPr>
        <w:t xml:space="preserve"> As chaves das tabelas são explicadas na seção </w:t>
      </w:r>
      <w:r w:rsidR="000E0278">
        <w:rPr>
          <w:u w:val="none"/>
          <w:lang w:val="pt-BR"/>
        </w:rPr>
        <w:fldChar w:fldCharType="begin"/>
      </w:r>
      <w:r w:rsidR="0016262F">
        <w:rPr>
          <w:u w:val="none"/>
          <w:lang w:val="pt-BR"/>
        </w:rPr>
        <w:instrText xml:space="preserve"> REF _Ref298853897 \r \h </w:instrText>
      </w:r>
      <w:r w:rsidR="000E0278">
        <w:rPr>
          <w:u w:val="none"/>
          <w:lang w:val="pt-BR"/>
        </w:rPr>
      </w:r>
      <w:r w:rsidR="000E0278">
        <w:rPr>
          <w:u w:val="none"/>
          <w:lang w:val="pt-BR"/>
        </w:rPr>
        <w:fldChar w:fldCharType="separate"/>
      </w:r>
      <w:r w:rsidR="0016262F">
        <w:rPr>
          <w:u w:val="none"/>
          <w:lang w:val="pt-BR"/>
        </w:rPr>
        <w:t>2.1.3</w:t>
      </w:r>
      <w:r w:rsidR="000E0278">
        <w:rPr>
          <w:u w:val="none"/>
          <w:lang w:val="pt-BR"/>
        </w:rPr>
        <w:fldChar w:fldCharType="end"/>
      </w:r>
      <w:r w:rsidR="0016262F">
        <w:rPr>
          <w:u w:val="none"/>
          <w:lang w:val="pt-BR"/>
        </w:rPr>
        <w:t>.</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C4262" w:rsidRPr="0065199F" w:rsidTr="0027682D">
        <w:tc>
          <w:tcPr>
            <w:tcW w:w="9286" w:type="dxa"/>
          </w:tcPr>
          <w:p w:rsidR="005C4262" w:rsidRPr="006D56F9" w:rsidRDefault="002C60C2" w:rsidP="0027682D">
            <w:pPr>
              <w:pStyle w:val="SubTitulo2"/>
              <w:numPr>
                <w:ilvl w:val="0"/>
                <w:numId w:val="0"/>
              </w:numPr>
              <w:jc w:val="both"/>
              <w:rPr>
                <w:u w:val="none"/>
                <w:lang w:val="pt-B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s1029" type="#_x0000_t75" alt="Descrição: tabela_pessoa" style="position:absolute;left:0;text-align:left;margin-left:0;margin-top:0;width:115.5pt;height:108pt;z-index:251657728;visibility:visible;mso-position-horizontal:center;mso-position-horizontal-relative:margin;mso-position-vertical:top;mso-position-vertical-relative:margin">
                  <v:imagedata r:id="rId12" o:title="tabela_pessoa"/>
                  <w10:wrap type="square" anchorx="margin" anchory="margin"/>
                </v:shape>
              </w:pict>
            </w:r>
          </w:p>
        </w:tc>
      </w:tr>
      <w:tr w:rsidR="005C4262" w:rsidRPr="00AB77F0" w:rsidTr="0027682D">
        <w:tc>
          <w:tcPr>
            <w:tcW w:w="9286" w:type="dxa"/>
          </w:tcPr>
          <w:p w:rsidR="005C4262" w:rsidRPr="0045631A" w:rsidRDefault="005C4262" w:rsidP="009709BA">
            <w:pPr>
              <w:pStyle w:val="Legenda"/>
              <w:jc w:val="center"/>
              <w:rPr>
                <w:lang w:val="pt-BR"/>
              </w:rPr>
            </w:pPr>
            <w:bookmarkStart w:id="18" w:name="_Ref293344004"/>
            <w:bookmarkStart w:id="19" w:name="_Toc295923750"/>
            <w:bookmarkStart w:id="20" w:name="_Toc300002829"/>
            <w:bookmarkStart w:id="21" w:name="_Toc298169360"/>
            <w:r w:rsidRPr="0045631A">
              <w:rPr>
                <w:lang w:val="pt-BR"/>
              </w:rPr>
              <w:t xml:space="preserve">Figura </w:t>
            </w:r>
            <w:r w:rsidR="000E0278">
              <w:fldChar w:fldCharType="begin"/>
            </w:r>
            <w:r w:rsidRPr="0045631A">
              <w:rPr>
                <w:lang w:val="pt-BR"/>
              </w:rPr>
              <w:instrText xml:space="preserve"> SEQ Figura \* ARABIC </w:instrText>
            </w:r>
            <w:r w:rsidR="000E0278">
              <w:fldChar w:fldCharType="separate"/>
            </w:r>
            <w:r w:rsidR="00AF118A">
              <w:rPr>
                <w:noProof/>
                <w:lang w:val="pt-BR"/>
              </w:rPr>
              <w:t>1</w:t>
            </w:r>
            <w:r w:rsidR="000E0278">
              <w:fldChar w:fldCharType="end"/>
            </w:r>
            <w:bookmarkEnd w:id="18"/>
            <w:r w:rsidRPr="0045631A">
              <w:rPr>
                <w:lang w:val="pt-BR"/>
              </w:rPr>
              <w:t xml:space="preserve">: Exemplo de Tabela </w:t>
            </w:r>
            <w:r w:rsidR="009709BA">
              <w:rPr>
                <w:lang w:val="pt-BR"/>
              </w:rPr>
              <w:t>no Modelo Relacional</w:t>
            </w:r>
            <w:r>
              <w:rPr>
                <w:lang w:val="pt-BR"/>
              </w:rPr>
              <w:t>.</w:t>
            </w:r>
            <w:bookmarkEnd w:id="19"/>
            <w:bookmarkEnd w:id="20"/>
            <w:bookmarkEnd w:id="21"/>
          </w:p>
        </w:tc>
      </w:tr>
    </w:tbl>
    <w:p w:rsidR="005C4262" w:rsidRPr="00997EB2" w:rsidRDefault="005C4262" w:rsidP="005C4262">
      <w:pPr>
        <w:pStyle w:val="SubTitulo2"/>
        <w:numPr>
          <w:ilvl w:val="0"/>
          <w:numId w:val="0"/>
        </w:numPr>
        <w:ind w:firstLine="708"/>
        <w:jc w:val="both"/>
        <w:rPr>
          <w:u w:val="none"/>
          <w:lang w:val="pt-BR"/>
        </w:rPr>
      </w:pPr>
    </w:p>
    <w:p w:rsidR="005C4262" w:rsidRPr="00006C0D" w:rsidRDefault="005C4262" w:rsidP="005C4262">
      <w:pPr>
        <w:pStyle w:val="SubTitulo2"/>
        <w:numPr>
          <w:ilvl w:val="0"/>
          <w:numId w:val="0"/>
        </w:numPr>
        <w:ind w:firstLine="708"/>
        <w:jc w:val="both"/>
        <w:rPr>
          <w:lang w:val="pt-BR"/>
        </w:rPr>
      </w:pPr>
      <w:r w:rsidRPr="007A3508">
        <w:rPr>
          <w:u w:val="none"/>
          <w:lang w:val="pt-BR"/>
        </w:rPr>
        <w:t xml:space="preserve">As instâncias da tabela pessoa são representadas por suas tuplas. No exemplo da </w:t>
      </w:r>
      <w:r w:rsidR="002C60C2">
        <w:fldChar w:fldCharType="begin"/>
      </w:r>
      <w:r w:rsidR="002C60C2" w:rsidRPr="00AB77F0">
        <w:rPr>
          <w:lang w:val="pt-BR"/>
        </w:rPr>
        <w:instrText xml:space="preserve"> REF _Ref297023569 \h  \* MERGEFORMAT </w:instrText>
      </w:r>
      <w:r w:rsidR="002C60C2">
        <w:fldChar w:fldCharType="separate"/>
      </w:r>
      <w:r w:rsidR="002255FC" w:rsidRPr="002255FC">
        <w:rPr>
          <w:u w:val="none"/>
          <w:lang w:val="pt-BR"/>
        </w:rPr>
        <w:t>Figura 2</w:t>
      </w:r>
      <w:r w:rsidR="002C60C2">
        <w:fldChar w:fldCharType="end"/>
      </w:r>
      <w:r w:rsidRPr="003D685A">
        <w:rPr>
          <w:u w:val="none"/>
          <w:lang w:val="pt-BR"/>
        </w:rPr>
        <w:t xml:space="preserve"> </w:t>
      </w:r>
      <w:r w:rsidRPr="007A3508">
        <w:rPr>
          <w:u w:val="none"/>
          <w:lang w:val="pt-BR"/>
        </w:rPr>
        <w:t xml:space="preserve">existem duas tuplas: &lt;08539287409, João, 17-05-1967&gt; e &lt;05831765208, Maria, 21-10-1990&gt;. </w:t>
      </w:r>
      <w:bookmarkStart w:id="22" w:name="_Ref295839954"/>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C4262" w:rsidRPr="0065199F" w:rsidTr="003D685A">
        <w:tc>
          <w:tcPr>
            <w:tcW w:w="5000" w:type="pct"/>
            <w:shd w:val="clear" w:color="auto" w:fill="auto"/>
            <w:vAlign w:val="center"/>
          </w:tcPr>
          <w:p w:rsidR="005C4262" w:rsidRPr="005A602C" w:rsidRDefault="00AB77F0" w:rsidP="003D685A">
            <w:pPr>
              <w:spacing w:after="0" w:line="240" w:lineRule="auto"/>
              <w:jc w:val="center"/>
              <w:rPr>
                <w:lang w:val="pt-BR"/>
              </w:rPr>
            </w:pPr>
            <w:r>
              <w:rPr>
                <w:lang w:val="pt-BR"/>
              </w:rPr>
              <w:pict>
                <v:shape id="_x0000_i1025" type="#_x0000_t75" style="width:329.3pt;height:123.35pt">
                  <v:imagedata r:id="rId13" o:title="repres_tuplas_modelo_relacional"/>
                </v:shape>
              </w:pict>
            </w:r>
          </w:p>
        </w:tc>
      </w:tr>
      <w:tr w:rsidR="005C4262" w:rsidRPr="00AB77F0" w:rsidTr="0027682D">
        <w:tc>
          <w:tcPr>
            <w:tcW w:w="5000" w:type="pct"/>
            <w:shd w:val="clear" w:color="auto" w:fill="auto"/>
          </w:tcPr>
          <w:p w:rsidR="005C4262" w:rsidRPr="007A4F2F" w:rsidRDefault="005C4262" w:rsidP="0027682D">
            <w:pPr>
              <w:jc w:val="center"/>
              <w:rPr>
                <w:b/>
                <w:sz w:val="20"/>
                <w:szCs w:val="20"/>
                <w:lang w:val="pt-BR"/>
              </w:rPr>
            </w:pPr>
            <w:bookmarkStart w:id="23" w:name="_Ref297023569"/>
            <w:bookmarkStart w:id="24" w:name="_Toc298169361"/>
            <w:bookmarkStart w:id="25" w:name="_Toc300002830"/>
            <w:r w:rsidRPr="008324A5">
              <w:rPr>
                <w:b/>
                <w:sz w:val="20"/>
                <w:szCs w:val="20"/>
                <w:lang w:val="pt-BR"/>
              </w:rPr>
              <w:t xml:space="preserve">Figura </w:t>
            </w:r>
            <w:r w:rsidR="000E0278" w:rsidRPr="008324A5">
              <w:rPr>
                <w:b/>
              </w:rPr>
              <w:fldChar w:fldCharType="begin"/>
            </w:r>
            <w:r w:rsidRPr="005A602C">
              <w:rPr>
                <w:b/>
                <w:sz w:val="20"/>
                <w:szCs w:val="20"/>
                <w:lang w:val="pt-BR"/>
              </w:rPr>
              <w:instrText xml:space="preserve"> SEQ Figura \* ARABIC </w:instrText>
            </w:r>
            <w:r w:rsidR="000E0278" w:rsidRPr="008324A5">
              <w:rPr>
                <w:b/>
              </w:rPr>
              <w:fldChar w:fldCharType="separate"/>
            </w:r>
            <w:r w:rsidR="00AF118A">
              <w:rPr>
                <w:b/>
                <w:noProof/>
                <w:sz w:val="20"/>
                <w:szCs w:val="20"/>
                <w:lang w:val="pt-BR"/>
              </w:rPr>
              <w:t>2</w:t>
            </w:r>
            <w:r w:rsidR="000E0278" w:rsidRPr="008324A5">
              <w:rPr>
                <w:b/>
              </w:rPr>
              <w:fldChar w:fldCharType="end"/>
            </w:r>
            <w:bookmarkEnd w:id="23"/>
            <w:r w:rsidRPr="008324A5">
              <w:rPr>
                <w:b/>
                <w:sz w:val="20"/>
                <w:szCs w:val="20"/>
                <w:lang w:val="pt-BR"/>
              </w:rPr>
              <w:t>: Representação das tuplas no modelo relacional.</w:t>
            </w:r>
            <w:bookmarkEnd w:id="24"/>
            <w:r w:rsidRPr="008324A5">
              <w:rPr>
                <w:b/>
                <w:sz w:val="20"/>
                <w:szCs w:val="20"/>
                <w:lang w:val="pt-BR"/>
              </w:rPr>
              <w:t xml:space="preserve"> </w:t>
            </w:r>
            <w:bookmarkEnd w:id="25"/>
          </w:p>
        </w:tc>
      </w:tr>
    </w:tbl>
    <w:bookmarkEnd w:id="22"/>
    <w:p w:rsidR="001D2741" w:rsidRDefault="00E76DBF" w:rsidP="008F106D">
      <w:pPr>
        <w:pStyle w:val="SubTitulo2"/>
        <w:numPr>
          <w:ilvl w:val="0"/>
          <w:numId w:val="0"/>
        </w:numPr>
        <w:ind w:firstLine="708"/>
        <w:jc w:val="both"/>
        <w:rPr>
          <w:u w:val="none"/>
          <w:lang w:val="pt-BR"/>
        </w:rPr>
      </w:pPr>
      <w:r>
        <w:rPr>
          <w:u w:val="none"/>
          <w:lang w:val="pt-BR"/>
        </w:rPr>
        <w:t xml:space="preserve">Além das tabelas, colunas e </w:t>
      </w:r>
      <w:r w:rsidR="008F106D">
        <w:rPr>
          <w:u w:val="none"/>
          <w:lang w:val="pt-BR"/>
        </w:rPr>
        <w:t>índices</w:t>
      </w:r>
      <w:r>
        <w:rPr>
          <w:u w:val="none"/>
          <w:lang w:val="pt-BR"/>
        </w:rPr>
        <w:t>, o</w:t>
      </w:r>
      <w:r w:rsidRPr="007A3508">
        <w:rPr>
          <w:u w:val="none"/>
          <w:lang w:val="pt-BR"/>
        </w:rPr>
        <w:t xml:space="preserve">s </w:t>
      </w:r>
      <w:r w:rsidR="005C4262" w:rsidRPr="007A3508">
        <w:rPr>
          <w:u w:val="none"/>
          <w:lang w:val="pt-BR"/>
        </w:rPr>
        <w:t xml:space="preserve">bancos de dados relacionais oferecem </w:t>
      </w:r>
      <w:r>
        <w:rPr>
          <w:u w:val="none"/>
          <w:lang w:val="pt-BR"/>
        </w:rPr>
        <w:t xml:space="preserve">mais </w:t>
      </w:r>
      <w:r w:rsidR="005C4262" w:rsidRPr="007A3508">
        <w:rPr>
          <w:u w:val="none"/>
          <w:lang w:val="pt-BR"/>
        </w:rPr>
        <w:t>alguns recursos que facilitam a sua modelagem e o manuseio</w:t>
      </w:r>
      <w:r w:rsidR="00486BC7">
        <w:rPr>
          <w:u w:val="none"/>
          <w:lang w:val="pt-BR"/>
        </w:rPr>
        <w:t>,</w:t>
      </w:r>
      <w:r w:rsidR="001D2741">
        <w:rPr>
          <w:u w:val="none"/>
          <w:lang w:val="pt-BR"/>
        </w:rPr>
        <w:t xml:space="preserve"> como as chaves </w:t>
      </w:r>
      <w:r w:rsidR="007356A7">
        <w:rPr>
          <w:u w:val="none"/>
          <w:lang w:val="pt-BR"/>
        </w:rPr>
        <w:t xml:space="preserve">estrangeiras, </w:t>
      </w:r>
      <w:r w:rsidR="001D2741" w:rsidRPr="007356A7">
        <w:rPr>
          <w:i/>
          <w:u w:val="none"/>
          <w:lang w:val="pt-BR"/>
        </w:rPr>
        <w:t>triggers</w:t>
      </w:r>
      <w:r w:rsidR="001D2741">
        <w:rPr>
          <w:u w:val="none"/>
          <w:lang w:val="pt-BR"/>
        </w:rPr>
        <w:t xml:space="preserve">, </w:t>
      </w:r>
      <w:r w:rsidR="001D2741" w:rsidRPr="007356A7">
        <w:rPr>
          <w:i/>
          <w:u w:val="none"/>
          <w:lang w:val="pt-BR"/>
        </w:rPr>
        <w:t>stored procedures</w:t>
      </w:r>
      <w:r w:rsidR="001D2741">
        <w:rPr>
          <w:u w:val="none"/>
          <w:lang w:val="pt-BR"/>
        </w:rPr>
        <w:t xml:space="preserve"> e as funções</w:t>
      </w:r>
      <w:r w:rsidR="005C4262" w:rsidRPr="007A3508">
        <w:rPr>
          <w:u w:val="none"/>
          <w:lang w:val="pt-BR"/>
        </w:rPr>
        <w:t xml:space="preserve">. </w:t>
      </w:r>
    </w:p>
    <w:p w:rsidR="00CD7899" w:rsidRDefault="001D2741">
      <w:pPr>
        <w:pStyle w:val="SubTitulo2"/>
        <w:numPr>
          <w:ilvl w:val="0"/>
          <w:numId w:val="0"/>
        </w:numPr>
        <w:ind w:firstLine="708"/>
        <w:jc w:val="both"/>
        <w:rPr>
          <w:u w:val="none"/>
          <w:lang w:val="pt-BR"/>
        </w:rPr>
      </w:pPr>
      <w:r>
        <w:rPr>
          <w:u w:val="none"/>
          <w:lang w:val="pt-BR"/>
        </w:rPr>
        <w:t>As</w:t>
      </w:r>
      <w:r w:rsidR="00E76DBF">
        <w:rPr>
          <w:u w:val="none"/>
          <w:lang w:val="pt-BR"/>
        </w:rPr>
        <w:t xml:space="preserve"> </w:t>
      </w:r>
      <w:r w:rsidR="005412D6">
        <w:rPr>
          <w:u w:val="none"/>
          <w:lang w:val="pt-BR"/>
        </w:rPr>
        <w:t xml:space="preserve">chaves estrangeiras, </w:t>
      </w:r>
      <w:r>
        <w:rPr>
          <w:u w:val="none"/>
          <w:lang w:val="pt-BR"/>
        </w:rPr>
        <w:t xml:space="preserve">no </w:t>
      </w:r>
      <w:proofErr w:type="gramStart"/>
      <w:r>
        <w:rPr>
          <w:u w:val="none"/>
          <w:lang w:val="pt-BR"/>
        </w:rPr>
        <w:t>MySQL</w:t>
      </w:r>
      <w:proofErr w:type="gramEnd"/>
      <w:r>
        <w:rPr>
          <w:u w:val="none"/>
          <w:lang w:val="pt-BR"/>
        </w:rPr>
        <w:t xml:space="preserve">, </w:t>
      </w:r>
      <w:r w:rsidR="005412D6">
        <w:rPr>
          <w:u w:val="none"/>
          <w:lang w:val="pt-BR"/>
        </w:rPr>
        <w:t xml:space="preserve">mantêm a </w:t>
      </w:r>
      <w:r w:rsidR="008F106D">
        <w:rPr>
          <w:u w:val="none"/>
          <w:lang w:val="pt-BR"/>
        </w:rPr>
        <w:t>i</w:t>
      </w:r>
      <w:r w:rsidR="00E76DBF" w:rsidRPr="007A3508">
        <w:rPr>
          <w:u w:val="none"/>
          <w:lang w:val="pt-BR"/>
        </w:rPr>
        <w:t xml:space="preserve">ntegridade </w:t>
      </w:r>
      <w:r w:rsidR="008F106D">
        <w:rPr>
          <w:u w:val="none"/>
          <w:lang w:val="pt-BR"/>
        </w:rPr>
        <w:t>r</w:t>
      </w:r>
      <w:r w:rsidR="00E76DBF" w:rsidRPr="007A3508">
        <w:rPr>
          <w:u w:val="none"/>
          <w:lang w:val="pt-BR"/>
        </w:rPr>
        <w:t>eferencial</w:t>
      </w:r>
      <w:r w:rsidR="005412D6">
        <w:rPr>
          <w:u w:val="none"/>
          <w:lang w:val="pt-BR"/>
        </w:rPr>
        <w:t xml:space="preserve"> das tabelas, ou seja, são utilizadas para definir as relações entre duas ou mais tabelas normalmente no contexto “tabela pai - tabela filha”.</w:t>
      </w:r>
      <w:r w:rsidR="00E76DBF" w:rsidRPr="007A3508">
        <w:rPr>
          <w:u w:val="none"/>
          <w:lang w:val="pt-BR"/>
        </w:rPr>
        <w:t xml:space="preserve"> </w:t>
      </w:r>
      <w:r w:rsidR="005412D6">
        <w:rPr>
          <w:u w:val="none"/>
          <w:lang w:val="pt-BR"/>
        </w:rPr>
        <w:t>Neste caso</w:t>
      </w:r>
      <w:r w:rsidR="00E76DBF" w:rsidRPr="007A3508">
        <w:rPr>
          <w:u w:val="none"/>
          <w:lang w:val="pt-BR"/>
        </w:rPr>
        <w:t xml:space="preserve"> não é possível criar um registro em uma coluna que referencie um dado inexistente na tabela pai.</w:t>
      </w:r>
      <w:r w:rsidR="005412D6">
        <w:rPr>
          <w:u w:val="none"/>
          <w:lang w:val="pt-BR"/>
        </w:rPr>
        <w:t xml:space="preserve"> Este tipo de tratamento facilita o desenvolvimento, pois evita que essas regras tenham que ser </w:t>
      </w:r>
      <w:proofErr w:type="gramStart"/>
      <w:r w:rsidR="005412D6">
        <w:rPr>
          <w:u w:val="none"/>
          <w:lang w:val="pt-BR"/>
        </w:rPr>
        <w:t>implementadas</w:t>
      </w:r>
      <w:proofErr w:type="gramEnd"/>
      <w:r w:rsidR="005412D6">
        <w:rPr>
          <w:u w:val="none"/>
          <w:lang w:val="pt-BR"/>
        </w:rPr>
        <w:t xml:space="preserve"> na aplicação</w:t>
      </w:r>
      <w:r>
        <w:rPr>
          <w:u w:val="none"/>
          <w:lang w:val="pt-BR"/>
        </w:rPr>
        <w:t xml:space="preserve"> </w:t>
      </w:r>
      <w:r w:rsidR="000E0278" w:rsidRPr="00931581">
        <w:rPr>
          <w:u w:val="none"/>
          <w:lang w:val="pt-BR"/>
        </w:rPr>
        <w:fldChar w:fldCharType="begin"/>
      </w:r>
      <w:r w:rsidRPr="00931581">
        <w:rPr>
          <w:u w:val="none"/>
          <w:lang w:val="pt-BR"/>
        </w:rPr>
        <w:instrText xml:space="preserve"> ADDIN ZOTERO_ITEM {"citationID":"2b2u896gvn","citationItems":[{"uri":["http://zotero.org/groups/43707/items/J9GQ3FBK"]}]}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sidR="005412D6" w:rsidRPr="00931581">
        <w:rPr>
          <w:u w:val="none"/>
          <w:lang w:val="pt-BR"/>
        </w:rPr>
        <w:t>.</w:t>
      </w:r>
      <w:r w:rsidR="00E76DBF">
        <w:rPr>
          <w:u w:val="none"/>
          <w:lang w:val="pt-BR"/>
        </w:rPr>
        <w:t xml:space="preserve"> </w:t>
      </w:r>
    </w:p>
    <w:p w:rsidR="00E76DBF" w:rsidRDefault="00E76DBF" w:rsidP="00645099">
      <w:pPr>
        <w:pStyle w:val="SubTitulo2"/>
        <w:numPr>
          <w:ilvl w:val="0"/>
          <w:numId w:val="0"/>
        </w:numPr>
        <w:ind w:firstLine="708"/>
        <w:jc w:val="both"/>
        <w:rPr>
          <w:u w:val="none"/>
          <w:lang w:val="pt-BR"/>
        </w:rPr>
      </w:pPr>
      <w:r>
        <w:rPr>
          <w:u w:val="none"/>
          <w:lang w:val="pt-BR"/>
        </w:rPr>
        <w:t xml:space="preserve">As </w:t>
      </w:r>
      <w:r w:rsidRPr="00645099">
        <w:rPr>
          <w:i/>
          <w:u w:val="none"/>
          <w:lang w:val="pt-BR"/>
        </w:rPr>
        <w:t>stored procedures</w:t>
      </w:r>
      <w:r>
        <w:rPr>
          <w:u w:val="none"/>
          <w:lang w:val="pt-BR"/>
        </w:rPr>
        <w:t xml:space="preserve"> são trechos de c</w:t>
      </w:r>
      <w:r w:rsidR="008F106D">
        <w:rPr>
          <w:u w:val="none"/>
          <w:lang w:val="pt-BR"/>
        </w:rPr>
        <w:t xml:space="preserve">ódigo armazenados no banco que acessam as tabelas e realizam operações sobre os dados. Estes procedimentos podem receber parâmetros e também podem retornar resultados. As funções possuem uma finalidade semelhante às </w:t>
      </w:r>
      <w:r w:rsidR="008F106D" w:rsidRPr="00645099">
        <w:rPr>
          <w:i/>
          <w:u w:val="none"/>
          <w:lang w:val="pt-BR"/>
        </w:rPr>
        <w:t>stored procedures</w:t>
      </w:r>
      <w:r w:rsidR="008F106D">
        <w:rPr>
          <w:u w:val="none"/>
          <w:lang w:val="pt-BR"/>
        </w:rPr>
        <w:t xml:space="preserve">, entretanto com ligeiras diferenças. As funções necessariamente retornam um resultado e, além disso, não conseguem acessar as tabelas do banco </w:t>
      </w:r>
      <w:r w:rsidR="000E0278" w:rsidRPr="00931581">
        <w:rPr>
          <w:u w:val="none"/>
          <w:lang w:val="pt-BR"/>
        </w:rPr>
        <w:fldChar w:fldCharType="begin"/>
      </w:r>
      <w:r w:rsidR="008F106D" w:rsidRPr="00931581">
        <w:rPr>
          <w:u w:val="none"/>
          <w:lang w:val="pt-BR"/>
        </w:rPr>
        <w:instrText xml:space="preserve"> ADDIN ZOTERO_ITEM {"citationID":"2chbq7ob6l","citationItems":[{"uri":["http://zotero.org/groups/43707/items/J9GQ3FBK"]}]}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sidR="008F106D">
        <w:rPr>
          <w:u w:val="none"/>
          <w:lang w:val="pt-BR"/>
        </w:rPr>
        <w:t>.</w:t>
      </w:r>
    </w:p>
    <w:p w:rsidR="00645099" w:rsidRPr="007A3508" w:rsidRDefault="00645099" w:rsidP="00645099">
      <w:pPr>
        <w:pStyle w:val="SubTitulo2"/>
        <w:numPr>
          <w:ilvl w:val="0"/>
          <w:numId w:val="0"/>
        </w:numPr>
        <w:ind w:firstLine="708"/>
        <w:jc w:val="both"/>
        <w:rPr>
          <w:u w:val="none"/>
          <w:lang w:val="pt-BR"/>
        </w:rPr>
      </w:pPr>
      <w:r>
        <w:rPr>
          <w:u w:val="none"/>
          <w:lang w:val="pt-BR"/>
        </w:rPr>
        <w:t>O</w:t>
      </w:r>
      <w:r w:rsidR="008F106D">
        <w:rPr>
          <w:u w:val="none"/>
          <w:lang w:val="pt-BR"/>
        </w:rPr>
        <w:t xml:space="preserve">s </w:t>
      </w:r>
      <w:r w:rsidR="00F731CC">
        <w:rPr>
          <w:u w:val="none"/>
          <w:lang w:val="pt-BR"/>
        </w:rPr>
        <w:t>gatilhos (</w:t>
      </w:r>
      <w:r w:rsidR="008F106D" w:rsidRPr="00645099">
        <w:rPr>
          <w:i/>
          <w:u w:val="none"/>
          <w:lang w:val="pt-BR"/>
        </w:rPr>
        <w:t>triggers</w:t>
      </w:r>
      <w:r w:rsidR="00F731CC">
        <w:rPr>
          <w:i/>
          <w:u w:val="none"/>
          <w:lang w:val="pt-BR"/>
        </w:rPr>
        <w:t>)</w:t>
      </w:r>
      <w:r w:rsidR="008F106D">
        <w:rPr>
          <w:u w:val="none"/>
          <w:lang w:val="pt-BR"/>
        </w:rPr>
        <w:t xml:space="preserve"> </w:t>
      </w:r>
      <w:r>
        <w:rPr>
          <w:u w:val="none"/>
          <w:lang w:val="pt-BR"/>
        </w:rPr>
        <w:t xml:space="preserve">introduzem um tratamento de eventos no lado do servidor e controle para o banco de dados. </w:t>
      </w:r>
      <w:r w:rsidR="00F731CC">
        <w:rPr>
          <w:u w:val="none"/>
          <w:lang w:val="pt-BR"/>
        </w:rPr>
        <w:t>Um</w:t>
      </w:r>
      <w:r>
        <w:rPr>
          <w:u w:val="none"/>
          <w:lang w:val="pt-BR"/>
        </w:rPr>
        <w:t xml:space="preserve"> gatilho pode ser configurado para atuar antes ou após qualquer evento de modificação de dados das tabelas e re</w:t>
      </w:r>
      <w:r w:rsidR="00F731CC">
        <w:rPr>
          <w:u w:val="none"/>
          <w:lang w:val="pt-BR"/>
        </w:rPr>
        <w:t>a</w:t>
      </w:r>
      <w:r>
        <w:rPr>
          <w:u w:val="none"/>
          <w:lang w:val="pt-BR"/>
        </w:rPr>
        <w:t>lizar outras operações</w:t>
      </w:r>
      <w:r w:rsidR="00F731CC">
        <w:rPr>
          <w:u w:val="none"/>
          <w:lang w:val="pt-BR"/>
        </w:rPr>
        <w:t>,</w:t>
      </w:r>
      <w:r>
        <w:rPr>
          <w:u w:val="none"/>
          <w:lang w:val="pt-BR"/>
        </w:rPr>
        <w:t xml:space="preserve"> tanto com os dados novos, como com os dados antigos</w:t>
      </w:r>
      <w:r w:rsidRPr="00931581">
        <w:rPr>
          <w:u w:val="none"/>
          <w:lang w:val="pt-BR"/>
        </w:rPr>
        <w:t xml:space="preserve"> </w:t>
      </w:r>
      <w:r w:rsidR="000E0278" w:rsidRPr="00931581">
        <w:rPr>
          <w:u w:val="none"/>
          <w:lang w:val="pt-BR"/>
        </w:rPr>
        <w:fldChar w:fldCharType="begin"/>
      </w:r>
      <w:r w:rsidRPr="00931581">
        <w:rPr>
          <w:u w:val="none"/>
          <w:lang w:val="pt-BR"/>
        </w:rPr>
        <w:instrText xml:space="preserve"> ADDIN ZOTERO_ITEM {"citationID":"maoh4irnk","citationItems":[{"uri":["http://zotero.org/groups/43707/items/J9GQ3FBK"]}]} </w:instrText>
      </w:r>
      <w:r w:rsidR="000E0278" w:rsidRPr="00931581">
        <w:rPr>
          <w:u w:val="none"/>
          <w:lang w:val="pt-BR"/>
        </w:rPr>
        <w:fldChar w:fldCharType="separate"/>
      </w:r>
      <w:r w:rsidR="00931581" w:rsidRPr="00E33955">
        <w:rPr>
          <w:u w:val="none"/>
          <w:lang w:val="pt-BR"/>
        </w:rPr>
        <w:t>(SCHNEIDER, 2005)</w:t>
      </w:r>
      <w:r w:rsidR="000E0278" w:rsidRPr="00931581">
        <w:rPr>
          <w:u w:val="none"/>
          <w:lang w:val="pt-BR"/>
        </w:rPr>
        <w:fldChar w:fldCharType="end"/>
      </w:r>
      <w:r>
        <w:rPr>
          <w:u w:val="none"/>
          <w:lang w:val="pt-BR"/>
        </w:rPr>
        <w:t>.</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Os bancos </w:t>
      </w:r>
      <w:r w:rsidR="00F731CC">
        <w:rPr>
          <w:u w:val="none"/>
          <w:lang w:val="pt-BR"/>
        </w:rPr>
        <w:t xml:space="preserve">de dados </w:t>
      </w:r>
      <w:r w:rsidRPr="007A3508">
        <w:rPr>
          <w:u w:val="none"/>
          <w:lang w:val="pt-BR"/>
        </w:rPr>
        <w:t xml:space="preserve">relacionais funcionam bem de acordo com as necessidades específicas do sistema, além de prover uma grande flexibilidade na criação de novas consultas, sem que estas </w:t>
      </w:r>
      <w:r w:rsidRPr="007A3508">
        <w:rPr>
          <w:u w:val="none"/>
          <w:lang w:val="pt-BR"/>
        </w:rPr>
        <w:lastRenderedPageBreak/>
        <w:t xml:space="preserve">estivessem planejadas no início da modelagem do projeto. Além disso, o banco </w:t>
      </w:r>
      <w:r w:rsidR="00F731CC">
        <w:rPr>
          <w:u w:val="none"/>
          <w:lang w:val="pt-BR"/>
        </w:rPr>
        <w:t xml:space="preserve">de dados </w:t>
      </w:r>
      <w:r w:rsidRPr="007A3508">
        <w:rPr>
          <w:u w:val="none"/>
          <w:lang w:val="pt-BR"/>
        </w:rPr>
        <w:t>relacional também funciona bem se a aplicação necessitar executar consultas complexas com muitas junções e necessitar da integridade referencial como parte das regras de negócio.</w:t>
      </w:r>
      <w:r w:rsidRPr="007A3508" w:rsidDel="00BA1A05">
        <w:rPr>
          <w:u w:val="none"/>
          <w:lang w:val="pt-BR"/>
        </w:rPr>
        <w:t xml:space="preserve"> </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Entretanto, existem casos em que o banco de dados relacional não tem bom desempenho. Suponha que uma aplicação precise armazenar arquivos binários, ou então que os dados sejam estruturados como uma hierarquia ou um grafo. Neste caso, é necessário utilizar uma topologia especial para realizar as principais funções da aplicação. Além disso, os bancos relacionais trazem mais complicações caso o sistema possua um modelo de dados que sofra alterações constantemente </w:t>
      </w:r>
      <w:r w:rsidR="000E0278" w:rsidRPr="00931581">
        <w:rPr>
          <w:u w:val="none"/>
        </w:rPr>
        <w:fldChar w:fldCharType="begin"/>
      </w:r>
      <w:r w:rsidRPr="00931581">
        <w:rPr>
          <w:u w:val="none"/>
          <w:lang w:val="pt-BR"/>
        </w:rPr>
        <w:instrText xml:space="preserve"> ADDIN ZOTERO_ITEM {"citationID":"guv18eonb","citationItems":[{"uri":["http://zotero.org/groups/43707/items/TPKUZ3WX"]}]} </w:instrText>
      </w:r>
      <w:r w:rsidR="000E0278" w:rsidRPr="00931581">
        <w:rPr>
          <w:u w:val="none"/>
        </w:rPr>
        <w:fldChar w:fldCharType="separate"/>
      </w:r>
      <w:r w:rsidR="00931581" w:rsidRPr="00E33955">
        <w:rPr>
          <w:u w:val="none"/>
          <w:lang w:val="pt-BR"/>
        </w:rPr>
        <w:t>(STEPHENS, 2009)</w:t>
      </w:r>
      <w:r w:rsidR="000E0278" w:rsidRPr="00931581">
        <w:rPr>
          <w:u w:val="none"/>
        </w:rPr>
        <w:fldChar w:fldCharType="end"/>
      </w:r>
      <w:r w:rsidRPr="00931581">
        <w:rPr>
          <w:u w:val="none"/>
          <w:lang w:val="pt-BR"/>
        </w:rPr>
        <w:t>.</w:t>
      </w:r>
    </w:p>
    <w:p w:rsidR="005C4262" w:rsidRPr="007A3508" w:rsidRDefault="005C4262" w:rsidP="005C4262">
      <w:pPr>
        <w:pStyle w:val="SubTitulo2"/>
        <w:numPr>
          <w:ilvl w:val="0"/>
          <w:numId w:val="0"/>
        </w:numPr>
        <w:jc w:val="both"/>
        <w:rPr>
          <w:u w:val="none"/>
          <w:lang w:val="pt-BR"/>
        </w:rPr>
      </w:pPr>
    </w:p>
    <w:p w:rsidR="005C4262" w:rsidRPr="007A3508" w:rsidRDefault="005C4262" w:rsidP="005C4262">
      <w:pPr>
        <w:pStyle w:val="SubTitulo2"/>
      </w:pPr>
      <w:r w:rsidRPr="007A3508">
        <w:t>Linguagem de Consulta</w:t>
      </w:r>
    </w:p>
    <w:p w:rsidR="005C4262" w:rsidRPr="007A3508" w:rsidRDefault="005C4262" w:rsidP="005C4262">
      <w:pPr>
        <w:pStyle w:val="SubTitulo2"/>
        <w:numPr>
          <w:ilvl w:val="0"/>
          <w:numId w:val="0"/>
        </w:numPr>
        <w:ind w:firstLine="708"/>
        <w:jc w:val="both"/>
        <w:rPr>
          <w:u w:val="none"/>
          <w:lang w:val="pt-BR"/>
        </w:rPr>
      </w:pPr>
      <w:r w:rsidRPr="007A3508">
        <w:rPr>
          <w:u w:val="none"/>
          <w:lang w:val="pt-BR"/>
        </w:rPr>
        <w:t xml:space="preserve">O </w:t>
      </w:r>
      <w:proofErr w:type="gramStart"/>
      <w:r w:rsidRPr="007A3508">
        <w:rPr>
          <w:u w:val="none"/>
          <w:lang w:val="pt-BR"/>
        </w:rPr>
        <w:t>MySQL</w:t>
      </w:r>
      <w:proofErr w:type="gramEnd"/>
      <w:r w:rsidRPr="007A3508">
        <w:rPr>
          <w:u w:val="none"/>
          <w:lang w:val="pt-BR"/>
        </w:rPr>
        <w:t xml:space="preserve"> utiliza uma linguagem de consulta muito conhecida pela maioria dos administradores de banco de dados: o SQL </w:t>
      </w:r>
      <w:r w:rsidR="000E0278" w:rsidRPr="001D612D">
        <w:rPr>
          <w:u w:val="none"/>
        </w:rPr>
        <w:fldChar w:fldCharType="begin"/>
      </w:r>
      <w:r w:rsidRPr="001D612D">
        <w:rPr>
          <w:u w:val="none"/>
          <w:lang w:val="pt-BR"/>
        </w:rPr>
        <w:instrText xml:space="preserve"> ADDIN ZOTERO_ITEM {"citationID":"1cds23v1ro","citationItems":[{"uri":["http://zotero.org/groups/43707/items/8HTPXR5K"]}]} </w:instrText>
      </w:r>
      <w:r w:rsidR="000E0278" w:rsidRPr="001D612D">
        <w:rPr>
          <w:u w:val="none"/>
        </w:rPr>
        <w:fldChar w:fldCharType="separate"/>
      </w:r>
      <w:r w:rsidR="00931581" w:rsidRPr="00E33955">
        <w:rPr>
          <w:u w:val="none"/>
          <w:lang w:val="pt-BR"/>
        </w:rPr>
        <w:t>(BEAULIEU, 2009)</w:t>
      </w:r>
      <w:r w:rsidR="000E0278" w:rsidRPr="001D612D">
        <w:rPr>
          <w:u w:val="none"/>
        </w:rPr>
        <w:fldChar w:fldCharType="end"/>
      </w:r>
      <w:r w:rsidRPr="007A3508">
        <w:rPr>
          <w:u w:val="none"/>
          <w:lang w:val="pt-BR"/>
        </w:rPr>
        <w:t xml:space="preserve">. SQL é uma linguagem bastante simples, porém com grande poder de expressão. </w:t>
      </w:r>
    </w:p>
    <w:p w:rsidR="005C4262" w:rsidRPr="00173B55" w:rsidRDefault="005C4262" w:rsidP="005C4262">
      <w:pPr>
        <w:pStyle w:val="SubTitulo2"/>
        <w:numPr>
          <w:ilvl w:val="0"/>
          <w:numId w:val="0"/>
        </w:numPr>
        <w:ind w:firstLine="708"/>
        <w:jc w:val="both"/>
        <w:rPr>
          <w:u w:val="none"/>
          <w:lang w:val="pt-BR"/>
        </w:rPr>
      </w:pPr>
      <w:r w:rsidRPr="00173B55">
        <w:rPr>
          <w:u w:val="none"/>
          <w:lang w:val="pt-BR"/>
        </w:rPr>
        <w:t>O SQL possui algumas subdivisões:</w:t>
      </w:r>
    </w:p>
    <w:p w:rsidR="005C4262" w:rsidRPr="00505ED9" w:rsidRDefault="005C4262" w:rsidP="005C4262">
      <w:pPr>
        <w:pStyle w:val="SubTitulo2"/>
        <w:numPr>
          <w:ilvl w:val="0"/>
          <w:numId w:val="2"/>
        </w:numPr>
        <w:jc w:val="both"/>
        <w:rPr>
          <w:u w:val="none"/>
        </w:rPr>
      </w:pPr>
      <w:r w:rsidRPr="00173B55">
        <w:rPr>
          <w:u w:val="none"/>
          <w:lang w:val="pt-BR"/>
        </w:rPr>
        <w:t>DML (Linguagem de Manipulação de Dados) – é utilizado para realizar inclusões,</w:t>
      </w:r>
      <w:proofErr w:type="gramStart"/>
      <w:r w:rsidRPr="00173B55">
        <w:rPr>
          <w:u w:val="none"/>
          <w:lang w:val="pt-BR"/>
        </w:rPr>
        <w:t xml:space="preserve">  </w:t>
      </w:r>
      <w:proofErr w:type="gramEnd"/>
      <w:r w:rsidRPr="00173B55">
        <w:rPr>
          <w:u w:val="none"/>
          <w:lang w:val="pt-BR"/>
        </w:rPr>
        <w:t xml:space="preserve">exclusões e alterações de dados presentes em registros. </w:t>
      </w:r>
      <w:r w:rsidR="002255FC" w:rsidRPr="002255FC">
        <w:rPr>
          <w:u w:val="none"/>
          <w:lang w:val="pt-BR"/>
        </w:rPr>
        <w:t xml:space="preserve">Os principais comandos são: </w:t>
      </w:r>
      <w:r w:rsidR="002255FC" w:rsidRPr="002255FC">
        <w:rPr>
          <w:i/>
          <w:u w:val="none"/>
          <w:lang w:val="pt-BR"/>
        </w:rPr>
        <w:t>INSERT</w:t>
      </w:r>
      <w:r w:rsidR="002255FC" w:rsidRPr="002255FC">
        <w:rPr>
          <w:u w:val="none"/>
          <w:lang w:val="pt-BR"/>
        </w:rPr>
        <w:t xml:space="preserve">, </w:t>
      </w:r>
      <w:r w:rsidR="002255FC" w:rsidRPr="002255FC">
        <w:rPr>
          <w:i/>
          <w:u w:val="none"/>
          <w:lang w:val="pt-BR"/>
        </w:rPr>
        <w:t>UPDATE</w:t>
      </w:r>
      <w:r w:rsidR="002255FC" w:rsidRPr="002255FC">
        <w:rPr>
          <w:u w:val="none"/>
          <w:lang w:val="pt-BR"/>
        </w:rPr>
        <w:t xml:space="preserve"> e </w:t>
      </w:r>
      <w:proofErr w:type="gramStart"/>
      <w:r w:rsidR="002255FC" w:rsidRPr="002255FC">
        <w:rPr>
          <w:i/>
          <w:u w:val="none"/>
          <w:lang w:val="pt-BR"/>
        </w:rPr>
        <w:t>DELETE</w:t>
      </w:r>
      <w:proofErr w:type="gramEnd"/>
      <w:r w:rsidR="002255FC" w:rsidRPr="002255FC">
        <w:rPr>
          <w:i/>
          <w:u w:val="none"/>
          <w:lang w:val="pt-BR"/>
        </w:rPr>
        <w:t>.</w:t>
      </w:r>
    </w:p>
    <w:p w:rsidR="005C4262" w:rsidRPr="00173B55" w:rsidRDefault="005C4262" w:rsidP="005C4262">
      <w:pPr>
        <w:pStyle w:val="SubTitulo2"/>
        <w:numPr>
          <w:ilvl w:val="0"/>
          <w:numId w:val="2"/>
        </w:numPr>
        <w:jc w:val="both"/>
        <w:rPr>
          <w:u w:val="none"/>
        </w:rPr>
      </w:pPr>
      <w:r w:rsidRPr="00173B55">
        <w:rPr>
          <w:u w:val="none"/>
          <w:lang w:val="pt-BR"/>
        </w:rPr>
        <w:t xml:space="preserve">DDL (Linguagem de Definição de Dados) – é utilizado para definir tabelas novas e elementos associados, ou para alterar uma tabela, adicionando uma nova coluna. </w:t>
      </w:r>
      <w:r w:rsidRPr="00173B55">
        <w:rPr>
          <w:u w:val="none"/>
        </w:rPr>
        <w:t xml:space="preserve">Os principais comandos são: </w:t>
      </w:r>
      <w:r w:rsidRPr="00173B55">
        <w:rPr>
          <w:i/>
          <w:u w:val="none"/>
        </w:rPr>
        <w:t>CREATE, DROP, ALTER TABLE.</w:t>
      </w:r>
    </w:p>
    <w:p w:rsidR="005C4262" w:rsidRPr="00173B55" w:rsidRDefault="005C4262" w:rsidP="005C4262">
      <w:pPr>
        <w:pStyle w:val="SubTitulo2"/>
        <w:numPr>
          <w:ilvl w:val="0"/>
          <w:numId w:val="2"/>
        </w:numPr>
        <w:jc w:val="both"/>
        <w:rPr>
          <w:u w:val="none"/>
        </w:rPr>
      </w:pPr>
      <w:r w:rsidRPr="00173B55">
        <w:rPr>
          <w:u w:val="none"/>
          <w:lang w:val="pt-BR"/>
        </w:rPr>
        <w:t xml:space="preserve">DCL (Linguagem de Controle de Dados) – é utilizado para controlar os aspectos de autorização de dados e licenças de usuários visando à segurança da aplicação. </w:t>
      </w:r>
      <w:r w:rsidRPr="00173B55">
        <w:rPr>
          <w:u w:val="none"/>
        </w:rPr>
        <w:t xml:space="preserve">Os principais comandos são: </w:t>
      </w:r>
      <w:r w:rsidRPr="00173B55">
        <w:rPr>
          <w:i/>
          <w:u w:val="none"/>
        </w:rPr>
        <w:t>GRANT, REVOKE.</w:t>
      </w:r>
    </w:p>
    <w:p w:rsidR="005C4262" w:rsidRPr="00CE3C64" w:rsidRDefault="005C4262" w:rsidP="005C4262">
      <w:pPr>
        <w:pStyle w:val="SubTitulo2"/>
        <w:numPr>
          <w:ilvl w:val="0"/>
          <w:numId w:val="2"/>
        </w:numPr>
        <w:jc w:val="both"/>
        <w:rPr>
          <w:u w:val="none"/>
          <w:lang w:val="pt-BR"/>
        </w:rPr>
      </w:pPr>
      <w:r w:rsidRPr="00173B55">
        <w:rPr>
          <w:u w:val="none"/>
          <w:lang w:val="pt-BR"/>
        </w:rPr>
        <w:t xml:space="preserve">DTL (Linguagem de Transação de Dados) – é usado para marcar o começo de uma transação de banco de dados que pode ser completada ou não, por exemplo: </w:t>
      </w:r>
      <w:r w:rsidRPr="00173B55">
        <w:rPr>
          <w:i/>
          <w:u w:val="none"/>
          <w:lang w:val="pt-BR"/>
        </w:rPr>
        <w:t xml:space="preserve">START </w:t>
      </w:r>
      <w:r w:rsidRPr="00CE3C64">
        <w:rPr>
          <w:i/>
          <w:u w:val="none"/>
          <w:lang w:val="pt-BR"/>
        </w:rPr>
        <w:t xml:space="preserve">TRANSACTION. </w:t>
      </w:r>
      <w:r w:rsidRPr="00CE3C64">
        <w:rPr>
          <w:u w:val="none"/>
          <w:lang w:val="pt-BR"/>
        </w:rPr>
        <w:t xml:space="preserve">Além disso, existe também o comando </w:t>
      </w:r>
      <w:r w:rsidRPr="00761E61">
        <w:rPr>
          <w:rStyle w:val="MquinadeescreverHTML"/>
          <w:rFonts w:ascii="Times New Roman" w:eastAsia="Calibri" w:hAnsi="Times New Roman" w:cs="Times New Roman"/>
          <w:i/>
          <w:sz w:val="22"/>
          <w:szCs w:val="22"/>
          <w:u w:val="none"/>
          <w:lang w:val="pt-BR"/>
        </w:rPr>
        <w:t>COMMIT</w:t>
      </w:r>
      <w:r w:rsidRPr="00CE3C64">
        <w:rPr>
          <w:u w:val="none"/>
          <w:lang w:val="pt-BR"/>
        </w:rPr>
        <w:t xml:space="preserve"> que realiza todas as mudanças dos dados permanentemente, e o </w:t>
      </w:r>
      <w:r w:rsidRPr="00CE3C64">
        <w:rPr>
          <w:i/>
          <w:u w:val="none"/>
          <w:lang w:val="pt-BR"/>
        </w:rPr>
        <w:t>ROLLBACK,</w:t>
      </w:r>
      <w:r w:rsidRPr="00CE3C64">
        <w:rPr>
          <w:u w:val="none"/>
          <w:lang w:val="pt-BR"/>
        </w:rPr>
        <w:t xml:space="preserve"> que faz com que as mudanças nos dados existentes desde o último </w:t>
      </w:r>
      <w:r w:rsidRPr="00CE3C64">
        <w:rPr>
          <w:i/>
          <w:u w:val="none"/>
          <w:lang w:val="pt-BR"/>
        </w:rPr>
        <w:t>COMMIT</w:t>
      </w:r>
      <w:r w:rsidRPr="00CE3C64">
        <w:rPr>
          <w:u w:val="none"/>
          <w:lang w:val="pt-BR"/>
        </w:rPr>
        <w:t xml:space="preserve"> ou </w:t>
      </w:r>
      <w:r w:rsidRPr="00CE3C64">
        <w:rPr>
          <w:i/>
          <w:u w:val="none"/>
          <w:lang w:val="pt-BR"/>
        </w:rPr>
        <w:t>ROLLBACK</w:t>
      </w:r>
      <w:r w:rsidRPr="00CE3C64">
        <w:rPr>
          <w:u w:val="none"/>
          <w:lang w:val="pt-BR"/>
        </w:rPr>
        <w:t xml:space="preserve"> sejam descartadas.</w:t>
      </w:r>
    </w:p>
    <w:p w:rsidR="001D1BAB" w:rsidRPr="001D1BAB" w:rsidRDefault="005C4262" w:rsidP="001D1BAB">
      <w:pPr>
        <w:pStyle w:val="SubTitulo2"/>
        <w:numPr>
          <w:ilvl w:val="0"/>
          <w:numId w:val="2"/>
        </w:numPr>
        <w:jc w:val="both"/>
        <w:rPr>
          <w:u w:val="none"/>
        </w:rPr>
      </w:pPr>
      <w:r w:rsidRPr="00CE3C64">
        <w:rPr>
          <w:u w:val="none"/>
          <w:lang w:val="pt-BR"/>
        </w:rPr>
        <w:t xml:space="preserve">DQL (Linguagem de Consulta de Dados) – é utilizada para realizar uma consulta na base de dados de forma a encontrar um resultado específico. </w:t>
      </w:r>
      <w:r w:rsidRPr="00CE3C64">
        <w:rPr>
          <w:u w:val="none"/>
        </w:rPr>
        <w:t xml:space="preserve">O único comando desta subdivisão é o </w:t>
      </w:r>
      <w:r w:rsidRPr="00CE3C64">
        <w:rPr>
          <w:i/>
          <w:u w:val="none"/>
        </w:rPr>
        <w:t>SELECT</w:t>
      </w:r>
      <w:r w:rsidRPr="00CE3C64">
        <w:rPr>
          <w:u w:val="none"/>
        </w:rPr>
        <w:t>.</w:t>
      </w:r>
    </w:p>
    <w:p w:rsidR="00055F2F" w:rsidRDefault="001D1BAB" w:rsidP="001D1BAB">
      <w:pPr>
        <w:pStyle w:val="SubTitulo2"/>
        <w:numPr>
          <w:ilvl w:val="0"/>
          <w:numId w:val="0"/>
        </w:numPr>
        <w:ind w:firstLine="708"/>
        <w:jc w:val="both"/>
        <w:rPr>
          <w:u w:val="none"/>
          <w:lang w:val="pt-BR"/>
        </w:rPr>
      </w:pPr>
      <w:r w:rsidRPr="001D1BAB">
        <w:rPr>
          <w:u w:val="none"/>
          <w:lang w:val="pt-BR"/>
        </w:rPr>
        <w:t>O SELECT é um dos comandos SQL mais utilizados</w:t>
      </w:r>
      <w:r w:rsidR="00F731CC">
        <w:rPr>
          <w:u w:val="none"/>
          <w:lang w:val="pt-BR"/>
        </w:rPr>
        <w:t>.</w:t>
      </w:r>
      <w:r w:rsidRPr="001D1BAB">
        <w:rPr>
          <w:u w:val="none"/>
          <w:lang w:val="pt-BR"/>
        </w:rPr>
        <w:t xml:space="preserve"> </w:t>
      </w:r>
      <w:r w:rsidR="00F731CC">
        <w:rPr>
          <w:u w:val="none"/>
          <w:lang w:val="pt-BR"/>
        </w:rPr>
        <w:t>E</w:t>
      </w:r>
      <w:r w:rsidRPr="001D1BAB">
        <w:rPr>
          <w:u w:val="none"/>
          <w:lang w:val="pt-BR"/>
        </w:rPr>
        <w:t xml:space="preserve">ste comando é composto por várias cláusulas e </w:t>
      </w:r>
      <w:r w:rsidR="00055F2F">
        <w:rPr>
          <w:u w:val="none"/>
          <w:lang w:val="pt-BR"/>
        </w:rPr>
        <w:t>operadores</w:t>
      </w:r>
      <w:r w:rsidRPr="001D1BAB">
        <w:rPr>
          <w:u w:val="none"/>
          <w:lang w:val="pt-BR"/>
        </w:rPr>
        <w:t>, possibilitando elaborar consultas das mais simples às mais elaboradas</w:t>
      </w:r>
      <w:r>
        <w:rPr>
          <w:u w:val="none"/>
          <w:lang w:val="pt-BR"/>
        </w:rPr>
        <w:t>.</w:t>
      </w:r>
      <w:r w:rsidRPr="001D1BAB">
        <w:rPr>
          <w:u w:val="none"/>
          <w:lang w:val="pt-BR"/>
        </w:rPr>
        <w:t xml:space="preserve"> </w:t>
      </w:r>
      <w:r>
        <w:rPr>
          <w:u w:val="none"/>
          <w:lang w:val="pt-BR"/>
        </w:rPr>
        <w:t xml:space="preserve">As cláusulas são </w:t>
      </w:r>
      <w:r w:rsidRPr="001D1BAB">
        <w:rPr>
          <w:u w:val="none"/>
          <w:lang w:val="pt-BR"/>
        </w:rPr>
        <w:t>modificadores utilizados para definir os dados a serem selecionados para a manipulação</w:t>
      </w:r>
      <w:r>
        <w:rPr>
          <w:u w:val="none"/>
          <w:lang w:val="pt-BR"/>
        </w:rPr>
        <w:t xml:space="preserve">. </w:t>
      </w:r>
    </w:p>
    <w:p w:rsidR="001D1BAB" w:rsidRDefault="001D1BAB" w:rsidP="001D1BAB">
      <w:pPr>
        <w:pStyle w:val="SubTitulo2"/>
        <w:numPr>
          <w:ilvl w:val="0"/>
          <w:numId w:val="0"/>
        </w:numPr>
        <w:ind w:firstLine="708"/>
        <w:jc w:val="both"/>
        <w:rPr>
          <w:u w:val="none"/>
          <w:lang w:val="pt-BR"/>
        </w:rPr>
      </w:pPr>
      <w:r>
        <w:rPr>
          <w:u w:val="none"/>
          <w:lang w:val="pt-BR"/>
        </w:rPr>
        <w:lastRenderedPageBreak/>
        <w:t>A cláusula FROM é utilizada para especificar quais tabelas serão consultadas. A cláusula WHERE é u</w:t>
      </w:r>
      <w:r w:rsidRPr="001D1BAB">
        <w:rPr>
          <w:u w:val="none"/>
          <w:lang w:val="pt-BR"/>
        </w:rPr>
        <w:t>tilizada para especificar as condições que devem reunir os registros que serão selecionados</w:t>
      </w:r>
      <w:r>
        <w:rPr>
          <w:u w:val="none"/>
          <w:lang w:val="pt-BR"/>
        </w:rPr>
        <w:t xml:space="preserve">. A cláusula GROUP BY é utilizada para unir registros em grupos específicos. O </w:t>
      </w:r>
      <w:r w:rsidRPr="001D1BAB">
        <w:rPr>
          <w:u w:val="none"/>
          <w:lang w:val="pt-BR"/>
        </w:rPr>
        <w:t>HAVING</w:t>
      </w:r>
      <w:r>
        <w:rPr>
          <w:u w:val="none"/>
          <w:lang w:val="pt-BR"/>
        </w:rPr>
        <w:t xml:space="preserve"> é utilizado para </w:t>
      </w:r>
      <w:r w:rsidRPr="001D1BAB">
        <w:rPr>
          <w:u w:val="none"/>
          <w:lang w:val="pt-BR"/>
        </w:rPr>
        <w:t xml:space="preserve">expressar a condição que </w:t>
      </w:r>
      <w:r w:rsidR="00F731CC">
        <w:rPr>
          <w:u w:val="none"/>
          <w:lang w:val="pt-BR"/>
        </w:rPr>
        <w:t xml:space="preserve">cada grupo </w:t>
      </w:r>
      <w:r w:rsidRPr="001D1BAB">
        <w:rPr>
          <w:u w:val="none"/>
          <w:lang w:val="pt-BR"/>
        </w:rPr>
        <w:t>deve satisfazer</w:t>
      </w:r>
      <w:r>
        <w:rPr>
          <w:u w:val="none"/>
          <w:lang w:val="pt-BR"/>
        </w:rPr>
        <w:t xml:space="preserve">. O </w:t>
      </w:r>
      <w:r w:rsidRPr="001D1BAB">
        <w:rPr>
          <w:u w:val="none"/>
          <w:lang w:val="pt-BR"/>
        </w:rPr>
        <w:t>ORDER BY</w:t>
      </w:r>
      <w:r>
        <w:rPr>
          <w:u w:val="none"/>
          <w:lang w:val="pt-BR"/>
        </w:rPr>
        <w:t xml:space="preserve"> </w:t>
      </w:r>
      <w:r w:rsidR="00F731CC">
        <w:rPr>
          <w:u w:val="none"/>
          <w:lang w:val="pt-BR"/>
        </w:rPr>
        <w:t xml:space="preserve">é utilizado </w:t>
      </w:r>
      <w:r>
        <w:rPr>
          <w:u w:val="none"/>
          <w:lang w:val="pt-BR"/>
        </w:rPr>
        <w:t>para ordenar os registros em uma ordem específica</w:t>
      </w:r>
      <w:r w:rsidR="00055F2F">
        <w:rPr>
          <w:u w:val="none"/>
          <w:lang w:val="pt-BR"/>
        </w:rPr>
        <w:t xml:space="preserve">. O DISTINCT </w:t>
      </w:r>
      <w:r w:rsidR="00F731CC">
        <w:rPr>
          <w:u w:val="none"/>
          <w:lang w:val="pt-BR"/>
        </w:rPr>
        <w:t xml:space="preserve">é usado </w:t>
      </w:r>
      <w:r w:rsidR="00055F2F" w:rsidRPr="00055F2F">
        <w:rPr>
          <w:u w:val="none"/>
          <w:lang w:val="pt-BR"/>
        </w:rPr>
        <w:t>para selecionar dados sem repetição.</w:t>
      </w:r>
    </w:p>
    <w:p w:rsidR="00055F2F" w:rsidRPr="00055F2F" w:rsidRDefault="001D612D" w:rsidP="001D1BAB">
      <w:pPr>
        <w:pStyle w:val="SubTitulo2"/>
        <w:numPr>
          <w:ilvl w:val="0"/>
          <w:numId w:val="0"/>
        </w:numPr>
        <w:ind w:firstLine="708"/>
        <w:jc w:val="both"/>
        <w:rPr>
          <w:u w:val="none"/>
          <w:lang w:val="pt-BR"/>
        </w:rPr>
      </w:pPr>
      <w:r w:rsidRPr="001D612D">
        <w:rPr>
          <w:u w:val="none"/>
          <w:lang w:val="pt-BR"/>
        </w:rPr>
        <w:t>Os operadores lógicos podem ser representados pelas cláusulas AND, OR e NOT</w:t>
      </w:r>
      <w:r w:rsidR="00055F2F">
        <w:rPr>
          <w:u w:val="none"/>
          <w:lang w:val="pt-BR"/>
        </w:rPr>
        <w:t>. Além disso, também existem operadores relacionais, utilizados para realizar</w:t>
      </w:r>
      <w:r w:rsidR="00055F2F" w:rsidRPr="00055F2F">
        <w:rPr>
          <w:u w:val="none"/>
          <w:lang w:val="pt-BR"/>
        </w:rPr>
        <w:t xml:space="preserve"> comparações entre valores</w:t>
      </w:r>
      <w:r w:rsidR="00055F2F">
        <w:rPr>
          <w:u w:val="none"/>
          <w:lang w:val="pt-BR"/>
        </w:rPr>
        <w:t>. Os mesmos são representados pelos sinais de igual, maior que, menor que, diferente</w:t>
      </w:r>
      <w:r w:rsidR="00F731CC">
        <w:rPr>
          <w:u w:val="none"/>
          <w:lang w:val="pt-BR"/>
        </w:rPr>
        <w:t>,</w:t>
      </w:r>
      <w:r w:rsidR="00055F2F">
        <w:rPr>
          <w:u w:val="none"/>
          <w:lang w:val="pt-BR"/>
        </w:rPr>
        <w:t xml:space="preserve"> entre outros. </w:t>
      </w:r>
      <w:r w:rsidR="002E1801">
        <w:rPr>
          <w:u w:val="none"/>
          <w:lang w:val="pt-BR"/>
        </w:rPr>
        <w:t xml:space="preserve">Por último, existem também as funções de agregação, utilizadas para </w:t>
      </w:r>
      <w:r w:rsidR="002E1801" w:rsidRPr="002E1801">
        <w:rPr>
          <w:u w:val="none"/>
          <w:lang w:val="pt-BR"/>
        </w:rPr>
        <w:t>devolver um único valor que se aplica a um grupo de registros</w:t>
      </w:r>
      <w:r w:rsidR="00F731CC">
        <w:rPr>
          <w:u w:val="none"/>
          <w:lang w:val="pt-BR"/>
        </w:rPr>
        <w:t>. Tais funções</w:t>
      </w:r>
      <w:r w:rsidR="002E1801">
        <w:rPr>
          <w:u w:val="none"/>
          <w:lang w:val="pt-BR"/>
        </w:rPr>
        <w:t xml:space="preserve"> são representadas pelos comandos AVG, COUNT, SUM, MAX e MIN.</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Embora o SQL tenha sido padronizado pela ANSI e ISO</w:t>
      </w:r>
      <w:r w:rsidRPr="001D612D">
        <w:rPr>
          <w:u w:val="none"/>
          <w:lang w:val="pt-BR"/>
        </w:rPr>
        <w:t xml:space="preserve"> </w:t>
      </w:r>
      <w:r w:rsidR="000E0278" w:rsidRPr="001D612D">
        <w:rPr>
          <w:u w:val="none"/>
          <w:lang w:val="pt-BR"/>
        </w:rPr>
        <w:fldChar w:fldCharType="begin"/>
      </w:r>
      <w:r w:rsidRPr="001D612D">
        <w:rPr>
          <w:u w:val="none"/>
          <w:lang w:val="pt-BR"/>
        </w:rPr>
        <w:instrText xml:space="preserve"> ADDIN ZOTERO_ITEM {"citationID":"agf86rod4","citationItems":[{"uri":["http://zotero.org/groups/43707/items/JBKVTBAD"]}]} </w:instrText>
      </w:r>
      <w:r w:rsidR="000E0278" w:rsidRPr="001D612D">
        <w:rPr>
          <w:u w:val="none"/>
          <w:lang w:val="pt-BR"/>
        </w:rPr>
        <w:fldChar w:fldCharType="separate"/>
      </w:r>
      <w:r w:rsidR="00931581" w:rsidRPr="00E33955">
        <w:rPr>
          <w:u w:val="none"/>
          <w:lang w:val="pt-BR"/>
        </w:rPr>
        <w:t>(ANSI/ISO, 1986)</w:t>
      </w:r>
      <w:r w:rsidR="000E0278" w:rsidRPr="001D612D">
        <w:rPr>
          <w:u w:val="none"/>
          <w:lang w:val="pt-BR"/>
        </w:rPr>
        <w:fldChar w:fldCharType="end"/>
      </w:r>
      <w:r w:rsidRPr="00CE3C64">
        <w:rPr>
          <w:u w:val="none"/>
          <w:lang w:val="pt-BR"/>
        </w:rPr>
        <w:t xml:space="preserve"> na década de 80, a linguagem possui muitas variações e extensões produzidas pelos diferentes fabricantes de sistemas gerenciadores de bases de dados. Sendo assim, estas subdivisões e os comandos podem sofrer alterações dependendo do SGBD. </w:t>
      </w:r>
    </w:p>
    <w:p w:rsidR="005C4262" w:rsidRPr="00CE3C64" w:rsidRDefault="005C4262" w:rsidP="005C4262">
      <w:pPr>
        <w:pStyle w:val="SubTitulo2"/>
        <w:numPr>
          <w:ilvl w:val="0"/>
          <w:numId w:val="0"/>
        </w:numPr>
        <w:ind w:firstLine="708"/>
        <w:jc w:val="both"/>
        <w:rPr>
          <w:u w:val="none"/>
          <w:lang w:val="pt-BR"/>
        </w:rPr>
      </w:pPr>
      <w:r w:rsidRPr="00CE3C64">
        <w:rPr>
          <w:u w:val="none"/>
          <w:lang w:val="pt-BR"/>
        </w:rPr>
        <w:t xml:space="preserve">Na </w:t>
      </w:r>
      <w:r w:rsidR="002C60C2">
        <w:fldChar w:fldCharType="begin"/>
      </w:r>
      <w:r w:rsidR="002C60C2" w:rsidRPr="00AB77F0">
        <w:rPr>
          <w:lang w:val="pt-BR"/>
        </w:rPr>
        <w:instrText xml:space="preserve"> REF _Ref295924739 \h  \* MERGEFORMAT </w:instrText>
      </w:r>
      <w:r w:rsidR="002C60C2">
        <w:fldChar w:fldCharType="separate"/>
      </w:r>
      <w:r w:rsidR="00EC1859" w:rsidRPr="00EC1859">
        <w:rPr>
          <w:u w:val="none"/>
          <w:lang w:val="pt-BR"/>
        </w:rPr>
        <w:t>Figura 3</w:t>
      </w:r>
      <w:r w:rsidR="002C60C2">
        <w:fldChar w:fldCharType="end"/>
      </w:r>
      <w:r w:rsidRPr="00CE3C64">
        <w:rPr>
          <w:u w:val="none"/>
          <w:lang w:val="pt-BR"/>
        </w:rPr>
        <w:t xml:space="preserve"> </w:t>
      </w:r>
      <w:r w:rsidR="003D685A">
        <w:rPr>
          <w:u w:val="none"/>
          <w:lang w:val="pt-BR"/>
        </w:rPr>
        <w:t>é representado o comando</w:t>
      </w:r>
      <w:r w:rsidR="00645099">
        <w:rPr>
          <w:u w:val="none"/>
          <w:lang w:val="pt-BR"/>
        </w:rPr>
        <w:t xml:space="preserve">, no </w:t>
      </w:r>
      <w:proofErr w:type="gramStart"/>
      <w:r w:rsidR="00645099">
        <w:rPr>
          <w:u w:val="none"/>
          <w:lang w:val="pt-BR"/>
        </w:rPr>
        <w:t>MySQL</w:t>
      </w:r>
      <w:proofErr w:type="gramEnd"/>
      <w:r w:rsidR="00645099">
        <w:rPr>
          <w:u w:val="none"/>
          <w:lang w:val="pt-BR"/>
        </w:rPr>
        <w:t>,</w:t>
      </w:r>
      <w:r w:rsidR="003D685A">
        <w:rPr>
          <w:u w:val="none"/>
          <w:lang w:val="pt-BR"/>
        </w:rPr>
        <w:t xml:space="preserve"> para criar a estrutura da tabela Pessoa </w:t>
      </w:r>
      <w:r w:rsidR="003D685A" w:rsidRPr="00CE3C64">
        <w:rPr>
          <w:u w:val="none"/>
          <w:lang w:val="pt-BR"/>
        </w:rPr>
        <w:t>(</w:t>
      </w:r>
      <w:r w:rsidR="002C60C2">
        <w:fldChar w:fldCharType="begin"/>
      </w:r>
      <w:r w:rsidR="002C60C2" w:rsidRPr="00AB77F0">
        <w:rPr>
          <w:lang w:val="pt-BR"/>
        </w:rPr>
        <w:instrText xml:space="preserve"> REF _Ref293344004 \h  \* MERGEFORMAT </w:instrText>
      </w:r>
      <w:r w:rsidR="002C60C2">
        <w:fldChar w:fldCharType="separate"/>
      </w:r>
      <w:r w:rsidR="003D685A" w:rsidRPr="00853FB8">
        <w:rPr>
          <w:u w:val="none"/>
          <w:lang w:val="pt-BR"/>
        </w:rPr>
        <w:t>Figura 1</w:t>
      </w:r>
      <w:r w:rsidR="002C60C2">
        <w:fldChar w:fldCharType="end"/>
      </w:r>
      <w:r w:rsidR="003D685A" w:rsidRPr="00CE3C64">
        <w:rPr>
          <w:u w:val="none"/>
          <w:lang w:val="pt-BR"/>
        </w:rPr>
        <w:t>)</w:t>
      </w:r>
      <w:r w:rsidR="003D685A">
        <w:rPr>
          <w:u w:val="none"/>
          <w:lang w:val="pt-BR"/>
        </w:rPr>
        <w:t xml:space="preserve"> </w:t>
      </w:r>
      <w:r w:rsidRPr="00CE3C64">
        <w:rPr>
          <w:u w:val="none"/>
          <w:lang w:val="pt-BR"/>
        </w:rPr>
        <w:t xml:space="preserve">e na </w:t>
      </w:r>
      <w:r w:rsidR="002C60C2">
        <w:fldChar w:fldCharType="begin"/>
      </w:r>
      <w:r w:rsidR="002C60C2" w:rsidRPr="00AB77F0">
        <w:rPr>
          <w:lang w:val="pt-BR"/>
        </w:rPr>
        <w:instrText xml:space="preserve"> REF _Ref295924743 \h  \* MERGEFORMAT </w:instrText>
      </w:r>
      <w:r w:rsidR="002C60C2">
        <w:fldChar w:fldCharType="separate"/>
      </w:r>
      <w:r w:rsidR="00EC1859" w:rsidRPr="00EC1859">
        <w:rPr>
          <w:u w:val="none"/>
          <w:lang w:val="pt-BR"/>
        </w:rPr>
        <w:t>Figura 4</w:t>
      </w:r>
      <w:r w:rsidR="002C60C2">
        <w:fldChar w:fldCharType="end"/>
      </w:r>
      <w:r w:rsidRPr="00CE3C64">
        <w:rPr>
          <w:u w:val="none"/>
          <w:lang w:val="pt-BR"/>
        </w:rPr>
        <w:t xml:space="preserve"> são</w:t>
      </w:r>
      <w:r w:rsidRPr="005C4262">
        <w:rPr>
          <w:u w:val="none"/>
          <w:lang w:val="pt-BR"/>
        </w:rPr>
        <w:t xml:space="preserve"> </w:t>
      </w:r>
      <w:r w:rsidRPr="005C4262">
        <w:rPr>
          <w:rStyle w:val="Refdecomentrio"/>
          <w:sz w:val="22"/>
          <w:szCs w:val="22"/>
          <w:u w:val="none"/>
          <w:lang w:val="pt-BR"/>
        </w:rPr>
        <w:t>a</w:t>
      </w:r>
      <w:r w:rsidRPr="005C4262">
        <w:rPr>
          <w:u w:val="none"/>
          <w:lang w:val="pt-BR"/>
        </w:rPr>
        <w:t>presentados</w:t>
      </w:r>
      <w:r w:rsidR="003D685A">
        <w:rPr>
          <w:u w:val="none"/>
          <w:lang w:val="pt-BR"/>
        </w:rPr>
        <w:t xml:space="preserve"> os comandos </w:t>
      </w:r>
      <w:r w:rsidR="00AB35E4">
        <w:rPr>
          <w:u w:val="none"/>
          <w:lang w:val="pt-BR"/>
        </w:rPr>
        <w:t>de inserção de</w:t>
      </w:r>
      <w:r w:rsidR="003D685A">
        <w:rPr>
          <w:u w:val="none"/>
          <w:lang w:val="pt-BR"/>
        </w:rPr>
        <w:t xml:space="preserve"> dados nesta tabela. No exemplo, estamos inserindo duas linhas, a primeira referente </w:t>
      </w:r>
      <w:r w:rsidR="006B6940">
        <w:rPr>
          <w:u w:val="none"/>
          <w:lang w:val="pt-BR"/>
        </w:rPr>
        <w:t>às</w:t>
      </w:r>
      <w:r w:rsidR="003D685A">
        <w:rPr>
          <w:u w:val="none"/>
          <w:lang w:val="pt-BR"/>
        </w:rPr>
        <w:t xml:space="preserve"> informações de João e a segunda referente </w:t>
      </w:r>
      <w:r w:rsidR="006B6940">
        <w:rPr>
          <w:u w:val="none"/>
          <w:lang w:val="pt-BR"/>
        </w:rPr>
        <w:t xml:space="preserve">à </w:t>
      </w:r>
      <w:r w:rsidR="003D685A">
        <w:rPr>
          <w:u w:val="none"/>
          <w:lang w:val="pt-BR"/>
        </w:rPr>
        <w:t>Maria.</w:t>
      </w:r>
      <w:r w:rsidRPr="00CE3C64">
        <w:rPr>
          <w:u w:val="none"/>
          <w:lang w:val="pt-BR"/>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C4262" w:rsidTr="005C4262">
        <w:tc>
          <w:tcPr>
            <w:tcW w:w="5000" w:type="pct"/>
          </w:tcPr>
          <w:p w:rsidR="005C4262" w:rsidRPr="006D56F9" w:rsidRDefault="005C4262" w:rsidP="00AB35E4">
            <w:pPr>
              <w:pStyle w:val="SubTitulo2"/>
              <w:numPr>
                <w:ilvl w:val="0"/>
                <w:numId w:val="0"/>
              </w:numPr>
              <w:spacing w:after="40"/>
              <w:rPr>
                <w:u w:val="none"/>
              </w:rPr>
            </w:pPr>
            <w:r w:rsidRPr="006D56F9">
              <w:rPr>
                <w:u w:val="none"/>
              </w:rPr>
              <w:t>CREATE TABLE pessoa (</w:t>
            </w:r>
          </w:p>
          <w:p w:rsidR="005C4262" w:rsidRPr="006D56F9" w:rsidRDefault="005C4262" w:rsidP="005C4262">
            <w:pPr>
              <w:pStyle w:val="SubTitulo2"/>
              <w:numPr>
                <w:ilvl w:val="0"/>
                <w:numId w:val="0"/>
              </w:numPr>
              <w:spacing w:after="40"/>
              <w:ind w:left="720"/>
              <w:rPr>
                <w:u w:val="none"/>
              </w:rPr>
            </w:pPr>
            <w:r w:rsidRPr="006D56F9">
              <w:rPr>
                <w:u w:val="none"/>
              </w:rPr>
              <w:t xml:space="preserve"> </w:t>
            </w:r>
            <w:r w:rsidRPr="00CE3C64">
              <w:rPr>
                <w:u w:val="none"/>
              </w:rPr>
              <w:t>'</w:t>
            </w:r>
            <w:r w:rsidRPr="006D56F9">
              <w:rPr>
                <w:u w:val="none"/>
              </w:rPr>
              <w:t>cpf</w:t>
            </w:r>
            <w:r w:rsidRPr="00CE3C64">
              <w:rPr>
                <w:u w:val="none"/>
              </w:rPr>
              <w:t>'</w:t>
            </w:r>
            <w:r w:rsidRPr="006D56F9">
              <w:rPr>
                <w:u w:val="none"/>
              </w:rPr>
              <w:t xml:space="preserve"> bigint(20) unsigned NOT NULL,</w:t>
            </w:r>
          </w:p>
          <w:p w:rsidR="005C4262" w:rsidRPr="006D56F9" w:rsidRDefault="005C4262" w:rsidP="005C4262">
            <w:pPr>
              <w:pStyle w:val="SubTitulo2"/>
              <w:numPr>
                <w:ilvl w:val="0"/>
                <w:numId w:val="0"/>
              </w:numPr>
              <w:spacing w:after="40"/>
              <w:ind w:left="720"/>
              <w:rPr>
                <w:u w:val="none"/>
                <w:lang w:val="pt-BR"/>
              </w:rPr>
            </w:pPr>
            <w:r w:rsidRPr="006D56F9">
              <w:rPr>
                <w:u w:val="none"/>
                <w:lang w:val="pt-BR"/>
              </w:rPr>
              <w:t xml:space="preserve">'nome' </w:t>
            </w:r>
            <w:proofErr w:type="gramStart"/>
            <w:r w:rsidRPr="006D56F9">
              <w:rPr>
                <w:u w:val="none"/>
                <w:lang w:val="pt-BR"/>
              </w:rPr>
              <w:t>varchar(</w:t>
            </w:r>
            <w:proofErr w:type="gramEnd"/>
            <w:r w:rsidRPr="006D56F9">
              <w:rPr>
                <w:u w:val="none"/>
                <w:lang w:val="pt-BR"/>
              </w:rPr>
              <w:t>100) default NULL,</w:t>
            </w:r>
          </w:p>
          <w:p w:rsidR="005C4262" w:rsidRPr="006D56F9" w:rsidRDefault="005C4262" w:rsidP="005C4262">
            <w:pPr>
              <w:pStyle w:val="SubTitulo2"/>
              <w:numPr>
                <w:ilvl w:val="0"/>
                <w:numId w:val="0"/>
              </w:numPr>
              <w:spacing w:after="40"/>
              <w:ind w:left="720"/>
              <w:rPr>
                <w:u w:val="none"/>
                <w:lang w:val="pt-BR"/>
              </w:rPr>
            </w:pPr>
            <w:r w:rsidRPr="006D56F9">
              <w:rPr>
                <w:u w:val="none"/>
                <w:lang w:val="pt-BR"/>
              </w:rPr>
              <w:t>'data_nascimento' date default NULL,</w:t>
            </w:r>
          </w:p>
          <w:p w:rsidR="005C4262" w:rsidRPr="006D56F9" w:rsidRDefault="005C4262" w:rsidP="005C4262">
            <w:pPr>
              <w:pStyle w:val="SubTitulo2"/>
              <w:numPr>
                <w:ilvl w:val="0"/>
                <w:numId w:val="0"/>
              </w:numPr>
              <w:spacing w:after="40"/>
              <w:ind w:left="720"/>
              <w:rPr>
                <w:u w:val="none"/>
                <w:lang w:val="pt-BR"/>
              </w:rPr>
            </w:pPr>
            <w:r w:rsidRPr="006D56F9">
              <w:rPr>
                <w:u w:val="none"/>
                <w:lang w:val="pt-BR"/>
              </w:rPr>
              <w:t xml:space="preserve">PRIMARY </w:t>
            </w:r>
            <w:proofErr w:type="gramStart"/>
            <w:r w:rsidRPr="006D56F9">
              <w:rPr>
                <w:u w:val="none"/>
                <w:lang w:val="pt-BR"/>
              </w:rPr>
              <w:t>KEY(</w:t>
            </w:r>
            <w:proofErr w:type="gramEnd"/>
            <w:r w:rsidRPr="006D56F9">
              <w:rPr>
                <w:u w:val="none"/>
                <w:lang w:val="pt-BR"/>
              </w:rPr>
              <w:t>`cpf`)</w:t>
            </w:r>
          </w:p>
          <w:p w:rsidR="00792446" w:rsidRDefault="005C4262">
            <w:pPr>
              <w:pStyle w:val="SubTitulo2"/>
              <w:numPr>
                <w:ilvl w:val="0"/>
                <w:numId w:val="0"/>
              </w:numPr>
              <w:spacing w:after="40"/>
              <w:rPr>
                <w:u w:val="none"/>
              </w:rPr>
            </w:pPr>
            <w:r w:rsidRPr="006D56F9">
              <w:rPr>
                <w:u w:val="none"/>
              </w:rPr>
              <w:t>) ;</w:t>
            </w:r>
          </w:p>
        </w:tc>
      </w:tr>
    </w:tbl>
    <w:p w:rsidR="005C4262" w:rsidRDefault="005C4262" w:rsidP="005C4262">
      <w:pPr>
        <w:pStyle w:val="Legenda"/>
        <w:rPr>
          <w:lang w:val="pt-BR"/>
        </w:rPr>
      </w:pPr>
      <w:bookmarkStart w:id="26" w:name="_Ref295924739"/>
      <w:bookmarkStart w:id="27" w:name="_Toc295923751"/>
      <w:bookmarkStart w:id="28" w:name="_Toc300002831"/>
      <w:bookmarkStart w:id="29" w:name="_Toc298169362"/>
      <w:r w:rsidRPr="00991C88">
        <w:rPr>
          <w:lang w:val="pt-BR"/>
        </w:rPr>
        <w:t xml:space="preserve">Figura </w:t>
      </w:r>
      <w:r w:rsidR="000E0278">
        <w:fldChar w:fldCharType="begin"/>
      </w:r>
      <w:r w:rsidRPr="00991C88">
        <w:rPr>
          <w:lang w:val="pt-BR"/>
        </w:rPr>
        <w:instrText xml:space="preserve"> SEQ Figura \* ARABIC </w:instrText>
      </w:r>
      <w:r w:rsidR="000E0278">
        <w:fldChar w:fldCharType="separate"/>
      </w:r>
      <w:r w:rsidR="00AF118A">
        <w:rPr>
          <w:noProof/>
          <w:lang w:val="pt-BR"/>
        </w:rPr>
        <w:t>3</w:t>
      </w:r>
      <w:r w:rsidR="000E0278">
        <w:fldChar w:fldCharType="end"/>
      </w:r>
      <w:bookmarkEnd w:id="26"/>
      <w:r w:rsidRPr="00991C88">
        <w:rPr>
          <w:lang w:val="pt-BR"/>
        </w:rPr>
        <w:t xml:space="preserve">: Comando SQL utilizado para criar tabelas no </w:t>
      </w:r>
      <w:proofErr w:type="gramStart"/>
      <w:r w:rsidRPr="00991C88">
        <w:rPr>
          <w:lang w:val="pt-BR"/>
        </w:rPr>
        <w:t>MySQL</w:t>
      </w:r>
      <w:proofErr w:type="gramEnd"/>
      <w:r w:rsidRPr="00991C88">
        <w:rPr>
          <w:lang w:val="pt-BR"/>
        </w:rPr>
        <w:t>.</w:t>
      </w:r>
      <w:bookmarkEnd w:id="27"/>
      <w:bookmarkEnd w:id="28"/>
      <w:bookmarkEnd w:id="29"/>
    </w:p>
    <w:p w:rsidR="005C4262" w:rsidRPr="00BA1A05" w:rsidRDefault="005C4262" w:rsidP="005C4262">
      <w:pPr>
        <w:rPr>
          <w:lang w:val="pt-B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C4262" w:rsidRPr="009345AD" w:rsidTr="0027682D">
        <w:tc>
          <w:tcPr>
            <w:tcW w:w="5000" w:type="pct"/>
          </w:tcPr>
          <w:p w:rsidR="005C4262" w:rsidRPr="006D56F9" w:rsidRDefault="005C4262" w:rsidP="0027682D">
            <w:pPr>
              <w:pStyle w:val="SubTitulo2"/>
              <w:numPr>
                <w:ilvl w:val="0"/>
                <w:numId w:val="0"/>
              </w:numPr>
              <w:spacing w:after="0"/>
              <w:rPr>
                <w:u w:val="none"/>
                <w:lang w:val="pt-BR"/>
              </w:rPr>
            </w:pPr>
            <w:r w:rsidRPr="006D56F9">
              <w:rPr>
                <w:u w:val="none"/>
                <w:lang w:val="pt-BR"/>
              </w:rPr>
              <w:t>INSERT INTO pessoa (</w:t>
            </w:r>
            <w:proofErr w:type="gramStart"/>
            <w:r w:rsidRPr="006D56F9">
              <w:rPr>
                <w:u w:val="none"/>
                <w:lang w:val="pt-BR"/>
              </w:rPr>
              <w:t>cpf</w:t>
            </w:r>
            <w:proofErr w:type="gramEnd"/>
            <w:r w:rsidRPr="006D56F9">
              <w:rPr>
                <w:u w:val="none"/>
                <w:lang w:val="pt-BR"/>
              </w:rPr>
              <w:t>, nome, data_nascimento) VALUES (08539287409, 'Joao', '1967-05-17');</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INSERT INTO pessoa (</w:t>
            </w:r>
            <w:proofErr w:type="gramStart"/>
            <w:r w:rsidRPr="006D56F9">
              <w:rPr>
                <w:u w:val="none"/>
                <w:lang w:val="pt-BR"/>
              </w:rPr>
              <w:t>cpf</w:t>
            </w:r>
            <w:proofErr w:type="gramEnd"/>
            <w:r w:rsidRPr="006D56F9">
              <w:rPr>
                <w:u w:val="none"/>
                <w:lang w:val="pt-BR"/>
              </w:rPr>
              <w:t>, nome, data_nascimento) VALUES (05831765208, 'Maria', '1990-10-21');</w:t>
            </w:r>
          </w:p>
          <w:p w:rsidR="005C4262" w:rsidRPr="006D56F9" w:rsidRDefault="005C4262" w:rsidP="0027682D">
            <w:pPr>
              <w:pStyle w:val="SubTitulo2"/>
              <w:numPr>
                <w:ilvl w:val="0"/>
                <w:numId w:val="0"/>
              </w:numPr>
              <w:spacing w:after="0"/>
              <w:ind w:left="720" w:hanging="720"/>
              <w:rPr>
                <w:u w:val="none"/>
                <w:lang w:val="pt-BR"/>
              </w:rPr>
            </w:pPr>
            <w:r w:rsidRPr="006D56F9">
              <w:rPr>
                <w:u w:val="none"/>
                <w:lang w:val="pt-BR"/>
              </w:rPr>
              <w:t>COMMIT;</w:t>
            </w:r>
          </w:p>
        </w:tc>
      </w:tr>
    </w:tbl>
    <w:p w:rsidR="005C4262" w:rsidRDefault="005C4262" w:rsidP="005C4262">
      <w:pPr>
        <w:pStyle w:val="Legenda"/>
        <w:rPr>
          <w:lang w:val="pt-BR"/>
        </w:rPr>
      </w:pPr>
      <w:bookmarkStart w:id="30" w:name="_Ref295924743"/>
      <w:bookmarkStart w:id="31" w:name="_Toc295923752"/>
      <w:bookmarkStart w:id="32" w:name="_Toc300002832"/>
      <w:bookmarkStart w:id="33" w:name="_Toc298169363"/>
      <w:r w:rsidRPr="00A201A9">
        <w:rPr>
          <w:lang w:val="pt-BR"/>
        </w:rPr>
        <w:t xml:space="preserve">Figura </w:t>
      </w:r>
      <w:r w:rsidR="000E0278">
        <w:fldChar w:fldCharType="begin"/>
      </w:r>
      <w:r w:rsidRPr="00A201A9">
        <w:rPr>
          <w:lang w:val="pt-BR"/>
        </w:rPr>
        <w:instrText xml:space="preserve"> SEQ Figura \* ARABIC </w:instrText>
      </w:r>
      <w:r w:rsidR="000E0278">
        <w:fldChar w:fldCharType="separate"/>
      </w:r>
      <w:r w:rsidR="00AF118A">
        <w:rPr>
          <w:noProof/>
          <w:lang w:val="pt-BR"/>
        </w:rPr>
        <w:t>4</w:t>
      </w:r>
      <w:r w:rsidR="000E0278">
        <w:fldChar w:fldCharType="end"/>
      </w:r>
      <w:bookmarkEnd w:id="30"/>
      <w:r w:rsidRPr="00A201A9">
        <w:rPr>
          <w:lang w:val="pt-BR"/>
        </w:rPr>
        <w:t xml:space="preserve">: Comandos de inserção de dados nas tabelas </w:t>
      </w:r>
      <w:proofErr w:type="gramStart"/>
      <w:r w:rsidRPr="00A201A9">
        <w:rPr>
          <w:lang w:val="pt-BR"/>
        </w:rPr>
        <w:t>MySQL</w:t>
      </w:r>
      <w:proofErr w:type="gramEnd"/>
      <w:r w:rsidRPr="00A201A9">
        <w:rPr>
          <w:lang w:val="pt-BR"/>
        </w:rPr>
        <w:t>.</w:t>
      </w:r>
      <w:bookmarkEnd w:id="31"/>
      <w:bookmarkEnd w:id="32"/>
      <w:bookmarkEnd w:id="33"/>
    </w:p>
    <w:p w:rsidR="005C4262" w:rsidRPr="005C4262" w:rsidRDefault="005C4262" w:rsidP="005C4262">
      <w:pPr>
        <w:rPr>
          <w:lang w:val="pt-BR"/>
        </w:rPr>
      </w:pPr>
    </w:p>
    <w:p w:rsidR="005C4262" w:rsidRPr="005C4262" w:rsidRDefault="005C4262" w:rsidP="005C4262">
      <w:pPr>
        <w:pStyle w:val="SubTitulo2"/>
      </w:pPr>
      <w:bookmarkStart w:id="34" w:name="_Ref298853897"/>
      <w:r w:rsidRPr="005C4262">
        <w:t>Índices</w:t>
      </w:r>
      <w:bookmarkEnd w:id="34"/>
    </w:p>
    <w:p w:rsidR="005C4262" w:rsidRPr="003F41F6" w:rsidRDefault="005C4262" w:rsidP="005C4262">
      <w:pPr>
        <w:ind w:firstLine="708"/>
        <w:jc w:val="both"/>
        <w:rPr>
          <w:rFonts w:ascii="Times New Roman" w:hAnsi="Times New Roman" w:cs="Times New Roman"/>
          <w:lang w:val="pt-BR"/>
        </w:rPr>
      </w:pPr>
      <w:r w:rsidRPr="005C4262">
        <w:rPr>
          <w:rFonts w:ascii="Times New Roman" w:hAnsi="Times New Roman" w:cs="Times New Roman"/>
          <w:lang w:val="pt-BR"/>
        </w:rPr>
        <w:t xml:space="preserve">Os índices são os principais meios de acelerar o acesso ao conteúdo das tabelas, especialmente se a consulta envolver múltiplas junções entre as tabelas. Sem o índice, o </w:t>
      </w:r>
      <w:proofErr w:type="gramStart"/>
      <w:r w:rsidRPr="005C4262">
        <w:rPr>
          <w:rFonts w:ascii="Times New Roman" w:hAnsi="Times New Roman" w:cs="Times New Roman"/>
          <w:lang w:val="pt-BR"/>
        </w:rPr>
        <w:t>MySQL</w:t>
      </w:r>
      <w:proofErr w:type="gramEnd"/>
      <w:r w:rsidRPr="005C4262">
        <w:rPr>
          <w:rFonts w:ascii="Times New Roman" w:hAnsi="Times New Roman" w:cs="Times New Roman"/>
          <w:lang w:val="pt-BR"/>
        </w:rPr>
        <w:t xml:space="preserve"> é obrigado a ler a tabela por completo, desde a primeira linha até a ú</w:t>
      </w:r>
      <w:r w:rsidRPr="00575D23">
        <w:rPr>
          <w:rFonts w:ascii="Times New Roman" w:hAnsi="Times New Roman" w:cs="Times New Roman"/>
          <w:lang w:val="pt-BR"/>
        </w:rPr>
        <w:t>ltima linha da tabela para responder qualquer consulta. Quanto maior for esta tabela, maior será o custo de processamento da consulta. Se a tabela possui índice sobre as colunas que são referenciadas n</w:t>
      </w:r>
      <w:r w:rsidRPr="00BF41AA">
        <w:rPr>
          <w:rFonts w:ascii="Times New Roman" w:hAnsi="Times New Roman" w:cs="Times New Roman"/>
          <w:lang w:val="pt-BR"/>
        </w:rPr>
        <w:t xml:space="preserve">a cláusula </w:t>
      </w:r>
      <w:r w:rsidRPr="00BF41AA">
        <w:rPr>
          <w:rFonts w:ascii="Times New Roman" w:hAnsi="Times New Roman" w:cs="Times New Roman"/>
          <w:i/>
          <w:lang w:val="pt-BR"/>
        </w:rPr>
        <w:t>WHERE</w:t>
      </w:r>
      <w:r w:rsidRPr="00BF41AA">
        <w:rPr>
          <w:rFonts w:ascii="Times New Roman" w:hAnsi="Times New Roman" w:cs="Times New Roman"/>
          <w:lang w:val="pt-BR"/>
        </w:rPr>
        <w:t xml:space="preserve">, o </w:t>
      </w:r>
      <w:proofErr w:type="gramStart"/>
      <w:r w:rsidRPr="00BF41AA">
        <w:rPr>
          <w:rFonts w:ascii="Times New Roman" w:hAnsi="Times New Roman" w:cs="Times New Roman"/>
          <w:lang w:val="pt-BR"/>
        </w:rPr>
        <w:t>MySQL</w:t>
      </w:r>
      <w:proofErr w:type="gramEnd"/>
      <w:r w:rsidRPr="00BF41AA">
        <w:rPr>
          <w:rFonts w:ascii="Times New Roman" w:hAnsi="Times New Roman" w:cs="Times New Roman"/>
          <w:lang w:val="pt-BR"/>
        </w:rPr>
        <w:t xml:space="preserve"> consegue </w:t>
      </w:r>
      <w:r w:rsidRPr="00BF41AA">
        <w:rPr>
          <w:rFonts w:ascii="Times New Roman" w:hAnsi="Times New Roman" w:cs="Times New Roman"/>
          <w:lang w:val="pt-BR"/>
        </w:rPr>
        <w:lastRenderedPageBreak/>
        <w:t>facilmente determina</w:t>
      </w:r>
      <w:r w:rsidRPr="003F41F6">
        <w:rPr>
          <w:rFonts w:ascii="Times New Roman" w:hAnsi="Times New Roman" w:cs="Times New Roman"/>
          <w:lang w:val="pt-BR"/>
        </w:rPr>
        <w:t xml:space="preserve">r a posição que deve procurar no arquivo de dados, sem ter que acessar todos os dados. </w:t>
      </w:r>
    </w:p>
    <w:p w:rsidR="005C4262" w:rsidRDefault="005C4262" w:rsidP="005C4262">
      <w:pPr>
        <w:pStyle w:val="SubTitulo2"/>
        <w:numPr>
          <w:ilvl w:val="0"/>
          <w:numId w:val="0"/>
        </w:numPr>
        <w:ind w:firstLine="708"/>
        <w:jc w:val="both"/>
        <w:rPr>
          <w:u w:val="none"/>
          <w:lang w:val="pt-BR"/>
        </w:rPr>
      </w:pPr>
      <w:r w:rsidRPr="003F41F6">
        <w:rPr>
          <w:u w:val="none"/>
          <w:lang w:val="pt-BR"/>
        </w:rPr>
        <w:t xml:space="preserve">A maioria dos índices do </w:t>
      </w:r>
      <w:proofErr w:type="gramStart"/>
      <w:r w:rsidRPr="003F41F6">
        <w:rPr>
          <w:u w:val="none"/>
          <w:lang w:val="pt-BR"/>
        </w:rPr>
        <w:t>MySQL</w:t>
      </w:r>
      <w:proofErr w:type="gramEnd"/>
      <w:r w:rsidRPr="003F41F6">
        <w:rPr>
          <w:u w:val="none"/>
          <w:lang w:val="pt-BR"/>
        </w:rPr>
        <w:t xml:space="preserve"> são armazenados em Árvores B, como por exemplo os índices</w:t>
      </w:r>
      <w:r w:rsidR="005D5293">
        <w:rPr>
          <w:u w:val="none"/>
          <w:lang w:val="pt-BR"/>
        </w:rPr>
        <w:t xml:space="preserve"> chave (</w:t>
      </w:r>
      <w:r w:rsidR="004205C8">
        <w:rPr>
          <w:i/>
          <w:u w:val="none"/>
          <w:lang w:val="pt-BR"/>
        </w:rPr>
        <w:t>key index</w:t>
      </w:r>
      <w:r w:rsidR="005D5293">
        <w:rPr>
          <w:i/>
          <w:u w:val="none"/>
          <w:lang w:val="pt-BR"/>
        </w:rPr>
        <w:t>)</w:t>
      </w:r>
      <w:r w:rsidR="005D5293" w:rsidRPr="004205C8">
        <w:rPr>
          <w:u w:val="none"/>
          <w:lang w:val="pt-BR"/>
        </w:rPr>
        <w:t>, os índices</w:t>
      </w:r>
      <w:r w:rsidRPr="004205C8">
        <w:rPr>
          <w:u w:val="none"/>
          <w:lang w:val="pt-BR"/>
        </w:rPr>
        <w:t xml:space="preserve"> </w:t>
      </w:r>
      <w:r w:rsidR="005F772B">
        <w:rPr>
          <w:u w:val="none"/>
          <w:lang w:val="pt-BR"/>
        </w:rPr>
        <w:t>da chave primária (</w:t>
      </w:r>
      <w:r w:rsidRPr="003F41F6">
        <w:rPr>
          <w:i/>
          <w:u w:val="none"/>
          <w:lang w:val="pt-BR"/>
        </w:rPr>
        <w:t>Primary Key</w:t>
      </w:r>
      <w:r w:rsidR="005D5293" w:rsidRPr="004205C8">
        <w:rPr>
          <w:u w:val="none"/>
          <w:lang w:val="pt-BR"/>
        </w:rPr>
        <w:t>)</w:t>
      </w:r>
      <w:r w:rsidR="005D5293">
        <w:rPr>
          <w:u w:val="none"/>
          <w:lang w:val="pt-BR"/>
        </w:rPr>
        <w:t xml:space="preserve"> e</w:t>
      </w:r>
      <w:r w:rsidR="005D5293" w:rsidRPr="004205C8">
        <w:rPr>
          <w:u w:val="none"/>
          <w:lang w:val="pt-BR"/>
        </w:rPr>
        <w:t xml:space="preserve"> </w:t>
      </w:r>
      <w:r w:rsidR="005F772B">
        <w:rPr>
          <w:u w:val="none"/>
          <w:lang w:val="pt-BR"/>
        </w:rPr>
        <w:t>da chave única (</w:t>
      </w:r>
      <w:r w:rsidRPr="003F41F6">
        <w:rPr>
          <w:i/>
          <w:u w:val="none"/>
          <w:lang w:val="pt-BR"/>
        </w:rPr>
        <w:t>Unique Key</w:t>
      </w:r>
      <w:r w:rsidR="005F772B" w:rsidRPr="004205C8">
        <w:rPr>
          <w:u w:val="none"/>
          <w:lang w:val="pt-BR"/>
        </w:rPr>
        <w:t>)</w:t>
      </w:r>
      <w:r w:rsidRPr="003C11F2">
        <w:rPr>
          <w:u w:val="none"/>
          <w:lang w:val="pt-BR"/>
        </w:rPr>
        <w:t xml:space="preserve">. Entretanto, alguns tipos específicos de tabelas também suportam </w:t>
      </w:r>
      <w:r w:rsidRPr="0027682D">
        <w:rPr>
          <w:i/>
          <w:u w:val="none"/>
          <w:lang w:val="pt-BR"/>
        </w:rPr>
        <w:t>Hash Indexes</w:t>
      </w:r>
      <w:r w:rsidRPr="0027682D">
        <w:rPr>
          <w:u w:val="none"/>
          <w:lang w:val="pt-BR"/>
        </w:rPr>
        <w:t>.</w:t>
      </w:r>
    </w:p>
    <w:p w:rsidR="007646B6" w:rsidRDefault="005F772B" w:rsidP="00A001C9">
      <w:pPr>
        <w:pStyle w:val="SubTitulo2"/>
        <w:numPr>
          <w:ilvl w:val="0"/>
          <w:numId w:val="0"/>
        </w:numPr>
        <w:ind w:firstLine="708"/>
        <w:jc w:val="both"/>
        <w:rPr>
          <w:u w:val="none"/>
          <w:lang w:val="pt-BR"/>
        </w:rPr>
      </w:pPr>
      <w:r w:rsidRPr="005F772B">
        <w:rPr>
          <w:u w:val="none"/>
          <w:lang w:val="pt-BR"/>
        </w:rPr>
        <w:t>A chave primária é uma superchave, ou seja, é um conjunto de colunas para as quais duas linhas diferentes não podem possuir o mesmo valor. Esta chave é utilizada como um identificador</w:t>
      </w:r>
      <w:r w:rsidR="007646B6">
        <w:rPr>
          <w:u w:val="none"/>
          <w:lang w:val="pt-BR"/>
        </w:rPr>
        <w:t xml:space="preserve"> </w:t>
      </w:r>
      <w:r w:rsidRPr="005F772B">
        <w:rPr>
          <w:u w:val="none"/>
          <w:lang w:val="pt-BR"/>
        </w:rPr>
        <w:t>único</w:t>
      </w:r>
      <w:r w:rsidR="007646B6">
        <w:rPr>
          <w:u w:val="none"/>
          <w:lang w:val="pt-BR"/>
        </w:rPr>
        <w:t xml:space="preserve"> das linhas</w:t>
      </w:r>
      <w:r w:rsidRPr="005F772B">
        <w:rPr>
          <w:u w:val="none"/>
          <w:lang w:val="pt-BR"/>
        </w:rPr>
        <w:t xml:space="preserve"> da tabela. Uma tabela pode ter apenas uma única chave primária. Essa </w:t>
      </w:r>
      <w:r w:rsidR="007646B6">
        <w:rPr>
          <w:u w:val="none"/>
          <w:lang w:val="pt-BR"/>
        </w:rPr>
        <w:t xml:space="preserve">chave pode ser simples quando </w:t>
      </w:r>
      <w:r w:rsidRPr="005F772B">
        <w:rPr>
          <w:u w:val="none"/>
          <w:lang w:val="pt-BR"/>
        </w:rPr>
        <w:t xml:space="preserve">formada por apenas uma coluna, ou composta, quando formada por um conjunto de </w:t>
      </w:r>
      <w:r w:rsidRPr="001D612D">
        <w:rPr>
          <w:u w:val="none"/>
          <w:lang w:val="pt-BR"/>
        </w:rPr>
        <w:t>colunas</w:t>
      </w:r>
      <w:r w:rsidR="007646B6" w:rsidRPr="001D612D">
        <w:rPr>
          <w:u w:val="none"/>
          <w:lang w:val="pt-BR"/>
        </w:rPr>
        <w:t xml:space="preserve"> </w:t>
      </w:r>
      <w:r w:rsidR="000E0278" w:rsidRPr="001D612D">
        <w:rPr>
          <w:u w:val="none"/>
          <w:lang w:val="pt-BR"/>
        </w:rPr>
        <w:fldChar w:fldCharType="begin"/>
      </w:r>
      <w:r w:rsidR="007646B6" w:rsidRPr="001D612D">
        <w:rPr>
          <w:u w:val="none"/>
          <w:lang w:val="pt-BR"/>
        </w:rPr>
        <w:instrText xml:space="preserve"> ADDIN ZOTERO_ITEM {"citationID":"2es9utlqn9","citationItems":[{"uri":["http://zotero.org/groups/43707/items/TPKUZ3WX"]}]} </w:instrText>
      </w:r>
      <w:r w:rsidR="000E0278" w:rsidRPr="001D612D">
        <w:rPr>
          <w:u w:val="none"/>
          <w:lang w:val="pt-BR"/>
        </w:rPr>
        <w:fldChar w:fldCharType="separate"/>
      </w:r>
      <w:r w:rsidR="00931581" w:rsidRPr="00E33955">
        <w:rPr>
          <w:u w:val="none"/>
          <w:lang w:val="pt-BR"/>
        </w:rPr>
        <w:t>(STEPHENS, 2009)</w:t>
      </w:r>
      <w:r w:rsidR="000E0278" w:rsidRPr="001D612D">
        <w:rPr>
          <w:u w:val="none"/>
          <w:lang w:val="pt-BR"/>
        </w:rPr>
        <w:fldChar w:fldCharType="end"/>
      </w:r>
      <w:r w:rsidRPr="001D612D">
        <w:rPr>
          <w:u w:val="none"/>
          <w:lang w:val="pt-BR"/>
        </w:rPr>
        <w:t>.</w:t>
      </w:r>
      <w:r w:rsidR="007646B6">
        <w:rPr>
          <w:u w:val="none"/>
          <w:lang w:val="pt-BR"/>
        </w:rPr>
        <w:t xml:space="preserve"> </w:t>
      </w:r>
    </w:p>
    <w:p w:rsidR="007646B6" w:rsidRDefault="007646B6" w:rsidP="005D5293">
      <w:pPr>
        <w:pStyle w:val="SubTitulo2"/>
        <w:numPr>
          <w:ilvl w:val="0"/>
          <w:numId w:val="0"/>
        </w:numPr>
        <w:jc w:val="both"/>
        <w:rPr>
          <w:u w:val="none"/>
          <w:lang w:val="pt-BR"/>
        </w:rPr>
      </w:pPr>
      <w:r>
        <w:rPr>
          <w:u w:val="none"/>
          <w:lang w:val="pt-BR"/>
        </w:rPr>
        <w:tab/>
      </w:r>
      <w:r w:rsidR="005412D6" w:rsidRPr="005412D6">
        <w:rPr>
          <w:u w:val="none"/>
          <w:lang w:val="pt-BR"/>
        </w:rPr>
        <w:t xml:space="preserve">Quando especificada uma restrição de chave única para uma coluna, o </w:t>
      </w:r>
      <w:proofErr w:type="gramStart"/>
      <w:r w:rsidR="005412D6" w:rsidRPr="005412D6">
        <w:rPr>
          <w:u w:val="none"/>
          <w:lang w:val="pt-BR"/>
        </w:rPr>
        <w:t>MySQL</w:t>
      </w:r>
      <w:proofErr w:type="gramEnd"/>
      <w:r w:rsidR="005412D6" w:rsidRPr="005412D6">
        <w:rPr>
          <w:u w:val="none"/>
          <w:lang w:val="pt-BR"/>
        </w:rPr>
        <w:t xml:space="preserve"> gera um índice único e bloqueia qualquer tentativa de inserção ou atualização dos dados que gerem linhas duplicadas na tabela. Caso ocorra uma tentativa de duplicar os valores, um erro é gerado pelo </w:t>
      </w:r>
      <w:proofErr w:type="gramStart"/>
      <w:r w:rsidR="005412D6" w:rsidRPr="005412D6">
        <w:rPr>
          <w:u w:val="none"/>
          <w:lang w:val="pt-BR"/>
        </w:rPr>
        <w:t>MySQL</w:t>
      </w:r>
      <w:proofErr w:type="gramEnd"/>
      <w:r w:rsidR="005412D6" w:rsidRPr="005412D6">
        <w:rPr>
          <w:u w:val="none"/>
          <w:lang w:val="pt-BR"/>
        </w:rPr>
        <w:t xml:space="preserve">. Desta maneira, a chave única é utilizada para identificar unicamente as linhas da tabela. A diferença desta chave para a chave primária é que as colunas que pertencem à chave primária necessariamente devem ser preenchidas, ou seja, dizemos que elas são </w:t>
      </w:r>
      <w:r w:rsidR="005412D6" w:rsidRPr="005D5293">
        <w:rPr>
          <w:i/>
          <w:u w:val="none"/>
          <w:lang w:val="pt-BR"/>
        </w:rPr>
        <w:t>NOT NULL</w:t>
      </w:r>
      <w:r w:rsidR="005412D6" w:rsidRPr="005412D6">
        <w:rPr>
          <w:u w:val="none"/>
          <w:lang w:val="pt-BR"/>
        </w:rPr>
        <w:t xml:space="preserve">. No caso da chave única, essas colunas podem receber valores nulos, ou seja, são colunas </w:t>
      </w:r>
      <w:r w:rsidR="005412D6" w:rsidRPr="001D612D">
        <w:rPr>
          <w:i/>
          <w:u w:val="none"/>
          <w:lang w:val="pt-BR"/>
        </w:rPr>
        <w:t>NULLABLE</w:t>
      </w:r>
      <w:r w:rsidR="005412D6" w:rsidRPr="001D612D">
        <w:rPr>
          <w:u w:val="none"/>
          <w:lang w:val="pt-BR"/>
        </w:rPr>
        <w:t xml:space="preserve"> </w:t>
      </w:r>
      <w:r w:rsidR="000E0278" w:rsidRPr="001D612D">
        <w:rPr>
          <w:u w:val="none"/>
          <w:lang w:val="pt-BR"/>
        </w:rPr>
        <w:fldChar w:fldCharType="begin"/>
      </w:r>
      <w:r w:rsidR="005412D6" w:rsidRPr="001D612D">
        <w:rPr>
          <w:u w:val="none"/>
          <w:lang w:val="pt-BR"/>
        </w:rPr>
        <w:instrText xml:space="preserve"> ADDIN ZOTERO_ITEM {"citationID":"1j765vf891","citationItems":[{"uri":["http://zotero.org/groups/43707/items/J9GQ3FBK"]}]} </w:instrText>
      </w:r>
      <w:r w:rsidR="000E0278" w:rsidRPr="001D612D">
        <w:rPr>
          <w:u w:val="none"/>
          <w:lang w:val="pt-BR"/>
        </w:rPr>
        <w:fldChar w:fldCharType="separate"/>
      </w:r>
      <w:r w:rsidR="00931581" w:rsidRPr="00E33955">
        <w:rPr>
          <w:u w:val="none"/>
          <w:lang w:val="pt-BR"/>
        </w:rPr>
        <w:t>(SCHNEIDER, 2005)</w:t>
      </w:r>
      <w:r w:rsidR="000E0278" w:rsidRPr="001D612D">
        <w:rPr>
          <w:u w:val="none"/>
          <w:lang w:val="pt-BR"/>
        </w:rPr>
        <w:fldChar w:fldCharType="end"/>
      </w:r>
      <w:r w:rsidR="005412D6" w:rsidRPr="001D612D">
        <w:rPr>
          <w:u w:val="none"/>
          <w:lang w:val="pt-BR"/>
        </w:rPr>
        <w:t>.</w:t>
      </w:r>
      <w:r>
        <w:rPr>
          <w:u w:val="none"/>
          <w:lang w:val="pt-BR"/>
        </w:rPr>
        <w:t xml:space="preserve"> </w:t>
      </w:r>
    </w:p>
    <w:p w:rsidR="005412D6" w:rsidRPr="0027682D" w:rsidRDefault="005412D6" w:rsidP="007646B6">
      <w:pPr>
        <w:pStyle w:val="SubTitulo2"/>
        <w:numPr>
          <w:ilvl w:val="0"/>
          <w:numId w:val="0"/>
        </w:numPr>
        <w:jc w:val="both"/>
        <w:rPr>
          <w:u w:val="none"/>
          <w:lang w:val="pt-BR"/>
        </w:rPr>
      </w:pPr>
      <w:r>
        <w:rPr>
          <w:u w:val="none"/>
          <w:lang w:val="pt-BR"/>
        </w:rPr>
        <w:tab/>
      </w:r>
      <w:r w:rsidR="00A001C9">
        <w:rPr>
          <w:u w:val="none"/>
          <w:lang w:val="pt-BR"/>
        </w:rPr>
        <w:t xml:space="preserve">Os </w:t>
      </w:r>
      <w:r w:rsidR="005D5293">
        <w:rPr>
          <w:u w:val="none"/>
          <w:lang w:val="pt-BR"/>
        </w:rPr>
        <w:t xml:space="preserve">índices </w:t>
      </w:r>
      <w:r w:rsidR="004205C8">
        <w:rPr>
          <w:u w:val="none"/>
          <w:lang w:val="pt-BR"/>
        </w:rPr>
        <w:t xml:space="preserve">chave </w:t>
      </w:r>
      <w:r w:rsidR="005D5293">
        <w:rPr>
          <w:u w:val="none"/>
          <w:lang w:val="pt-BR"/>
        </w:rPr>
        <w:t>são criados em qualquer coluna da tabela e não há restrições de unicidade. São utilizados para acelerar a consulta</w:t>
      </w:r>
      <w:r w:rsidR="007E35C5">
        <w:rPr>
          <w:u w:val="none"/>
          <w:lang w:val="pt-BR"/>
        </w:rPr>
        <w:t>,</w:t>
      </w:r>
      <w:r w:rsidR="005D5293">
        <w:rPr>
          <w:u w:val="none"/>
          <w:lang w:val="pt-BR"/>
        </w:rPr>
        <w:t xml:space="preserve"> reduzindo seu tempo de resposta. </w:t>
      </w:r>
    </w:p>
    <w:p w:rsidR="005C4262" w:rsidRPr="00575D23" w:rsidRDefault="005C4262" w:rsidP="005C4262">
      <w:pPr>
        <w:pStyle w:val="SubTitulo2"/>
        <w:numPr>
          <w:ilvl w:val="0"/>
          <w:numId w:val="0"/>
        </w:numPr>
        <w:ind w:firstLine="708"/>
        <w:jc w:val="both"/>
        <w:rPr>
          <w:u w:val="none"/>
          <w:lang w:val="pt-BR"/>
        </w:rPr>
      </w:pPr>
      <w:r w:rsidRPr="0027682D">
        <w:rPr>
          <w:u w:val="none"/>
          <w:lang w:val="pt-BR"/>
        </w:rPr>
        <w:t xml:space="preserve">O </w:t>
      </w:r>
      <w:proofErr w:type="gramStart"/>
      <w:r w:rsidRPr="0027682D">
        <w:rPr>
          <w:u w:val="none"/>
          <w:lang w:val="pt-BR"/>
        </w:rPr>
        <w:t>MySQL</w:t>
      </w:r>
      <w:proofErr w:type="gramEnd"/>
      <w:r w:rsidRPr="0027682D">
        <w:rPr>
          <w:u w:val="none"/>
          <w:lang w:val="pt-BR"/>
        </w:rPr>
        <w:t xml:space="preserve"> é bem flexível na construção dos índices. É possível indexar uma única coluna, ou uma combinação de colunas. Além disso, é possível ter mais de um índice por tabela. </w:t>
      </w:r>
      <w:r w:rsidRPr="00006B33">
        <w:rPr>
          <w:u w:val="none"/>
          <w:lang w:val="pt-BR"/>
        </w:rPr>
        <w:t xml:space="preserve">O número máximo de índices por tabela e o tamanho máximo de um índice varia de acordo com a forma de armazenamento que foi adotado na criação da tabela. Todas elas suportam no mínimo 16 índices por tabela. Se a coluna for do tipo </w:t>
      </w:r>
      <w:r w:rsidRPr="00575D23">
        <w:rPr>
          <w:i/>
          <w:u w:val="none"/>
          <w:lang w:val="pt-BR"/>
        </w:rPr>
        <w:t>string</w:t>
      </w:r>
      <w:r w:rsidRPr="00575D23">
        <w:rPr>
          <w:u w:val="none"/>
          <w:lang w:val="pt-BR"/>
        </w:rPr>
        <w:t xml:space="preserve">, é possível indexar somente os </w:t>
      </w:r>
      <w:r w:rsidRPr="00575D23">
        <w:rPr>
          <w:i/>
          <w:u w:val="none"/>
          <w:lang w:val="pt-BR"/>
        </w:rPr>
        <w:t>n</w:t>
      </w:r>
      <w:r w:rsidRPr="00575D23">
        <w:rPr>
          <w:u w:val="none"/>
          <w:lang w:val="pt-BR"/>
        </w:rPr>
        <w:t xml:space="preserve"> primeiros caracteres da coluna, tornando o índice menor e mais rápido. No </w:t>
      </w:r>
      <w:proofErr w:type="gramStart"/>
      <w:r w:rsidRPr="00575D23">
        <w:rPr>
          <w:u w:val="none"/>
          <w:lang w:val="pt-BR"/>
        </w:rPr>
        <w:t>MySQL</w:t>
      </w:r>
      <w:proofErr w:type="gramEnd"/>
      <w:r w:rsidRPr="00575D23">
        <w:rPr>
          <w:u w:val="none"/>
          <w:lang w:val="pt-BR"/>
        </w:rPr>
        <w:t xml:space="preserve">, existe uma forma de armazenamento denominada MyISAM. Nesta é possível criar </w:t>
      </w:r>
      <w:r w:rsidRPr="00575D23">
        <w:rPr>
          <w:i/>
          <w:u w:val="none"/>
          <w:lang w:val="pt-BR"/>
        </w:rPr>
        <w:t>fulltext</w:t>
      </w:r>
      <w:r w:rsidRPr="00575D23">
        <w:rPr>
          <w:u w:val="none"/>
          <w:lang w:val="pt-BR"/>
        </w:rPr>
        <w:t xml:space="preserve"> índices que são utilizados para consultas no texto inteiro.</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Em alguns casos o </w:t>
      </w:r>
      <w:proofErr w:type="gramStart"/>
      <w:r w:rsidRPr="00575D23">
        <w:rPr>
          <w:u w:val="none"/>
          <w:lang w:val="pt-BR"/>
        </w:rPr>
        <w:t>MySQL</w:t>
      </w:r>
      <w:proofErr w:type="gramEnd"/>
      <w:r w:rsidRPr="00575D23">
        <w:rPr>
          <w:u w:val="none"/>
          <w:lang w:val="pt-BR"/>
        </w:rPr>
        <w:t xml:space="preserve"> não utiliza o índice, mesmo se possuir algum disponível. Um caso em que isso ocorre é quando o otimizador estima que a utilização do índice </w:t>
      </w:r>
      <w:proofErr w:type="gramStart"/>
      <w:r w:rsidRPr="00575D23">
        <w:rPr>
          <w:u w:val="none"/>
          <w:lang w:val="pt-BR"/>
        </w:rPr>
        <w:t>irá</w:t>
      </w:r>
      <w:proofErr w:type="gramEnd"/>
      <w:r w:rsidRPr="00575D23">
        <w:rPr>
          <w:u w:val="none"/>
          <w:lang w:val="pt-BR"/>
        </w:rPr>
        <w:t xml:space="preserve"> requerer muitos acessos ao disco. Isso significaria em um grande percentual de linhas da tabela sendo lido. Neste caso, ler a tabela por completo é mais rápido. Entretanto, se a mesma consulta utilizar o </w:t>
      </w:r>
      <w:r w:rsidRPr="00575D23">
        <w:rPr>
          <w:i/>
          <w:u w:val="none"/>
          <w:lang w:val="pt-BR"/>
        </w:rPr>
        <w:t>LIMIT</w:t>
      </w:r>
      <w:r w:rsidRPr="00575D23">
        <w:rPr>
          <w:u w:val="none"/>
          <w:lang w:val="pt-BR"/>
        </w:rPr>
        <w:t xml:space="preserve">, comando que limita o tamanho do resultado em um subconjunto de linhas, o </w:t>
      </w:r>
      <w:proofErr w:type="gramStart"/>
      <w:r w:rsidRPr="00575D23">
        <w:rPr>
          <w:u w:val="none"/>
          <w:lang w:val="pt-BR"/>
        </w:rPr>
        <w:t>MySQL</w:t>
      </w:r>
      <w:proofErr w:type="gramEnd"/>
      <w:r w:rsidRPr="00575D23">
        <w:rPr>
          <w:u w:val="none"/>
          <w:lang w:val="pt-BR"/>
        </w:rPr>
        <w:t xml:space="preserve"> utiliza o índice. </w:t>
      </w:r>
    </w:p>
    <w:p w:rsidR="005C4262" w:rsidRPr="00575D23" w:rsidRDefault="005C4262" w:rsidP="005C4262">
      <w:pPr>
        <w:pStyle w:val="SubTitulo2"/>
        <w:numPr>
          <w:ilvl w:val="0"/>
          <w:numId w:val="0"/>
        </w:numPr>
        <w:ind w:firstLine="708"/>
        <w:jc w:val="both"/>
        <w:rPr>
          <w:u w:val="none"/>
          <w:lang w:val="pt-BR"/>
        </w:rPr>
      </w:pPr>
      <w:r w:rsidRPr="00575D23">
        <w:rPr>
          <w:u w:val="none"/>
          <w:lang w:val="pt-BR"/>
        </w:rPr>
        <w:t xml:space="preserve">Um exemplo de criação de índice no </w:t>
      </w:r>
      <w:proofErr w:type="gramStart"/>
      <w:r w:rsidRPr="00575D23">
        <w:rPr>
          <w:u w:val="none"/>
          <w:lang w:val="pt-BR"/>
        </w:rPr>
        <w:t>MySQL</w:t>
      </w:r>
      <w:proofErr w:type="gramEnd"/>
      <w:r w:rsidRPr="00575D23">
        <w:rPr>
          <w:u w:val="none"/>
          <w:lang w:val="pt-BR"/>
        </w:rPr>
        <w:t xml:space="preserve"> pode ser visto a seguir. Neste comando é criado um índice chamado id_nome sobre </w:t>
      </w:r>
      <w:r w:rsidR="0016262F">
        <w:rPr>
          <w:u w:val="none"/>
          <w:lang w:val="pt-BR"/>
        </w:rPr>
        <w:t>a coluna</w:t>
      </w:r>
      <w:r w:rsidR="0016262F" w:rsidRPr="00575D23">
        <w:rPr>
          <w:u w:val="none"/>
          <w:lang w:val="pt-BR"/>
        </w:rPr>
        <w:t xml:space="preserve"> </w:t>
      </w:r>
      <w:r w:rsidRPr="00575D23">
        <w:rPr>
          <w:u w:val="none"/>
          <w:lang w:val="pt-BR"/>
        </w:rPr>
        <w:t xml:space="preserve">nome da tabela pessoa.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5C4262" w:rsidRPr="005C4262" w:rsidTr="0027682D">
        <w:tc>
          <w:tcPr>
            <w:tcW w:w="9210" w:type="dxa"/>
          </w:tcPr>
          <w:p w:rsidR="005C4262" w:rsidRPr="00575D23" w:rsidRDefault="005C4262" w:rsidP="0027682D">
            <w:pPr>
              <w:pStyle w:val="SubTitulo2"/>
              <w:numPr>
                <w:ilvl w:val="0"/>
                <w:numId w:val="0"/>
              </w:numPr>
              <w:spacing w:after="0"/>
              <w:jc w:val="both"/>
              <w:rPr>
                <w:u w:val="none"/>
                <w:lang w:val="pt-BR"/>
              </w:rPr>
            </w:pPr>
          </w:p>
          <w:p w:rsidR="005C4262" w:rsidRPr="00575D23" w:rsidRDefault="005C4262" w:rsidP="0027682D">
            <w:pPr>
              <w:pStyle w:val="SubTitulo2"/>
              <w:numPr>
                <w:ilvl w:val="0"/>
                <w:numId w:val="0"/>
              </w:numPr>
              <w:spacing w:after="0"/>
              <w:jc w:val="center"/>
              <w:rPr>
                <w:b/>
                <w:u w:val="none"/>
                <w:lang w:val="pt-BR"/>
              </w:rPr>
            </w:pPr>
            <w:r w:rsidRPr="00575D23">
              <w:rPr>
                <w:b/>
                <w:u w:val="none"/>
                <w:lang w:val="pt-BR"/>
              </w:rPr>
              <w:t xml:space="preserve">CREATE INDEX id_nome ON </w:t>
            </w:r>
            <w:proofErr w:type="gramStart"/>
            <w:r w:rsidRPr="00575D23">
              <w:rPr>
                <w:b/>
                <w:u w:val="none"/>
                <w:lang w:val="pt-BR"/>
              </w:rPr>
              <w:t>pessoa(</w:t>
            </w:r>
            <w:proofErr w:type="gramEnd"/>
            <w:r w:rsidRPr="00575D23">
              <w:rPr>
                <w:b/>
                <w:u w:val="none"/>
                <w:lang w:val="pt-BR"/>
              </w:rPr>
              <w:t>nome);</w:t>
            </w:r>
          </w:p>
          <w:p w:rsidR="005C4262" w:rsidRPr="00575D23" w:rsidRDefault="005C4262" w:rsidP="0027682D">
            <w:pPr>
              <w:pStyle w:val="SubTitulo2"/>
              <w:numPr>
                <w:ilvl w:val="0"/>
                <w:numId w:val="0"/>
              </w:numPr>
              <w:spacing w:after="0"/>
              <w:jc w:val="both"/>
              <w:rPr>
                <w:u w:val="none"/>
                <w:lang w:val="pt-BR"/>
              </w:rPr>
            </w:pPr>
          </w:p>
        </w:tc>
      </w:tr>
    </w:tbl>
    <w:p w:rsidR="005C4262" w:rsidRPr="005C4262" w:rsidRDefault="002255FC" w:rsidP="005C4262">
      <w:pPr>
        <w:pStyle w:val="SubTitulo2"/>
        <w:numPr>
          <w:ilvl w:val="0"/>
          <w:numId w:val="0"/>
        </w:numPr>
        <w:jc w:val="both"/>
        <w:rPr>
          <w:u w:val="none"/>
          <w:lang w:val="pt-BR"/>
        </w:rPr>
      </w:pPr>
      <w:r w:rsidRPr="002255FC">
        <w:rPr>
          <w:u w:val="none"/>
          <w:lang w:val="pt-BR"/>
        </w:rPr>
        <w:tab/>
      </w:r>
      <w:r w:rsidR="005C4262" w:rsidRPr="005C4262">
        <w:rPr>
          <w:u w:val="none"/>
          <w:lang w:val="pt-BR"/>
        </w:rPr>
        <w:t xml:space="preserve">O </w:t>
      </w:r>
      <w:proofErr w:type="gramStart"/>
      <w:r w:rsidR="005C4262" w:rsidRPr="005C4262">
        <w:rPr>
          <w:u w:val="none"/>
          <w:lang w:val="pt-BR"/>
        </w:rPr>
        <w:t>MySQL</w:t>
      </w:r>
      <w:proofErr w:type="gramEnd"/>
      <w:r w:rsidR="005C4262" w:rsidRPr="005C4262">
        <w:rPr>
          <w:u w:val="none"/>
          <w:lang w:val="pt-BR"/>
        </w:rPr>
        <w:t xml:space="preserve"> possui um otimizador que provê informações do plano de execução das consultas. Além disso, descreve como realizar a configuração dos </w:t>
      </w:r>
      <w:r w:rsidR="005C4262" w:rsidRPr="005C4262">
        <w:rPr>
          <w:i/>
          <w:u w:val="none"/>
          <w:lang w:val="pt-BR"/>
        </w:rPr>
        <w:t>caches</w:t>
      </w:r>
      <w:r w:rsidR="005C4262" w:rsidRPr="005C4262">
        <w:rPr>
          <w:u w:val="none"/>
          <w:lang w:val="pt-BR"/>
        </w:rPr>
        <w:t xml:space="preserve"> das chaves para armazenar informações dos índices em memória.</w:t>
      </w:r>
    </w:p>
    <w:p w:rsidR="005C4262" w:rsidRPr="00575D23" w:rsidRDefault="005C4262" w:rsidP="005C4262">
      <w:pPr>
        <w:pStyle w:val="SubTitulo2"/>
        <w:numPr>
          <w:ilvl w:val="0"/>
          <w:numId w:val="0"/>
        </w:numPr>
        <w:ind w:firstLine="708"/>
        <w:jc w:val="both"/>
        <w:rPr>
          <w:u w:val="none"/>
        </w:rPr>
      </w:pPr>
      <w:r w:rsidRPr="00575D23">
        <w:rPr>
          <w:u w:val="none"/>
          <w:lang w:val="pt-BR"/>
        </w:rPr>
        <w:lastRenderedPageBreak/>
        <w:t xml:space="preserve">Quando uma consulta não executa tão rápido quanto se gostaria, é possível utilizar a cláusula </w:t>
      </w:r>
      <w:r w:rsidRPr="00575D23">
        <w:rPr>
          <w:i/>
          <w:u w:val="none"/>
          <w:lang w:val="pt-BR"/>
        </w:rPr>
        <w:t>EXPLAIN</w:t>
      </w:r>
      <w:r w:rsidRPr="00575D23">
        <w:rPr>
          <w:u w:val="none"/>
          <w:lang w:val="pt-BR"/>
        </w:rPr>
        <w:t xml:space="preserve"> para </w:t>
      </w:r>
      <w:r w:rsidR="008547BC">
        <w:rPr>
          <w:u w:val="none"/>
          <w:lang w:val="pt-BR"/>
        </w:rPr>
        <w:t>solicitar</w:t>
      </w:r>
      <w:r w:rsidR="008547BC" w:rsidRPr="00575D23">
        <w:rPr>
          <w:u w:val="none"/>
          <w:lang w:val="pt-BR"/>
        </w:rPr>
        <w:t xml:space="preserve"> </w:t>
      </w:r>
      <w:r w:rsidRPr="00575D23">
        <w:rPr>
          <w:u w:val="none"/>
          <w:lang w:val="pt-BR"/>
        </w:rPr>
        <w:t xml:space="preserve">ao servidor </w:t>
      </w:r>
      <w:proofErr w:type="gramStart"/>
      <w:r w:rsidRPr="00575D23">
        <w:rPr>
          <w:u w:val="none"/>
          <w:lang w:val="pt-BR"/>
        </w:rPr>
        <w:t>MySQL</w:t>
      </w:r>
      <w:proofErr w:type="gramEnd"/>
      <w:r w:rsidRPr="00575D23">
        <w:rPr>
          <w:u w:val="none"/>
          <w:lang w:val="pt-BR"/>
        </w:rPr>
        <w:t xml:space="preserve"> informações sobre como o otimizador de consulta processa a consulta. Esta</w:t>
      </w:r>
      <w:r w:rsidRPr="00575D23">
        <w:rPr>
          <w:u w:val="none"/>
        </w:rPr>
        <w:t xml:space="preserve"> </w:t>
      </w:r>
      <w:r w:rsidRPr="00575D23">
        <w:rPr>
          <w:u w:val="none"/>
          <w:lang w:val="pt-BR"/>
        </w:rPr>
        <w:t>informação pode ser útil por diversos motivos</w:t>
      </w:r>
      <w:r w:rsidRPr="00575D23">
        <w:rPr>
          <w:u w:val="none"/>
        </w:rPr>
        <w:t>:</w:t>
      </w:r>
    </w:p>
    <w:p w:rsidR="005C4262" w:rsidRPr="00BF41AA" w:rsidRDefault="005C4262" w:rsidP="005C4262">
      <w:pPr>
        <w:pStyle w:val="SubTitulo2"/>
        <w:numPr>
          <w:ilvl w:val="0"/>
          <w:numId w:val="5"/>
        </w:numPr>
        <w:jc w:val="both"/>
        <w:rPr>
          <w:u w:val="none"/>
          <w:lang w:val="pt-BR"/>
        </w:rPr>
      </w:pPr>
      <w:r w:rsidRPr="00BF41AA">
        <w:rPr>
          <w:i/>
          <w:u w:val="none"/>
          <w:lang w:val="pt-BR"/>
        </w:rPr>
        <w:t>EXPLAIN</w:t>
      </w:r>
      <w:r w:rsidRPr="00BF41AA">
        <w:rPr>
          <w:u w:val="none"/>
          <w:lang w:val="pt-BR"/>
        </w:rPr>
        <w:t xml:space="preserve"> pode informar pontos da consulta que precisam de índices;</w:t>
      </w:r>
    </w:p>
    <w:p w:rsidR="005C4262" w:rsidRPr="003F41F6" w:rsidRDefault="005C4262" w:rsidP="005C4262">
      <w:pPr>
        <w:pStyle w:val="SubTitulo2"/>
        <w:numPr>
          <w:ilvl w:val="0"/>
          <w:numId w:val="4"/>
        </w:numPr>
        <w:jc w:val="both"/>
        <w:rPr>
          <w:u w:val="none"/>
          <w:lang w:val="pt-BR"/>
        </w:rPr>
      </w:pPr>
      <w:r w:rsidRPr="00BF41AA">
        <w:rPr>
          <w:u w:val="none"/>
          <w:lang w:val="pt-BR"/>
        </w:rPr>
        <w:t xml:space="preserve">Se a tabela já possui um índice, o </w:t>
      </w:r>
      <w:r w:rsidRPr="003F41F6">
        <w:rPr>
          <w:i/>
          <w:u w:val="none"/>
          <w:lang w:val="pt-BR"/>
        </w:rPr>
        <w:t>EXPLAIN</w:t>
      </w:r>
      <w:r w:rsidRPr="003F41F6">
        <w:rPr>
          <w:u w:val="none"/>
          <w:lang w:val="pt-BR"/>
        </w:rPr>
        <w:t xml:space="preserve"> mostra se o otimizador está utilizando o mesmo;</w:t>
      </w:r>
    </w:p>
    <w:p w:rsidR="005C4262" w:rsidRPr="003F41F6" w:rsidRDefault="005C4262" w:rsidP="005C4262">
      <w:pPr>
        <w:pStyle w:val="SubTitulo2"/>
        <w:numPr>
          <w:ilvl w:val="0"/>
          <w:numId w:val="4"/>
        </w:numPr>
        <w:jc w:val="both"/>
        <w:rPr>
          <w:u w:val="none"/>
          <w:lang w:val="pt-BR"/>
        </w:rPr>
      </w:pPr>
      <w:r w:rsidRPr="003F41F6">
        <w:rPr>
          <w:u w:val="none"/>
          <w:lang w:val="pt-BR"/>
        </w:rPr>
        <w:t>Se o índice existe</w:t>
      </w:r>
      <w:r w:rsidR="001D612D">
        <w:rPr>
          <w:u w:val="none"/>
          <w:lang w:val="pt-BR"/>
        </w:rPr>
        <w:t>,</w:t>
      </w:r>
      <w:r w:rsidRPr="003F41F6">
        <w:rPr>
          <w:u w:val="none"/>
          <w:lang w:val="pt-BR"/>
        </w:rPr>
        <w:t xml:space="preserve"> mas não está sendo utilizado, o analista pode reescrever a consulta de diversas maneiras diferentes. O </w:t>
      </w:r>
      <w:r w:rsidRPr="003F41F6">
        <w:rPr>
          <w:i/>
          <w:u w:val="none"/>
          <w:lang w:val="pt-BR"/>
        </w:rPr>
        <w:t>EXPLAIN</w:t>
      </w:r>
      <w:r w:rsidRPr="003F41F6">
        <w:rPr>
          <w:u w:val="none"/>
          <w:lang w:val="pt-BR"/>
        </w:rPr>
        <w:t xml:space="preserve"> pode </w:t>
      </w:r>
      <w:r w:rsidR="008547BC">
        <w:rPr>
          <w:u w:val="none"/>
          <w:lang w:val="pt-BR"/>
        </w:rPr>
        <w:t>indicar</w:t>
      </w:r>
      <w:r w:rsidR="008547BC" w:rsidRPr="003F41F6">
        <w:rPr>
          <w:u w:val="none"/>
          <w:lang w:val="pt-BR"/>
        </w:rPr>
        <w:t xml:space="preserve"> </w:t>
      </w:r>
      <w:r w:rsidRPr="003F41F6">
        <w:rPr>
          <w:u w:val="none"/>
          <w:lang w:val="pt-BR"/>
        </w:rPr>
        <w:t>qual das consultas é a melhor para ajudar o servidor a utilizar os índices disponíveis.</w:t>
      </w:r>
    </w:p>
    <w:p w:rsidR="00575D23" w:rsidRPr="001410B7" w:rsidRDefault="005C4262" w:rsidP="00575D23">
      <w:pPr>
        <w:pStyle w:val="SubTitulo2"/>
        <w:numPr>
          <w:ilvl w:val="0"/>
          <w:numId w:val="0"/>
        </w:numPr>
        <w:ind w:firstLine="708"/>
        <w:jc w:val="both"/>
        <w:rPr>
          <w:u w:val="none"/>
          <w:lang w:val="pt-BR"/>
        </w:rPr>
      </w:pPr>
      <w:r w:rsidRPr="003F41F6">
        <w:rPr>
          <w:u w:val="none"/>
          <w:lang w:val="pt-BR"/>
        </w:rPr>
        <w:t xml:space="preserve">Para utilizar este mecanismo de </w:t>
      </w:r>
      <w:proofErr w:type="gramStart"/>
      <w:r w:rsidRPr="003F41F6">
        <w:rPr>
          <w:u w:val="none"/>
          <w:lang w:val="pt-BR"/>
        </w:rPr>
        <w:t>otimização</w:t>
      </w:r>
      <w:proofErr w:type="gramEnd"/>
      <w:r w:rsidRPr="003F41F6">
        <w:rPr>
          <w:u w:val="none"/>
          <w:lang w:val="pt-BR"/>
        </w:rPr>
        <w:t>, basta escrever a co</w:t>
      </w:r>
      <w:r w:rsidRPr="003C11F2">
        <w:rPr>
          <w:u w:val="none"/>
          <w:lang w:val="pt-BR"/>
        </w:rPr>
        <w:t>nsulta normalmente e colocar a clá</w:t>
      </w:r>
      <w:r w:rsidRPr="0027682D">
        <w:rPr>
          <w:u w:val="none"/>
          <w:lang w:val="pt-BR"/>
        </w:rPr>
        <w:t xml:space="preserve">usula </w:t>
      </w:r>
      <w:r w:rsidRPr="0027682D">
        <w:rPr>
          <w:i/>
          <w:u w:val="none"/>
          <w:lang w:val="pt-BR"/>
        </w:rPr>
        <w:t>EXPLAIN</w:t>
      </w:r>
      <w:r w:rsidRPr="0027682D">
        <w:rPr>
          <w:u w:val="none"/>
          <w:lang w:val="pt-BR"/>
        </w:rPr>
        <w:t xml:space="preserve"> no início da consulta. </w:t>
      </w:r>
      <w:r w:rsidR="008547BC">
        <w:rPr>
          <w:u w:val="none"/>
          <w:lang w:val="pt-BR"/>
        </w:rPr>
        <w:t>A seguir</w:t>
      </w:r>
      <w:r w:rsidRPr="0027682D">
        <w:rPr>
          <w:u w:val="none"/>
          <w:lang w:val="pt-BR"/>
        </w:rPr>
        <w:t xml:space="preserve"> é mostrado um exemplo de duas consultas feitas</w:t>
      </w:r>
      <w:r w:rsidR="002255FC" w:rsidRPr="002255FC">
        <w:rPr>
          <w:u w:val="none"/>
          <w:lang w:val="pt-BR"/>
        </w:rPr>
        <w:t xml:space="preserve"> </w:t>
      </w:r>
      <w:r w:rsidRPr="00006B33">
        <w:rPr>
          <w:u w:val="none"/>
          <w:lang w:val="pt-BR"/>
        </w:rPr>
        <w:t xml:space="preserve">na tabela Pessoa, descrita na </w:t>
      </w:r>
      <w:r w:rsidR="002C60C2">
        <w:fldChar w:fldCharType="begin"/>
      </w:r>
      <w:r w:rsidR="002C60C2" w:rsidRPr="00AB77F0">
        <w:rPr>
          <w:lang w:val="pt-BR"/>
        </w:rPr>
        <w:instrText xml:space="preserve"> REF _Ref293344004  \* MERGEFORMAT </w:instrText>
      </w:r>
      <w:r w:rsidR="002C60C2">
        <w:fldChar w:fldCharType="separate"/>
      </w:r>
      <w:r w:rsidR="002255FC" w:rsidRPr="002255FC">
        <w:rPr>
          <w:u w:val="none"/>
          <w:lang w:val="pt-BR"/>
        </w:rPr>
        <w:t>Figura 1</w:t>
      </w:r>
      <w:r w:rsidR="002C60C2">
        <w:rPr>
          <w:u w:val="none"/>
          <w:lang w:val="pt-BR"/>
        </w:rPr>
        <w:fldChar w:fldCharType="end"/>
      </w:r>
      <w:r w:rsidRPr="00575D23">
        <w:rPr>
          <w:u w:val="none"/>
          <w:lang w:val="pt-BR"/>
        </w:rPr>
        <w:t>. Assumindo que foram inseridos 670 registros na base de dados, e que existe apenas um João, cujo CPF é 08539287409, as duas consultas retornam o mesmo resultado. Porém, elas não são igualmente eficientes.</w:t>
      </w:r>
      <w:r w:rsidR="00575D23" w:rsidRPr="00575D23">
        <w:rPr>
          <w:lang w:val="pt-BR"/>
        </w:rPr>
        <w:t xml:space="preserve"> </w:t>
      </w:r>
    </w:p>
    <w:p w:rsidR="00575D23" w:rsidRPr="007A01EE" w:rsidRDefault="00575D23" w:rsidP="00575D23">
      <w:pPr>
        <w:pStyle w:val="SubTitulo2"/>
        <w:numPr>
          <w:ilvl w:val="0"/>
          <w:numId w:val="0"/>
        </w:numPr>
        <w:ind w:firstLine="708"/>
        <w:jc w:val="both"/>
        <w:rPr>
          <w:u w:val="none"/>
          <w:lang w:val="pt-BR"/>
        </w:rPr>
      </w:pPr>
    </w:p>
    <w:tbl>
      <w:tblPr>
        <w:tblW w:w="0" w:type="auto"/>
        <w:tblInd w:w="7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578"/>
      </w:tblGrid>
      <w:tr w:rsidR="00575D23" w:rsidTr="0027682D">
        <w:tc>
          <w:tcPr>
            <w:tcW w:w="8578" w:type="dxa"/>
          </w:tcPr>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roofErr w:type="gramStart"/>
            <w:r w:rsidRPr="001F3EAB">
              <w:rPr>
                <w:rFonts w:ascii="Courier New" w:eastAsia="Times New Roman" w:hAnsi="Courier New" w:cs="Courier New"/>
                <w:b/>
                <w:sz w:val="20"/>
                <w:szCs w:val="20"/>
                <w:lang w:eastAsia="en-US"/>
              </w:rPr>
              <w:t>mysql</w:t>
            </w:r>
            <w:proofErr w:type="gramEnd"/>
            <w:r w:rsidRPr="001F3EAB">
              <w:rPr>
                <w:rFonts w:ascii="Courier New" w:eastAsia="Times New Roman" w:hAnsi="Courier New" w:cs="Courier New"/>
                <w:b/>
                <w:sz w:val="20"/>
                <w:szCs w:val="20"/>
                <w:lang w:eastAsia="en-US"/>
              </w:rPr>
              <w:t>&gt; explain select * from pessoa where nome = 'Joao'</w:t>
            </w:r>
            <w:r>
              <w:rPr>
                <w:rFonts w:ascii="Courier New" w:eastAsia="Times New Roman" w:hAnsi="Courier New" w:cs="Courier New"/>
                <w:b/>
                <w:sz w:val="20"/>
                <w:szCs w:val="20"/>
                <w:lang w:eastAsia="en-US"/>
              </w:rPr>
              <w:t>;</w:t>
            </w:r>
            <w:r w:rsidRPr="001F3EAB" w:rsidDel="00DA6BE8">
              <w:rPr>
                <w:rFonts w:ascii="Courier New" w:eastAsia="Times New Roman" w:hAnsi="Courier New" w:cs="Courier New"/>
                <w:b/>
                <w:sz w:val="20"/>
                <w:szCs w:val="20"/>
                <w:lang w:eastAsia="en-US"/>
              </w:rPr>
              <w:t xml:space="preserve"> </w:t>
            </w: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ALL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NULL</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506</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 Using where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mysql&gt; explain select * from pessoa where cpf = 08539287409</w:t>
            </w:r>
            <w:r>
              <w:rPr>
                <w:rFonts w:ascii="Courier New" w:eastAsia="Times New Roman" w:hAnsi="Courier New" w:cs="Courier New"/>
                <w:b/>
                <w:sz w:val="20"/>
                <w:szCs w:val="20"/>
                <w:lang w:eastAsia="en-US"/>
              </w:rPr>
              <w: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1. row ***************************</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id: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select_type: SIMPLE</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table: pessoa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type: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possible_keys: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key: PRIMARY</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key_len: 8</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ref: const</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rows: 1</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 xml:space="preserve">        Extra:</w:t>
            </w:r>
          </w:p>
          <w:p w:rsidR="00575D23" w:rsidRPr="001F3EAB"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sz w:val="20"/>
                <w:szCs w:val="20"/>
                <w:lang w:eastAsia="en-US"/>
              </w:rPr>
            </w:pPr>
            <w:r w:rsidRPr="001F3EAB">
              <w:rPr>
                <w:rFonts w:ascii="Courier New" w:eastAsia="Times New Roman" w:hAnsi="Courier New" w:cs="Courier New"/>
                <w:b/>
                <w:sz w:val="20"/>
                <w:szCs w:val="20"/>
                <w:lang w:eastAsia="en-US"/>
              </w:rPr>
              <w:t>1 row in set (0.00 sec)</w:t>
            </w:r>
          </w:p>
          <w:p w:rsidR="00575D23" w:rsidRPr="005007C0" w:rsidRDefault="00575D23" w:rsidP="002768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rPr>
            </w:pPr>
          </w:p>
        </w:tc>
      </w:tr>
    </w:tbl>
    <w:p w:rsidR="00575D23" w:rsidRDefault="00575D23" w:rsidP="00575D23">
      <w:pPr>
        <w:pStyle w:val="SubTitulo2"/>
        <w:numPr>
          <w:ilvl w:val="0"/>
          <w:numId w:val="0"/>
        </w:numPr>
        <w:jc w:val="both"/>
        <w:rPr>
          <w:u w:val="none"/>
        </w:rPr>
      </w:pPr>
      <w:r>
        <w:rPr>
          <w:u w:val="none"/>
        </w:rPr>
        <w:tab/>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O comando </w:t>
      </w:r>
      <w:r w:rsidRPr="00CE3C64">
        <w:rPr>
          <w:i/>
          <w:u w:val="none"/>
          <w:lang w:val="pt-BR"/>
        </w:rPr>
        <w:t>explain</w:t>
      </w:r>
      <w:r w:rsidRPr="00CE3C64">
        <w:rPr>
          <w:u w:val="none"/>
          <w:lang w:val="pt-BR"/>
        </w:rPr>
        <w:t xml:space="preserve"> retorna diversas informações. Na primeira consulta, a palavra </w:t>
      </w:r>
      <w:r w:rsidRPr="00CE3C64">
        <w:rPr>
          <w:i/>
          <w:u w:val="none"/>
          <w:lang w:val="pt-BR"/>
        </w:rPr>
        <w:t>NULL</w:t>
      </w:r>
      <w:r w:rsidRPr="00CE3C64">
        <w:rPr>
          <w:u w:val="none"/>
          <w:lang w:val="pt-BR"/>
        </w:rPr>
        <w:t xml:space="preserve"> nas colunas </w:t>
      </w:r>
      <w:r w:rsidRPr="00CE3C64">
        <w:rPr>
          <w:i/>
          <w:u w:val="none"/>
          <w:lang w:val="pt-BR"/>
        </w:rPr>
        <w:t>possible_keys</w:t>
      </w:r>
      <w:r w:rsidRPr="00CE3C64">
        <w:rPr>
          <w:u w:val="none"/>
          <w:lang w:val="pt-BR"/>
        </w:rPr>
        <w:t xml:space="preserve"> e </w:t>
      </w:r>
      <w:r w:rsidRPr="00CE3C64">
        <w:rPr>
          <w:i/>
          <w:u w:val="none"/>
          <w:lang w:val="pt-BR"/>
        </w:rPr>
        <w:t>key</w:t>
      </w:r>
      <w:r w:rsidRPr="00CE3C64">
        <w:rPr>
          <w:u w:val="none"/>
          <w:lang w:val="pt-BR"/>
        </w:rPr>
        <w:t xml:space="preserve"> mostram que nenhum índice foi considerado disponível e também nenhum foi utilizado para processar a consulta. Já na segunda consulta, o índice da chave primária da tabela é </w:t>
      </w:r>
      <w:r w:rsidRPr="00CE3C64">
        <w:rPr>
          <w:u w:val="none"/>
          <w:lang w:val="pt-BR"/>
        </w:rPr>
        <w:lastRenderedPageBreak/>
        <w:t xml:space="preserve">proposto como um possível índice a ser utilizado, e é exatamente o índice que o otimizador irá escolher para trazer os resultados. </w:t>
      </w:r>
    </w:p>
    <w:p w:rsidR="00575D23" w:rsidRPr="00CE3C64" w:rsidRDefault="00575D23" w:rsidP="00575D23">
      <w:pPr>
        <w:pStyle w:val="SubTitulo2"/>
        <w:numPr>
          <w:ilvl w:val="0"/>
          <w:numId w:val="0"/>
        </w:numPr>
        <w:ind w:firstLine="708"/>
        <w:jc w:val="both"/>
        <w:rPr>
          <w:u w:val="none"/>
          <w:lang w:val="pt-BR"/>
        </w:rPr>
      </w:pPr>
      <w:r w:rsidRPr="00CE3C64">
        <w:rPr>
          <w:u w:val="none"/>
          <w:lang w:val="pt-BR"/>
        </w:rPr>
        <w:t xml:space="preserve">A coluna </w:t>
      </w:r>
      <w:r w:rsidRPr="00CE3C64">
        <w:rPr>
          <w:i/>
          <w:u w:val="none"/>
          <w:lang w:val="pt-BR"/>
        </w:rPr>
        <w:t>rows</w:t>
      </w:r>
      <w:r w:rsidRPr="00CE3C64">
        <w:rPr>
          <w:u w:val="none"/>
          <w:lang w:val="pt-BR"/>
        </w:rPr>
        <w:t xml:space="preserve"> indica os efeitos desta diferença, ou seja, o valor indica a quantidade de linhas que o </w:t>
      </w:r>
      <w:proofErr w:type="gramStart"/>
      <w:r w:rsidRPr="00CE3C64">
        <w:rPr>
          <w:u w:val="none"/>
          <w:lang w:val="pt-BR"/>
        </w:rPr>
        <w:t>MySQL</w:t>
      </w:r>
      <w:proofErr w:type="gramEnd"/>
      <w:r w:rsidRPr="00CE3C64">
        <w:rPr>
          <w:u w:val="none"/>
          <w:lang w:val="pt-BR"/>
        </w:rPr>
        <w:t xml:space="preserve"> estima que serão analisadas enquanto processa a consulta. A primeira consulta retorna o valor 506, que é grande parte da tabela Pessoa, ou seja, o </w:t>
      </w:r>
      <w:proofErr w:type="gramStart"/>
      <w:r w:rsidRPr="00CE3C64">
        <w:rPr>
          <w:u w:val="none"/>
          <w:lang w:val="pt-BR"/>
        </w:rPr>
        <w:t>MySQL</w:t>
      </w:r>
      <w:proofErr w:type="gramEnd"/>
      <w:r w:rsidRPr="00CE3C64">
        <w:rPr>
          <w:u w:val="none"/>
          <w:lang w:val="pt-BR"/>
        </w:rPr>
        <w:t xml:space="preserve"> irá processar quase todas as linhas da tabela antes de encontrar o registro de João, mostrando que a consulta é extremamente ineficiente. Já na segunda </w:t>
      </w:r>
      <w:proofErr w:type="gramStart"/>
      <w:r w:rsidRPr="00CE3C64">
        <w:rPr>
          <w:u w:val="none"/>
          <w:lang w:val="pt-BR"/>
        </w:rPr>
        <w:t>consulta,</w:t>
      </w:r>
      <w:proofErr w:type="gramEnd"/>
      <w:r w:rsidRPr="00CE3C64">
        <w:rPr>
          <w:u w:val="none"/>
          <w:lang w:val="pt-BR"/>
        </w:rPr>
        <w:t xml:space="preserve"> somente uma linha é processada, visto que o MySQL utiliza o índice da chave primária, conseguindo ir direto para a única linha realmente relevante da consulta</w:t>
      </w:r>
      <w:r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{"citationID":"1cflfrfrm4","citationItems":[{"locator":"37","label":"chapter","uri":["http://zotero.org/groups/43707/items/GQSVKTMB"]}]} </w:instrText>
      </w:r>
      <w:r w:rsidR="000E0278" w:rsidRPr="001D612D">
        <w:rPr>
          <w:u w:val="none"/>
        </w:rPr>
        <w:fldChar w:fldCharType="separate"/>
      </w:r>
      <w:r w:rsidR="00931581" w:rsidRPr="00E33955">
        <w:rPr>
          <w:u w:val="none"/>
          <w:lang w:val="pt-BR"/>
        </w:rPr>
        <w:t>(DUBOIS, 2008, chap. 37)</w:t>
      </w:r>
      <w:r w:rsidR="000E0278" w:rsidRPr="001D612D">
        <w:rPr>
          <w:u w:val="none"/>
        </w:rPr>
        <w:fldChar w:fldCharType="end"/>
      </w:r>
      <w:r w:rsidRPr="00CE3C64">
        <w:rPr>
          <w:u w:val="none"/>
          <w:lang w:val="pt-BR"/>
        </w:rPr>
        <w:t>.</w:t>
      </w:r>
    </w:p>
    <w:p w:rsidR="00575D23" w:rsidRDefault="00575D23" w:rsidP="00575D23">
      <w:pPr>
        <w:jc w:val="both"/>
        <w:rPr>
          <w:rFonts w:ascii="Times New Roman" w:hAnsi="Times New Roman" w:cs="Times New Roman"/>
          <w:lang w:val="pt-BR"/>
        </w:rPr>
      </w:pPr>
    </w:p>
    <w:p w:rsidR="00575D23" w:rsidRPr="00575D23" w:rsidRDefault="00575D23" w:rsidP="00575D23">
      <w:pPr>
        <w:pStyle w:val="SubTitulo1"/>
        <w:outlineLvl w:val="0"/>
        <w:rPr>
          <w:sz w:val="22"/>
          <w:szCs w:val="22"/>
        </w:rPr>
      </w:pPr>
      <w:bookmarkStart w:id="35" w:name="_Toc297044568"/>
      <w:bookmarkStart w:id="36" w:name="_Toc297044606"/>
      <w:bookmarkStart w:id="37" w:name="_Toc297044739"/>
      <w:bookmarkStart w:id="38" w:name="_Toc298169246"/>
      <w:bookmarkStart w:id="39" w:name="_Toc300130090"/>
      <w:r w:rsidRPr="00575D23">
        <w:rPr>
          <w:sz w:val="22"/>
          <w:szCs w:val="22"/>
        </w:rPr>
        <w:t>SEDNA</w:t>
      </w:r>
      <w:bookmarkEnd w:id="35"/>
      <w:bookmarkEnd w:id="36"/>
      <w:bookmarkEnd w:id="37"/>
      <w:bookmarkEnd w:id="38"/>
      <w:bookmarkEnd w:id="39"/>
    </w:p>
    <w:p w:rsidR="00575D23" w:rsidRPr="00EC5ACD" w:rsidRDefault="00575D23" w:rsidP="00575D23">
      <w:pPr>
        <w:pStyle w:val="TXT"/>
        <w:rPr>
          <w:sz w:val="22"/>
          <w:szCs w:val="22"/>
          <w:lang w:val="pt-BR"/>
        </w:rPr>
      </w:pPr>
      <w:r w:rsidRPr="00EC5ACD">
        <w:rPr>
          <w:sz w:val="22"/>
          <w:szCs w:val="22"/>
          <w:lang w:val="pt-BR"/>
        </w:rPr>
        <w:tab/>
        <w:t xml:space="preserve">Sedna é um banco de dados nativo XML </w:t>
      </w:r>
      <w:r w:rsidR="000E0278" w:rsidRPr="00EC5ACD">
        <w:rPr>
          <w:sz w:val="22"/>
          <w:szCs w:val="22"/>
          <w:lang w:val="pt-BR"/>
        </w:rPr>
        <w:fldChar w:fldCharType="begin"/>
      </w:r>
      <w:r w:rsidRPr="00EC5ACD">
        <w:rPr>
          <w:sz w:val="22"/>
          <w:szCs w:val="22"/>
          <w:lang w:val="pt-BR"/>
        </w:rPr>
        <w:instrText xml:space="preserve"> ADDIN ZOTERO_ITEM {"citationID":"9bulbqahv","citationItems":[{"uri":["http://zotero.org/groups/43707/items/QVKRW9HZ"]}]} </w:instrText>
      </w:r>
      <w:r w:rsidR="000E0278" w:rsidRPr="00EC5ACD">
        <w:rPr>
          <w:sz w:val="22"/>
          <w:szCs w:val="22"/>
          <w:lang w:val="pt-BR"/>
        </w:rPr>
        <w:fldChar w:fldCharType="separate"/>
      </w:r>
      <w:r w:rsidR="00931581" w:rsidRPr="00E33955">
        <w:rPr>
          <w:sz w:val="22"/>
          <w:lang w:val="pt-BR"/>
        </w:rPr>
        <w:t>(BRAY et al., 2008)</w:t>
      </w:r>
      <w:r w:rsidR="000E0278" w:rsidRPr="00EC5ACD">
        <w:rPr>
          <w:sz w:val="22"/>
          <w:szCs w:val="22"/>
          <w:lang w:val="pt-BR"/>
        </w:rPr>
        <w:fldChar w:fldCharType="end"/>
      </w:r>
      <w:r w:rsidRPr="00EC5ACD">
        <w:rPr>
          <w:sz w:val="22"/>
          <w:szCs w:val="22"/>
          <w:lang w:val="pt-BR"/>
        </w:rPr>
        <w:t xml:space="preserve">, open source, que implementa alguns serviços comuns aos bancos de dados relacionais, como: </w:t>
      </w:r>
      <w:r w:rsidRPr="00EC5ACD">
        <w:rPr>
          <w:sz w:val="22"/>
          <w:szCs w:val="22"/>
          <w:shd w:val="clear" w:color="auto" w:fill="FFFFFF"/>
          <w:lang w:val="pt-BR"/>
        </w:rPr>
        <w:t>armazenamento persistente, transações ACID, segurança, índices</w:t>
      </w:r>
      <w:r w:rsidRPr="00EC5ACD">
        <w:rPr>
          <w:sz w:val="22"/>
          <w:szCs w:val="22"/>
          <w:lang w:val="pt-BR"/>
        </w:rPr>
        <w:t xml:space="preserve">. Neste SGBD, as consultas são realizadas em </w:t>
      </w:r>
      <w:proofErr w:type="gramStart"/>
      <w:r w:rsidRPr="00EC5ACD">
        <w:rPr>
          <w:sz w:val="22"/>
          <w:szCs w:val="22"/>
          <w:lang w:val="pt-BR"/>
        </w:rPr>
        <w:t>XQuery</w:t>
      </w:r>
      <w:proofErr w:type="gramEnd"/>
      <w:r w:rsidRPr="00EC5ACD">
        <w:rPr>
          <w:sz w:val="22"/>
          <w:szCs w:val="22"/>
          <w:lang w:val="pt-BR"/>
        </w:rPr>
        <w:t xml:space="preserve"> </w:t>
      </w:r>
      <w:r w:rsidR="000E0278" w:rsidRPr="00EC5ACD">
        <w:rPr>
          <w:sz w:val="22"/>
          <w:szCs w:val="22"/>
          <w:u w:val="single"/>
        </w:rPr>
        <w:fldChar w:fldCharType="begin"/>
      </w:r>
      <w:r w:rsidRPr="00EC5ACD">
        <w:rPr>
          <w:sz w:val="22"/>
          <w:szCs w:val="22"/>
          <w:u w:val="single"/>
          <w:lang w:val="pt-BR"/>
        </w:rPr>
        <w:instrText xml:space="preserve"> ADDIN ZOTERO_ITEM {"citationID":"1el5hbj6op","citationItems":[{"uri":["http://zotero.org/groups/43707/items/79TJ3XTB"]}]} </w:instrText>
      </w:r>
      <w:r w:rsidR="000E0278" w:rsidRPr="00EC5ACD">
        <w:rPr>
          <w:sz w:val="22"/>
          <w:szCs w:val="22"/>
          <w:u w:val="single"/>
        </w:rPr>
        <w:fldChar w:fldCharType="separate"/>
      </w:r>
      <w:r w:rsidR="00931581" w:rsidRPr="00E33955">
        <w:rPr>
          <w:sz w:val="22"/>
          <w:lang w:val="pt-BR"/>
        </w:rPr>
        <w:t>(BOAG et al., 2010)</w:t>
      </w:r>
      <w:r w:rsidR="000E0278" w:rsidRPr="00EC5ACD">
        <w:rPr>
          <w:sz w:val="22"/>
          <w:szCs w:val="22"/>
          <w:u w:val="single"/>
        </w:rPr>
        <w:fldChar w:fldCharType="end"/>
      </w:r>
      <w:r w:rsidRPr="00EC5ACD">
        <w:rPr>
          <w:sz w:val="22"/>
          <w:szCs w:val="22"/>
          <w:lang w:val="pt-BR"/>
        </w:rPr>
        <w:t xml:space="preserve">, ou através do XPath </w:t>
      </w:r>
      <w:r w:rsidR="000E0278" w:rsidRPr="00EC5ACD">
        <w:rPr>
          <w:sz w:val="22"/>
          <w:szCs w:val="22"/>
        </w:rPr>
        <w:fldChar w:fldCharType="begin"/>
      </w:r>
      <w:r w:rsidRPr="00EC5ACD">
        <w:rPr>
          <w:sz w:val="22"/>
          <w:szCs w:val="22"/>
          <w:lang w:val="pt-BR"/>
        </w:rPr>
        <w:instrText xml:space="preserve"> ADDIN ZOTERO_ITEM {"citationID":"1n1biigdoo","citationItems":[{"uri":["http://zotero.org/groups/43707/items/THC3RJDT"]}]} </w:instrText>
      </w:r>
      <w:r w:rsidR="000E0278" w:rsidRPr="00EC5ACD">
        <w:rPr>
          <w:sz w:val="22"/>
          <w:szCs w:val="22"/>
        </w:rPr>
        <w:fldChar w:fldCharType="separate"/>
      </w:r>
      <w:r w:rsidR="00931581" w:rsidRPr="00E33955">
        <w:rPr>
          <w:sz w:val="22"/>
          <w:lang w:val="pt-BR"/>
        </w:rPr>
        <w:t>(CLARK; DEROSE, 2003)</w:t>
      </w:r>
      <w:r w:rsidR="000E0278" w:rsidRPr="00EC5ACD">
        <w:rPr>
          <w:sz w:val="22"/>
          <w:szCs w:val="22"/>
        </w:rPr>
        <w:fldChar w:fldCharType="end"/>
      </w:r>
      <w:r w:rsidRPr="00EC5ACD">
        <w:rPr>
          <w:sz w:val="22"/>
          <w:szCs w:val="22"/>
          <w:lang w:val="pt-BR"/>
        </w:rPr>
        <w:t>.</w:t>
      </w:r>
    </w:p>
    <w:p w:rsidR="00575D23" w:rsidRPr="00EC5ACD" w:rsidRDefault="00575D23" w:rsidP="00575D23">
      <w:pPr>
        <w:pStyle w:val="TXT"/>
        <w:rPr>
          <w:sz w:val="22"/>
          <w:szCs w:val="22"/>
          <w:lang w:val="pt-BR"/>
        </w:rPr>
      </w:pPr>
      <w:r>
        <w:rPr>
          <w:lang w:val="pt-BR"/>
        </w:rPr>
        <w:tab/>
      </w:r>
      <w:r w:rsidRPr="00EC5ACD">
        <w:rPr>
          <w:sz w:val="22"/>
          <w:szCs w:val="22"/>
          <w:lang w:val="pt-BR"/>
        </w:rPr>
        <w:t xml:space="preserve">Sedna possui como objetivo prover um ambiente em tempo de execução para aplicações que processam dados XML. Isso implica uma estreita integração das funcionalidades da gestão de banco de dados com a linguagem de programação </w:t>
      </w:r>
      <w:r w:rsidR="000E0278" w:rsidRPr="00EC5ACD">
        <w:rPr>
          <w:sz w:val="22"/>
          <w:szCs w:val="22"/>
        </w:rPr>
        <w:fldChar w:fldCharType="begin"/>
      </w:r>
      <w:r w:rsidRPr="00EC5ACD">
        <w:rPr>
          <w:sz w:val="22"/>
          <w:szCs w:val="22"/>
          <w:lang w:val="pt-BR"/>
        </w:rPr>
        <w:instrText xml:space="preserve"> ADDIN ZOTERO_ITEM {"citationID":"211160ane1","citationItems":[{"uri":["http://zotero.org/groups/43707/items/H4KBDNVJ"]}]} </w:instrText>
      </w:r>
      <w:r w:rsidR="000E0278" w:rsidRPr="00EC5ACD">
        <w:rPr>
          <w:sz w:val="22"/>
          <w:szCs w:val="22"/>
        </w:rPr>
        <w:fldChar w:fldCharType="separate"/>
      </w:r>
      <w:r w:rsidR="00931581" w:rsidRPr="00E33955">
        <w:rPr>
          <w:sz w:val="22"/>
          <w:lang w:val="pt-BR"/>
        </w:rPr>
        <w:t>(CUONG, 2006)</w:t>
      </w:r>
      <w:r w:rsidR="000E0278" w:rsidRPr="00EC5ACD">
        <w:rPr>
          <w:sz w:val="22"/>
          <w:szCs w:val="22"/>
        </w:rPr>
        <w:fldChar w:fldCharType="end"/>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No Sedna, o modelo de dados utilizado é o XML. XML é uma linguagem poderosa para a representação de dados </w:t>
      </w:r>
      <w:proofErr w:type="gramStart"/>
      <w:r w:rsidRPr="00EC5ACD">
        <w:rPr>
          <w:u w:val="none"/>
          <w:lang w:val="pt-BR"/>
        </w:rPr>
        <w:t>semi-estruturados</w:t>
      </w:r>
      <w:proofErr w:type="gramEnd"/>
      <w:r w:rsidRPr="00EC5ACD">
        <w:rPr>
          <w:u w:val="none"/>
          <w:lang w:val="pt-BR"/>
        </w:rPr>
        <w:t xml:space="preserve">. Dados </w:t>
      </w:r>
      <w:proofErr w:type="gramStart"/>
      <w:r w:rsidRPr="00EC5ACD">
        <w:rPr>
          <w:u w:val="none"/>
          <w:lang w:val="pt-BR"/>
        </w:rPr>
        <w:t>semi-estruturados</w:t>
      </w:r>
      <w:proofErr w:type="gramEnd"/>
      <w:r w:rsidRPr="00EC5ACD">
        <w:rPr>
          <w:u w:val="none"/>
          <w:lang w:val="pt-BR"/>
        </w:rPr>
        <w:t xml:space="preserve"> são aqueles que contêm seus esquemas embutidos dentro dos dados. Dessa forma, se </w:t>
      </w:r>
      <w:proofErr w:type="gramStart"/>
      <w:r w:rsidRPr="00EC5ACD">
        <w:rPr>
          <w:u w:val="none"/>
          <w:lang w:val="pt-BR"/>
        </w:rPr>
        <w:t>auto-descrevem</w:t>
      </w:r>
      <w:proofErr w:type="gramEnd"/>
      <w:r w:rsidRPr="00EC5ACD">
        <w:rPr>
          <w:u w:val="none"/>
          <w:lang w:val="pt-BR"/>
        </w:rPr>
        <w:t xml:space="preserve"> </w:t>
      </w:r>
      <w:r w:rsidR="000E0278" w:rsidRPr="00051FE3">
        <w:rPr>
          <w:u w:val="none"/>
        </w:rPr>
        <w:fldChar w:fldCharType="begin"/>
      </w:r>
      <w:r w:rsidRPr="00051FE3">
        <w:rPr>
          <w:u w:val="none"/>
          <w:lang w:val="pt-BR"/>
        </w:rPr>
        <w:instrText xml:space="preserve"> ADDIN ZOTERO_ITEM {"citationID":"k6pkqadi4","citationItems":[{"uri":["http://zotero.org/groups/43707/items/GKCJIBJK"]}]} </w:instrText>
      </w:r>
      <w:r w:rsidR="000E0278" w:rsidRPr="00051FE3">
        <w:rPr>
          <w:u w:val="none"/>
        </w:rPr>
        <w:fldChar w:fldCharType="separate"/>
      </w:r>
      <w:r w:rsidR="000E0278" w:rsidRPr="00AB77F0">
        <w:rPr>
          <w:u w:val="none"/>
          <w:lang w:val="pt-BR"/>
        </w:rPr>
        <w:t>(BUNEMAN, 1997)</w:t>
      </w:r>
      <w:r w:rsidR="000E0278" w:rsidRPr="00051FE3">
        <w:rPr>
          <w:u w:val="none"/>
        </w:rPr>
        <w:fldChar w:fldCharType="end"/>
      </w:r>
      <w:r w:rsidRPr="00EC5ACD">
        <w:rPr>
          <w:u w:val="none"/>
          <w:lang w:val="pt-BR"/>
        </w:rPr>
        <w:t>.</w:t>
      </w:r>
    </w:p>
    <w:p w:rsidR="00575D23" w:rsidRPr="00EC5ACD" w:rsidRDefault="00575D23" w:rsidP="00575D23">
      <w:pPr>
        <w:pStyle w:val="SubTitulo2"/>
        <w:numPr>
          <w:ilvl w:val="0"/>
          <w:numId w:val="0"/>
        </w:numPr>
        <w:jc w:val="both"/>
        <w:rPr>
          <w:u w:val="none"/>
          <w:lang w:val="pt-BR"/>
        </w:rPr>
      </w:pPr>
      <w:r w:rsidRPr="00EC5ACD">
        <w:rPr>
          <w:u w:val="none"/>
          <w:lang w:val="pt-BR"/>
        </w:rPr>
        <w:tab/>
        <w:t xml:space="preserve">XML </w:t>
      </w:r>
      <w:proofErr w:type="gramStart"/>
      <w:r w:rsidRPr="00EC5ACD">
        <w:rPr>
          <w:u w:val="none"/>
          <w:lang w:val="pt-BR"/>
        </w:rPr>
        <w:t>é</w:t>
      </w:r>
      <w:proofErr w:type="gramEnd"/>
      <w:r w:rsidRPr="00EC5ACD">
        <w:rPr>
          <w:u w:val="none"/>
          <w:lang w:val="pt-BR"/>
        </w:rPr>
        <w:t xml:space="preserve"> simples, flexível e derivado do SGML. Foi projetado para superar o desafio da publicação de arquivos em larga escala, mas atualmente tem um papel grande na troca de informações na </w:t>
      </w:r>
      <w:r w:rsidRPr="00051FE3">
        <w:rPr>
          <w:u w:val="none"/>
          <w:lang w:val="pt-BR"/>
        </w:rPr>
        <w:t xml:space="preserve">Internet </w:t>
      </w:r>
      <w:r w:rsidR="000E0278" w:rsidRPr="00051FE3">
        <w:rPr>
          <w:u w:val="none"/>
        </w:rPr>
        <w:fldChar w:fldCharType="begin"/>
      </w:r>
      <w:r w:rsidRPr="00051FE3">
        <w:rPr>
          <w:u w:val="none"/>
          <w:lang w:val="pt-BR"/>
        </w:rPr>
        <w:instrText xml:space="preserve"> ADDIN ZOTERO_ITEM {"citationID":"hgu1eis2j","citationItems":[{"uri":["http://zotero.org/groups/43707/items/QVKRW9HZ"]}]} </w:instrText>
      </w:r>
      <w:r w:rsidR="000E0278" w:rsidRPr="00051FE3">
        <w:rPr>
          <w:u w:val="none"/>
        </w:rPr>
        <w:fldChar w:fldCharType="separate"/>
      </w:r>
      <w:r w:rsidR="00931581" w:rsidRPr="00E33955">
        <w:rPr>
          <w:u w:val="none"/>
          <w:lang w:val="pt-BR"/>
        </w:rPr>
        <w:t>(BRAY et al., 2008)</w:t>
      </w:r>
      <w:r w:rsidR="000E0278" w:rsidRPr="00051FE3">
        <w:rPr>
          <w:u w:val="none"/>
        </w:rPr>
        <w:fldChar w:fldCharType="end"/>
      </w:r>
      <w:r w:rsidRPr="00051FE3">
        <w:rPr>
          <w:u w:val="none"/>
          <w:lang w:val="pt-BR"/>
        </w:rPr>
        <w:t>.</w:t>
      </w:r>
      <w:r w:rsidRPr="00EC5ACD">
        <w:rPr>
          <w:u w:val="none"/>
          <w:lang w:val="pt-BR"/>
        </w:rPr>
        <w:t xml:space="preserve"> Um documento XML tem que seguir algumas especificações para que seja bem formado. São elas:</w:t>
      </w:r>
    </w:p>
    <w:p w:rsidR="00575D23" w:rsidRPr="00EC5ACD" w:rsidRDefault="00575D23" w:rsidP="00575D23">
      <w:pPr>
        <w:pStyle w:val="SubTitulo2"/>
        <w:numPr>
          <w:ilvl w:val="0"/>
          <w:numId w:val="6"/>
        </w:numPr>
        <w:jc w:val="both"/>
        <w:rPr>
          <w:u w:val="none"/>
          <w:lang w:val="pt-BR"/>
        </w:rPr>
      </w:pPr>
      <w:r w:rsidRPr="00EC5ACD">
        <w:rPr>
          <w:u w:val="none"/>
          <w:lang w:val="pt-BR"/>
        </w:rPr>
        <w:t>Devem possuir uma raiz única;</w:t>
      </w:r>
    </w:p>
    <w:p w:rsidR="00575D23" w:rsidRPr="00EC5ACD" w:rsidRDefault="00575D23" w:rsidP="00575D23">
      <w:pPr>
        <w:pStyle w:val="SubTitulo2"/>
        <w:numPr>
          <w:ilvl w:val="0"/>
          <w:numId w:val="6"/>
        </w:numPr>
        <w:jc w:val="both"/>
        <w:rPr>
          <w:u w:val="none"/>
          <w:lang w:val="pt-BR"/>
        </w:rPr>
      </w:pPr>
      <w:r w:rsidRPr="001410B7">
        <w:rPr>
          <w:u w:val="none"/>
          <w:lang w:val="pt-BR"/>
        </w:rPr>
        <w:t>Todos os elementos possuem uma tag inicial e uma tag final</w:t>
      </w:r>
      <w:r w:rsidRPr="00EC5ACD">
        <w:rPr>
          <w:u w:val="none"/>
          <w:lang w:val="pt-BR"/>
        </w:rPr>
        <w:t>;</w:t>
      </w:r>
    </w:p>
    <w:p w:rsidR="00575D23" w:rsidRPr="00EC5ACD" w:rsidRDefault="00575D23" w:rsidP="00575D23">
      <w:pPr>
        <w:pStyle w:val="SubTitulo2"/>
        <w:numPr>
          <w:ilvl w:val="0"/>
          <w:numId w:val="6"/>
        </w:numPr>
        <w:jc w:val="both"/>
        <w:rPr>
          <w:u w:val="none"/>
          <w:lang w:val="pt-BR"/>
        </w:rPr>
      </w:pPr>
      <w:r w:rsidRPr="00EC5ACD">
        <w:rPr>
          <w:u w:val="none"/>
          <w:lang w:val="pt-BR"/>
        </w:rPr>
        <w:t>Elementos têm que ser bem aninhados, ou seja, se um elemento A contém como filho um elemento B, a tag final de B aparece antes da tag final de A;</w:t>
      </w:r>
    </w:p>
    <w:p w:rsidR="00575D23" w:rsidRPr="00EC5ACD" w:rsidRDefault="00575D23" w:rsidP="00575D23">
      <w:pPr>
        <w:pStyle w:val="SubTitulo2"/>
        <w:numPr>
          <w:ilvl w:val="0"/>
          <w:numId w:val="6"/>
        </w:numPr>
        <w:jc w:val="both"/>
        <w:rPr>
          <w:u w:val="none"/>
          <w:lang w:val="pt-BR"/>
        </w:rPr>
      </w:pPr>
      <w:r w:rsidRPr="00EC5ACD">
        <w:rPr>
          <w:u w:val="none"/>
          <w:lang w:val="pt-BR"/>
        </w:rPr>
        <w:t>Atributos não se repetem dentro de um mesmo elemento;</w:t>
      </w:r>
    </w:p>
    <w:p w:rsidR="00575D23" w:rsidRPr="00EC5ACD" w:rsidRDefault="00575D23" w:rsidP="00575D23">
      <w:pPr>
        <w:pStyle w:val="SubTitulo2"/>
        <w:numPr>
          <w:ilvl w:val="0"/>
          <w:numId w:val="6"/>
        </w:numPr>
        <w:jc w:val="both"/>
        <w:rPr>
          <w:u w:val="none"/>
          <w:lang w:val="pt-BR"/>
        </w:rPr>
      </w:pPr>
      <w:r w:rsidRPr="00EC5ACD">
        <w:rPr>
          <w:u w:val="none"/>
          <w:lang w:val="pt-BR"/>
        </w:rPr>
        <w:t xml:space="preserve">Elementos são sensíveis a maiúsculas e </w:t>
      </w:r>
      <w:r w:rsidRPr="00051FE3">
        <w:rPr>
          <w:u w:val="none"/>
          <w:lang w:val="pt-BR"/>
        </w:rPr>
        <w:t xml:space="preserve">minúsculas </w:t>
      </w:r>
      <w:r w:rsidR="000E0278" w:rsidRPr="00051FE3">
        <w:rPr>
          <w:u w:val="none"/>
        </w:rPr>
        <w:fldChar w:fldCharType="begin"/>
      </w:r>
      <w:r w:rsidR="002255FC" w:rsidRPr="00051FE3">
        <w:rPr>
          <w:u w:val="none"/>
          <w:lang w:val="pt-BR"/>
        </w:rPr>
        <w:instrText xml:space="preserve"> ADDIN ZOTERO_ITEM {"citationID":"lvouog40m","citationItems":[{"uri":["http://zotero.org/groups/43707/items/QVKRW9HZ"]}]} </w:instrText>
      </w:r>
      <w:r w:rsidR="000E0278" w:rsidRPr="00051FE3">
        <w:rPr>
          <w:u w:val="none"/>
        </w:rPr>
        <w:fldChar w:fldCharType="separate"/>
      </w:r>
      <w:r w:rsidR="00931581" w:rsidRPr="00E33955">
        <w:rPr>
          <w:u w:val="none"/>
          <w:lang w:val="pt-BR"/>
        </w:rPr>
        <w:t>(BRAY et al., 2008)</w:t>
      </w:r>
      <w:r w:rsidR="000E0278" w:rsidRPr="00051FE3">
        <w:rPr>
          <w:u w:val="none"/>
        </w:rPr>
        <w:fldChar w:fldCharType="end"/>
      </w:r>
      <w:r w:rsidRPr="00051FE3">
        <w:rPr>
          <w:u w:val="none"/>
          <w:lang w:val="pt-BR"/>
        </w:rPr>
        <w:t>.</w:t>
      </w:r>
    </w:p>
    <w:p w:rsidR="00575D23" w:rsidRDefault="00575D23" w:rsidP="00575D23">
      <w:pPr>
        <w:pStyle w:val="SubTitulo2"/>
        <w:numPr>
          <w:ilvl w:val="0"/>
          <w:numId w:val="0"/>
        </w:numPr>
        <w:jc w:val="both"/>
        <w:rPr>
          <w:u w:val="none"/>
          <w:lang w:val="pt-BR"/>
        </w:rPr>
      </w:pPr>
      <w:r w:rsidRPr="00EC5ACD">
        <w:rPr>
          <w:u w:val="none"/>
          <w:lang w:val="pt-BR"/>
        </w:rPr>
        <w:tab/>
        <w:t xml:space="preserve">Na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temos o exemplo de um arquivo XML bem formado. No exemplo, o elemento raiz é </w:t>
      </w:r>
      <w:r w:rsidRPr="00EC5ACD">
        <w:rPr>
          <w:i/>
          <w:u w:val="none"/>
          <w:lang w:val="pt-BR"/>
        </w:rPr>
        <w:t>pessoas</w:t>
      </w:r>
      <w:r w:rsidRPr="00EC5ACD">
        <w:rPr>
          <w:u w:val="none"/>
          <w:lang w:val="pt-BR"/>
        </w:rPr>
        <w:t xml:space="preserve">. Ele contém todos os outros elementos do documento.  </w:t>
      </w:r>
    </w:p>
    <w:p w:rsidR="00DD75DA" w:rsidRPr="00EC5ACD" w:rsidRDefault="00DD75DA" w:rsidP="00575D23">
      <w:pPr>
        <w:pStyle w:val="SubTitulo2"/>
        <w:numPr>
          <w:ilvl w:val="0"/>
          <w:numId w:val="0"/>
        </w:numPr>
        <w:jc w:val="both"/>
        <w:rPr>
          <w:u w:val="none"/>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575D23" w:rsidRPr="009345AD" w:rsidTr="0027682D">
        <w:tc>
          <w:tcPr>
            <w:tcW w:w="9178" w:type="dxa"/>
          </w:tcPr>
          <w:p w:rsidR="00575D23" w:rsidRPr="006D56F9" w:rsidRDefault="00575D23" w:rsidP="0027682D">
            <w:pPr>
              <w:pStyle w:val="SubTitulo2"/>
              <w:numPr>
                <w:ilvl w:val="0"/>
                <w:numId w:val="0"/>
              </w:numPr>
              <w:spacing w:after="0"/>
              <w:rPr>
                <w:u w:val="none"/>
                <w:lang w:val="pt-BR"/>
              </w:rPr>
            </w:pPr>
            <w:r w:rsidRPr="006D56F9">
              <w:rPr>
                <w:u w:val="none"/>
                <w:lang w:val="pt-BR"/>
              </w:rPr>
              <w:lastRenderedPageBreak/>
              <w:t>&lt;pessoas&gt;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w:t>
            </w:r>
            <w:proofErr w:type="gramStart"/>
            <w:r w:rsidRPr="006D56F9">
              <w:rPr>
                <w:u w:val="none"/>
                <w:lang w:val="pt-BR"/>
              </w:rPr>
              <w:t>cpf</w:t>
            </w:r>
            <w:proofErr w:type="gramEnd"/>
            <w:r w:rsidRPr="006D56F9">
              <w:rPr>
                <w:u w:val="none"/>
                <w:lang w:val="pt-BR"/>
              </w:rPr>
              <w:t>&gt;08539287409&lt;/cpf&gt;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&lt;nome&gt;Joao&lt;/nome&gt;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&lt;data_nascimento&gt;1967-05-17&lt;/data_nascimento&gt;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w:t>
            </w:r>
            <w:proofErr w:type="gramStart"/>
            <w:r w:rsidRPr="006D56F9">
              <w:rPr>
                <w:u w:val="none"/>
                <w:lang w:val="pt-BR"/>
              </w:rPr>
              <w:t>cpf</w:t>
            </w:r>
            <w:proofErr w:type="gramEnd"/>
            <w:r w:rsidRPr="006D56F9">
              <w:rPr>
                <w:u w:val="none"/>
                <w:lang w:val="pt-BR"/>
              </w:rPr>
              <w:t>&gt;05831765208&lt;/cpf&gt;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&lt;nome&gt;Maria&lt;/nome&gt;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&lt;data_nascimento&gt;1990-10-21&lt;/data_nascimento&gt;</w:t>
            </w:r>
          </w:p>
          <w:p w:rsidR="00575D23" w:rsidRPr="006D56F9" w:rsidRDefault="00575D23" w:rsidP="0027682D">
            <w:pPr>
              <w:pStyle w:val="SubTitulo2"/>
              <w:numPr>
                <w:ilvl w:val="0"/>
                <w:numId w:val="0"/>
              </w:numPr>
              <w:spacing w:after="0"/>
              <w:rPr>
                <w:u w:val="none"/>
                <w:lang w:val="pt-BR"/>
              </w:rPr>
            </w:pPr>
            <w:r w:rsidRPr="006D56F9">
              <w:rPr>
                <w:u w:val="none"/>
                <w:lang w:val="pt-BR"/>
              </w:rPr>
              <w:t xml:space="preserve">   &lt;/pessoa&gt;</w:t>
            </w:r>
          </w:p>
          <w:p w:rsidR="00575D23" w:rsidRPr="006D56F9" w:rsidRDefault="00575D23" w:rsidP="0027682D">
            <w:pPr>
              <w:pStyle w:val="SubTitulo2"/>
              <w:numPr>
                <w:ilvl w:val="0"/>
                <w:numId w:val="0"/>
              </w:numPr>
              <w:spacing w:after="0"/>
              <w:rPr>
                <w:u w:val="none"/>
                <w:lang w:val="pt-BR"/>
              </w:rPr>
            </w:pPr>
            <w:r w:rsidRPr="006D56F9">
              <w:rPr>
                <w:u w:val="none"/>
                <w:lang w:val="pt-BR"/>
              </w:rPr>
              <w:t>&lt;/pessoas&gt;</w:t>
            </w:r>
          </w:p>
          <w:p w:rsidR="00575D23" w:rsidRPr="006D56F9" w:rsidRDefault="00575D23" w:rsidP="0027682D">
            <w:pPr>
              <w:pStyle w:val="SubTitulo2"/>
              <w:numPr>
                <w:ilvl w:val="0"/>
                <w:numId w:val="0"/>
              </w:numPr>
              <w:spacing w:after="0"/>
              <w:rPr>
                <w:u w:val="none"/>
                <w:lang w:val="pt-BR"/>
              </w:rPr>
            </w:pPr>
          </w:p>
        </w:tc>
      </w:tr>
    </w:tbl>
    <w:p w:rsidR="00575D23" w:rsidRPr="00A201A9" w:rsidRDefault="00575D23" w:rsidP="00575D23">
      <w:pPr>
        <w:pStyle w:val="Legenda"/>
        <w:rPr>
          <w:lang w:val="pt-BR"/>
        </w:rPr>
      </w:pPr>
      <w:bookmarkStart w:id="40" w:name="_Ref295923856"/>
      <w:bookmarkStart w:id="41" w:name="_Toc295923753"/>
      <w:bookmarkStart w:id="42" w:name="_Ref295923852"/>
      <w:bookmarkStart w:id="43" w:name="_Toc298169364"/>
      <w:bookmarkStart w:id="44" w:name="_Toc300002833"/>
      <w:r w:rsidRPr="00A201A9">
        <w:rPr>
          <w:lang w:val="pt-BR"/>
        </w:rPr>
        <w:t xml:space="preserve">Figura </w:t>
      </w:r>
      <w:r w:rsidR="000E0278">
        <w:fldChar w:fldCharType="begin"/>
      </w:r>
      <w:r w:rsidRPr="00845A2E">
        <w:rPr>
          <w:lang w:val="pt-BR"/>
        </w:rPr>
        <w:instrText xml:space="preserve"> SEQ Figura \* ARABIC </w:instrText>
      </w:r>
      <w:r w:rsidR="000E0278">
        <w:fldChar w:fldCharType="separate"/>
      </w:r>
      <w:r w:rsidR="00AF118A">
        <w:rPr>
          <w:noProof/>
          <w:lang w:val="pt-BR"/>
        </w:rPr>
        <w:t>5</w:t>
      </w:r>
      <w:r w:rsidR="000E0278">
        <w:fldChar w:fldCharType="end"/>
      </w:r>
      <w:bookmarkEnd w:id="40"/>
      <w:r w:rsidRPr="00A201A9">
        <w:rPr>
          <w:lang w:val="pt-BR"/>
        </w:rPr>
        <w:t xml:space="preserve">: </w:t>
      </w:r>
      <w:bookmarkEnd w:id="41"/>
      <w:bookmarkEnd w:id="42"/>
      <w:r>
        <w:rPr>
          <w:lang w:val="pt-BR"/>
        </w:rPr>
        <w:t>Exemplo de Documento XML</w:t>
      </w:r>
      <w:bookmarkEnd w:id="43"/>
      <w:bookmarkEnd w:id="44"/>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Linguagem de Consulta</w:t>
      </w: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XQuery</w:t>
      </w:r>
      <w:proofErr w:type="gramEnd"/>
      <w:r w:rsidRPr="00EC5ACD">
        <w:rPr>
          <w:u w:val="none"/>
          <w:lang w:val="pt-BR"/>
        </w:rPr>
        <w:t xml:space="preserve"> é uma linguagem de consultas padrão da W</w:t>
      </w:r>
      <w:r w:rsidRPr="00051FE3">
        <w:rPr>
          <w:u w:val="none"/>
          <w:lang w:val="pt-BR"/>
        </w:rPr>
        <w:t xml:space="preserve">3C </w:t>
      </w:r>
      <w:r w:rsidR="000E0278" w:rsidRPr="00051FE3">
        <w:rPr>
          <w:u w:val="none"/>
        </w:rPr>
        <w:fldChar w:fldCharType="begin"/>
      </w:r>
      <w:r w:rsidRPr="00051FE3">
        <w:rPr>
          <w:u w:val="none"/>
          <w:lang w:val="pt-BR"/>
        </w:rPr>
        <w:instrText xml:space="preserve"> ADDIN ZOTERO_ITEM {"citationID":"1ljaqle9or","citationItems":[{"uri":["http://zotero.org/groups/43707/items/79TJ3XTB"]}]} </w:instrText>
      </w:r>
      <w:r w:rsidR="000E0278" w:rsidRPr="00051FE3">
        <w:rPr>
          <w:u w:val="none"/>
        </w:rPr>
        <w:fldChar w:fldCharType="separate"/>
      </w:r>
      <w:r w:rsidR="00931581" w:rsidRPr="00E33955">
        <w:rPr>
          <w:u w:val="none"/>
          <w:lang w:val="pt-BR"/>
        </w:rPr>
        <w:t>(BOAG et al., 2010)</w:t>
      </w:r>
      <w:r w:rsidR="000E0278" w:rsidRPr="00051FE3">
        <w:rPr>
          <w:u w:val="none"/>
        </w:rPr>
        <w:fldChar w:fldCharType="end"/>
      </w:r>
      <w:r w:rsidRPr="00EC5ACD">
        <w:rPr>
          <w:u w:val="none"/>
          <w:lang w:val="pt-BR"/>
        </w:rPr>
        <w:t xml:space="preserve"> utilizada pelo Sedna para a manutenção de seus dados. A </w:t>
      </w:r>
      <w:proofErr w:type="gramStart"/>
      <w:r w:rsidRPr="00EC5ACD">
        <w:rPr>
          <w:u w:val="none"/>
          <w:lang w:val="pt-BR"/>
        </w:rPr>
        <w:t>XQuery</w:t>
      </w:r>
      <w:proofErr w:type="gramEnd"/>
      <w:r w:rsidRPr="00EC5ACD">
        <w:rPr>
          <w:u w:val="none"/>
          <w:lang w:val="pt-BR"/>
        </w:rPr>
        <w:t xml:space="preserve"> permite consultas a todos elementos de documentos XML.</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Um exemplo de consulta para que sejam retornados todos os nomes das pessoas do documento da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w:t>
      </w:r>
      <w:r w:rsidR="003B56A4">
        <w:rPr>
          <w:u w:val="none"/>
          <w:lang w:val="pt-BR"/>
        </w:rPr>
        <w:t xml:space="preserve">pode ser </w:t>
      </w:r>
      <w:r w:rsidRPr="00EC5ACD">
        <w:rPr>
          <w:u w:val="none"/>
          <w:lang w:val="pt-BR"/>
        </w:rPr>
        <w:t>express</w:t>
      </w:r>
      <w:r w:rsidR="003B56A4">
        <w:rPr>
          <w:u w:val="none"/>
          <w:lang w:val="pt-BR"/>
        </w:rPr>
        <w:t xml:space="preserve">a, em </w:t>
      </w:r>
      <w:proofErr w:type="gramStart"/>
      <w:r w:rsidR="003B56A4">
        <w:rPr>
          <w:u w:val="none"/>
          <w:lang w:val="pt-BR"/>
        </w:rPr>
        <w:t>XPath</w:t>
      </w:r>
      <w:proofErr w:type="gramEnd"/>
      <w:r w:rsidR="003B56A4">
        <w:rPr>
          <w:u w:val="none"/>
          <w:lang w:val="pt-BR"/>
        </w:rPr>
        <w:t>,</w:t>
      </w:r>
      <w:r w:rsidRPr="00EC5ACD">
        <w:rPr>
          <w:u w:val="none"/>
          <w:lang w:val="pt-BR"/>
        </w:rPr>
        <w:t xml:space="preserve"> da seguinte forma</w:t>
      </w:r>
      <w:r w:rsidR="00813026">
        <w:rPr>
          <w:u w:val="none"/>
          <w:lang w:val="pt-BR"/>
        </w:rPr>
        <w:t xml:space="preserve">. </w:t>
      </w:r>
      <w:r w:rsidR="003B56A4">
        <w:rPr>
          <w:u w:val="none"/>
          <w:lang w:val="pt-BR"/>
        </w:rPr>
        <w:t xml:space="preserve">Nesta consulta, estamos </w:t>
      </w:r>
      <w:r w:rsidR="00325180">
        <w:rPr>
          <w:u w:val="none"/>
          <w:lang w:val="pt-BR"/>
        </w:rPr>
        <w:t>selecionando</w:t>
      </w:r>
      <w:r w:rsidR="003B56A4">
        <w:rPr>
          <w:u w:val="none"/>
          <w:lang w:val="pt-BR"/>
        </w:rPr>
        <w:t xml:space="preserve"> </w:t>
      </w:r>
      <w:r w:rsidR="00325180">
        <w:rPr>
          <w:u w:val="none"/>
          <w:lang w:val="pt-BR"/>
        </w:rPr>
        <w:t>o elemento nome</w:t>
      </w:r>
      <w:r w:rsidR="007E35C5">
        <w:rPr>
          <w:u w:val="none"/>
          <w:lang w:val="pt-BR"/>
        </w:rPr>
        <w:t>, que é filho do elemento pessoa,</w:t>
      </w:r>
      <w:r w:rsidR="00325180">
        <w:rPr>
          <w:u w:val="none"/>
          <w:lang w:val="pt-BR"/>
        </w:rPr>
        <w:t xml:space="preserve"> </w:t>
      </w:r>
      <w:r w:rsidR="003B56A4">
        <w:rPr>
          <w:u w:val="none"/>
          <w:lang w:val="pt-BR"/>
        </w:rPr>
        <w:t xml:space="preserve">no documento </w:t>
      </w:r>
      <w:r w:rsidR="00325180">
        <w:rPr>
          <w:u w:val="none"/>
          <w:lang w:val="pt-BR"/>
        </w:rPr>
        <w:t xml:space="preserve">XML </w:t>
      </w:r>
      <w:r w:rsidR="007E35C5">
        <w:rPr>
          <w:u w:val="none"/>
          <w:lang w:val="pt-BR"/>
        </w:rPr>
        <w:t>“</w:t>
      </w:r>
      <w:proofErr w:type="gramStart"/>
      <w:r w:rsidR="003B56A4">
        <w:rPr>
          <w:u w:val="none"/>
          <w:lang w:val="pt-BR"/>
        </w:rPr>
        <w:t>pessoas</w:t>
      </w:r>
      <w:r w:rsidR="007E35C5">
        <w:rPr>
          <w:u w:val="none"/>
          <w:lang w:val="pt-BR"/>
        </w:rPr>
        <w:t>.</w:t>
      </w:r>
      <w:proofErr w:type="gramEnd"/>
      <w:r w:rsidR="007E35C5">
        <w:rPr>
          <w:u w:val="none"/>
          <w:lang w:val="pt-BR"/>
        </w:rPr>
        <w:t>xml”</w:t>
      </w:r>
      <w:r w:rsidR="003B56A4">
        <w:rPr>
          <w:u w:val="none"/>
          <w:lang w:val="pt-BR"/>
        </w:rPr>
        <w:t>.</w:t>
      </w:r>
      <w:r w:rsidR="007E35C5">
        <w:rPr>
          <w:u w:val="none"/>
          <w:lang w:val="pt-BR"/>
        </w:rPr>
        <w:t xml:space="preserve"> Note que o elemento pessoa não é a raiz do documento. Neste caso, é necessário usar o operador //, que serve para recuperar um elemento pessoa em qualquer nível de profundidade na árvore XML.</w:t>
      </w:r>
    </w:p>
    <w:p w:rsidR="00575D23" w:rsidRDefault="00575D23" w:rsidP="00575D23">
      <w:pPr>
        <w:pStyle w:val="SubTitulo2"/>
        <w:numPr>
          <w:ilvl w:val="0"/>
          <w:numId w:val="0"/>
        </w:numPr>
        <w:ind w:firstLine="708"/>
        <w:jc w:val="center"/>
        <w:rPr>
          <w:b/>
          <w:u w:val="none"/>
          <w:lang w:val="pt-BR"/>
        </w:rPr>
      </w:pPr>
      <w:proofErr w:type="gramStart"/>
      <w:r w:rsidRPr="00EC5ACD">
        <w:rPr>
          <w:b/>
          <w:u w:val="none"/>
          <w:lang w:val="pt-BR"/>
        </w:rPr>
        <w:t>doc</w:t>
      </w:r>
      <w:proofErr w:type="gramEnd"/>
      <w:r w:rsidRPr="00EC5ACD">
        <w:rPr>
          <w:b/>
          <w:u w:val="none"/>
          <w:lang w:val="pt-BR"/>
        </w:rPr>
        <w:t>("pessoas.xml")//pessoa/nome</w:t>
      </w:r>
    </w:p>
    <w:p w:rsidR="00CD7899" w:rsidRDefault="003B56A4">
      <w:pPr>
        <w:pStyle w:val="SubTitulo2"/>
        <w:numPr>
          <w:ilvl w:val="0"/>
          <w:numId w:val="0"/>
        </w:numPr>
        <w:ind w:firstLine="708"/>
        <w:jc w:val="both"/>
        <w:rPr>
          <w:b/>
          <w:u w:val="none"/>
          <w:lang w:val="pt-BR"/>
        </w:rPr>
      </w:pPr>
      <w:r>
        <w:rPr>
          <w:u w:val="none"/>
          <w:lang w:val="pt-BR"/>
        </w:rPr>
        <w:t>A mesma consulta também poderia ser expressa</w:t>
      </w:r>
      <w:r w:rsidRPr="00EC5ACD">
        <w:rPr>
          <w:u w:val="none"/>
          <w:lang w:val="pt-BR"/>
        </w:rPr>
        <w:t xml:space="preserve"> </w:t>
      </w:r>
      <w:r>
        <w:rPr>
          <w:u w:val="none"/>
          <w:lang w:val="pt-BR"/>
        </w:rPr>
        <w:t xml:space="preserve">como uma consulta </w:t>
      </w:r>
      <w:proofErr w:type="gramStart"/>
      <w:r>
        <w:rPr>
          <w:u w:val="none"/>
          <w:lang w:val="pt-BR"/>
        </w:rPr>
        <w:t>XQuery</w:t>
      </w:r>
      <w:proofErr w:type="gramEnd"/>
      <w:r>
        <w:rPr>
          <w:u w:val="none"/>
          <w:lang w:val="pt-BR"/>
        </w:rPr>
        <w:t xml:space="preserve">. A mesma é representada </w:t>
      </w:r>
      <w:r w:rsidRPr="00EC5ACD">
        <w:rPr>
          <w:u w:val="none"/>
          <w:lang w:val="pt-BR"/>
        </w:rPr>
        <w:t xml:space="preserve">na </w:t>
      </w:r>
      <w:r w:rsidR="002C60C2">
        <w:fldChar w:fldCharType="begin"/>
      </w:r>
      <w:r w:rsidR="002C60C2">
        <w:instrText xml:space="preserve"> REF _Ref297815721 \h  \* MERGEFORMAT </w:instrText>
      </w:r>
      <w:r w:rsidR="002C60C2">
        <w:fldChar w:fldCharType="separate"/>
      </w:r>
      <w:r w:rsidRPr="002F39C3">
        <w:rPr>
          <w:u w:val="none"/>
        </w:rPr>
        <w:t>Figura 6</w:t>
      </w:r>
      <w:r w:rsidR="002C60C2">
        <w:fldChar w:fldCharType="end"/>
      </w:r>
      <w:r>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575D23" w:rsidRPr="00602AE0" w:rsidTr="0027682D">
        <w:tc>
          <w:tcPr>
            <w:tcW w:w="9210" w:type="dxa"/>
          </w:tcPr>
          <w:p w:rsidR="00575D23" w:rsidRPr="00EC5ACD" w:rsidRDefault="00575D23" w:rsidP="0027682D">
            <w:pPr>
              <w:pStyle w:val="Textodecomentrio"/>
              <w:spacing w:after="40" w:line="240" w:lineRule="auto"/>
              <w:rPr>
                <w:rFonts w:ascii="Times New Roman" w:eastAsia="Times New Roman" w:hAnsi="Times New Roman"/>
                <w:sz w:val="22"/>
                <w:szCs w:val="22"/>
                <w:lang w:val="pt-BR"/>
              </w:rPr>
            </w:pPr>
            <w:proofErr w:type="gramStart"/>
            <w:r w:rsidRPr="00EC5ACD">
              <w:rPr>
                <w:rFonts w:ascii="Times New Roman" w:eastAsia="Times New Roman" w:hAnsi="Times New Roman"/>
                <w:sz w:val="22"/>
                <w:szCs w:val="22"/>
                <w:lang w:val="pt-BR"/>
              </w:rPr>
              <w:t>for</w:t>
            </w:r>
            <w:proofErr w:type="gramEnd"/>
            <w:r w:rsidRPr="00EC5ACD">
              <w:rPr>
                <w:rFonts w:ascii="Times New Roman" w:eastAsia="Times New Roman" w:hAnsi="Times New Roman"/>
                <w:sz w:val="22"/>
                <w:szCs w:val="22"/>
                <w:lang w:val="pt-BR"/>
              </w:rPr>
              <w:t xml:space="preserve"> $p in doc(“pessoas.xml”)//pessoa</w:t>
            </w:r>
          </w:p>
          <w:p w:rsidR="00575D23" w:rsidRPr="00EC5ACD" w:rsidRDefault="00575D23" w:rsidP="0027682D">
            <w:pPr>
              <w:pStyle w:val="Textodecomentrio"/>
              <w:spacing w:after="40" w:line="240" w:lineRule="auto"/>
              <w:rPr>
                <w:rFonts w:ascii="Times New Roman" w:eastAsia="Times New Roman" w:hAnsi="Times New Roman"/>
                <w:sz w:val="22"/>
                <w:szCs w:val="22"/>
                <w:lang w:val="pt-BR"/>
              </w:rPr>
            </w:pPr>
            <w:proofErr w:type="gramStart"/>
            <w:r w:rsidRPr="00EC5ACD">
              <w:rPr>
                <w:rFonts w:ascii="Times New Roman" w:eastAsia="Times New Roman" w:hAnsi="Times New Roman"/>
                <w:sz w:val="22"/>
                <w:szCs w:val="22"/>
                <w:lang w:val="pt-BR"/>
              </w:rPr>
              <w:t>return</w:t>
            </w:r>
            <w:proofErr w:type="gramEnd"/>
            <w:r w:rsidRPr="00EC5ACD">
              <w:rPr>
                <w:rFonts w:ascii="Times New Roman" w:eastAsia="Times New Roman" w:hAnsi="Times New Roman"/>
                <w:sz w:val="22"/>
                <w:szCs w:val="22"/>
                <w:lang w:val="pt-BR"/>
              </w:rPr>
              <w:t xml:space="preserve"> </w:t>
            </w:r>
          </w:p>
          <w:p w:rsidR="00575D23" w:rsidRPr="00EC5ACD" w:rsidRDefault="00575D23" w:rsidP="0027682D">
            <w:pPr>
              <w:pStyle w:val="Textodecomentrio"/>
              <w:spacing w:after="4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&lt;pessoa&gt;</w:t>
            </w:r>
          </w:p>
          <w:p w:rsidR="00575D23" w:rsidRPr="00EC5ACD" w:rsidRDefault="00575D23" w:rsidP="0027682D">
            <w:pPr>
              <w:pStyle w:val="Textodecomentrio"/>
              <w:spacing w:after="40" w:line="240" w:lineRule="auto"/>
              <w:rPr>
                <w:rFonts w:ascii="Times New Roman" w:eastAsia="Times New Roman" w:hAnsi="Times New Roman"/>
                <w:sz w:val="22"/>
                <w:szCs w:val="22"/>
                <w:lang w:val="pt-BR"/>
              </w:rPr>
            </w:pPr>
            <w:r w:rsidRPr="00EC5ACD">
              <w:rPr>
                <w:rFonts w:ascii="Times New Roman" w:eastAsia="Times New Roman" w:hAnsi="Times New Roman"/>
                <w:sz w:val="22"/>
                <w:szCs w:val="22"/>
                <w:lang w:val="pt-BR"/>
              </w:rPr>
              <w:t xml:space="preserve">   </w:t>
            </w:r>
            <w:proofErr w:type="gramStart"/>
            <w:r w:rsidRPr="00EC5ACD">
              <w:rPr>
                <w:rFonts w:ascii="Times New Roman" w:eastAsia="Times New Roman" w:hAnsi="Times New Roman"/>
                <w:sz w:val="22"/>
                <w:szCs w:val="22"/>
                <w:lang w:val="pt-BR"/>
              </w:rPr>
              <w:t>{$p/nome&gt;</w:t>
            </w:r>
          </w:p>
          <w:p w:rsidR="00575D23" w:rsidRPr="003D31CF" w:rsidRDefault="002255FC" w:rsidP="0027682D">
            <w:pPr>
              <w:pStyle w:val="SubTitulo2"/>
              <w:numPr>
                <w:ilvl w:val="0"/>
                <w:numId w:val="0"/>
              </w:numPr>
              <w:spacing w:after="40" w:line="240" w:lineRule="auto"/>
              <w:jc w:val="both"/>
              <w:rPr>
                <w:rFonts w:eastAsia="Times New Roman"/>
                <w:u w:val="none"/>
                <w:lang w:val="pt-BR"/>
              </w:rPr>
            </w:pPr>
            <w:proofErr w:type="gramEnd"/>
            <w:r w:rsidRPr="002255FC">
              <w:rPr>
                <w:u w:val="none"/>
                <w:lang w:val="pt-BR"/>
              </w:rPr>
              <w:t>&lt;/pessoa&gt;</w:t>
            </w:r>
          </w:p>
        </w:tc>
      </w:tr>
    </w:tbl>
    <w:p w:rsidR="00575D23" w:rsidRDefault="00575D23" w:rsidP="00575D23">
      <w:pPr>
        <w:pStyle w:val="Legenda"/>
        <w:rPr>
          <w:lang w:val="pt-BR"/>
        </w:rPr>
      </w:pPr>
      <w:bookmarkStart w:id="45" w:name="_Ref297815721"/>
      <w:bookmarkStart w:id="46" w:name="_Toc300002834"/>
      <w:bookmarkStart w:id="47" w:name="_Toc298169365"/>
      <w:r w:rsidRPr="00912BD6">
        <w:rPr>
          <w:lang w:val="pt-BR"/>
        </w:rPr>
        <w:t xml:space="preserve">Figura </w:t>
      </w:r>
      <w:r w:rsidR="000E0278">
        <w:fldChar w:fldCharType="begin"/>
      </w:r>
      <w:r w:rsidRPr="00912BD6">
        <w:rPr>
          <w:lang w:val="pt-BR"/>
        </w:rPr>
        <w:instrText xml:space="preserve"> SEQ Figura \* ARABIC </w:instrText>
      </w:r>
      <w:r w:rsidR="000E0278">
        <w:fldChar w:fldCharType="separate"/>
      </w:r>
      <w:r w:rsidR="00AF118A">
        <w:rPr>
          <w:noProof/>
          <w:lang w:val="pt-BR"/>
        </w:rPr>
        <w:t>6</w:t>
      </w:r>
      <w:r w:rsidR="000E0278">
        <w:fldChar w:fldCharType="end"/>
      </w:r>
      <w:bookmarkEnd w:id="45"/>
      <w:r w:rsidRPr="00912BD6">
        <w:rPr>
          <w:lang w:val="pt-BR"/>
        </w:rPr>
        <w:t xml:space="preserve">: Exemplo de </w:t>
      </w:r>
      <w:proofErr w:type="gramStart"/>
      <w:r w:rsidRPr="00912BD6">
        <w:rPr>
          <w:lang w:val="pt-BR"/>
        </w:rPr>
        <w:t>XQuery</w:t>
      </w:r>
      <w:proofErr w:type="gramEnd"/>
      <w:r w:rsidRPr="00912BD6">
        <w:rPr>
          <w:lang w:val="pt-BR"/>
        </w:rPr>
        <w:t xml:space="preserve"> para buscar o nome de uma pessoa.</w:t>
      </w:r>
      <w:bookmarkEnd w:id="46"/>
      <w:bookmarkEnd w:id="47"/>
    </w:p>
    <w:p w:rsidR="00575D23" w:rsidRDefault="00575D23" w:rsidP="00575D23">
      <w:pPr>
        <w:jc w:val="both"/>
        <w:rPr>
          <w:rFonts w:ascii="Times New Roman" w:hAnsi="Times New Roman" w:cs="Times New Roman"/>
          <w:lang w:val="pt-BR"/>
        </w:rPr>
      </w:pPr>
    </w:p>
    <w:p w:rsidR="00575D23" w:rsidRPr="00EC5ACD" w:rsidRDefault="00575D23" w:rsidP="00575D23">
      <w:pPr>
        <w:pStyle w:val="SubTitulo2"/>
      </w:pPr>
      <w:r w:rsidRPr="00EC5ACD">
        <w:t>Índices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Sedna utiliza árvores B para armazenar seus índices. Os índices permitem que um elemento seja indexado pelo valor de um de seus subelementos. Como um exemplo, na </w:t>
      </w:r>
      <w:r w:rsidR="002C60C2">
        <w:fldChar w:fldCharType="begin"/>
      </w:r>
      <w:r w:rsidR="002C60C2" w:rsidRPr="00AB77F0">
        <w:rPr>
          <w:lang w:val="pt-BR"/>
        </w:rPr>
        <w:instrText xml:space="preserve"> REF _Ref297023932 \h  \* MERGEFORMAT </w:instrText>
      </w:r>
      <w:r w:rsidR="002C60C2">
        <w:fldChar w:fldCharType="separate"/>
      </w:r>
      <w:r w:rsidR="002255FC" w:rsidRPr="002255FC">
        <w:rPr>
          <w:u w:val="none"/>
          <w:lang w:val="pt-BR"/>
        </w:rPr>
        <w:t>Figura 7</w:t>
      </w:r>
      <w:r w:rsidR="002C60C2">
        <w:fldChar w:fldCharType="end"/>
      </w:r>
      <w:r w:rsidRPr="00EC5ACD">
        <w:rPr>
          <w:u w:val="none"/>
          <w:lang w:val="pt-BR"/>
        </w:rPr>
        <w:t xml:space="preserve"> o CPF está sendo usando para indexar os elementos pessoa do documento XML da </w:t>
      </w:r>
      <w:r w:rsidR="002C60C2">
        <w:fldChar w:fldCharType="begin"/>
      </w:r>
      <w:r w:rsidR="002C60C2" w:rsidRPr="00AB77F0">
        <w:rPr>
          <w:lang w:val="pt-BR"/>
        </w:rPr>
        <w:instrText xml:space="preserve"> REF _Ref295923856 \h  \* MERGEFORMAT </w:instrText>
      </w:r>
      <w:r w:rsidR="002C60C2">
        <w:fldChar w:fldCharType="separate"/>
      </w:r>
      <w:r w:rsidR="002255FC" w:rsidRPr="002255FC">
        <w:rPr>
          <w:u w:val="none"/>
          <w:lang w:val="pt-BR"/>
        </w:rPr>
        <w:t>Figura 5</w:t>
      </w:r>
      <w:r w:rsidR="002C60C2">
        <w:fldChar w:fldCharType="end"/>
      </w:r>
      <w:r w:rsidRPr="00EC5ACD">
        <w:rPr>
          <w:u w:val="none"/>
          <w:lang w:val="pt-BR"/>
        </w:rPr>
        <w:t xml:space="preserve">.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lastRenderedPageBreak/>
        <w:t xml:space="preserve">O primeiro caminho descrito na </w:t>
      </w:r>
      <w:r w:rsidR="002C60C2">
        <w:fldChar w:fldCharType="begin"/>
      </w:r>
      <w:r w:rsidR="002C60C2" w:rsidRPr="00AB77F0">
        <w:rPr>
          <w:lang w:val="pt-BR"/>
        </w:rPr>
        <w:instrText xml:space="preserve"> REF _Ref297023932 \h  \* MERGEFORMAT </w:instrText>
      </w:r>
      <w:r w:rsidR="002C60C2">
        <w:fldChar w:fldCharType="separate"/>
      </w:r>
      <w:r w:rsidR="002255FC" w:rsidRPr="002255FC">
        <w:rPr>
          <w:u w:val="none"/>
          <w:lang w:val="pt-BR"/>
        </w:rPr>
        <w:t>Figura 7</w:t>
      </w:r>
      <w:r w:rsidR="002C60C2">
        <w:fldChar w:fldCharType="end"/>
      </w:r>
      <w:r w:rsidRPr="003D685A">
        <w:rPr>
          <w:u w:val="none"/>
          <w:lang w:val="pt-BR"/>
        </w:rPr>
        <w:t xml:space="preserve"> </w:t>
      </w:r>
      <w:r w:rsidRPr="00EC5ACD">
        <w:rPr>
          <w:u w:val="none"/>
          <w:lang w:val="pt-BR"/>
        </w:rPr>
        <w:t>(</w:t>
      </w:r>
      <w:proofErr w:type="gramStart"/>
      <w:r w:rsidRPr="00EC5ACD">
        <w:rPr>
          <w:u w:val="none"/>
          <w:lang w:val="pt-BR"/>
        </w:rPr>
        <w:t>doc(</w:t>
      </w:r>
      <w:proofErr w:type="gramEnd"/>
      <w:r w:rsidRPr="00EC5ACD">
        <w:rPr>
          <w:u w:val="none"/>
          <w:lang w:val="pt-BR"/>
        </w:rPr>
        <w:t>“pessoas”)//pessoas/pessoa), expresso por uma expressão XPath, indica qual elemento vai ser retornado por esse índice. O segundo caminho (</w:t>
      </w:r>
      <w:proofErr w:type="gramStart"/>
      <w:r w:rsidRPr="00EC5ACD">
        <w:rPr>
          <w:u w:val="none"/>
          <w:lang w:val="pt-BR"/>
        </w:rPr>
        <w:t>cpf</w:t>
      </w:r>
      <w:proofErr w:type="gramEnd"/>
      <w:r w:rsidRPr="00EC5ACD">
        <w:rPr>
          <w:u w:val="none"/>
          <w:lang w:val="pt-BR"/>
        </w:rPr>
        <w:t>), também expresso por uma expressão XPath</w:t>
      </w:r>
      <w:r w:rsidR="00A62990">
        <w:rPr>
          <w:u w:val="none"/>
          <w:lang w:val="pt-BR"/>
        </w:rPr>
        <w:t xml:space="preserve"> (relativa à primeira)</w:t>
      </w:r>
      <w:r w:rsidRPr="00EC5ACD">
        <w:rPr>
          <w:u w:val="none"/>
          <w:lang w:val="pt-BR"/>
        </w:rPr>
        <w:t xml:space="preserve">, indica o campo que vai ser indexado. Nota-se que o tipo desse campo deve ser </w:t>
      </w:r>
      <w:r w:rsidR="00A62990">
        <w:rPr>
          <w:u w:val="none"/>
          <w:lang w:val="pt-BR"/>
        </w:rPr>
        <w:t>informado</w:t>
      </w:r>
      <w:r w:rsidR="00A62990" w:rsidRPr="00EC5ACD">
        <w:rPr>
          <w:u w:val="none"/>
          <w:lang w:val="pt-BR"/>
        </w:rPr>
        <w:t xml:space="preserve"> </w:t>
      </w:r>
      <w:r w:rsidRPr="00EC5ACD">
        <w:rPr>
          <w:u w:val="none"/>
          <w:lang w:val="pt-BR"/>
        </w:rPr>
        <w:t>explicitamente.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8"/>
      </w:tblGrid>
      <w:tr w:rsidR="00575D23" w:rsidTr="0027682D">
        <w:tc>
          <w:tcPr>
            <w:tcW w:w="9178" w:type="dxa"/>
          </w:tcPr>
          <w:p w:rsidR="00575D23" w:rsidRPr="006D56F9" w:rsidRDefault="00575D23" w:rsidP="0027682D">
            <w:pPr>
              <w:pStyle w:val="SubTitulo2"/>
              <w:numPr>
                <w:ilvl w:val="0"/>
                <w:numId w:val="0"/>
              </w:numPr>
              <w:ind w:left="720" w:hanging="720"/>
              <w:rPr>
                <w:u w:val="none"/>
              </w:rPr>
            </w:pPr>
            <w:r w:rsidRPr="006D56F9">
              <w:rPr>
                <w:u w:val="none"/>
              </w:rPr>
              <w:t>CREATE INDEX “cpf” ON doc(“pessoas”)/pessoas/pessoa BY cpf AS xs:string</w:t>
            </w:r>
          </w:p>
        </w:tc>
      </w:tr>
    </w:tbl>
    <w:p w:rsidR="00575D23" w:rsidRPr="00232414" w:rsidRDefault="00575D23" w:rsidP="00575D23">
      <w:pPr>
        <w:pStyle w:val="Legenda"/>
        <w:rPr>
          <w:lang w:val="pt-BR"/>
        </w:rPr>
      </w:pPr>
      <w:bookmarkStart w:id="48" w:name="_Ref297023932"/>
      <w:bookmarkStart w:id="49" w:name="_Toc295923754"/>
      <w:bookmarkStart w:id="50" w:name="_Toc300002835"/>
      <w:bookmarkStart w:id="51" w:name="_Toc298169366"/>
      <w:r w:rsidRPr="00232414">
        <w:rPr>
          <w:lang w:val="pt-BR"/>
        </w:rPr>
        <w:t xml:space="preserve">Figura </w:t>
      </w:r>
      <w:r w:rsidR="000E0278">
        <w:fldChar w:fldCharType="begin"/>
      </w:r>
      <w:r w:rsidRPr="00232414">
        <w:rPr>
          <w:lang w:val="pt-BR"/>
        </w:rPr>
        <w:instrText xml:space="preserve"> SEQ Figura \* ARABIC </w:instrText>
      </w:r>
      <w:r w:rsidR="000E0278">
        <w:fldChar w:fldCharType="separate"/>
      </w:r>
      <w:r w:rsidR="00AF118A">
        <w:rPr>
          <w:noProof/>
          <w:lang w:val="pt-BR"/>
        </w:rPr>
        <w:t>7</w:t>
      </w:r>
      <w:r w:rsidR="000E0278">
        <w:fldChar w:fldCharType="end"/>
      </w:r>
      <w:bookmarkEnd w:id="48"/>
      <w:r w:rsidRPr="00232414">
        <w:rPr>
          <w:lang w:val="pt-BR"/>
        </w:rPr>
        <w:t xml:space="preserve">: Criação de </w:t>
      </w:r>
      <w:r>
        <w:rPr>
          <w:lang w:val="pt-BR"/>
        </w:rPr>
        <w:t>í</w:t>
      </w:r>
      <w:r w:rsidRPr="00232414">
        <w:rPr>
          <w:lang w:val="pt-BR"/>
        </w:rPr>
        <w:t>ndice no Sedna</w:t>
      </w:r>
      <w:bookmarkEnd w:id="49"/>
      <w:bookmarkEnd w:id="50"/>
      <w:bookmarkEnd w:id="51"/>
    </w:p>
    <w:p w:rsidR="00575D23" w:rsidRPr="00575D23" w:rsidRDefault="00575D23" w:rsidP="00575D23">
      <w:pPr>
        <w:pStyle w:val="SubTitulo2"/>
        <w:numPr>
          <w:ilvl w:val="0"/>
          <w:numId w:val="0"/>
        </w:numPr>
        <w:jc w:val="both"/>
        <w:rPr>
          <w:u w:val="none"/>
          <w:lang w:val="pt-BR"/>
        </w:rPr>
      </w:pPr>
      <w:r w:rsidRPr="00997EB2">
        <w:rPr>
          <w:u w:val="none"/>
          <w:lang w:val="pt-BR"/>
        </w:rPr>
        <w:tab/>
      </w:r>
      <w:ins w:id="52" w:author="Alberto Scremin" w:date="2011-08-03T18:10:00Z">
        <w:r w:rsidR="00DC3476">
          <w:rPr>
            <w:u w:val="none"/>
            <w:lang w:val="pt-BR"/>
          </w:rPr>
          <w:t>Uma das grandes vantagens d</w:t>
        </w:r>
      </w:ins>
      <w:ins w:id="53" w:author="Alberto Scremin" w:date="2011-08-03T18:11:00Z">
        <w:r w:rsidR="00DC3476">
          <w:rPr>
            <w:u w:val="none"/>
            <w:lang w:val="pt-BR"/>
          </w:rPr>
          <w:t xml:space="preserve">e um SGBD XML </w:t>
        </w:r>
      </w:ins>
      <w:ins w:id="54" w:author="Alberto Scremin" w:date="2011-08-03T18:12:00Z">
        <w:r w:rsidR="00DC3476">
          <w:rPr>
            <w:u w:val="none"/>
            <w:lang w:val="pt-BR"/>
          </w:rPr>
          <w:t xml:space="preserve">é o fato da indexação ser </w:t>
        </w:r>
        <w:r w:rsidR="00DC3476" w:rsidRPr="00DC3476">
          <w:rPr>
            <w:i/>
            <w:u w:val="none"/>
            <w:lang w:val="pt-BR"/>
          </w:rPr>
          <w:t>full text</w:t>
        </w:r>
        <w:r w:rsidR="00DC3476">
          <w:rPr>
            <w:u w:val="none"/>
            <w:lang w:val="pt-BR"/>
          </w:rPr>
          <w:t>.</w:t>
        </w:r>
      </w:ins>
      <w:ins w:id="55" w:author="Alberto Scremin" w:date="2011-08-03T18:13:00Z">
        <w:r w:rsidR="00DC3476">
          <w:rPr>
            <w:u w:val="none"/>
            <w:lang w:val="pt-BR"/>
          </w:rPr>
          <w:t xml:space="preserve"> O XML Schema associado tem a função de servir como</w:t>
        </w:r>
      </w:ins>
      <w:ins w:id="56" w:author="Alberto Scremin" w:date="2011-08-03T18:14:00Z">
        <w:r w:rsidR="00DC3476">
          <w:rPr>
            <w:u w:val="none"/>
            <w:lang w:val="pt-BR"/>
          </w:rPr>
          <w:t xml:space="preserve"> ponto de entrada para a estrutura do documento XML. </w:t>
        </w:r>
      </w:ins>
      <w:ins w:id="57" w:author="Alberto Scremin" w:date="2011-08-03T18:38:00Z">
        <w:r w:rsidR="00931581">
          <w:rPr>
            <w:u w:val="none"/>
            <w:lang w:val="pt-BR"/>
          </w:rPr>
          <w:t>Assim</w:t>
        </w:r>
      </w:ins>
      <w:ins w:id="58" w:author="vanessa" w:date="2011-08-03T22:40:00Z">
        <w:r w:rsidR="007B128A">
          <w:rPr>
            <w:u w:val="none"/>
            <w:lang w:val="pt-BR"/>
          </w:rPr>
          <w:t>,</w:t>
        </w:r>
      </w:ins>
      <w:ins w:id="59" w:author="Alberto Scremin" w:date="2011-08-03T18:38:00Z">
        <w:r w:rsidR="00931581">
          <w:rPr>
            <w:u w:val="none"/>
            <w:lang w:val="pt-BR"/>
          </w:rPr>
          <w:t xml:space="preserve"> as consultas executadas sobre esse documento acessam os elementos como se </w:t>
        </w:r>
        <w:proofErr w:type="gramStart"/>
        <w:r w:rsidR="00931581">
          <w:rPr>
            <w:u w:val="none"/>
            <w:lang w:val="pt-BR"/>
          </w:rPr>
          <w:t>fossem</w:t>
        </w:r>
        <w:proofErr w:type="gramEnd"/>
        <w:r w:rsidR="00931581">
          <w:rPr>
            <w:u w:val="none"/>
            <w:lang w:val="pt-BR"/>
          </w:rPr>
          <w:t xml:space="preserve"> n</w:t>
        </w:r>
      </w:ins>
      <w:ins w:id="60" w:author="Alberto Scremin" w:date="2011-08-03T18:39:00Z">
        <w:r w:rsidR="00931581">
          <w:rPr>
            <w:u w:val="none"/>
            <w:lang w:val="pt-BR"/>
          </w:rPr>
          <w:t xml:space="preserve">ós, fazendo com que o esquema descritivo possa ser utilizado como um índice natural para avaliação de </w:t>
        </w:r>
      </w:ins>
      <w:ins w:id="61" w:author="Alberto Scremin" w:date="2011-08-03T18:40:00Z">
        <w:r w:rsidR="00931581">
          <w:rPr>
            <w:u w:val="none"/>
            <w:lang w:val="pt-BR"/>
          </w:rPr>
          <w:t>expressões</w:t>
        </w:r>
      </w:ins>
      <w:ins w:id="62" w:author="Alberto Scremin" w:date="2011-08-03T18:39:00Z">
        <w:r w:rsidR="00931581">
          <w:rPr>
            <w:u w:val="none"/>
            <w:lang w:val="pt-BR"/>
          </w:rPr>
          <w:t xml:space="preserve"> </w:t>
        </w:r>
      </w:ins>
      <w:ins w:id="63" w:author="Alberto Scremin" w:date="2011-08-03T18:40:00Z">
        <w:r w:rsidR="00931581">
          <w:rPr>
            <w:u w:val="none"/>
            <w:lang w:val="pt-BR"/>
          </w:rPr>
          <w:t xml:space="preserve">XPath </w:t>
        </w:r>
      </w:ins>
      <w:ins w:id="64" w:author="Alberto Scremin" w:date="2011-08-03T18:42:00Z">
        <w:r w:rsidR="000E0278">
          <w:rPr>
            <w:u w:val="none"/>
            <w:lang w:val="pt-BR"/>
          </w:rPr>
          <w:fldChar w:fldCharType="begin"/>
        </w:r>
        <w:r w:rsidR="00931581">
          <w:rPr>
            <w:u w:val="none"/>
            <w:lang w:val="pt-BR"/>
          </w:rPr>
          <w:instrText xml:space="preserve"> ADDIN ZOTERO_ITEM {"citationID":"dj37vmqli","citationItems":[{"uri":["http://zotero.org/groups/43707/items/FVDAPRZK"]}]} </w:instrText>
        </w:r>
      </w:ins>
      <w:r w:rsidR="000E0278">
        <w:rPr>
          <w:u w:val="none"/>
          <w:lang w:val="pt-BR"/>
        </w:rPr>
        <w:fldChar w:fldCharType="separate"/>
      </w:r>
      <w:ins w:id="65" w:author="Alberto Scremin" w:date="2011-08-03T19:14:00Z">
        <w:r w:rsidR="000E0278" w:rsidRPr="00AB77F0">
          <w:rPr>
            <w:lang w:val="pt-BR"/>
          </w:rPr>
          <w:t>(TARANOV et al., 2010)</w:t>
        </w:r>
      </w:ins>
      <w:ins w:id="66" w:author="Alberto Scremin" w:date="2011-08-03T18:42:00Z">
        <w:r w:rsidR="000E0278">
          <w:rPr>
            <w:u w:val="none"/>
            <w:lang w:val="pt-BR"/>
          </w:rPr>
          <w:fldChar w:fldCharType="end"/>
        </w:r>
      </w:ins>
      <w:ins w:id="67" w:author="Alberto Scremin" w:date="2011-08-03T18:40:00Z">
        <w:r w:rsidR="00931581">
          <w:rPr>
            <w:u w:val="none"/>
            <w:lang w:val="pt-BR"/>
          </w:rPr>
          <w:t>.</w:t>
        </w:r>
      </w:ins>
    </w:p>
    <w:p w:rsidR="00575D23" w:rsidRPr="00575D23" w:rsidRDefault="00575D23" w:rsidP="00321596">
      <w:pPr>
        <w:pStyle w:val="SubTitulo2"/>
        <w:numPr>
          <w:ilvl w:val="0"/>
          <w:numId w:val="0"/>
        </w:numPr>
        <w:jc w:val="both"/>
        <w:rPr>
          <w:u w:val="none"/>
          <w:lang w:val="pt-BR"/>
        </w:rPr>
      </w:pPr>
      <w:r w:rsidRPr="00997EB2">
        <w:rPr>
          <w:u w:val="none"/>
          <w:lang w:val="pt-BR"/>
        </w:rPr>
        <w:tab/>
      </w:r>
      <w:r w:rsidRPr="00575D23">
        <w:rPr>
          <w:u w:val="none"/>
          <w:lang w:val="pt-BR"/>
        </w:rPr>
        <w:t xml:space="preserve">O Sedna apresenta algumas camadas para </w:t>
      </w:r>
      <w:proofErr w:type="gramStart"/>
      <w:r w:rsidRPr="00575D23">
        <w:rPr>
          <w:u w:val="none"/>
          <w:lang w:val="pt-BR"/>
        </w:rPr>
        <w:t>otimização</w:t>
      </w:r>
      <w:proofErr w:type="gramEnd"/>
      <w:r w:rsidRPr="00575D23">
        <w:rPr>
          <w:u w:val="none"/>
          <w:lang w:val="pt-BR"/>
        </w:rPr>
        <w:t xml:space="preserve"> de consultas baseadas em regras. Ele utiliza-se de seis regras para otimização de </w:t>
      </w:r>
      <w:r w:rsidRPr="00051FE3">
        <w:rPr>
          <w:u w:val="none"/>
          <w:lang w:val="pt-BR"/>
        </w:rPr>
        <w:t xml:space="preserve">consultas </w:t>
      </w:r>
      <w:r w:rsidR="000E0278" w:rsidRPr="00051FE3">
        <w:rPr>
          <w:u w:val="none"/>
        </w:rPr>
        <w:fldChar w:fldCharType="begin"/>
      </w:r>
      <w:r w:rsidRPr="00051FE3">
        <w:rPr>
          <w:u w:val="none"/>
          <w:lang w:val="pt-BR"/>
        </w:rPr>
        <w:instrText xml:space="preserve"> ADDIN ZOTERO_ITEM {"citationID":"24o1j5lp01","citationItems":[{"uri":["http://zotero.org/groups/43707/items/ESHHS7IK"]}]} </w:instrText>
      </w:r>
      <w:r w:rsidR="000E0278" w:rsidRPr="00051FE3">
        <w:rPr>
          <w:u w:val="none"/>
        </w:rPr>
        <w:fldChar w:fldCharType="separate"/>
      </w:r>
      <w:r w:rsidR="00931581" w:rsidRPr="00E33955">
        <w:rPr>
          <w:u w:val="none"/>
          <w:lang w:val="pt-BR"/>
        </w:rPr>
        <w:t>(GRINEV et al., 2004)</w:t>
      </w:r>
      <w:r w:rsidR="000E0278" w:rsidRPr="00051FE3">
        <w:rPr>
          <w:u w:val="none"/>
        </w:rPr>
        <w:fldChar w:fldCharType="end"/>
      </w:r>
      <w:r w:rsidRPr="00051FE3">
        <w:rPr>
          <w:u w:val="none"/>
          <w:lang w:val="pt-BR"/>
        </w:rPr>
        <w:t>:</w:t>
      </w:r>
    </w:p>
    <w:p w:rsidR="00575D23" w:rsidRPr="00575D23" w:rsidRDefault="00575D23" w:rsidP="00575D23">
      <w:pPr>
        <w:pStyle w:val="SubTitulo2"/>
        <w:numPr>
          <w:ilvl w:val="0"/>
          <w:numId w:val="7"/>
        </w:numPr>
        <w:jc w:val="both"/>
        <w:rPr>
          <w:lang w:val="pt-BR"/>
        </w:rPr>
      </w:pPr>
      <w:r w:rsidRPr="00575D23">
        <w:rPr>
          <w:u w:val="none"/>
          <w:lang w:val="pt-BR"/>
        </w:rPr>
        <w:t xml:space="preserve">Técnica de aninhamento de funções: troca </w:t>
      </w:r>
      <w:proofErr w:type="gramStart"/>
      <w:r w:rsidRPr="00575D23">
        <w:rPr>
          <w:u w:val="none"/>
          <w:lang w:val="pt-BR"/>
        </w:rPr>
        <w:t>as</w:t>
      </w:r>
      <w:proofErr w:type="gramEnd"/>
      <w:r w:rsidRPr="00575D23">
        <w:rPr>
          <w:u w:val="none"/>
          <w:lang w:val="pt-BR"/>
        </w:rPr>
        <w:t xml:space="preserve"> chamadas das funções pelas funções em si, ou seja, as expandem, tornando as outras técnicas de otimização mais fáceis de serem implementadas;</w:t>
      </w:r>
    </w:p>
    <w:p w:rsidR="00575D23" w:rsidRPr="00575D23" w:rsidRDefault="00575D23" w:rsidP="00575D23">
      <w:pPr>
        <w:pStyle w:val="SubTitulo2"/>
        <w:numPr>
          <w:ilvl w:val="0"/>
          <w:numId w:val="7"/>
        </w:numPr>
        <w:jc w:val="both"/>
        <w:rPr>
          <w:lang w:val="pt-BR"/>
        </w:rPr>
      </w:pPr>
      <w:r w:rsidRPr="00575D23">
        <w:rPr>
          <w:u w:val="none"/>
          <w:lang w:val="pt-BR"/>
        </w:rPr>
        <w:t>Adiamento da construção de elementos XML em predicados: através desta técnica, a tarefa de construção de elementos XML, que tem alto custo, é feita apenas após o resultado já ter sido filtrado;</w:t>
      </w:r>
    </w:p>
    <w:p w:rsidR="00575D23" w:rsidRPr="00575D23" w:rsidRDefault="00575D23" w:rsidP="00575D23">
      <w:pPr>
        <w:pStyle w:val="SubTitulo2"/>
        <w:numPr>
          <w:ilvl w:val="0"/>
          <w:numId w:val="7"/>
        </w:numPr>
        <w:jc w:val="both"/>
        <w:rPr>
          <w:lang w:val="pt-BR"/>
        </w:rPr>
      </w:pPr>
      <w:r w:rsidRPr="00575D23">
        <w:rPr>
          <w:u w:val="none"/>
          <w:lang w:val="pt-BR"/>
        </w:rPr>
        <w:t xml:space="preserve">Simplificação de consultas através de esquema associado: permite que o usuário que não conheça o esquema associado ao documento que está sendo consultado consiga um melhor desempenho em suas consultas. Essa técnica é baseada na inferência estática da </w:t>
      </w:r>
      <w:proofErr w:type="gramStart"/>
      <w:r w:rsidRPr="00575D23">
        <w:rPr>
          <w:u w:val="none"/>
          <w:lang w:val="pt-BR"/>
        </w:rPr>
        <w:t>XQuery</w:t>
      </w:r>
      <w:proofErr w:type="gramEnd"/>
      <w:r w:rsidRPr="00575D23">
        <w:rPr>
          <w:u w:val="none"/>
          <w:lang w:val="pt-BR"/>
        </w:rPr>
        <w:t>, criando consultas mais precisas;</w:t>
      </w:r>
    </w:p>
    <w:p w:rsidR="00575D23" w:rsidRPr="00575D23" w:rsidRDefault="00575D23" w:rsidP="00575D23">
      <w:pPr>
        <w:pStyle w:val="SubTitulo2"/>
        <w:numPr>
          <w:ilvl w:val="0"/>
          <w:numId w:val="7"/>
        </w:numPr>
        <w:jc w:val="both"/>
        <w:rPr>
          <w:lang w:val="pt-BR"/>
        </w:rPr>
      </w:pPr>
      <w:r w:rsidRPr="00575D23">
        <w:rPr>
          <w:u w:val="none"/>
          <w:lang w:val="pt-BR"/>
        </w:rPr>
        <w:t>Fazer com que consultas sejam as mais declarativas possíveis: permite que o otimizador possa procurar por um conjunto maior de planos de execução das consultas;</w:t>
      </w:r>
    </w:p>
    <w:p w:rsidR="00575D23" w:rsidRPr="00575D23" w:rsidRDefault="00575D23" w:rsidP="00575D23">
      <w:pPr>
        <w:pStyle w:val="SubTitulo2"/>
        <w:numPr>
          <w:ilvl w:val="0"/>
          <w:numId w:val="7"/>
        </w:numPr>
        <w:jc w:val="both"/>
        <w:rPr>
          <w:lang w:val="pt-BR"/>
        </w:rPr>
      </w:pPr>
      <w:r w:rsidRPr="00575D23">
        <w:rPr>
          <w:u w:val="none"/>
          <w:lang w:val="pt-BR"/>
        </w:rPr>
        <w:t xml:space="preserve">Normalização de junções: consiste em reescrever as consultas de forma que possa ser aplicada não apenas iterações aninhadas, mas também outros algoritmos de junções. O Sedna consegue isso através da extração de expressões </w:t>
      </w:r>
      <w:proofErr w:type="gramStart"/>
      <w:r w:rsidRPr="00575D23">
        <w:rPr>
          <w:u w:val="none"/>
          <w:lang w:val="pt-BR"/>
        </w:rPr>
        <w:t>XPath</w:t>
      </w:r>
      <w:proofErr w:type="gramEnd"/>
      <w:r w:rsidRPr="00575D23">
        <w:rPr>
          <w:u w:val="none"/>
          <w:lang w:val="pt-BR"/>
        </w:rPr>
        <w:t xml:space="preserve"> de dentro das junções;</w:t>
      </w:r>
    </w:p>
    <w:p w:rsidR="00575D23" w:rsidRPr="00575D23" w:rsidRDefault="00575D23" w:rsidP="00575D23">
      <w:pPr>
        <w:pStyle w:val="SubTitulo2"/>
        <w:numPr>
          <w:ilvl w:val="0"/>
          <w:numId w:val="7"/>
        </w:numPr>
        <w:jc w:val="both"/>
        <w:rPr>
          <w:lang w:val="pt-BR"/>
        </w:rPr>
      </w:pPr>
      <w:r w:rsidRPr="00575D23">
        <w:rPr>
          <w:u w:val="none"/>
          <w:lang w:val="pt-BR"/>
        </w:rPr>
        <w:t>Identificação de operações livres de iteração dentro do corpo de iterações: isso reduz o custo das consultas retirando estes tipos de ocorrência, reduzindo assim o número de execuções desnecessárias de certas operações.</w:t>
      </w:r>
    </w:p>
    <w:p w:rsidR="00575D23" w:rsidRPr="00575D23" w:rsidRDefault="00575D23" w:rsidP="00575D23">
      <w:pPr>
        <w:pStyle w:val="SubTitulo2"/>
        <w:numPr>
          <w:ilvl w:val="0"/>
          <w:numId w:val="0"/>
        </w:numPr>
        <w:ind w:left="1140"/>
        <w:jc w:val="both"/>
        <w:rPr>
          <w:lang w:val="pt-BR"/>
        </w:rPr>
      </w:pPr>
    </w:p>
    <w:p w:rsidR="00575D23" w:rsidRPr="00575D23" w:rsidRDefault="00575D23" w:rsidP="00575D23">
      <w:pPr>
        <w:pStyle w:val="SubTitulo1"/>
        <w:outlineLvl w:val="0"/>
        <w:rPr>
          <w:sz w:val="22"/>
          <w:szCs w:val="22"/>
        </w:rPr>
      </w:pPr>
      <w:bookmarkStart w:id="68" w:name="_Toc297044569"/>
      <w:bookmarkStart w:id="69" w:name="_Toc297044607"/>
      <w:bookmarkStart w:id="70" w:name="_Toc297044740"/>
      <w:bookmarkStart w:id="71" w:name="_Toc298169247"/>
      <w:bookmarkStart w:id="72" w:name="_Toc300130091"/>
      <w:r w:rsidRPr="00575D23">
        <w:rPr>
          <w:sz w:val="22"/>
          <w:szCs w:val="22"/>
        </w:rPr>
        <w:t>CASSANDRA</w:t>
      </w:r>
      <w:bookmarkEnd w:id="68"/>
      <w:bookmarkEnd w:id="69"/>
      <w:bookmarkEnd w:id="70"/>
      <w:bookmarkEnd w:id="71"/>
      <w:bookmarkEnd w:id="72"/>
    </w:p>
    <w:p w:rsidR="00575D23" w:rsidRPr="00EC5ACD" w:rsidRDefault="00575D23" w:rsidP="00575D23">
      <w:pPr>
        <w:pStyle w:val="TXT"/>
        <w:rPr>
          <w:sz w:val="22"/>
          <w:szCs w:val="22"/>
          <w:lang w:val="pt-BR"/>
        </w:rPr>
      </w:pPr>
      <w:r>
        <w:rPr>
          <w:lang w:val="pt-BR"/>
        </w:rPr>
        <w:tab/>
      </w:r>
      <w:proofErr w:type="gramStart"/>
      <w:r w:rsidRPr="00EC5ACD">
        <w:rPr>
          <w:sz w:val="22"/>
          <w:szCs w:val="22"/>
          <w:lang w:val="pt-BR"/>
        </w:rPr>
        <w:t>O Cassandra</w:t>
      </w:r>
      <w:proofErr w:type="gramEnd"/>
      <w:r w:rsidRPr="00EC5ACD">
        <w:rPr>
          <w:sz w:val="22"/>
          <w:szCs w:val="22"/>
          <w:lang w:val="pt-BR"/>
        </w:rPr>
        <w:t xml:space="preserve"> é um SGBD </w:t>
      </w:r>
      <w:r w:rsidRPr="00EC5ACD">
        <w:rPr>
          <w:i/>
          <w:sz w:val="22"/>
          <w:szCs w:val="22"/>
          <w:lang w:val="pt-BR"/>
        </w:rPr>
        <w:t>open source</w:t>
      </w:r>
      <w:r w:rsidRPr="00EC5ACD">
        <w:rPr>
          <w:sz w:val="22"/>
          <w:szCs w:val="22"/>
          <w:lang w:val="pt-BR"/>
        </w:rPr>
        <w:t xml:space="preserve"> não relacional. Apesar de muitos o denominarem como um banco de dados orientado a colunas, ele pode ser encarado como um índice. Isso porque </w:t>
      </w:r>
      <w:proofErr w:type="gramStart"/>
      <w:r w:rsidRPr="00EC5ACD">
        <w:rPr>
          <w:sz w:val="22"/>
          <w:szCs w:val="22"/>
          <w:lang w:val="pt-BR"/>
        </w:rPr>
        <w:t>o Cassandra</w:t>
      </w:r>
      <w:proofErr w:type="gramEnd"/>
      <w:r w:rsidRPr="00EC5ACD">
        <w:rPr>
          <w:sz w:val="22"/>
          <w:szCs w:val="22"/>
          <w:lang w:val="pt-BR"/>
        </w:rPr>
        <w:t xml:space="preserve"> utiliza o armazenamento dos dados baseado em linhas, onde cada linha possui uma chave </w:t>
      </w:r>
      <w:r w:rsidRPr="00EC5ACD">
        <w:rPr>
          <w:sz w:val="22"/>
          <w:szCs w:val="22"/>
          <w:lang w:val="pt-BR"/>
        </w:rPr>
        <w:lastRenderedPageBreak/>
        <w:t>única que torna o dado acessível</w:t>
      </w:r>
      <w:r w:rsidR="00EE7D2C">
        <w:rPr>
          <w:sz w:val="22"/>
          <w:szCs w:val="22"/>
          <w:lang w:val="pt-BR"/>
        </w:rPr>
        <w:t xml:space="preserve"> </w:t>
      </w:r>
      <w:r w:rsidR="000E0278" w:rsidRPr="00EC5ACD">
        <w:rPr>
          <w:sz w:val="22"/>
          <w:szCs w:val="22"/>
        </w:rPr>
        <w:fldChar w:fldCharType="begin"/>
      </w:r>
      <w:r w:rsidRPr="00EC5ACD">
        <w:rPr>
          <w:sz w:val="22"/>
          <w:szCs w:val="22"/>
          <w:lang w:val="pt-BR"/>
        </w:rPr>
        <w:instrText xml:space="preserve"> ADDIN ZOTERO_ITEM {"citationID":"pkab0nohd","citationItems":[{"uri":["http://zotero.org/groups/43707/items/VAU3SMC3"]}]} </w:instrText>
      </w:r>
      <w:r w:rsidR="000E0278" w:rsidRPr="00EC5ACD">
        <w:rPr>
          <w:sz w:val="22"/>
          <w:szCs w:val="22"/>
        </w:rPr>
        <w:fldChar w:fldCharType="separate"/>
      </w:r>
      <w:r w:rsidR="00931581" w:rsidRPr="00E33955">
        <w:rPr>
          <w:sz w:val="22"/>
          <w:lang w:val="pt-BR"/>
        </w:rPr>
        <w:t>(HEWITT, 2011)</w:t>
      </w:r>
      <w:r w:rsidR="000E0278" w:rsidRPr="00EC5ACD">
        <w:rPr>
          <w:sz w:val="22"/>
          <w:szCs w:val="22"/>
        </w:rPr>
        <w:fldChar w:fldCharType="end"/>
      </w:r>
      <w:r w:rsidRPr="00EC5ACD">
        <w:rPr>
          <w:sz w:val="22"/>
          <w:szCs w:val="22"/>
          <w:lang w:val="pt-BR"/>
        </w:rPr>
        <w:t xml:space="preserve">. Sabendo disso, podemos classificar </w:t>
      </w:r>
      <w:proofErr w:type="gramStart"/>
      <w:r w:rsidRPr="00EC5ACD">
        <w:rPr>
          <w:sz w:val="22"/>
          <w:szCs w:val="22"/>
          <w:lang w:val="pt-BR"/>
        </w:rPr>
        <w:t>o Cassandra</w:t>
      </w:r>
      <w:proofErr w:type="gramEnd"/>
      <w:r w:rsidRPr="00EC5ACD">
        <w:rPr>
          <w:sz w:val="22"/>
          <w:szCs w:val="22"/>
          <w:lang w:val="pt-BR"/>
        </w:rPr>
        <w:t xml:space="preserve"> como um SGBD orientado a Chave-Valor </w:t>
      </w:r>
      <w:r w:rsidRPr="00E93EE4">
        <w:rPr>
          <w:sz w:val="22"/>
          <w:szCs w:val="22"/>
          <w:lang w:val="pt-BR"/>
        </w:rPr>
        <w:t>(</w:t>
      </w:r>
      <w:r w:rsidR="00EC1859" w:rsidRPr="00EC1859">
        <w:rPr>
          <w:sz w:val="22"/>
          <w:lang w:val="pt-BR"/>
        </w:rPr>
        <w:t>HEWITT, 2011</w:t>
      </w:r>
      <w:r w:rsidRPr="00EC5ACD">
        <w:rPr>
          <w:sz w:val="22"/>
          <w:szCs w:val="22"/>
          <w:lang w:val="pt-BR"/>
        </w:rPr>
        <w:t>).</w:t>
      </w:r>
    </w:p>
    <w:p w:rsidR="00575D23" w:rsidRPr="00EC5ACD" w:rsidRDefault="00575D23" w:rsidP="00575D23">
      <w:pPr>
        <w:pStyle w:val="SubTitulo2"/>
      </w:pPr>
      <w:r w:rsidRPr="00EC5ACD">
        <w:t>Modelo de Dados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modelo de dados do Cassandra funciona ligeiramente diferente dos modelos relacionais. Foram criados alguns conceitos completamente novos, como o </w:t>
      </w:r>
      <w:r w:rsidRPr="00EC5ACD">
        <w:rPr>
          <w:i/>
          <w:u w:val="none"/>
          <w:lang w:val="pt-BR"/>
        </w:rPr>
        <w:t>keyspace</w:t>
      </w:r>
      <w:r w:rsidRPr="00EC5ACD">
        <w:rPr>
          <w:u w:val="none"/>
          <w:lang w:val="pt-BR"/>
        </w:rPr>
        <w:t>. Entretanto, também existem conceitos que pertencem ao modelo relacional e ao modelo chave-valor, porém com significados diferentes, como é o caso das colunas.</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conceito do </w:t>
      </w:r>
      <w:r w:rsidRPr="00EC5ACD">
        <w:rPr>
          <w:i/>
          <w:u w:val="none"/>
          <w:lang w:val="pt-BR"/>
        </w:rPr>
        <w:t>keyspace</w:t>
      </w:r>
      <w:r w:rsidRPr="00EC5ACD">
        <w:rPr>
          <w:u w:val="none"/>
          <w:lang w:val="pt-BR"/>
        </w:rPr>
        <w:t xml:space="preserve"> é semelhante ao do banco de dados no modelo relacional. No modelo relacional, o banco </w:t>
      </w:r>
      <w:r w:rsidR="00536037">
        <w:rPr>
          <w:u w:val="none"/>
          <w:lang w:val="pt-BR"/>
        </w:rPr>
        <w:t xml:space="preserve">de dados </w:t>
      </w:r>
      <w:r w:rsidRPr="00EC5ACD">
        <w:rPr>
          <w:u w:val="none"/>
          <w:lang w:val="pt-BR"/>
        </w:rPr>
        <w:t xml:space="preserve">é o repositório das tabelas e assim como ele, o </w:t>
      </w:r>
      <w:r w:rsidRPr="00EC5ACD">
        <w:rPr>
          <w:i/>
          <w:u w:val="none"/>
          <w:lang w:val="pt-BR"/>
        </w:rPr>
        <w:t>keyspace</w:t>
      </w:r>
      <w:r w:rsidRPr="00EC5ACD">
        <w:rPr>
          <w:u w:val="none"/>
          <w:lang w:val="pt-BR"/>
        </w:rPr>
        <w:t xml:space="preserve"> é considerado o recipiente de pelo menos uma família de colunas. Cada </w:t>
      </w:r>
      <w:r w:rsidRPr="00EC5ACD">
        <w:rPr>
          <w:i/>
          <w:u w:val="none"/>
          <w:lang w:val="pt-BR"/>
        </w:rPr>
        <w:t>keyspace</w:t>
      </w:r>
      <w:r w:rsidRPr="00EC5ACD">
        <w:rPr>
          <w:u w:val="none"/>
          <w:lang w:val="pt-BR"/>
        </w:rPr>
        <w:t xml:space="preserve"> possui um nome e uma lista de atributos que definem o seu comportamento.  </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Uma família de colunas (</w:t>
      </w:r>
      <w:r w:rsidRPr="00EC5ACD">
        <w:rPr>
          <w:i/>
          <w:u w:val="none"/>
          <w:lang w:val="pt-BR"/>
        </w:rPr>
        <w:t>column family</w:t>
      </w:r>
      <w:r w:rsidRPr="00EC5ACD">
        <w:rPr>
          <w:u w:val="none"/>
          <w:lang w:val="pt-BR"/>
        </w:rPr>
        <w:t xml:space="preserve">) é análoga às tabelas no modelo relacional. Ela representa a estrutura dos dados e é </w:t>
      </w:r>
      <w:proofErr w:type="gramStart"/>
      <w:r w:rsidRPr="00EC5ACD">
        <w:rPr>
          <w:u w:val="none"/>
          <w:lang w:val="pt-BR"/>
        </w:rPr>
        <w:t>considerada</w:t>
      </w:r>
      <w:proofErr w:type="gramEnd"/>
      <w:r w:rsidRPr="00EC5ACD">
        <w:rPr>
          <w:u w:val="none"/>
          <w:lang w:val="pt-BR"/>
        </w:rPr>
        <w:t xml:space="preserve"> o repositório para as coleções de linhas. Estas linhas são formadas por um conjunto de colunas, mas este conjunto não é necessariamente igual para todas as </w:t>
      </w:r>
      <w:r w:rsidRPr="00051FE3">
        <w:rPr>
          <w:u w:val="none"/>
          <w:lang w:val="pt-BR"/>
        </w:rPr>
        <w:t xml:space="preserve">linhas </w:t>
      </w:r>
      <w:r w:rsidR="000E0278" w:rsidRPr="00051FE3">
        <w:rPr>
          <w:u w:val="none"/>
        </w:rPr>
        <w:fldChar w:fldCharType="begin"/>
      </w:r>
      <w:r w:rsidRPr="00051FE3">
        <w:rPr>
          <w:u w:val="none"/>
          <w:lang w:val="pt-BR"/>
        </w:rPr>
        <w:instrText xml:space="preserve"> ADDIN ZOTERO_ITEM {"citationID":"2i9cqjgbgp","citationItems":[{"uri":["http://zotero.org/groups/43707/items/VAU3SMC3"]}]} </w:instrText>
      </w:r>
      <w:r w:rsidR="000E0278" w:rsidRPr="00051FE3">
        <w:rPr>
          <w:u w:val="none"/>
        </w:rPr>
        <w:fldChar w:fldCharType="separate"/>
      </w:r>
      <w:r w:rsidR="00931581" w:rsidRPr="00E33955">
        <w:rPr>
          <w:u w:val="none"/>
          <w:lang w:val="pt-BR"/>
        </w:rPr>
        <w:t>(HEWITT, 2011)</w:t>
      </w:r>
      <w:r w:rsidR="000E0278" w:rsidRPr="00051FE3">
        <w:rPr>
          <w:u w:val="none"/>
        </w:rPr>
        <w:fldChar w:fldCharType="end"/>
      </w:r>
      <w:r w:rsidRPr="00051FE3">
        <w:rPr>
          <w:u w:val="none"/>
          <w:lang w:val="pt-BR"/>
        </w:rPr>
        <w:t>.</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O modelo da </w:t>
      </w:r>
      <w:r w:rsidR="002C60C2">
        <w:fldChar w:fldCharType="begin"/>
      </w:r>
      <w:r w:rsidR="002C60C2" w:rsidRPr="00AB77F0">
        <w:rPr>
          <w:lang w:val="pt-BR"/>
        </w:rPr>
        <w:instrText xml:space="preserve"> REF _Ref293387227 \h  \* MERGEFORMAT </w:instrText>
      </w:r>
      <w:r w:rsidR="002C60C2">
        <w:fldChar w:fldCharType="separate"/>
      </w:r>
      <w:r w:rsidR="00EC1859" w:rsidRPr="00EC1859">
        <w:rPr>
          <w:u w:val="none"/>
          <w:lang w:val="pt-BR"/>
        </w:rPr>
        <w:t>Figura 8</w:t>
      </w:r>
      <w:r w:rsidR="002C60C2">
        <w:fldChar w:fldCharType="end"/>
      </w:r>
      <w:r w:rsidRPr="00EC5ACD">
        <w:rPr>
          <w:u w:val="none"/>
          <w:lang w:val="pt-BR"/>
        </w:rPr>
        <w:t xml:space="preserve"> mostra um exemplo da família de colunas Pessoa, composta por duas linhas, onde a chave da linha é o CPF. Cada linha possui duas colunas, que são os atributos nome e data de nascimento.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75D23" w:rsidRPr="00AB77F0" w:rsidTr="0027682D">
        <w:tc>
          <w:tcPr>
            <w:tcW w:w="5000" w:type="pct"/>
            <w:tcBorders>
              <w:top w:val="nil"/>
              <w:left w:val="nil"/>
              <w:bottom w:val="nil"/>
              <w:right w:val="nil"/>
            </w:tcBorders>
          </w:tcPr>
          <w:p w:rsidR="00575D23" w:rsidRPr="006D56F9" w:rsidRDefault="002C60C2" w:rsidP="0027682D">
            <w:pPr>
              <w:pStyle w:val="SubTitulo2"/>
              <w:numPr>
                <w:ilvl w:val="0"/>
                <w:numId w:val="0"/>
              </w:numPr>
              <w:jc w:val="both"/>
              <w:rPr>
                <w:u w:val="none"/>
                <w:lang w:val="pt-BR"/>
              </w:rPr>
            </w:pPr>
            <w:r>
              <w:rPr>
                <w:noProof/>
              </w:rPr>
              <w:pict>
                <v:shape id="Imagem 6" o:spid="_x0000_s1030" type="#_x0000_t75" alt="Descrição: modelo_cassandra" style="position:absolute;left:0;text-align:left;margin-left:0;margin-top:0;width:346.5pt;height:220.5pt;z-index:251658752;visibility:visible;mso-position-horizontal:center;mso-position-horizontal-relative:margin;mso-position-vertical:center;mso-position-vertical-relative:margin">
                  <v:imagedata r:id="rId14" o:title="modelo_cassandra"/>
                  <w10:wrap type="square" anchorx="margin" anchory="margin"/>
                </v:shape>
              </w:pict>
            </w:r>
          </w:p>
        </w:tc>
      </w:tr>
      <w:tr w:rsidR="00575D23" w:rsidRPr="00AB77F0" w:rsidTr="0027682D">
        <w:tc>
          <w:tcPr>
            <w:tcW w:w="5000" w:type="pct"/>
            <w:tcBorders>
              <w:top w:val="nil"/>
            </w:tcBorders>
          </w:tcPr>
          <w:p w:rsidR="00575D23" w:rsidRPr="00CD7E07" w:rsidRDefault="00575D23" w:rsidP="0027682D">
            <w:pPr>
              <w:pStyle w:val="Legenda"/>
              <w:rPr>
                <w:lang w:val="pt-BR"/>
              </w:rPr>
            </w:pPr>
            <w:bookmarkStart w:id="73" w:name="_Ref293387227"/>
            <w:bookmarkStart w:id="74" w:name="_Ref293387217"/>
            <w:bookmarkStart w:id="75" w:name="_Toc295923755"/>
            <w:bookmarkStart w:id="76" w:name="_Toc300002836"/>
            <w:bookmarkStart w:id="77" w:name="_Toc298169367"/>
            <w:r w:rsidRPr="00CD7E07">
              <w:rPr>
                <w:lang w:val="pt-BR"/>
              </w:rPr>
              <w:t xml:space="preserve">Figura </w:t>
            </w:r>
            <w:r w:rsidR="000E0278">
              <w:fldChar w:fldCharType="begin"/>
            </w:r>
            <w:r w:rsidRPr="00CD7E07">
              <w:rPr>
                <w:lang w:val="pt-BR"/>
              </w:rPr>
              <w:instrText xml:space="preserve"> SEQ Figura \* ARABIC </w:instrText>
            </w:r>
            <w:r w:rsidR="000E0278">
              <w:fldChar w:fldCharType="separate"/>
            </w:r>
            <w:r w:rsidR="00AF118A">
              <w:rPr>
                <w:noProof/>
                <w:lang w:val="pt-BR"/>
              </w:rPr>
              <w:t>8</w:t>
            </w:r>
            <w:r w:rsidR="000E0278">
              <w:fldChar w:fldCharType="end"/>
            </w:r>
            <w:bookmarkEnd w:id="73"/>
            <w:r w:rsidRPr="00CD7E07">
              <w:rPr>
                <w:lang w:val="pt-BR"/>
              </w:rPr>
              <w:t>: Modelo de dados do Cassandra</w:t>
            </w:r>
            <w:bookmarkEnd w:id="74"/>
            <w:r>
              <w:rPr>
                <w:lang w:val="pt-BR"/>
              </w:rPr>
              <w:t>.</w:t>
            </w:r>
            <w:bookmarkEnd w:id="75"/>
            <w:bookmarkEnd w:id="76"/>
            <w:bookmarkEnd w:id="77"/>
          </w:p>
        </w:tc>
      </w:tr>
    </w:tbl>
    <w:p w:rsidR="00575D23" w:rsidRPr="00EC5ACD" w:rsidRDefault="00575D23" w:rsidP="00575D23">
      <w:pPr>
        <w:pStyle w:val="SubTitulo2"/>
        <w:numPr>
          <w:ilvl w:val="0"/>
          <w:numId w:val="0"/>
        </w:numPr>
        <w:ind w:firstLine="708"/>
        <w:jc w:val="both"/>
        <w:rPr>
          <w:u w:val="none"/>
          <w:lang w:val="pt-BR"/>
        </w:rPr>
      </w:pPr>
      <w:r w:rsidRPr="00EC5ACD">
        <w:rPr>
          <w:u w:val="none"/>
          <w:lang w:val="pt-BR"/>
        </w:rPr>
        <w:t>Podemos representar os dados deste modelo (Família Pessoa) como é mostrado abaixo:</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575D23" w:rsidRPr="00A8317B" w:rsidTr="0027682D">
        <w:tc>
          <w:tcPr>
            <w:tcW w:w="5000" w:type="pct"/>
          </w:tcPr>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Pessoa:                                                                      </w:t>
            </w:r>
          </w:p>
          <w:p w:rsidR="00575D23" w:rsidRPr="00A8317B" w:rsidRDefault="00EE7D2C" w:rsidP="00575D23">
            <w:pPr>
              <w:pStyle w:val="SubTitulo2"/>
              <w:numPr>
                <w:ilvl w:val="0"/>
                <w:numId w:val="0"/>
              </w:numPr>
              <w:spacing w:after="40"/>
              <w:jc w:val="both"/>
              <w:rPr>
                <w:b/>
                <w:u w:val="none"/>
                <w:lang w:val="pt-BR"/>
              </w:rPr>
            </w:pPr>
            <w:r>
              <w:rPr>
                <w:b/>
                <w:u w:val="none"/>
                <w:lang w:val="pt-BR"/>
              </w:rPr>
              <w:t xml:space="preserve">      </w:t>
            </w:r>
            <w:r w:rsidR="00575D23" w:rsidRPr="00A8317B">
              <w:rPr>
                <w:b/>
                <w:u w:val="none"/>
                <w:lang w:val="pt-BR"/>
              </w:rPr>
              <w:t xml:space="preserve">08539287409: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Joao                                        </w:t>
            </w:r>
          </w:p>
          <w:p w:rsidR="00575D23" w:rsidRPr="00A8317B" w:rsidRDefault="00575D23" w:rsidP="00575D23">
            <w:pPr>
              <w:pStyle w:val="SubTitulo2"/>
              <w:numPr>
                <w:ilvl w:val="0"/>
                <w:numId w:val="0"/>
              </w:numPr>
              <w:spacing w:after="40"/>
              <w:jc w:val="both"/>
              <w:rPr>
                <w:b/>
                <w:u w:val="none"/>
                <w:lang w:val="pt-BR"/>
              </w:rPr>
            </w:pPr>
            <w:r>
              <w:rPr>
                <w:b/>
                <w:u w:val="none"/>
                <w:lang w:val="pt-BR"/>
              </w:rPr>
              <w:t xml:space="preserve">                  </w:t>
            </w:r>
            <w:proofErr w:type="gramStart"/>
            <w:r w:rsidRPr="00A8317B">
              <w:rPr>
                <w:b/>
                <w:u w:val="none"/>
                <w:lang w:val="pt-BR"/>
              </w:rPr>
              <w:t>DataNascimento</w:t>
            </w:r>
            <w:proofErr w:type="gramEnd"/>
            <w:r w:rsidRPr="00A8317B">
              <w:rPr>
                <w:b/>
                <w:u w:val="none"/>
                <w:lang w:val="pt-BR"/>
              </w:rPr>
              <w:t xml:space="preserve">: 1967-05-17         </w:t>
            </w:r>
          </w:p>
          <w:p w:rsidR="00575D23" w:rsidRPr="00A8317B" w:rsidRDefault="00575D23" w:rsidP="00575D23">
            <w:pPr>
              <w:pStyle w:val="SubTitulo2"/>
              <w:numPr>
                <w:ilvl w:val="0"/>
                <w:numId w:val="0"/>
              </w:numPr>
              <w:spacing w:after="40"/>
              <w:jc w:val="both"/>
              <w:rPr>
                <w:b/>
                <w:u w:val="none"/>
                <w:lang w:val="pt-BR"/>
              </w:rPr>
            </w:pP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05831765208:                                              </w:t>
            </w:r>
          </w:p>
          <w:p w:rsidR="00575D23" w:rsidRPr="00A8317B" w:rsidRDefault="00575D23" w:rsidP="00575D23">
            <w:pPr>
              <w:pStyle w:val="SubTitulo2"/>
              <w:numPr>
                <w:ilvl w:val="0"/>
                <w:numId w:val="0"/>
              </w:numPr>
              <w:spacing w:after="40"/>
              <w:jc w:val="both"/>
              <w:rPr>
                <w:b/>
                <w:u w:val="none"/>
                <w:lang w:val="pt-BR"/>
              </w:rPr>
            </w:pPr>
            <w:r w:rsidRPr="00A8317B">
              <w:rPr>
                <w:b/>
                <w:u w:val="none"/>
                <w:lang w:val="pt-BR"/>
              </w:rPr>
              <w:t xml:space="preserve">                  Nome: Maria                                        </w:t>
            </w:r>
          </w:p>
          <w:p w:rsidR="00575D23" w:rsidRPr="00A8317B" w:rsidRDefault="00575D23" w:rsidP="00575D23">
            <w:pPr>
              <w:pStyle w:val="SubTitulo2"/>
              <w:numPr>
                <w:ilvl w:val="0"/>
                <w:numId w:val="0"/>
              </w:numPr>
              <w:spacing w:after="40"/>
              <w:jc w:val="both"/>
              <w:rPr>
                <w:u w:val="none"/>
                <w:lang w:val="pt-BR"/>
              </w:rPr>
            </w:pPr>
            <w:r>
              <w:rPr>
                <w:b/>
                <w:u w:val="none"/>
                <w:lang w:val="pt-BR"/>
              </w:rPr>
              <w:t xml:space="preserve">                  </w:t>
            </w:r>
            <w:proofErr w:type="gramStart"/>
            <w:r w:rsidRPr="00A8317B">
              <w:rPr>
                <w:b/>
                <w:u w:val="none"/>
                <w:lang w:val="pt-BR"/>
              </w:rPr>
              <w:t>DataNascimento</w:t>
            </w:r>
            <w:proofErr w:type="gramEnd"/>
            <w:r w:rsidRPr="00A8317B">
              <w:rPr>
                <w:b/>
                <w:u w:val="none"/>
                <w:lang w:val="pt-BR"/>
              </w:rPr>
              <w:t xml:space="preserve">: 1990-10-21           </w:t>
            </w:r>
          </w:p>
        </w:tc>
      </w:tr>
    </w:tbl>
    <w:p w:rsidR="00575D23" w:rsidRPr="00DD75DA" w:rsidRDefault="00575D23" w:rsidP="00DD75DA">
      <w:pPr>
        <w:pStyle w:val="SubTitulo2"/>
        <w:numPr>
          <w:ilvl w:val="0"/>
          <w:numId w:val="0"/>
        </w:numPr>
        <w:rPr>
          <w:lang w:val="pt-BR"/>
        </w:rPr>
      </w:pPr>
    </w:p>
    <w:p w:rsidR="00575D23" w:rsidRPr="00EC5ACD" w:rsidRDefault="00575D23" w:rsidP="00575D23">
      <w:pPr>
        <w:pStyle w:val="SubTitulo2"/>
      </w:pPr>
      <w:r w:rsidRPr="00EC5ACD">
        <w:t>Linguagem de Consulta</w:t>
      </w:r>
    </w:p>
    <w:p w:rsidR="00575D23" w:rsidRPr="00EC5ACD" w:rsidRDefault="00575D23" w:rsidP="00575D23">
      <w:pPr>
        <w:pStyle w:val="SubTitulo2"/>
        <w:numPr>
          <w:ilvl w:val="0"/>
          <w:numId w:val="0"/>
        </w:numPr>
        <w:ind w:firstLine="708"/>
        <w:jc w:val="both"/>
        <w:rPr>
          <w:u w:val="none"/>
          <w:lang w:val="pt-BR"/>
        </w:rPr>
      </w:pPr>
      <w:r w:rsidRPr="00EC5ACD">
        <w:rPr>
          <w:u w:val="none"/>
          <w:lang w:val="pt-BR"/>
        </w:rPr>
        <w:t xml:space="preserve">Existem algumas diferenças entre as consultas realizadas no Cassandra e nos SGBDs relacionais, que são explicadas a seguir </w:t>
      </w:r>
      <w:r w:rsidR="000E0278" w:rsidRPr="001D612D">
        <w:rPr>
          <w:u w:val="none"/>
        </w:rPr>
        <w:fldChar w:fldCharType="begin"/>
      </w:r>
      <w:r w:rsidRPr="001D612D">
        <w:rPr>
          <w:u w:val="none"/>
          <w:lang w:val="pt-BR"/>
        </w:rPr>
        <w:instrText xml:space="preserve"> ADDIN ZOTERO_ITEM {"citationID":"257qqe3u97","citationItems":[{"uri":["http://zotero.org/groups/43707/items/VAU3SMC3"]}]} </w:instrText>
      </w:r>
      <w:r w:rsidR="000E0278" w:rsidRPr="001D612D">
        <w:rPr>
          <w:u w:val="none"/>
        </w:rPr>
        <w:fldChar w:fldCharType="separate"/>
      </w:r>
      <w:r w:rsidR="00931581" w:rsidRPr="00E33955">
        <w:rPr>
          <w:u w:val="none"/>
          <w:lang w:val="pt-BR"/>
        </w:rPr>
        <w:t>(HEWITT, 2011)</w:t>
      </w:r>
      <w:r w:rsidR="000E0278" w:rsidRPr="001D612D">
        <w:rPr>
          <w:u w:val="none"/>
        </w:rPr>
        <w:fldChar w:fldCharType="end"/>
      </w:r>
      <w:r w:rsidRPr="00EC5ACD">
        <w:rPr>
          <w:u w:val="none"/>
          <w:lang w:val="pt-BR"/>
        </w:rPr>
        <w:t>.</w:t>
      </w:r>
    </w:p>
    <w:p w:rsidR="00575D23" w:rsidRPr="00EC5ACD" w:rsidRDefault="00575D23" w:rsidP="00575D23">
      <w:pPr>
        <w:pStyle w:val="SubTitulo2"/>
        <w:numPr>
          <w:ilvl w:val="0"/>
          <w:numId w:val="8"/>
        </w:numPr>
        <w:jc w:val="both"/>
        <w:rPr>
          <w:u w:val="none"/>
          <w:lang w:val="pt-BR"/>
        </w:rPr>
      </w:pPr>
      <w:proofErr w:type="gramStart"/>
      <w:r w:rsidRPr="00EC5ACD">
        <w:rPr>
          <w:u w:val="none"/>
          <w:lang w:val="pt-BR"/>
        </w:rPr>
        <w:t>O Cassandra</w:t>
      </w:r>
      <w:proofErr w:type="gramEnd"/>
      <w:r w:rsidRPr="00EC5ACD">
        <w:rPr>
          <w:u w:val="none"/>
          <w:lang w:val="pt-BR"/>
        </w:rPr>
        <w:t xml:space="preserve"> não realiza atualizações de registros, ou seja, não existe um comando de </w:t>
      </w:r>
      <w:r w:rsidRPr="00EC5ACD">
        <w:rPr>
          <w:i/>
          <w:u w:val="none"/>
          <w:lang w:val="pt-BR"/>
        </w:rPr>
        <w:t>update</w:t>
      </w:r>
      <w:r w:rsidRPr="00EC5ACD">
        <w:rPr>
          <w:u w:val="none"/>
          <w:lang w:val="pt-BR"/>
        </w:rPr>
        <w:t xml:space="preserve">. Para atualizar um valor, basta inseri-lo em uma chave já existente. Sempre que isso ocorre, </w:t>
      </w:r>
      <w:proofErr w:type="gramStart"/>
      <w:r w:rsidRPr="00EC5ACD">
        <w:rPr>
          <w:u w:val="none"/>
          <w:lang w:val="pt-BR"/>
        </w:rPr>
        <w:t>o Cassandra</w:t>
      </w:r>
      <w:proofErr w:type="gramEnd"/>
      <w:r w:rsidRPr="00EC5ACD">
        <w:rPr>
          <w:u w:val="none"/>
          <w:lang w:val="pt-BR"/>
        </w:rPr>
        <w:t xml:space="preserve"> substituiu o dado existente pelo dado que foi inserido.</w:t>
      </w:r>
    </w:p>
    <w:p w:rsidR="00575D23" w:rsidRPr="00EC5ACD" w:rsidRDefault="00575D23" w:rsidP="00575D23">
      <w:pPr>
        <w:pStyle w:val="SubTitulo2"/>
        <w:numPr>
          <w:ilvl w:val="0"/>
          <w:numId w:val="8"/>
        </w:numPr>
        <w:jc w:val="both"/>
        <w:rPr>
          <w:u w:val="none"/>
          <w:lang w:val="pt-BR"/>
        </w:rPr>
      </w:pPr>
      <w:proofErr w:type="gramStart"/>
      <w:r w:rsidRPr="00EC5ACD">
        <w:rPr>
          <w:u w:val="none"/>
          <w:lang w:val="pt-BR"/>
        </w:rPr>
        <w:t>O Cassandra</w:t>
      </w:r>
      <w:proofErr w:type="gramEnd"/>
      <w:r w:rsidRPr="00EC5ACD">
        <w:rPr>
          <w:u w:val="none"/>
          <w:lang w:val="pt-BR"/>
        </w:rPr>
        <w:t xml:space="preserve"> não possui suporte a transações.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Ele não permite chaves duplicadas, ou seja, se </w:t>
      </w:r>
      <w:r w:rsidR="00EE7D2C">
        <w:rPr>
          <w:u w:val="none"/>
          <w:lang w:val="pt-BR"/>
        </w:rPr>
        <w:t xml:space="preserve">o usuário tentar inserir dados relativos a </w:t>
      </w:r>
      <w:r w:rsidRPr="00EC5ACD">
        <w:rPr>
          <w:u w:val="none"/>
          <w:lang w:val="pt-BR"/>
        </w:rPr>
        <w:t xml:space="preserve">uma chave que já existe no banco, os dados cadastrados </w:t>
      </w:r>
      <w:r w:rsidR="00EE7D2C">
        <w:rPr>
          <w:u w:val="none"/>
          <w:lang w:val="pt-BR"/>
        </w:rPr>
        <w:t xml:space="preserve">sob aquela chave </w:t>
      </w:r>
      <w:r w:rsidRPr="00EC5ACD">
        <w:rPr>
          <w:u w:val="none"/>
          <w:lang w:val="pt-BR"/>
        </w:rPr>
        <w:t>são sobrescritos.</w:t>
      </w:r>
    </w:p>
    <w:p w:rsidR="00575D23" w:rsidRPr="00EC5ACD" w:rsidRDefault="00575D23" w:rsidP="00575D23">
      <w:pPr>
        <w:pStyle w:val="SubTitulo2"/>
        <w:numPr>
          <w:ilvl w:val="0"/>
          <w:numId w:val="8"/>
        </w:numPr>
        <w:jc w:val="both"/>
        <w:rPr>
          <w:u w:val="none"/>
          <w:lang w:val="pt-BR"/>
        </w:rPr>
      </w:pPr>
      <w:r w:rsidRPr="00EC5ACD">
        <w:rPr>
          <w:u w:val="none"/>
          <w:lang w:val="pt-BR"/>
        </w:rPr>
        <w:t xml:space="preserve">As escritas no Cassandra são muito rápidas, pois foi </w:t>
      </w:r>
      <w:proofErr w:type="gramStart"/>
      <w:r w:rsidRPr="00EC5ACD">
        <w:rPr>
          <w:u w:val="none"/>
          <w:lang w:val="pt-BR"/>
        </w:rPr>
        <w:t>implementado</w:t>
      </w:r>
      <w:proofErr w:type="gramEnd"/>
      <w:r w:rsidRPr="00EC5ACD">
        <w:rPr>
          <w:u w:val="none"/>
          <w:lang w:val="pt-BR"/>
        </w:rPr>
        <w:t xml:space="preserve"> para não realizar idas ao disco durante este processo.</w:t>
      </w:r>
    </w:p>
    <w:p w:rsidR="00575D23" w:rsidRPr="00997EB2" w:rsidRDefault="00575D23" w:rsidP="00575D23">
      <w:pPr>
        <w:pStyle w:val="SubTitulo2"/>
        <w:numPr>
          <w:ilvl w:val="0"/>
          <w:numId w:val="0"/>
        </w:numPr>
        <w:ind w:firstLine="708"/>
        <w:jc w:val="both"/>
        <w:rPr>
          <w:u w:val="none"/>
          <w:lang w:val="pt-BR"/>
        </w:rPr>
      </w:pPr>
      <w:r w:rsidRPr="00EC5ACD">
        <w:rPr>
          <w:u w:val="none"/>
          <w:lang w:val="pt-BR"/>
        </w:rPr>
        <w:t xml:space="preserve">Nos exemplos das </w:t>
      </w:r>
      <w:r w:rsidR="002C60C2">
        <w:fldChar w:fldCharType="begin"/>
      </w:r>
      <w:r w:rsidR="002C60C2" w:rsidRPr="00AB77F0">
        <w:rPr>
          <w:lang w:val="pt-BR"/>
        </w:rPr>
        <w:instrText xml:space="preserve"> REF _Ref295924172 \h  \* MERGEFORMAT </w:instrText>
      </w:r>
      <w:r w:rsidR="002C60C2">
        <w:fldChar w:fldCharType="separate"/>
      </w:r>
      <w:r w:rsidR="00EC1859" w:rsidRPr="00EC1859">
        <w:rPr>
          <w:u w:val="none"/>
          <w:lang w:val="pt-BR"/>
        </w:rPr>
        <w:t>Figura 9</w:t>
      </w:r>
      <w:r w:rsidR="002C60C2">
        <w:fldChar w:fldCharType="end"/>
      </w:r>
      <w:r w:rsidRPr="003D685A">
        <w:rPr>
          <w:u w:val="none"/>
          <w:lang w:val="pt-BR"/>
        </w:rPr>
        <w:t xml:space="preserve"> e </w:t>
      </w:r>
      <w:r w:rsidR="002C60C2">
        <w:fldChar w:fldCharType="begin"/>
      </w:r>
      <w:r w:rsidR="002C60C2" w:rsidRPr="00AB77F0">
        <w:rPr>
          <w:lang w:val="pt-BR"/>
        </w:rPr>
        <w:instrText xml:space="preserve"> REF _Ref297044066 \h  \* MERGEFORMAT </w:instrText>
      </w:r>
      <w:r w:rsidR="002C60C2">
        <w:fldChar w:fldCharType="separate"/>
      </w:r>
      <w:r w:rsidR="00EC1859" w:rsidRPr="00EC1859">
        <w:rPr>
          <w:u w:val="none"/>
          <w:lang w:val="pt-BR"/>
        </w:rPr>
        <w:t>Figura 10</w:t>
      </w:r>
      <w:r w:rsidR="002C60C2">
        <w:fldChar w:fldCharType="end"/>
      </w:r>
      <w:r w:rsidRPr="00EC5ACD">
        <w:rPr>
          <w:u w:val="none"/>
          <w:lang w:val="pt-BR"/>
        </w:rPr>
        <w:t xml:space="preserve"> é possível verificar exemplos de criação da </w:t>
      </w:r>
      <w:r w:rsidRPr="00EC5ACD">
        <w:rPr>
          <w:i/>
          <w:u w:val="none"/>
          <w:lang w:val="pt-BR"/>
        </w:rPr>
        <w:t>keyspace</w:t>
      </w:r>
      <w:r w:rsidRPr="00EC5ACD">
        <w:rPr>
          <w:u w:val="none"/>
          <w:lang w:val="pt-BR"/>
        </w:rPr>
        <w:t xml:space="preserve"> e da família de colunas, respectivamente. </w:t>
      </w:r>
      <w:r w:rsidRPr="00E93EE4">
        <w:rPr>
          <w:u w:val="none"/>
          <w:lang w:val="pt-BR"/>
        </w:rPr>
        <w:t>N</w:t>
      </w:r>
      <w:r w:rsidRPr="003D685A">
        <w:rPr>
          <w:u w:val="none"/>
          <w:lang w:val="pt-BR"/>
        </w:rPr>
        <w:t xml:space="preserve">a </w:t>
      </w:r>
      <w:r w:rsidR="002C60C2">
        <w:fldChar w:fldCharType="begin"/>
      </w:r>
      <w:r w:rsidR="002C60C2" w:rsidRPr="00AB77F0">
        <w:rPr>
          <w:lang w:val="pt-BR"/>
        </w:rPr>
        <w:instrText xml:space="preserve"> REF _Ref297044101 \h  \* MERGEFORMAT </w:instrText>
      </w:r>
      <w:r w:rsidR="002C60C2">
        <w:fldChar w:fldCharType="separate"/>
      </w:r>
      <w:r w:rsidR="00EC1859" w:rsidRPr="00EC1859">
        <w:rPr>
          <w:u w:val="none"/>
          <w:lang w:val="pt-BR"/>
        </w:rPr>
        <w:t>Figura 11</w:t>
      </w:r>
      <w:r w:rsidR="002C60C2">
        <w:fldChar w:fldCharType="end"/>
      </w:r>
      <w:r w:rsidRPr="003D31CF">
        <w:rPr>
          <w:u w:val="none"/>
          <w:lang w:val="pt-BR"/>
        </w:rPr>
        <w:t xml:space="preserve">, </w:t>
      </w:r>
      <w:r w:rsidR="002C60C2">
        <w:fldChar w:fldCharType="begin"/>
      </w:r>
      <w:r w:rsidR="002C60C2" w:rsidRPr="00AB77F0">
        <w:rPr>
          <w:lang w:val="pt-BR"/>
        </w:rPr>
        <w:instrText xml:space="preserve"> REF _Ref297044175 \h  \* MERGEFORMAT </w:instrText>
      </w:r>
      <w:r w:rsidR="002C60C2">
        <w:fldChar w:fldCharType="separate"/>
      </w:r>
      <w:r w:rsidR="00EC1859" w:rsidRPr="00EC1859">
        <w:rPr>
          <w:u w:val="none"/>
          <w:lang w:val="pt-BR"/>
        </w:rPr>
        <w:t>Figura 12</w:t>
      </w:r>
      <w:r w:rsidR="002C60C2">
        <w:fldChar w:fldCharType="end"/>
      </w:r>
      <w:r w:rsidRPr="003D31CF">
        <w:rPr>
          <w:u w:val="none"/>
          <w:lang w:val="pt-BR"/>
        </w:rPr>
        <w:t xml:space="preserve"> e </w:t>
      </w:r>
      <w:r w:rsidR="002C60C2">
        <w:fldChar w:fldCharType="begin"/>
      </w:r>
      <w:r w:rsidR="002C60C2" w:rsidRPr="00AB77F0">
        <w:rPr>
          <w:lang w:val="pt-BR"/>
        </w:rPr>
        <w:instrText xml:space="preserve"> REF _Ref295924197 \h  \* MERGEFORMAT </w:instrText>
      </w:r>
      <w:r w:rsidR="002C60C2">
        <w:fldChar w:fldCharType="separate"/>
      </w:r>
      <w:r w:rsidR="00EC1859" w:rsidRPr="00EC1859">
        <w:rPr>
          <w:u w:val="none"/>
          <w:lang w:val="pt-BR"/>
        </w:rPr>
        <w:t>Figura 13</w:t>
      </w:r>
      <w:r w:rsidR="002C60C2">
        <w:fldChar w:fldCharType="end"/>
      </w:r>
      <w:r w:rsidRPr="003D31CF">
        <w:rPr>
          <w:u w:val="none"/>
          <w:lang w:val="pt-BR"/>
        </w:rPr>
        <w:t>, são</w:t>
      </w:r>
      <w:r w:rsidRPr="00EC5ACD">
        <w:rPr>
          <w:u w:val="none"/>
          <w:lang w:val="pt-BR"/>
        </w:rPr>
        <w:t xml:space="preserve"> apresentados os comandos de inserção de dados, consultas e remoção de dados, respectivamente. Todos os comandos foram executados no </w:t>
      </w:r>
      <w:r w:rsidRPr="00EC5ACD">
        <w:rPr>
          <w:i/>
          <w:u w:val="none"/>
          <w:lang w:val="pt-BR"/>
        </w:rPr>
        <w:t>CLI</w:t>
      </w:r>
      <w:r w:rsidRPr="00EC5ACD">
        <w:rPr>
          <w:u w:val="none"/>
          <w:lang w:val="pt-BR"/>
        </w:rPr>
        <w:t xml:space="preserve">, um </w:t>
      </w:r>
      <w:r w:rsidRPr="00EC5ACD">
        <w:rPr>
          <w:i/>
          <w:u w:val="none"/>
          <w:lang w:val="pt-BR"/>
        </w:rPr>
        <w:t xml:space="preserve">client </w:t>
      </w:r>
      <w:r w:rsidRPr="00EC5ACD">
        <w:rPr>
          <w:u w:val="none"/>
          <w:lang w:val="pt-BR"/>
        </w:rPr>
        <w:t xml:space="preserve">do Cassandra. </w:t>
      </w:r>
      <w:r w:rsidRPr="00EC5ACD">
        <w:rPr>
          <w:u w:val="none"/>
          <w:lang w:val="pt-BR"/>
        </w:rPr>
        <w:tab/>
      </w:r>
      <w:r w:rsidRPr="00997EB2">
        <w:rPr>
          <w:u w:val="none"/>
          <w:lang w:val="pt-BR"/>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1E2733" w:rsidTr="0027682D">
        <w:tc>
          <w:tcPr>
            <w:tcW w:w="5000" w:type="pct"/>
          </w:tcPr>
          <w:p w:rsidR="00575D23" w:rsidRPr="006D56F9" w:rsidRDefault="00575D23" w:rsidP="0027682D">
            <w:pPr>
              <w:pStyle w:val="SubTitulo2"/>
              <w:numPr>
                <w:ilvl w:val="0"/>
                <w:numId w:val="0"/>
              </w:numPr>
              <w:ind w:hanging="720"/>
              <w:rPr>
                <w:u w:val="none"/>
                <w:lang w:val="pt-BR"/>
              </w:rPr>
            </w:pPr>
            <w:proofErr w:type="gramStart"/>
            <w:r w:rsidRPr="006D56F9">
              <w:rPr>
                <w:u w:val="none"/>
                <w:lang w:val="pt-BR"/>
              </w:rPr>
              <w:t>Create create</w:t>
            </w:r>
            <w:proofErr w:type="gramEnd"/>
            <w:r w:rsidRPr="006D56F9">
              <w:rPr>
                <w:u w:val="none"/>
                <w:lang w:val="pt-BR"/>
              </w:rPr>
              <w:t xml:space="preserve"> keyspace usuarios;</w:t>
            </w:r>
          </w:p>
        </w:tc>
      </w:tr>
    </w:tbl>
    <w:p w:rsidR="00575D23" w:rsidRPr="00575D23" w:rsidRDefault="00575D23" w:rsidP="00575D23">
      <w:pPr>
        <w:pStyle w:val="Legenda"/>
        <w:rPr>
          <w:lang w:val="pt-BR"/>
        </w:rPr>
      </w:pPr>
      <w:bookmarkStart w:id="78" w:name="_Ref295924172"/>
      <w:bookmarkStart w:id="79" w:name="_Toc295923756"/>
      <w:bookmarkStart w:id="80" w:name="_Toc300002837"/>
      <w:bookmarkStart w:id="81" w:name="_Toc298169368"/>
      <w:r>
        <w:t xml:space="preserve">Figura </w:t>
      </w:r>
      <w:r w:rsidR="002C60C2">
        <w:fldChar w:fldCharType="begin"/>
      </w:r>
      <w:r w:rsidR="002C60C2">
        <w:instrText xml:space="preserve"> SEQ Figura \* ARABIC </w:instrText>
      </w:r>
      <w:r w:rsidR="002C60C2">
        <w:fldChar w:fldCharType="separate"/>
      </w:r>
      <w:r w:rsidR="00AF118A">
        <w:rPr>
          <w:noProof/>
        </w:rPr>
        <w:t>9</w:t>
      </w:r>
      <w:r w:rsidR="002C60C2">
        <w:rPr>
          <w:noProof/>
        </w:rPr>
        <w:fldChar w:fldCharType="end"/>
      </w:r>
      <w:bookmarkEnd w:id="78"/>
      <w:r>
        <w:t xml:space="preserve">: </w:t>
      </w:r>
      <w:r w:rsidRPr="00215CEA">
        <w:t>Criando</w:t>
      </w:r>
      <w:r>
        <w:t xml:space="preserve"> </w:t>
      </w:r>
      <w:r w:rsidRPr="00215CEA">
        <w:t>uma</w:t>
      </w:r>
      <w:r>
        <w:t xml:space="preserve"> </w:t>
      </w:r>
      <w:r w:rsidRPr="00215CEA">
        <w:t>keyspace.</w:t>
      </w:r>
      <w:bookmarkEnd w:id="79"/>
      <w:bookmarkEnd w:id="80"/>
      <w:bookmarkEnd w:id="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Tr="0027682D">
        <w:tc>
          <w:tcPr>
            <w:tcW w:w="5000" w:type="pct"/>
          </w:tcPr>
          <w:p w:rsidR="00792446" w:rsidRDefault="00575D23">
            <w:pPr>
              <w:pStyle w:val="SubTitulo1"/>
              <w:numPr>
                <w:ilvl w:val="0"/>
                <w:numId w:val="0"/>
              </w:numPr>
              <w:spacing w:after="40"/>
              <w:rPr>
                <w:b/>
                <w:sz w:val="22"/>
                <w:szCs w:val="22"/>
              </w:rPr>
            </w:pPr>
            <w:r w:rsidRPr="00575D23">
              <w:rPr>
                <w:rStyle w:val="Forte"/>
                <w:b w:val="0"/>
                <w:sz w:val="22"/>
                <w:szCs w:val="22"/>
              </w:rPr>
              <w:t>create column family pessoa with comparator=UTF8Type</w:t>
            </w:r>
          </w:p>
          <w:p w:rsidR="00792446" w:rsidRDefault="00575D23">
            <w:pPr>
              <w:pStyle w:val="SubTitulo1"/>
              <w:numPr>
                <w:ilvl w:val="0"/>
                <w:numId w:val="0"/>
              </w:numPr>
              <w:spacing w:after="40"/>
              <w:rPr>
                <w:b/>
                <w:sz w:val="22"/>
                <w:szCs w:val="22"/>
              </w:rPr>
            </w:pPr>
            <w:r w:rsidRPr="00575D23">
              <w:rPr>
                <w:rStyle w:val="Forte"/>
                <w:b w:val="0"/>
                <w:sz w:val="22"/>
                <w:szCs w:val="22"/>
              </w:rPr>
              <w:t>and column_metadata=[{column_name: nome, validation_class: UTF8Type},</w:t>
            </w:r>
          </w:p>
          <w:p w:rsidR="00792446" w:rsidRDefault="00575D23">
            <w:pPr>
              <w:pStyle w:val="SubTitulo1"/>
              <w:numPr>
                <w:ilvl w:val="0"/>
                <w:numId w:val="0"/>
              </w:numPr>
              <w:spacing w:after="40"/>
              <w:rPr>
                <w:sz w:val="22"/>
                <w:szCs w:val="22"/>
              </w:rPr>
            </w:pPr>
            <w:r w:rsidRPr="00575D23">
              <w:rPr>
                <w:rStyle w:val="Forte"/>
                <w:b w:val="0"/>
                <w:sz w:val="22"/>
                <w:szCs w:val="22"/>
              </w:rPr>
              <w:t>{column_name: data_nascimento, validation_class: LongType}];</w:t>
            </w:r>
          </w:p>
        </w:tc>
      </w:tr>
    </w:tbl>
    <w:p w:rsidR="00575D23" w:rsidRPr="00575D23" w:rsidRDefault="00575D23" w:rsidP="00575D23">
      <w:pPr>
        <w:rPr>
          <w:b/>
          <w:sz w:val="20"/>
          <w:szCs w:val="20"/>
          <w:lang w:val="pt-BR"/>
        </w:rPr>
      </w:pPr>
      <w:bookmarkStart w:id="82" w:name="_Ref297044066"/>
      <w:bookmarkStart w:id="83" w:name="_Toc295923757"/>
      <w:bookmarkStart w:id="84" w:name="_Toc300002838"/>
      <w:bookmarkStart w:id="85" w:name="_Toc298169369"/>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AF118A">
        <w:rPr>
          <w:b/>
          <w:noProof/>
          <w:sz w:val="20"/>
          <w:szCs w:val="20"/>
          <w:lang w:val="pt-BR"/>
        </w:rPr>
        <w:t>10</w:t>
      </w:r>
      <w:r w:rsidR="000E0278" w:rsidRPr="00575D23">
        <w:rPr>
          <w:b/>
          <w:sz w:val="20"/>
          <w:szCs w:val="20"/>
        </w:rPr>
        <w:fldChar w:fldCharType="end"/>
      </w:r>
      <w:bookmarkEnd w:id="82"/>
      <w:r w:rsidRPr="00575D23">
        <w:rPr>
          <w:b/>
          <w:sz w:val="20"/>
          <w:szCs w:val="20"/>
          <w:lang w:val="pt-BR"/>
        </w:rPr>
        <w:t>: Consulta utilizada para criar a estrutura da família de colunas Pessoa.</w:t>
      </w:r>
      <w:bookmarkEnd w:id="83"/>
      <w:bookmarkEnd w:id="84"/>
      <w:bookmarkEnd w:id="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AB77F0" w:rsidTr="0027682D">
        <w:tc>
          <w:tcPr>
            <w:tcW w:w="5000" w:type="pct"/>
          </w:tcPr>
          <w:p w:rsidR="00792446" w:rsidRDefault="00575D23">
            <w:pPr>
              <w:pStyle w:val="SubTitulo2"/>
              <w:numPr>
                <w:ilvl w:val="0"/>
                <w:numId w:val="0"/>
              </w:numPr>
              <w:spacing w:after="4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Joao</w:t>
            </w:r>
            <w:r w:rsidR="000D2E6F">
              <w:rPr>
                <w:rStyle w:val="Forte"/>
                <w:b w:val="0"/>
                <w:u w:val="none"/>
                <w:lang w:val="pt-BR"/>
              </w:rPr>
              <w:t>’</w:t>
            </w:r>
            <w:r w:rsidRPr="006D56F9">
              <w:rPr>
                <w:rStyle w:val="Forte"/>
                <w:b w:val="0"/>
                <w:u w:val="none"/>
                <w:lang w:val="pt-BR"/>
              </w:rPr>
              <w:t>;</w:t>
            </w:r>
          </w:p>
          <w:p w:rsidR="00792446" w:rsidRDefault="00575D23">
            <w:pPr>
              <w:pStyle w:val="SubTitulo2"/>
              <w:numPr>
                <w:ilvl w:val="0"/>
                <w:numId w:val="0"/>
              </w:numPr>
              <w:spacing w:after="4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08539287409</w:t>
            </w:r>
            <w:r w:rsidR="000D2E6F">
              <w:rPr>
                <w:u w:val="none"/>
                <w:lang w:val="pt-BR"/>
              </w:rPr>
              <w:t>’</w:t>
            </w:r>
            <w:r w:rsidRPr="006D56F9">
              <w:rPr>
                <w:rStyle w:val="Forte"/>
                <w:b w:val="0"/>
                <w:u w:val="none"/>
                <w:lang w:val="pt-BR"/>
              </w:rPr>
              <w:t xml:space="preserve">][ </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1967-05-17</w:t>
            </w:r>
            <w:r w:rsidR="000D2E6F">
              <w:rPr>
                <w:u w:val="none"/>
                <w:lang w:val="pt-BR"/>
              </w:rPr>
              <w:t>’</w:t>
            </w:r>
            <w:r w:rsidRPr="006D56F9">
              <w:rPr>
                <w:rStyle w:val="Forte"/>
                <w:b w:val="0"/>
                <w:u w:val="none"/>
                <w:lang w:val="pt-BR"/>
              </w:rPr>
              <w:t>;</w:t>
            </w:r>
          </w:p>
          <w:p w:rsidR="00792446" w:rsidRDefault="00575D23">
            <w:pPr>
              <w:pStyle w:val="SubTitulo2"/>
              <w:numPr>
                <w:ilvl w:val="0"/>
                <w:numId w:val="0"/>
              </w:numPr>
              <w:spacing w:after="40"/>
              <w:rPr>
                <w:rStyle w:val="Forte"/>
                <w:rFonts w:ascii="Calibri" w:hAnsi="Calibri" w:cs="Calibri"/>
                <w:b w:val="0"/>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nome</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rStyle w:val="Forte"/>
                <w:b w:val="0"/>
                <w:u w:val="none"/>
                <w:lang w:val="pt-BR"/>
              </w:rPr>
              <w:t>Maria</w:t>
            </w:r>
            <w:r w:rsidR="000D2E6F">
              <w:rPr>
                <w:rStyle w:val="Forte"/>
                <w:b w:val="0"/>
                <w:u w:val="none"/>
                <w:lang w:val="pt-BR"/>
              </w:rPr>
              <w:t>’</w:t>
            </w:r>
            <w:r w:rsidRPr="006D56F9">
              <w:rPr>
                <w:rStyle w:val="Forte"/>
                <w:b w:val="0"/>
                <w:u w:val="none"/>
                <w:lang w:val="pt-BR"/>
              </w:rPr>
              <w:t>;</w:t>
            </w:r>
          </w:p>
          <w:p w:rsidR="00792446" w:rsidRDefault="00575D23">
            <w:pPr>
              <w:pStyle w:val="SubTitulo2"/>
              <w:numPr>
                <w:ilvl w:val="0"/>
                <w:numId w:val="0"/>
              </w:numPr>
              <w:spacing w:after="40"/>
              <w:rPr>
                <w:b/>
                <w:u w:val="none"/>
                <w:lang w:val="pt-BR"/>
              </w:rPr>
            </w:pPr>
            <w:proofErr w:type="gramStart"/>
            <w:r w:rsidRPr="006D56F9">
              <w:rPr>
                <w:rStyle w:val="Forte"/>
                <w:b w:val="0"/>
                <w:u w:val="none"/>
                <w:lang w:val="pt-BR"/>
              </w:rPr>
              <w:t>set</w:t>
            </w:r>
            <w:proofErr w:type="gramEnd"/>
            <w:r w:rsidRPr="006D56F9">
              <w:rPr>
                <w:rStyle w:val="Forte"/>
                <w:b w:val="0"/>
                <w:u w:val="none"/>
                <w:lang w:val="pt-BR"/>
              </w:rPr>
              <w:t xml:space="preserve"> pessoa[</w:t>
            </w:r>
            <w:r w:rsidR="000D2E6F">
              <w:rPr>
                <w:rStyle w:val="Forte"/>
                <w:b w:val="0"/>
                <w:u w:val="none"/>
                <w:lang w:val="pt-BR"/>
              </w:rPr>
              <w:t>‘</w:t>
            </w:r>
            <w:r w:rsidRPr="006D56F9">
              <w:rPr>
                <w:u w:val="none"/>
                <w:lang w:val="pt-BR"/>
              </w:rPr>
              <w:t>05831765208</w:t>
            </w:r>
            <w:r w:rsidR="000D2E6F">
              <w:rPr>
                <w:u w:val="none"/>
                <w:lang w:val="pt-BR"/>
              </w:rPr>
              <w:t>’</w:t>
            </w:r>
            <w:r w:rsidRPr="006D56F9">
              <w:rPr>
                <w:rStyle w:val="Forte"/>
                <w:b w:val="0"/>
                <w:u w:val="none"/>
                <w:lang w:val="pt-BR"/>
              </w:rPr>
              <w:t>][</w:t>
            </w:r>
            <w:r w:rsidR="000D2E6F">
              <w:rPr>
                <w:rStyle w:val="Forte"/>
                <w:b w:val="0"/>
                <w:u w:val="none"/>
                <w:lang w:val="pt-BR"/>
              </w:rPr>
              <w:t>‘</w:t>
            </w:r>
            <w:r w:rsidRPr="006D56F9">
              <w:rPr>
                <w:rStyle w:val="Forte"/>
                <w:b w:val="0"/>
                <w:u w:val="none"/>
                <w:lang w:val="pt-BR"/>
              </w:rPr>
              <w:t>data_nascimento</w:t>
            </w:r>
            <w:r w:rsidR="000D2E6F">
              <w:rPr>
                <w:rStyle w:val="Forte"/>
                <w:b w:val="0"/>
                <w:u w:val="none"/>
                <w:lang w:val="pt-BR"/>
              </w:rPr>
              <w:t>’</w:t>
            </w:r>
            <w:r w:rsidRPr="006D56F9">
              <w:rPr>
                <w:rStyle w:val="Forte"/>
                <w:b w:val="0"/>
                <w:u w:val="none"/>
                <w:lang w:val="pt-BR"/>
              </w:rPr>
              <w:t xml:space="preserve">] = </w:t>
            </w:r>
            <w:r w:rsidR="000D2E6F">
              <w:rPr>
                <w:rStyle w:val="Forte"/>
                <w:b w:val="0"/>
                <w:u w:val="none"/>
                <w:lang w:val="pt-BR"/>
              </w:rPr>
              <w:t>‘</w:t>
            </w:r>
            <w:r w:rsidRPr="006D56F9">
              <w:rPr>
                <w:u w:val="none"/>
                <w:lang w:val="pt-BR"/>
              </w:rPr>
              <w:t>1990-10-21</w:t>
            </w:r>
            <w:r w:rsidR="000D2E6F">
              <w:rPr>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86" w:name="_Ref297044101"/>
      <w:bookmarkStart w:id="87" w:name="_Toc295923758"/>
      <w:bookmarkStart w:id="88" w:name="_Toc300002839"/>
      <w:bookmarkStart w:id="89" w:name="_Toc298169370"/>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AF118A">
        <w:rPr>
          <w:b/>
          <w:noProof/>
          <w:sz w:val="20"/>
          <w:szCs w:val="20"/>
          <w:lang w:val="pt-BR"/>
        </w:rPr>
        <w:t>11</w:t>
      </w:r>
      <w:r w:rsidR="000E0278" w:rsidRPr="00575D23">
        <w:rPr>
          <w:b/>
          <w:sz w:val="20"/>
          <w:szCs w:val="20"/>
        </w:rPr>
        <w:fldChar w:fldCharType="end"/>
      </w:r>
      <w:bookmarkEnd w:id="86"/>
      <w:r w:rsidRPr="00575D23">
        <w:rPr>
          <w:b/>
          <w:sz w:val="20"/>
          <w:szCs w:val="20"/>
          <w:lang w:val="pt-BR"/>
        </w:rPr>
        <w:t>: Comandos de inserção no Cassandra.</w:t>
      </w:r>
      <w:bookmarkEnd w:id="87"/>
      <w:bookmarkEnd w:id="88"/>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AB77F0" w:rsidTr="0027682D">
        <w:tc>
          <w:tcPr>
            <w:tcW w:w="5000" w:type="pct"/>
          </w:tcPr>
          <w:p w:rsidR="00792446" w:rsidRDefault="00575D23">
            <w:pPr>
              <w:pStyle w:val="SubTitulo2"/>
              <w:numPr>
                <w:ilvl w:val="0"/>
                <w:numId w:val="0"/>
              </w:numPr>
              <w:spacing w:after="40"/>
              <w:rPr>
                <w:rStyle w:val="Forte"/>
                <w:rFonts w:ascii="Calibri" w:hAnsi="Calibri" w:cs="Calibri"/>
                <w:b w:val="0"/>
                <w:u w:val="none"/>
              </w:rPr>
            </w:pPr>
            <w:r w:rsidRPr="006D56F9">
              <w:rPr>
                <w:rStyle w:val="Forte"/>
                <w:b w:val="0"/>
                <w:u w:val="none"/>
              </w:rPr>
              <w:t xml:space="preserve">get pessoa where nome = </w:t>
            </w:r>
            <w:r w:rsidR="000D2E6F">
              <w:rPr>
                <w:rStyle w:val="Forte"/>
                <w:b w:val="0"/>
                <w:u w:val="none"/>
              </w:rPr>
              <w:t>‘</w:t>
            </w:r>
            <w:r w:rsidR="000D2E6F" w:rsidRPr="006D56F9">
              <w:rPr>
                <w:rStyle w:val="Forte"/>
                <w:b w:val="0"/>
                <w:u w:val="none"/>
              </w:rPr>
              <w:t>Joao</w:t>
            </w:r>
            <w:r w:rsidR="000D2E6F">
              <w:rPr>
                <w:rStyle w:val="Forte"/>
                <w:b w:val="0"/>
                <w:u w:val="none"/>
              </w:rPr>
              <w:t>’</w:t>
            </w:r>
            <w:r w:rsidRPr="006D56F9">
              <w:rPr>
                <w:rStyle w:val="Forte"/>
                <w:b w:val="0"/>
                <w:u w:val="none"/>
              </w:rPr>
              <w:t>;</w:t>
            </w:r>
          </w:p>
          <w:p w:rsidR="00792446" w:rsidRDefault="00575D23">
            <w:pPr>
              <w:pStyle w:val="SubTitulo2"/>
              <w:numPr>
                <w:ilvl w:val="0"/>
                <w:numId w:val="0"/>
              </w:numPr>
              <w:spacing w:after="40"/>
              <w:rPr>
                <w:b/>
                <w:u w:val="none"/>
                <w:lang w:val="pt-BR"/>
              </w:rPr>
            </w:pPr>
            <w:proofErr w:type="gramStart"/>
            <w:r w:rsidRPr="006D56F9">
              <w:rPr>
                <w:rStyle w:val="Forte"/>
                <w:b w:val="0"/>
                <w:u w:val="none"/>
                <w:lang w:val="pt-BR"/>
              </w:rPr>
              <w:t>get</w:t>
            </w:r>
            <w:proofErr w:type="gramEnd"/>
            <w:r w:rsidRPr="006D56F9">
              <w:rPr>
                <w:rStyle w:val="Forte"/>
                <w:b w:val="0"/>
                <w:u w:val="none"/>
                <w:lang w:val="pt-BR"/>
              </w:rPr>
              <w:t xml:space="preserve"> pessoa where</w:t>
            </w:r>
            <w:r w:rsidR="00EE7D2C">
              <w:rPr>
                <w:rStyle w:val="Forte"/>
                <w:b w:val="0"/>
                <w:u w:val="none"/>
                <w:lang w:val="pt-BR"/>
              </w:rPr>
              <w:t xml:space="preserve"> </w:t>
            </w:r>
            <w:r w:rsidRPr="006D56F9">
              <w:rPr>
                <w:rStyle w:val="Forte"/>
                <w:b w:val="0"/>
                <w:u w:val="none"/>
                <w:lang w:val="pt-BR"/>
              </w:rPr>
              <w:t xml:space="preserve">data_nascimento = </w:t>
            </w:r>
            <w:r w:rsidR="000D2E6F">
              <w:rPr>
                <w:rStyle w:val="Forte"/>
                <w:b w:val="0"/>
                <w:u w:val="none"/>
                <w:lang w:val="pt-BR"/>
              </w:rPr>
              <w:t>‘</w:t>
            </w:r>
            <w:r w:rsidRPr="006D56F9">
              <w:rPr>
                <w:rStyle w:val="Forte"/>
                <w:b w:val="0"/>
                <w:u w:val="none"/>
                <w:lang w:val="pt-BR"/>
              </w:rPr>
              <w:t>1967-05-17</w:t>
            </w:r>
            <w:r w:rsidR="000D2E6F">
              <w:rPr>
                <w:rStyle w:val="Forte"/>
                <w:b w:val="0"/>
                <w:u w:val="none"/>
                <w:lang w:val="pt-BR"/>
              </w:rPr>
              <w:t>’</w:t>
            </w:r>
            <w:r w:rsidRPr="006D56F9">
              <w:rPr>
                <w:rStyle w:val="Forte"/>
                <w:b w:val="0"/>
                <w:u w:val="none"/>
                <w:lang w:val="pt-BR"/>
              </w:rPr>
              <w:t>;</w:t>
            </w:r>
          </w:p>
        </w:tc>
      </w:tr>
    </w:tbl>
    <w:p w:rsidR="00575D23" w:rsidRPr="00575D23" w:rsidRDefault="00575D23" w:rsidP="00575D23">
      <w:pPr>
        <w:rPr>
          <w:b/>
          <w:sz w:val="20"/>
          <w:szCs w:val="20"/>
          <w:lang w:val="pt-BR"/>
        </w:rPr>
      </w:pPr>
      <w:bookmarkStart w:id="90" w:name="_Ref297044175"/>
      <w:bookmarkStart w:id="91" w:name="_Toc295923759"/>
      <w:bookmarkStart w:id="92" w:name="_Toc300002840"/>
      <w:bookmarkStart w:id="93" w:name="_Toc298169371"/>
      <w:r w:rsidRPr="00575D23">
        <w:rPr>
          <w:b/>
          <w:sz w:val="20"/>
          <w:szCs w:val="20"/>
          <w:lang w:val="pt-BR"/>
        </w:rPr>
        <w:t xml:space="preserve">Figura </w:t>
      </w:r>
      <w:r w:rsidR="000E0278" w:rsidRPr="00575D23">
        <w:rPr>
          <w:b/>
          <w:sz w:val="20"/>
          <w:szCs w:val="20"/>
        </w:rPr>
        <w:fldChar w:fldCharType="begin"/>
      </w:r>
      <w:r w:rsidRPr="00575D23">
        <w:rPr>
          <w:b/>
          <w:sz w:val="20"/>
          <w:szCs w:val="20"/>
          <w:lang w:val="pt-BR"/>
        </w:rPr>
        <w:instrText xml:space="preserve"> SEQ Figura \* ARABIC </w:instrText>
      </w:r>
      <w:r w:rsidR="000E0278" w:rsidRPr="00575D23">
        <w:rPr>
          <w:b/>
          <w:sz w:val="20"/>
          <w:szCs w:val="20"/>
        </w:rPr>
        <w:fldChar w:fldCharType="separate"/>
      </w:r>
      <w:r w:rsidR="00AF118A">
        <w:rPr>
          <w:b/>
          <w:noProof/>
          <w:sz w:val="20"/>
          <w:szCs w:val="20"/>
          <w:lang w:val="pt-BR"/>
        </w:rPr>
        <w:t>12</w:t>
      </w:r>
      <w:r w:rsidR="000E0278" w:rsidRPr="00575D23">
        <w:rPr>
          <w:b/>
          <w:sz w:val="20"/>
          <w:szCs w:val="20"/>
        </w:rPr>
        <w:fldChar w:fldCharType="end"/>
      </w:r>
      <w:bookmarkEnd w:id="90"/>
      <w:r w:rsidRPr="00575D23">
        <w:rPr>
          <w:b/>
          <w:sz w:val="20"/>
          <w:szCs w:val="20"/>
          <w:lang w:val="pt-BR"/>
        </w:rPr>
        <w:t>: Comandos de consulta no Cassandra.</w:t>
      </w:r>
      <w:bookmarkEnd w:id="91"/>
      <w:bookmarkEnd w:id="92"/>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AB77F0" w:rsidTr="0027682D">
        <w:tc>
          <w:tcPr>
            <w:tcW w:w="5000" w:type="pct"/>
          </w:tcPr>
          <w:p w:rsidR="00792446" w:rsidRDefault="00575D23">
            <w:pPr>
              <w:pStyle w:val="Pr-formataoHTML"/>
              <w:spacing w:after="40"/>
              <w:jc w:val="both"/>
              <w:rPr>
                <w:rFonts w:ascii="Times New Roman" w:hAnsi="Times New Roman"/>
                <w:sz w:val="22"/>
                <w:szCs w:val="22"/>
                <w:lang w:val="pt-BR" w:eastAsia="en-US"/>
              </w:rPr>
            </w:pPr>
            <w:proofErr w:type="gramStart"/>
            <w:r w:rsidRPr="00EE7D2C">
              <w:rPr>
                <w:rFonts w:ascii="Times New Roman" w:hAnsi="Times New Roman"/>
                <w:sz w:val="22"/>
                <w:szCs w:val="22"/>
                <w:lang w:val="pt-BR" w:eastAsia="en-US"/>
              </w:rPr>
              <w:lastRenderedPageBreak/>
              <w:t>del</w:t>
            </w:r>
            <w:proofErr w:type="gramEnd"/>
            <w:r w:rsidRPr="00EE7D2C">
              <w:rPr>
                <w:rFonts w:ascii="Times New Roman" w:hAnsi="Times New Roman"/>
                <w:sz w:val="22"/>
                <w:szCs w:val="22"/>
                <w:lang w:val="pt-BR" w:eastAsia="en-US"/>
              </w:rPr>
              <w:t xml:space="preserve"> pessoa</w:t>
            </w:r>
            <w:r w:rsidRPr="00EE7D2C">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EE7D2C">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000D2E6F">
              <w:rPr>
                <w:rStyle w:val="s1"/>
                <w:rFonts w:ascii="Times New Roman" w:hAnsi="Times New Roman"/>
                <w:sz w:val="22"/>
                <w:szCs w:val="22"/>
                <w:lang w:val="pt-BR" w:eastAsia="en-US"/>
              </w:rPr>
              <w:t>’</w:t>
            </w:r>
            <w:r w:rsidRPr="00EE7D2C">
              <w:rPr>
                <w:rStyle w:val="s1"/>
                <w:rFonts w:ascii="Times New Roman" w:hAnsi="Times New Roman"/>
                <w:sz w:val="22"/>
                <w:szCs w:val="22"/>
                <w:lang w:val="pt-BR" w:eastAsia="en-US"/>
              </w:rPr>
              <w:t>nome</w:t>
            </w:r>
            <w:r w:rsidR="000D2E6F">
              <w:rPr>
                <w:rStyle w:val="s1"/>
                <w:rFonts w:ascii="Times New Roman" w:hAnsi="Times New Roman"/>
                <w:sz w:val="22"/>
                <w:szCs w:val="22"/>
                <w:lang w:val="pt-BR" w:eastAsia="en-US"/>
              </w:rPr>
              <w:t>’</w:t>
            </w:r>
            <w:r w:rsidRPr="00EE7D2C">
              <w:rPr>
                <w:rStyle w:val="o"/>
                <w:rFonts w:ascii="Times New Roman" w:hAnsi="Times New Roman"/>
                <w:sz w:val="22"/>
                <w:szCs w:val="22"/>
                <w:lang w:val="pt-BR" w:eastAsia="en-US"/>
              </w:rPr>
              <w:t>]</w:t>
            </w:r>
            <w:r w:rsidRPr="00EE7D2C">
              <w:rPr>
                <w:rFonts w:ascii="Times New Roman" w:hAnsi="Times New Roman"/>
                <w:sz w:val="22"/>
                <w:szCs w:val="22"/>
                <w:lang w:val="pt-BR" w:eastAsia="en-US"/>
              </w:rPr>
              <w:t>;</w:t>
            </w:r>
          </w:p>
          <w:p w:rsidR="00792446" w:rsidRDefault="00575D23">
            <w:pPr>
              <w:pStyle w:val="Pr-formataoHTML"/>
              <w:spacing w:after="40"/>
              <w:jc w:val="both"/>
              <w:rPr>
                <w:rFonts w:cs="Courier New"/>
                <w:lang w:val="pt-BR" w:eastAsia="en-US"/>
              </w:rPr>
            </w:pPr>
            <w:proofErr w:type="gramStart"/>
            <w:r w:rsidRPr="001E2733">
              <w:rPr>
                <w:rFonts w:ascii="Times New Roman" w:hAnsi="Times New Roman"/>
                <w:sz w:val="22"/>
                <w:szCs w:val="22"/>
                <w:lang w:val="pt-BR" w:eastAsia="en-US"/>
              </w:rPr>
              <w:t>del</w:t>
            </w:r>
            <w:proofErr w:type="gramEnd"/>
            <w:r>
              <w:rPr>
                <w:rFonts w:ascii="Times New Roman" w:hAnsi="Times New Roman"/>
                <w:sz w:val="22"/>
                <w:szCs w:val="22"/>
                <w:lang w:val="pt-BR" w:eastAsia="en-US"/>
              </w:rPr>
              <w:t xml:space="preserve"> </w:t>
            </w:r>
            <w:r w:rsidRPr="001E2733">
              <w:rPr>
                <w:rFonts w:ascii="Times New Roman" w:hAnsi="Times New Roman"/>
                <w:sz w:val="22"/>
                <w:szCs w:val="22"/>
                <w:lang w:val="pt-BR" w:eastAsia="en-US"/>
              </w:rPr>
              <w:t>users</w:t>
            </w:r>
            <w:r w:rsidRPr="001E2733">
              <w:rPr>
                <w:rStyle w:val="o"/>
                <w:rFonts w:ascii="Times New Roman" w:hAnsi="Times New Roman"/>
                <w:sz w:val="22"/>
                <w:szCs w:val="22"/>
                <w:lang w:val="pt-BR" w:eastAsia="en-US"/>
              </w:rPr>
              <w:t>[</w:t>
            </w:r>
            <w:r w:rsidR="000D2E6F">
              <w:rPr>
                <w:rStyle w:val="o"/>
                <w:rFonts w:ascii="Times New Roman" w:hAnsi="Times New Roman"/>
                <w:sz w:val="22"/>
                <w:szCs w:val="22"/>
                <w:lang w:val="pt-BR" w:eastAsia="en-US"/>
              </w:rPr>
              <w:t>‘</w:t>
            </w:r>
            <w:r w:rsidRPr="00C831A8">
              <w:rPr>
                <w:rFonts w:ascii="Times New Roman" w:hAnsi="Times New Roman"/>
                <w:sz w:val="22"/>
                <w:szCs w:val="22"/>
                <w:lang w:val="pt-BR" w:eastAsia="en-US"/>
              </w:rPr>
              <w:t>08539287409</w:t>
            </w:r>
            <w:r w:rsidR="000D2E6F">
              <w:rPr>
                <w:rFonts w:ascii="Times New Roman" w:hAnsi="Times New Roman"/>
                <w:sz w:val="22"/>
                <w:szCs w:val="22"/>
                <w:lang w:val="pt-BR" w:eastAsia="en-US"/>
              </w:rPr>
              <w:t>’</w:t>
            </w:r>
            <w:r w:rsidRPr="001E2733">
              <w:rPr>
                <w:rStyle w:val="o"/>
                <w:rFonts w:ascii="Times New Roman" w:hAnsi="Times New Roman"/>
                <w:sz w:val="22"/>
                <w:szCs w:val="22"/>
                <w:lang w:val="pt-BR" w:eastAsia="en-US"/>
              </w:rPr>
              <w:t>]</w:t>
            </w:r>
            <w:r w:rsidRPr="001E2733">
              <w:rPr>
                <w:rFonts w:ascii="Times New Roman" w:hAnsi="Times New Roman"/>
                <w:sz w:val="22"/>
                <w:szCs w:val="22"/>
                <w:lang w:val="pt-BR" w:eastAsia="en-US"/>
              </w:rPr>
              <w:t>;</w:t>
            </w:r>
          </w:p>
        </w:tc>
      </w:tr>
    </w:tbl>
    <w:p w:rsidR="00575D23" w:rsidRPr="00EC5ACD" w:rsidRDefault="00575D23" w:rsidP="00575D23">
      <w:pPr>
        <w:pStyle w:val="Legenda"/>
        <w:rPr>
          <w:lang w:val="pt-BR"/>
        </w:rPr>
      </w:pPr>
      <w:bookmarkStart w:id="94" w:name="_Ref295924197"/>
      <w:bookmarkStart w:id="95" w:name="_Toc295923760"/>
      <w:bookmarkStart w:id="96" w:name="_Toc300002841"/>
      <w:bookmarkStart w:id="97" w:name="_Toc298169372"/>
      <w:r w:rsidRPr="00C831A8">
        <w:rPr>
          <w:lang w:val="pt-BR"/>
        </w:rPr>
        <w:t xml:space="preserve">Figura </w:t>
      </w:r>
      <w:r w:rsidR="000E0278">
        <w:fldChar w:fldCharType="begin"/>
      </w:r>
      <w:r w:rsidRPr="00C831A8">
        <w:rPr>
          <w:lang w:val="pt-BR"/>
        </w:rPr>
        <w:instrText xml:space="preserve"> SEQ Figura \* ARABIC </w:instrText>
      </w:r>
      <w:r w:rsidR="000E0278">
        <w:fldChar w:fldCharType="separate"/>
      </w:r>
      <w:r w:rsidR="00AF118A">
        <w:rPr>
          <w:noProof/>
          <w:lang w:val="pt-BR"/>
        </w:rPr>
        <w:t>13</w:t>
      </w:r>
      <w:r w:rsidR="000E0278">
        <w:fldChar w:fldCharType="end"/>
      </w:r>
      <w:bookmarkEnd w:id="94"/>
      <w:r w:rsidRPr="00C831A8">
        <w:rPr>
          <w:lang w:val="pt-BR"/>
        </w:rPr>
        <w:t>: Comandos de remoção de uma linha e de uma família.</w:t>
      </w:r>
      <w:bookmarkEnd w:id="95"/>
      <w:bookmarkEnd w:id="96"/>
      <w:bookmarkEnd w:id="97"/>
    </w:p>
    <w:p w:rsidR="00DD75DA" w:rsidRPr="00373B2E" w:rsidRDefault="00575D23" w:rsidP="00575D23">
      <w:pPr>
        <w:pStyle w:val="Pr-formataoHTML"/>
        <w:jc w:val="both"/>
        <w:rPr>
          <w:rFonts w:ascii="Times New Roman" w:hAnsi="Times New Roman"/>
          <w:sz w:val="22"/>
          <w:szCs w:val="22"/>
          <w:lang w:val="pt-BR"/>
        </w:rPr>
      </w:pPr>
      <w:r>
        <w:rPr>
          <w:rFonts w:ascii="Times New Roman" w:hAnsi="Times New Roman"/>
          <w:sz w:val="22"/>
          <w:szCs w:val="22"/>
          <w:lang w:val="pt-BR"/>
        </w:rPr>
        <w:tab/>
      </w:r>
      <w:r w:rsidRPr="00373B2E">
        <w:rPr>
          <w:rFonts w:ascii="Times New Roman" w:hAnsi="Times New Roman"/>
          <w:sz w:val="22"/>
          <w:szCs w:val="22"/>
          <w:lang w:val="pt-BR"/>
        </w:rPr>
        <w:t xml:space="preserve">No Cassandra, podemos criar uma coluna com um tempo de expiração, ou seja, dado este tempo, a coluna é </w:t>
      </w:r>
      <w:r>
        <w:rPr>
          <w:rFonts w:ascii="Times New Roman" w:hAnsi="Times New Roman"/>
          <w:sz w:val="22"/>
          <w:szCs w:val="22"/>
          <w:lang w:val="pt-BR"/>
        </w:rPr>
        <w:t>apagada</w:t>
      </w:r>
      <w:r w:rsidRPr="00373B2E">
        <w:rPr>
          <w:rFonts w:ascii="Times New Roman" w:hAnsi="Times New Roman"/>
          <w:sz w:val="22"/>
          <w:szCs w:val="22"/>
          <w:lang w:val="pt-BR"/>
        </w:rPr>
        <w:t xml:space="preserve">. Para isto, basta colocar no comando de </w:t>
      </w:r>
      <w:r w:rsidRPr="00373B2E">
        <w:rPr>
          <w:rFonts w:ascii="Times New Roman" w:hAnsi="Times New Roman"/>
          <w:i/>
          <w:sz w:val="22"/>
          <w:szCs w:val="22"/>
          <w:lang w:val="pt-BR"/>
        </w:rPr>
        <w:t>set</w:t>
      </w:r>
      <w:r w:rsidRPr="00373B2E">
        <w:rPr>
          <w:rFonts w:ascii="Times New Roman" w:hAnsi="Times New Roman"/>
          <w:sz w:val="22"/>
          <w:szCs w:val="22"/>
          <w:lang w:val="pt-BR"/>
        </w:rPr>
        <w:t xml:space="preserve"> a seguinte cl</w:t>
      </w:r>
      <w:r>
        <w:rPr>
          <w:rFonts w:ascii="Times New Roman" w:hAnsi="Times New Roman"/>
          <w:sz w:val="22"/>
          <w:szCs w:val="22"/>
          <w:lang w:val="pt-BR"/>
        </w:rPr>
        <w:t>á</w:t>
      </w:r>
      <w:r w:rsidRPr="00373B2E">
        <w:rPr>
          <w:rFonts w:ascii="Times New Roman" w:hAnsi="Times New Roman"/>
          <w:sz w:val="22"/>
          <w:szCs w:val="22"/>
          <w:lang w:val="pt-BR"/>
        </w:rPr>
        <w:t xml:space="preserve">usula: </w:t>
      </w:r>
      <w:r w:rsidRPr="00373B2E">
        <w:rPr>
          <w:rFonts w:ascii="Times New Roman" w:hAnsi="Times New Roman"/>
          <w:i/>
          <w:sz w:val="22"/>
          <w:szCs w:val="22"/>
          <w:lang w:val="pt-BR"/>
        </w:rPr>
        <w:t>with</w:t>
      </w:r>
      <w:r w:rsidRPr="00373B2E">
        <w:rPr>
          <w:rStyle w:val="nv"/>
          <w:rFonts w:ascii="Times New Roman" w:hAnsi="Times New Roman"/>
          <w:i/>
          <w:sz w:val="22"/>
          <w:szCs w:val="22"/>
          <w:lang w:val="pt-BR"/>
        </w:rPr>
        <w:t>ttl</w:t>
      </w:r>
      <w:r w:rsidRPr="00373B2E">
        <w:rPr>
          <w:rStyle w:val="o"/>
          <w:rFonts w:ascii="Times New Roman" w:hAnsi="Times New Roman"/>
          <w:sz w:val="22"/>
          <w:szCs w:val="22"/>
          <w:lang w:val="pt-BR"/>
        </w:rPr>
        <w:t>=</w:t>
      </w:r>
      <w:r w:rsidRPr="00373B2E">
        <w:rPr>
          <w:rFonts w:ascii="Times New Roman" w:hAnsi="Times New Roman"/>
          <w:sz w:val="22"/>
          <w:szCs w:val="22"/>
          <w:lang w:val="pt-BR"/>
        </w:rPr>
        <w:t>&lt;segundos&gt;;</w:t>
      </w:r>
    </w:p>
    <w:p w:rsidR="00792446" w:rsidRDefault="00792446">
      <w:pPr>
        <w:pStyle w:val="Pr-formataoHTML"/>
        <w:jc w:val="both"/>
        <w:rPr>
          <w:lang w:val="pt-BR"/>
        </w:rPr>
      </w:pPr>
    </w:p>
    <w:p w:rsidR="00575D23" w:rsidRPr="00EC5ACD" w:rsidRDefault="00575D23" w:rsidP="00575D23">
      <w:pPr>
        <w:pStyle w:val="SubTitulo2"/>
      </w:pPr>
      <w:r w:rsidRPr="00EC5ACD">
        <w:t>Índices</w:t>
      </w: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O Cassandra</w:t>
      </w:r>
      <w:proofErr w:type="gramEnd"/>
      <w:r w:rsidRPr="00EC5ACD">
        <w:rPr>
          <w:u w:val="none"/>
          <w:lang w:val="pt-BR"/>
        </w:rPr>
        <w:t xml:space="preserve"> cria um índic</w:t>
      </w:r>
      <w:r w:rsidR="00EE7D2C">
        <w:rPr>
          <w:u w:val="none"/>
          <w:lang w:val="pt-BR"/>
        </w:rPr>
        <w:t>e</w:t>
      </w:r>
      <w:r w:rsidRPr="00EC5ACD">
        <w:rPr>
          <w:u w:val="none"/>
          <w:lang w:val="pt-BR"/>
        </w:rPr>
        <w:t xml:space="preserve"> para a chave primária automaticamente. Este índice é criado para todas as famílias de coluna. A última versão lançada do Cassandra </w:t>
      </w:r>
      <w:r w:rsidR="00EE7D2C">
        <w:rPr>
          <w:u w:val="none"/>
          <w:lang w:val="pt-BR"/>
        </w:rPr>
        <w:t>(</w:t>
      </w:r>
      <w:r w:rsidRPr="00EC5ACD">
        <w:rPr>
          <w:u w:val="none"/>
          <w:lang w:val="pt-BR"/>
        </w:rPr>
        <w:t>versão 0.7</w:t>
      </w:r>
      <w:r w:rsidR="00EE7D2C">
        <w:rPr>
          <w:u w:val="none"/>
          <w:lang w:val="pt-BR"/>
        </w:rPr>
        <w:t>)</w:t>
      </w:r>
      <w:r w:rsidRPr="00EC5ACD">
        <w:rPr>
          <w:u w:val="none"/>
          <w:lang w:val="pt-BR"/>
        </w:rPr>
        <w:t xml:space="preserve"> passou a suportar índices secundários (índices nas colunas) que são índices </w:t>
      </w:r>
      <w:r w:rsidRPr="00EC5ACD">
        <w:rPr>
          <w:i/>
          <w:u w:val="none"/>
          <w:lang w:val="pt-BR"/>
        </w:rPr>
        <w:t>hash</w:t>
      </w:r>
      <w:r w:rsidRPr="00EC5ACD">
        <w:rPr>
          <w:u w:val="none"/>
          <w:lang w:val="pt-BR"/>
        </w:rPr>
        <w:t xml:space="preserve"> e permitem consultas por qualquer valor. Além disso, podem ser construídos em segundo plano automaticamente, sem bloquear leituras e escritas. Entretanto, esse tipo de índice possui uma série de limitações. São elas </w:t>
      </w:r>
      <w:r w:rsidR="000E0278" w:rsidRPr="001D612D">
        <w:rPr>
          <w:u w:val="none"/>
        </w:rPr>
        <w:fldChar w:fldCharType="begin"/>
      </w:r>
      <w:r w:rsidRPr="001D612D">
        <w:rPr>
          <w:u w:val="none"/>
          <w:lang w:val="pt-BR"/>
        </w:rPr>
        <w:instrText xml:space="preserve"> ADDIN ZOTERO_ITEM {"citationID":"184eju3re8","citationItems":[{"uri":["http://zotero.org/groups/43707/items/987MRJIW"]}]} </w:instrText>
      </w:r>
      <w:r w:rsidR="000E0278" w:rsidRPr="001D612D">
        <w:rPr>
          <w:u w:val="none"/>
        </w:rPr>
        <w:fldChar w:fldCharType="separate"/>
      </w:r>
      <w:r w:rsidR="00931581" w:rsidRPr="00E33955">
        <w:rPr>
          <w:u w:val="none"/>
        </w:rPr>
        <w:t>(ELLIS, 2010)</w:t>
      </w:r>
      <w:r w:rsidR="000E0278" w:rsidRPr="001D612D">
        <w:rPr>
          <w:u w:val="none"/>
        </w:rPr>
        <w:fldChar w:fldCharType="end"/>
      </w:r>
      <w:r w:rsidRPr="00EC5ACD">
        <w:rPr>
          <w:u w:val="none"/>
          <w:lang w:val="pt-BR"/>
        </w:rPr>
        <w:t xml:space="preserve">: </w:t>
      </w:r>
    </w:p>
    <w:p w:rsidR="00575D23" w:rsidRPr="00EC5ACD" w:rsidRDefault="00575D23" w:rsidP="00575D23">
      <w:pPr>
        <w:pStyle w:val="SubTitulo2"/>
        <w:numPr>
          <w:ilvl w:val="0"/>
          <w:numId w:val="9"/>
        </w:numPr>
        <w:jc w:val="both"/>
        <w:rPr>
          <w:u w:val="none"/>
          <w:lang w:val="pt-BR"/>
        </w:rPr>
      </w:pPr>
      <w:r w:rsidRPr="00EC5ACD">
        <w:rPr>
          <w:u w:val="none"/>
          <w:lang w:val="pt-BR"/>
        </w:rPr>
        <w:t xml:space="preserve">Por ser um índice </w:t>
      </w:r>
      <w:r w:rsidRPr="00EC5ACD">
        <w:rPr>
          <w:i/>
          <w:u w:val="none"/>
          <w:lang w:val="pt-BR"/>
        </w:rPr>
        <w:t>Hash</w:t>
      </w:r>
      <w:r w:rsidRPr="00EC5ACD">
        <w:rPr>
          <w:u w:val="none"/>
          <w:lang w:val="pt-BR"/>
        </w:rPr>
        <w:t>, não permite a consulta por um subconjunto de valores. O índice só é utilizado em consultas de igualdade.</w:t>
      </w:r>
    </w:p>
    <w:p w:rsidR="00575D23" w:rsidRPr="00EC5ACD" w:rsidRDefault="00575D23" w:rsidP="00575D23">
      <w:pPr>
        <w:pStyle w:val="SubTitulo2"/>
        <w:numPr>
          <w:ilvl w:val="0"/>
          <w:numId w:val="9"/>
        </w:numPr>
        <w:jc w:val="both"/>
        <w:rPr>
          <w:u w:val="none"/>
          <w:lang w:val="pt-BR"/>
        </w:rPr>
      </w:pPr>
      <w:r w:rsidRPr="00EC5ACD">
        <w:rPr>
          <w:u w:val="none"/>
          <w:lang w:val="pt-BR"/>
        </w:rPr>
        <w:t xml:space="preserve">É recomendado utilizar índices em atributos que </w:t>
      </w:r>
      <w:proofErr w:type="gramStart"/>
      <w:r w:rsidRPr="00EC5ACD">
        <w:rPr>
          <w:u w:val="none"/>
          <w:lang w:val="pt-BR"/>
        </w:rPr>
        <w:t>possuem baixa</w:t>
      </w:r>
      <w:proofErr w:type="gramEnd"/>
      <w:r w:rsidRPr="00EC5ACD">
        <w:rPr>
          <w:u w:val="none"/>
          <w:lang w:val="pt-BR"/>
        </w:rPr>
        <w:t xml:space="preserve"> cardinalidade.</w:t>
      </w:r>
    </w:p>
    <w:p w:rsidR="00575D23" w:rsidRPr="00EC5ACD" w:rsidRDefault="00575D23" w:rsidP="00575D23">
      <w:pPr>
        <w:pStyle w:val="SubTitulo2"/>
        <w:numPr>
          <w:ilvl w:val="0"/>
          <w:numId w:val="0"/>
        </w:numPr>
        <w:ind w:left="720" w:hanging="12"/>
        <w:jc w:val="both"/>
        <w:rPr>
          <w:u w:val="none"/>
          <w:lang w:val="pt-BR"/>
        </w:rPr>
      </w:pPr>
      <w:r w:rsidRPr="00EC5ACD">
        <w:rPr>
          <w:u w:val="none"/>
          <w:lang w:val="pt-BR"/>
        </w:rPr>
        <w:t>Para adicionar um índice na coluna nome, deve-se utilizar o comando a seguir.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575D23" w:rsidRPr="00A8317B" w:rsidTr="0027682D">
        <w:tc>
          <w:tcPr>
            <w:tcW w:w="5000" w:type="pct"/>
            <w:tcBorders>
              <w:top w:val="nil"/>
              <w:left w:val="nil"/>
              <w:bottom w:val="nil"/>
              <w:right w:val="nil"/>
            </w:tcBorders>
          </w:tcPr>
          <w:p w:rsidR="00575D23" w:rsidRPr="00EC5ACD" w:rsidRDefault="00575D23" w:rsidP="0027682D">
            <w:pPr>
              <w:pStyle w:val="SubTitulo2"/>
              <w:numPr>
                <w:ilvl w:val="0"/>
                <w:numId w:val="0"/>
              </w:numPr>
              <w:spacing w:after="0"/>
              <w:jc w:val="both"/>
              <w:rPr>
                <w:rStyle w:val="CdigoHTML"/>
                <w:rFonts w:eastAsia="Calibri"/>
              </w:rPr>
            </w:pPr>
            <w:r w:rsidRPr="00A8317B">
              <w:rPr>
                <w:rStyle w:val="Forte"/>
                <w:u w:val="none"/>
              </w:rPr>
              <w:t>update column family pessoa with comparator=UTF8Type</w:t>
            </w:r>
          </w:p>
          <w:p w:rsidR="00575D23" w:rsidRPr="00A8317B" w:rsidRDefault="00575D23" w:rsidP="0027682D">
            <w:pPr>
              <w:pStyle w:val="SubTitulo2"/>
              <w:numPr>
                <w:ilvl w:val="0"/>
                <w:numId w:val="0"/>
              </w:numPr>
              <w:spacing w:after="0"/>
              <w:jc w:val="both"/>
              <w:rPr>
                <w:bCs/>
                <w:u w:val="none"/>
              </w:rPr>
            </w:pPr>
            <w:r w:rsidRPr="00A8317B">
              <w:rPr>
                <w:rStyle w:val="Forte"/>
                <w:u w:val="none"/>
              </w:rPr>
              <w:t>and column_metadata=[ {column_name: nome, validation_class: UTF8Type, index_type: KEYS },{column_name: data_nascimento, validation_class: LongType }];</w:t>
            </w:r>
          </w:p>
        </w:tc>
      </w:tr>
    </w:tbl>
    <w:p w:rsidR="00575D23" w:rsidRPr="00F5465F" w:rsidRDefault="00575D23" w:rsidP="00575D23">
      <w:pPr>
        <w:pStyle w:val="SubTitulo2"/>
        <w:numPr>
          <w:ilvl w:val="0"/>
          <w:numId w:val="0"/>
        </w:numPr>
        <w:rPr>
          <w:u w:val="none"/>
        </w:rPr>
      </w:pPr>
    </w:p>
    <w:p w:rsidR="00575D23" w:rsidRPr="00EC5ACD" w:rsidRDefault="00575D23" w:rsidP="00575D23">
      <w:pPr>
        <w:pStyle w:val="SubTitulo2"/>
        <w:numPr>
          <w:ilvl w:val="0"/>
          <w:numId w:val="0"/>
        </w:numPr>
        <w:ind w:firstLine="708"/>
        <w:jc w:val="both"/>
        <w:rPr>
          <w:u w:val="none"/>
          <w:lang w:val="pt-BR"/>
        </w:rPr>
      </w:pPr>
      <w:proofErr w:type="gramStart"/>
      <w:r w:rsidRPr="00EC5ACD">
        <w:rPr>
          <w:u w:val="none"/>
          <w:lang w:val="pt-BR"/>
        </w:rPr>
        <w:t>O Cassandra</w:t>
      </w:r>
      <w:proofErr w:type="gramEnd"/>
      <w:r w:rsidRPr="00EC5ACD">
        <w:rPr>
          <w:u w:val="none"/>
          <w:lang w:val="pt-BR"/>
        </w:rPr>
        <w:t xml:space="preserve"> utiliza as estatísticas para a escolha dos índices que serão usados na consulta, de forma que lê a menor quantidade de linhas possíveis.</w:t>
      </w:r>
    </w:p>
    <w:p w:rsidR="00575D23" w:rsidRDefault="00575D23" w:rsidP="00575D23">
      <w:pPr>
        <w:jc w:val="both"/>
        <w:rPr>
          <w:rFonts w:ascii="Times New Roman" w:hAnsi="Times New Roman" w:cs="Times New Roman"/>
          <w:lang w:val="pt-BR"/>
        </w:rPr>
      </w:pPr>
    </w:p>
    <w:p w:rsidR="00BF41AA" w:rsidRPr="00DF7E87" w:rsidRDefault="00BF41AA" w:rsidP="00BF41AA">
      <w:pPr>
        <w:pStyle w:val="SubTitulo1"/>
        <w:outlineLvl w:val="0"/>
        <w:rPr>
          <w:sz w:val="22"/>
          <w:szCs w:val="22"/>
        </w:rPr>
      </w:pPr>
      <w:bookmarkStart w:id="98" w:name="_Toc297044570"/>
      <w:bookmarkStart w:id="99" w:name="_Toc297044608"/>
      <w:bookmarkStart w:id="100" w:name="_Toc297044741"/>
      <w:bookmarkStart w:id="101" w:name="_Toc298169248"/>
      <w:bookmarkStart w:id="102" w:name="_Toc300130092"/>
      <w:r w:rsidRPr="00DF7E87">
        <w:rPr>
          <w:sz w:val="22"/>
          <w:szCs w:val="22"/>
        </w:rPr>
        <w:t>MONGODB</w:t>
      </w:r>
      <w:bookmarkEnd w:id="98"/>
      <w:bookmarkEnd w:id="99"/>
      <w:bookmarkEnd w:id="100"/>
      <w:bookmarkEnd w:id="101"/>
      <w:bookmarkEnd w:id="102"/>
    </w:p>
    <w:p w:rsidR="00BF41AA" w:rsidRPr="006E020E" w:rsidRDefault="00BF41AA" w:rsidP="00BF41AA">
      <w:pPr>
        <w:pStyle w:val="sumario"/>
        <w:numPr>
          <w:ilvl w:val="0"/>
          <w:numId w:val="0"/>
        </w:numPr>
        <w:ind w:firstLine="708"/>
        <w:jc w:val="both"/>
        <w:rPr>
          <w:lang w:val="pt-BR"/>
        </w:rPr>
      </w:pPr>
      <w:proofErr w:type="gramStart"/>
      <w:r w:rsidRPr="006E020E">
        <w:rPr>
          <w:lang w:val="pt-BR"/>
        </w:rPr>
        <w:t>MongoDB</w:t>
      </w:r>
      <w:proofErr w:type="gramEnd"/>
      <w:r w:rsidRPr="006E020E">
        <w:rPr>
          <w:lang w:val="pt-BR"/>
        </w:rPr>
        <w:t xml:space="preserve"> é um banco de dados que faz a utilização de coleções ao invés de tabelas como nos bancos relacionais e da utilização de documentos que podem ser vistos como as linhas dos bancos relacionais. Dessa forma, ele é classificado como um Banco Orientado a Documentos.</w:t>
      </w:r>
    </w:p>
    <w:p w:rsidR="00BF41AA" w:rsidRPr="006E020E" w:rsidRDefault="00BF41AA" w:rsidP="00BF41AA">
      <w:pPr>
        <w:pStyle w:val="sumario"/>
        <w:numPr>
          <w:ilvl w:val="0"/>
          <w:numId w:val="0"/>
        </w:numPr>
        <w:ind w:firstLine="708"/>
        <w:jc w:val="both"/>
        <w:rPr>
          <w:lang w:val="pt-BR"/>
        </w:rPr>
      </w:pPr>
    </w:p>
    <w:p w:rsidR="00BF41AA" w:rsidRPr="006E020E" w:rsidRDefault="00BF41AA" w:rsidP="00BF41AA">
      <w:pPr>
        <w:pStyle w:val="SubTitulo2"/>
      </w:pPr>
      <w:r w:rsidRPr="006E020E">
        <w:t>Modelo de Dados</w:t>
      </w:r>
    </w:p>
    <w:p w:rsidR="00F5465F" w:rsidRPr="00F5465F" w:rsidRDefault="004D5CF0" w:rsidP="00F5465F">
      <w:pPr>
        <w:pStyle w:val="SubTitulo2"/>
        <w:numPr>
          <w:ilvl w:val="0"/>
          <w:numId w:val="0"/>
        </w:numPr>
        <w:ind w:firstLine="708"/>
        <w:jc w:val="both"/>
        <w:rPr>
          <w:u w:val="none"/>
          <w:lang w:val="pt-BR"/>
        </w:rPr>
      </w:pPr>
      <w:r>
        <w:rPr>
          <w:u w:val="none"/>
          <w:lang w:val="pt-BR"/>
        </w:rPr>
        <w:t xml:space="preserve">O </w:t>
      </w:r>
      <w:proofErr w:type="gramStart"/>
      <w:r>
        <w:rPr>
          <w:u w:val="none"/>
          <w:lang w:val="pt-BR"/>
        </w:rPr>
        <w:t>MongoDB</w:t>
      </w:r>
      <w:proofErr w:type="gramEnd"/>
      <w:r>
        <w:rPr>
          <w:u w:val="none"/>
          <w:lang w:val="pt-BR"/>
        </w:rPr>
        <w:t xml:space="preserve"> é um SGBD orientado a documentos, ou seja, um documento é a unidade básica </w:t>
      </w:r>
      <w:r w:rsidR="00AC5AD1">
        <w:rPr>
          <w:u w:val="none"/>
          <w:lang w:val="pt-BR"/>
        </w:rPr>
        <w:t xml:space="preserve">para representar </w:t>
      </w:r>
      <w:r>
        <w:rPr>
          <w:u w:val="none"/>
          <w:lang w:val="pt-BR"/>
        </w:rPr>
        <w:t xml:space="preserve">dados </w:t>
      </w:r>
      <w:r w:rsidR="00AC5AD1">
        <w:rPr>
          <w:u w:val="none"/>
          <w:lang w:val="pt-BR"/>
        </w:rPr>
        <w:t>n</w:t>
      </w:r>
      <w:r>
        <w:rPr>
          <w:u w:val="none"/>
          <w:lang w:val="pt-BR"/>
        </w:rPr>
        <w:t xml:space="preserve">o MongoDB. Cada documento no Mongo é o equivalente a uma linha em um SGBD relacional.  </w:t>
      </w:r>
      <w:r w:rsidR="00CB72EC">
        <w:rPr>
          <w:u w:val="none"/>
          <w:lang w:val="pt-BR"/>
        </w:rPr>
        <w:t xml:space="preserve">O documento é o coração da estrutura do </w:t>
      </w:r>
      <w:proofErr w:type="gramStart"/>
      <w:r w:rsidR="00CB72EC">
        <w:rPr>
          <w:u w:val="none"/>
          <w:lang w:val="pt-BR"/>
        </w:rPr>
        <w:t>MongoDB</w:t>
      </w:r>
      <w:proofErr w:type="gramEnd"/>
      <w:r w:rsidR="00AC5AD1">
        <w:rPr>
          <w:u w:val="none"/>
          <w:lang w:val="pt-BR"/>
        </w:rPr>
        <w:t>.</w:t>
      </w:r>
      <w:r w:rsidR="00CB72EC">
        <w:rPr>
          <w:u w:val="none"/>
          <w:lang w:val="pt-BR"/>
        </w:rPr>
        <w:t xml:space="preserve"> </w:t>
      </w:r>
      <w:r w:rsidR="00AC5AD1">
        <w:rPr>
          <w:u w:val="none"/>
          <w:lang w:val="pt-BR"/>
        </w:rPr>
        <w:t>C</w:t>
      </w:r>
      <w:r w:rsidR="00CB72EC">
        <w:rPr>
          <w:u w:val="none"/>
          <w:lang w:val="pt-BR"/>
        </w:rPr>
        <w:t>ada documento é formado por um conjunto de chaves que são associadas a um valor</w:t>
      </w:r>
      <w:r w:rsidR="00C2622C">
        <w:rPr>
          <w:u w:val="none"/>
          <w:lang w:val="pt-BR"/>
        </w:rPr>
        <w:t xml:space="preserve"> </w:t>
      </w:r>
      <w:r w:rsidR="000E0278" w:rsidRPr="001D612D">
        <w:rPr>
          <w:u w:val="none"/>
          <w:lang w:val="pt-BR"/>
        </w:rPr>
        <w:fldChar w:fldCharType="begin"/>
      </w:r>
      <w:r w:rsidR="009E4A8C" w:rsidRPr="001D612D">
        <w:rPr>
          <w:u w:val="none"/>
          <w:lang w:val="pt-BR"/>
        </w:rPr>
        <w:instrText xml:space="preserve"> ADDIN ZOTERO_ITEM {"citationID":"1hqa0qt0rn","citationItems":[{"uri":["http://zotero.org/groups/43707/items/6PJ5EWQU"]}]}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00CB72EC">
        <w:rPr>
          <w:u w:val="none"/>
          <w:lang w:val="pt-BR"/>
        </w:rPr>
        <w:t xml:space="preserve">. </w:t>
      </w:r>
      <w:r w:rsidR="00F5465F">
        <w:rPr>
          <w:u w:val="none"/>
          <w:lang w:val="pt-BR"/>
        </w:rPr>
        <w:t>N</w:t>
      </w:r>
      <w:r w:rsidR="00CB72EC">
        <w:rPr>
          <w:u w:val="none"/>
          <w:lang w:val="pt-BR"/>
        </w:rPr>
        <w:t xml:space="preserve">a </w:t>
      </w:r>
      <w:r w:rsidR="000E0278" w:rsidRPr="00F5465F">
        <w:rPr>
          <w:u w:val="none"/>
          <w:lang w:val="pt-BR"/>
        </w:rPr>
        <w:fldChar w:fldCharType="begin"/>
      </w:r>
      <w:r w:rsidR="00CB72EC" w:rsidRPr="00F5465F">
        <w:rPr>
          <w:u w:val="none"/>
          <w:lang w:val="pt-BR"/>
        </w:rPr>
        <w:instrText xml:space="preserve"> REF _Ref293409313 \h </w:instrText>
      </w:r>
      <w:r w:rsidR="000E0278" w:rsidRPr="00F5465F">
        <w:rPr>
          <w:u w:val="none"/>
          <w:lang w:val="pt-BR"/>
        </w:rPr>
      </w:r>
      <w:r w:rsidR="000E0278" w:rsidRPr="00F5465F">
        <w:rPr>
          <w:u w:val="none"/>
          <w:lang w:val="pt-BR"/>
        </w:rPr>
        <w:fldChar w:fldCharType="separate"/>
      </w:r>
      <w:r w:rsidR="00CB72EC" w:rsidRPr="00F5465F">
        <w:rPr>
          <w:u w:val="none"/>
          <w:lang w:val="pt-BR"/>
        </w:rPr>
        <w:t xml:space="preserve">Figura </w:t>
      </w:r>
      <w:r w:rsidR="00CB72EC" w:rsidRPr="00F5465F">
        <w:rPr>
          <w:noProof/>
          <w:u w:val="none"/>
          <w:lang w:val="pt-BR"/>
        </w:rPr>
        <w:t>14</w:t>
      </w:r>
      <w:r w:rsidR="000E0278" w:rsidRPr="00F5465F">
        <w:rPr>
          <w:u w:val="none"/>
          <w:lang w:val="pt-BR"/>
        </w:rPr>
        <w:fldChar w:fldCharType="end"/>
      </w:r>
      <w:r w:rsidR="00CB72EC">
        <w:rPr>
          <w:u w:val="none"/>
          <w:lang w:val="pt-BR"/>
        </w:rPr>
        <w:t xml:space="preserve">, pode ser visto um exemplo de um documento no </w:t>
      </w:r>
      <w:proofErr w:type="gramStart"/>
      <w:r w:rsidR="00CB72EC">
        <w:rPr>
          <w:u w:val="none"/>
          <w:lang w:val="pt-BR"/>
        </w:rPr>
        <w:t>MongoDB</w:t>
      </w:r>
      <w:proofErr w:type="gramEnd"/>
      <w:r w:rsidR="00F5465F">
        <w:rPr>
          <w:u w:val="none"/>
          <w:lang w:val="pt-BR"/>
        </w:rPr>
        <w:t xml:space="preserve"> contendo as informações de uma pessoa</w:t>
      </w:r>
      <w:r w:rsidR="00CB72EC">
        <w:rPr>
          <w:u w:val="none"/>
          <w:lang w:val="pt-BR"/>
        </w:rPr>
        <w:t xml:space="preserve">. Este é composto pelas chaves </w:t>
      </w:r>
      <w:proofErr w:type="gramStart"/>
      <w:r w:rsidR="00CB72EC">
        <w:rPr>
          <w:u w:val="none"/>
          <w:lang w:val="pt-BR"/>
        </w:rPr>
        <w:t>cpf</w:t>
      </w:r>
      <w:proofErr w:type="gramEnd"/>
      <w:r w:rsidR="00CB72EC">
        <w:rPr>
          <w:u w:val="none"/>
          <w:lang w:val="pt-BR"/>
        </w:rPr>
        <w:t>, nome e data de nascimento</w:t>
      </w:r>
      <w:r w:rsidR="00AC5AD1">
        <w:rPr>
          <w:u w:val="none"/>
          <w:lang w:val="pt-BR"/>
        </w:rPr>
        <w:t xml:space="preserve"> </w:t>
      </w:r>
      <w:r w:rsidR="00CB72EC">
        <w:rPr>
          <w:u w:val="none"/>
          <w:lang w:val="pt-BR"/>
        </w:rPr>
        <w:t>que estão associadas a um valor.</w:t>
      </w:r>
    </w:p>
    <w:p w:rsidR="001A59C5" w:rsidRDefault="004D5CF0" w:rsidP="009E4A8C">
      <w:pPr>
        <w:pStyle w:val="SubTitulo2"/>
        <w:numPr>
          <w:ilvl w:val="0"/>
          <w:numId w:val="0"/>
        </w:numPr>
        <w:ind w:firstLine="708"/>
        <w:jc w:val="both"/>
        <w:rPr>
          <w:u w:val="none"/>
          <w:lang w:val="pt-BR"/>
        </w:rPr>
      </w:pPr>
      <w:r>
        <w:rPr>
          <w:u w:val="none"/>
          <w:lang w:val="pt-BR"/>
        </w:rPr>
        <w:lastRenderedPageBreak/>
        <w:t xml:space="preserve">Além disso, no </w:t>
      </w:r>
      <w:proofErr w:type="gramStart"/>
      <w:r>
        <w:rPr>
          <w:u w:val="none"/>
          <w:lang w:val="pt-BR"/>
        </w:rPr>
        <w:t>MongoDB</w:t>
      </w:r>
      <w:proofErr w:type="gramEnd"/>
      <w:r>
        <w:rPr>
          <w:u w:val="none"/>
          <w:lang w:val="pt-BR"/>
        </w:rPr>
        <w:t xml:space="preserve"> </w:t>
      </w:r>
      <w:r w:rsidR="00691509">
        <w:rPr>
          <w:u w:val="none"/>
          <w:lang w:val="pt-BR"/>
        </w:rPr>
        <w:t xml:space="preserve">existe </w:t>
      </w:r>
      <w:r>
        <w:rPr>
          <w:u w:val="none"/>
          <w:lang w:val="pt-BR"/>
        </w:rPr>
        <w:t>o conceito de coleções</w:t>
      </w:r>
      <w:r w:rsidR="00AC5AD1">
        <w:rPr>
          <w:u w:val="none"/>
          <w:lang w:val="pt-BR"/>
        </w:rPr>
        <w:t>,</w:t>
      </w:r>
      <w:r>
        <w:rPr>
          <w:u w:val="none"/>
          <w:lang w:val="pt-BR"/>
        </w:rPr>
        <w:t xml:space="preserve"> </w:t>
      </w:r>
      <w:r w:rsidR="00691509">
        <w:rPr>
          <w:u w:val="none"/>
          <w:lang w:val="pt-BR"/>
        </w:rPr>
        <w:t>as quais</w:t>
      </w:r>
      <w:r>
        <w:rPr>
          <w:u w:val="none"/>
          <w:lang w:val="pt-BR"/>
        </w:rPr>
        <w:t xml:space="preserve"> são formadas </w:t>
      </w:r>
      <w:r w:rsidR="00691509">
        <w:rPr>
          <w:u w:val="none"/>
          <w:lang w:val="pt-BR"/>
        </w:rPr>
        <w:t>por</w:t>
      </w:r>
      <w:r w:rsidR="00810E29">
        <w:rPr>
          <w:u w:val="none"/>
          <w:lang w:val="pt-BR"/>
        </w:rPr>
        <w:t xml:space="preserve"> um</w:t>
      </w:r>
      <w:r>
        <w:rPr>
          <w:u w:val="none"/>
          <w:lang w:val="pt-BR"/>
        </w:rPr>
        <w:t xml:space="preserve"> conjunto de documentos. Da mesma forma, uma coleção no </w:t>
      </w:r>
      <w:proofErr w:type="gramStart"/>
      <w:r>
        <w:rPr>
          <w:u w:val="none"/>
          <w:lang w:val="pt-BR"/>
        </w:rPr>
        <w:t>MongoDB</w:t>
      </w:r>
      <w:proofErr w:type="gramEnd"/>
      <w:r>
        <w:rPr>
          <w:u w:val="none"/>
          <w:lang w:val="pt-BR"/>
        </w:rPr>
        <w:t xml:space="preserve"> pode ser comparada à uma tabela no modelo relacional, porém sem nenhuma rigidez na estrutura</w:t>
      </w:r>
      <w:r w:rsidR="009E4A8C">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{"citationID":"ueVTI7pG","citationItems":[{"uri":["http://zotero.org/groups/43707/items/6PJ5EWQU"]}]}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Pr>
          <w:u w:val="none"/>
          <w:lang w:val="pt-BR"/>
        </w:rPr>
        <w:t xml:space="preserve">. </w:t>
      </w:r>
      <w:r w:rsidR="00CB72EC">
        <w:rPr>
          <w:u w:val="none"/>
          <w:lang w:val="pt-BR"/>
        </w:rPr>
        <w:t xml:space="preserve">Além de agrupar documentos por coleções, o </w:t>
      </w:r>
      <w:proofErr w:type="gramStart"/>
      <w:r w:rsidR="00CB72EC">
        <w:rPr>
          <w:u w:val="none"/>
          <w:lang w:val="pt-BR"/>
        </w:rPr>
        <w:t>MongoDB</w:t>
      </w:r>
      <w:proofErr w:type="gramEnd"/>
      <w:r w:rsidR="00CB72EC">
        <w:rPr>
          <w:u w:val="none"/>
          <w:lang w:val="pt-BR"/>
        </w:rPr>
        <w:t xml:space="preserve"> também agrupa coleções por banco de dados. Uma única instância do </w:t>
      </w:r>
      <w:proofErr w:type="gramStart"/>
      <w:r w:rsidR="00CB72EC">
        <w:rPr>
          <w:u w:val="none"/>
          <w:lang w:val="pt-BR"/>
        </w:rPr>
        <w:t>MongoDB</w:t>
      </w:r>
      <w:proofErr w:type="gramEnd"/>
      <w:r w:rsidR="00CB72EC">
        <w:rPr>
          <w:u w:val="none"/>
          <w:lang w:val="pt-BR"/>
        </w:rPr>
        <w:t xml:space="preserve"> pode hospedar um conjunto de bases de dados totalmente independentes. Cada base de dados possui suas próprias permissões e cada banco de dados é armazenado em arquivos distintos no </w:t>
      </w:r>
      <w:r w:rsidR="00CB72EC" w:rsidRPr="001D612D">
        <w:rPr>
          <w:u w:val="none"/>
          <w:lang w:val="pt-BR"/>
        </w:rPr>
        <w:t>disco</w:t>
      </w:r>
      <w:r w:rsidR="009E4A8C" w:rsidRPr="001D612D">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{"citationID":"5o3xaOE3","citationItems":[{"uri":["http://zotero.org/groups/43707/items/6PJ5EWQU"]}]}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00CB72EC" w:rsidRPr="001D612D">
        <w:rPr>
          <w:u w:val="none"/>
          <w:lang w:val="pt-BR"/>
        </w:rPr>
        <w:t>.</w:t>
      </w:r>
    </w:p>
    <w:p w:rsidR="001A59C5" w:rsidRDefault="001A59C5" w:rsidP="00BF41AA">
      <w:pPr>
        <w:pStyle w:val="SubTitulo2"/>
        <w:numPr>
          <w:ilvl w:val="0"/>
          <w:numId w:val="0"/>
        </w:numPr>
        <w:ind w:firstLine="708"/>
        <w:jc w:val="both"/>
        <w:rPr>
          <w:u w:val="none"/>
          <w:lang w:val="pt-BR"/>
        </w:rPr>
      </w:pPr>
      <w:r>
        <w:rPr>
          <w:u w:val="none"/>
          <w:lang w:val="pt-BR"/>
        </w:rPr>
        <w:t xml:space="preserve">A idéia básica do </w:t>
      </w:r>
      <w:proofErr w:type="gramStart"/>
      <w:r>
        <w:rPr>
          <w:u w:val="none"/>
          <w:lang w:val="pt-BR"/>
        </w:rPr>
        <w:t>MongoDB</w:t>
      </w:r>
      <w:proofErr w:type="gramEnd"/>
      <w:r>
        <w:rPr>
          <w:u w:val="none"/>
          <w:lang w:val="pt-BR"/>
        </w:rPr>
        <w:t xml:space="preserve"> é substituir o conceito de “linha” do modelo relacional em um conceito mais flexível, o “documento”. O </w:t>
      </w:r>
      <w:proofErr w:type="gramStart"/>
      <w:r>
        <w:rPr>
          <w:u w:val="none"/>
          <w:lang w:val="pt-BR"/>
        </w:rPr>
        <w:t>MongoDB</w:t>
      </w:r>
      <w:proofErr w:type="gramEnd"/>
      <w:r>
        <w:rPr>
          <w:u w:val="none"/>
          <w:lang w:val="pt-BR"/>
        </w:rPr>
        <w:t xml:space="preserve"> é dito um SGBD sem </w:t>
      </w:r>
      <w:r w:rsidR="00F5465F">
        <w:rPr>
          <w:u w:val="none"/>
          <w:lang w:val="pt-BR"/>
        </w:rPr>
        <w:t xml:space="preserve">um </w:t>
      </w:r>
      <w:r w:rsidR="00F5465F" w:rsidRPr="00F5465F">
        <w:rPr>
          <w:u w:val="none"/>
          <w:lang w:val="pt-BR"/>
        </w:rPr>
        <w:t>esquema definido</w:t>
      </w:r>
      <w:r w:rsidR="00F5465F">
        <w:rPr>
          <w:u w:val="none"/>
          <w:lang w:val="pt-BR"/>
        </w:rPr>
        <w:t xml:space="preserve"> </w:t>
      </w:r>
      <w:r>
        <w:rPr>
          <w:u w:val="none"/>
          <w:lang w:val="pt-BR"/>
        </w:rPr>
        <w:t>(</w:t>
      </w:r>
      <w:r w:rsidRPr="00F5465F">
        <w:rPr>
          <w:i/>
          <w:u w:val="none"/>
          <w:lang w:val="pt-BR"/>
        </w:rPr>
        <w:t>schema-free</w:t>
      </w:r>
      <w:r>
        <w:rPr>
          <w:u w:val="none"/>
          <w:lang w:val="pt-BR"/>
        </w:rPr>
        <w:t xml:space="preserve">) pois não exige uma estrutura rígida </w:t>
      </w:r>
      <w:r w:rsidRPr="001D612D">
        <w:rPr>
          <w:u w:val="none"/>
          <w:lang w:val="pt-BR"/>
        </w:rPr>
        <w:t>para todos os documentos da coleção. Desta maneira, novos campos podem ser inseridos conforme a necessidade</w:t>
      </w:r>
      <w:r w:rsidR="00810E29" w:rsidRPr="001D612D">
        <w:rPr>
          <w:u w:val="none"/>
          <w:lang w:val="pt-BR"/>
        </w:rPr>
        <w:t xml:space="preserve"> e os documentos de uma mesma coleção podem possuir diversos formatos</w:t>
      </w:r>
      <w:r w:rsidR="009E4A8C" w:rsidRPr="001D612D">
        <w:rPr>
          <w:u w:val="none"/>
          <w:lang w:val="pt-BR"/>
        </w:rPr>
        <w:t xml:space="preserve"> </w:t>
      </w:r>
      <w:r w:rsidR="000E0278" w:rsidRPr="001D612D">
        <w:rPr>
          <w:u w:val="none"/>
          <w:lang w:val="pt-BR"/>
        </w:rPr>
        <w:fldChar w:fldCharType="begin"/>
      </w:r>
      <w:r w:rsidR="00931581" w:rsidRPr="001D612D">
        <w:rPr>
          <w:u w:val="none"/>
          <w:lang w:val="pt-BR"/>
        </w:rPr>
        <w:instrText xml:space="preserve"> ADDIN ZOTERO_ITEM {"citationID":"U1wq9mP1","citationItems":[{"uri":["http://zotero.org/groups/43707/items/6PJ5EWQU"]}]} </w:instrText>
      </w:r>
      <w:r w:rsidR="000E0278" w:rsidRPr="001D612D">
        <w:rPr>
          <w:u w:val="none"/>
          <w:lang w:val="pt-BR"/>
        </w:rPr>
        <w:fldChar w:fldCharType="separate"/>
      </w:r>
      <w:r w:rsidR="00931581" w:rsidRPr="00E33955">
        <w:rPr>
          <w:u w:val="none"/>
          <w:lang w:val="pt-BR"/>
        </w:rPr>
        <w:t>(CHODROW; DIROLF, 2010)</w:t>
      </w:r>
      <w:r w:rsidR="000E0278" w:rsidRPr="001D612D">
        <w:rPr>
          <w:u w:val="none"/>
          <w:lang w:val="pt-BR"/>
        </w:rPr>
        <w:fldChar w:fldCharType="end"/>
      </w:r>
      <w:r w:rsidRPr="001D612D">
        <w:rPr>
          <w:u w:val="none"/>
          <w:lang w:val="pt-BR"/>
        </w:rPr>
        <w:t>.</w:t>
      </w:r>
      <w:r>
        <w:rPr>
          <w:u w:val="none"/>
          <w:lang w:val="pt-BR"/>
        </w:rPr>
        <w:t xml:space="preserve">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F5465F" w:rsidRPr="006D56F9" w:rsidTr="00EC2D2E">
        <w:tc>
          <w:tcPr>
            <w:tcW w:w="5000" w:type="pct"/>
            <w:vAlign w:val="center"/>
          </w:tcPr>
          <w:p w:rsidR="00F5465F" w:rsidRPr="006D56F9" w:rsidRDefault="00AB77F0" w:rsidP="00EC2D2E">
            <w:pPr>
              <w:pStyle w:val="sumario"/>
              <w:numPr>
                <w:ilvl w:val="0"/>
                <w:numId w:val="0"/>
              </w:numPr>
              <w:jc w:val="center"/>
              <w:rPr>
                <w:rFonts w:cs="Calibri"/>
                <w:lang w:val="pt-BR"/>
              </w:rPr>
            </w:pPr>
            <w:r>
              <w:rPr>
                <w:rFonts w:cs="Calibri"/>
                <w:noProof/>
                <w:lang w:eastAsia="en-US"/>
              </w:rPr>
              <w:pict>
                <v:shape id="Imagem 1" o:spid="_x0000_i1026" type="#_x0000_t75" style="width:235.4pt;height:169.05pt;visibility:visible">
                  <v:imagedata r:id="rId15" o:title=""/>
                </v:shape>
              </w:pict>
            </w:r>
          </w:p>
        </w:tc>
      </w:tr>
      <w:tr w:rsidR="00F5465F" w:rsidRPr="00AB77F0" w:rsidTr="00EC2D2E">
        <w:tc>
          <w:tcPr>
            <w:tcW w:w="5000" w:type="pct"/>
          </w:tcPr>
          <w:p w:rsidR="00F5465F" w:rsidRPr="003961C6" w:rsidRDefault="00F5465F" w:rsidP="00EC2D2E">
            <w:pPr>
              <w:pStyle w:val="Legenda"/>
              <w:jc w:val="center"/>
              <w:rPr>
                <w:lang w:val="pt-BR"/>
              </w:rPr>
            </w:pPr>
            <w:bookmarkStart w:id="103" w:name="_Ref293409313"/>
            <w:bookmarkStart w:id="104" w:name="_Ref293409306"/>
            <w:bookmarkStart w:id="105" w:name="_Toc295923761"/>
            <w:bookmarkStart w:id="106" w:name="_Toc300002842"/>
            <w:r w:rsidRPr="003961C6">
              <w:rPr>
                <w:lang w:val="pt-BR"/>
              </w:rPr>
              <w:t xml:space="preserve">Figura </w:t>
            </w:r>
            <w:r w:rsidR="000E0278">
              <w:fldChar w:fldCharType="begin"/>
            </w:r>
            <w:r w:rsidRPr="003961C6">
              <w:rPr>
                <w:lang w:val="pt-BR"/>
              </w:rPr>
              <w:instrText xml:space="preserve"> SEQ Figura \* ARABIC </w:instrText>
            </w:r>
            <w:r w:rsidR="000E0278">
              <w:fldChar w:fldCharType="separate"/>
            </w:r>
            <w:r>
              <w:rPr>
                <w:noProof/>
                <w:lang w:val="pt-BR"/>
              </w:rPr>
              <w:t>14</w:t>
            </w:r>
            <w:r w:rsidR="000E0278">
              <w:fldChar w:fldCharType="end"/>
            </w:r>
            <w:bookmarkEnd w:id="103"/>
            <w:r w:rsidRPr="003961C6">
              <w:rPr>
                <w:lang w:val="pt-BR"/>
              </w:rPr>
              <w:t xml:space="preserve">: </w:t>
            </w:r>
            <w:r>
              <w:rPr>
                <w:lang w:val="pt-BR"/>
              </w:rPr>
              <w:t>D</w:t>
            </w:r>
            <w:r w:rsidRPr="003961C6">
              <w:rPr>
                <w:lang w:val="pt-BR"/>
              </w:rPr>
              <w:t>ocumento da coleção de pessoas</w:t>
            </w:r>
            <w:bookmarkEnd w:id="104"/>
            <w:r>
              <w:rPr>
                <w:lang w:val="pt-BR"/>
              </w:rPr>
              <w:t>.</w:t>
            </w:r>
            <w:bookmarkEnd w:id="105"/>
            <w:bookmarkEnd w:id="106"/>
          </w:p>
        </w:tc>
      </w:tr>
    </w:tbl>
    <w:p w:rsidR="00F5465F" w:rsidRDefault="00F5465F" w:rsidP="00BF41AA">
      <w:pPr>
        <w:pStyle w:val="SubTitulo2"/>
        <w:numPr>
          <w:ilvl w:val="0"/>
          <w:numId w:val="0"/>
        </w:numPr>
        <w:ind w:firstLine="708"/>
        <w:jc w:val="both"/>
        <w:rPr>
          <w:u w:val="none"/>
          <w:lang w:val="pt-BR"/>
        </w:rPr>
      </w:pPr>
    </w:p>
    <w:p w:rsidR="00F5465F" w:rsidRDefault="002255FC" w:rsidP="00F5465F">
      <w:pPr>
        <w:pStyle w:val="SubTitulo2"/>
        <w:numPr>
          <w:ilvl w:val="0"/>
          <w:numId w:val="0"/>
        </w:numPr>
        <w:ind w:firstLine="708"/>
        <w:jc w:val="both"/>
        <w:rPr>
          <w:u w:val="none"/>
          <w:lang w:val="pt-BR"/>
        </w:rPr>
      </w:pPr>
      <w:r w:rsidRPr="002255FC">
        <w:rPr>
          <w:u w:val="none"/>
          <w:lang w:val="pt-BR"/>
        </w:rPr>
        <w:t xml:space="preserve">Considerando o exemplo da coleção pessoa, o </w:t>
      </w:r>
      <w:proofErr w:type="gramStart"/>
      <w:r w:rsidRPr="002255FC">
        <w:rPr>
          <w:u w:val="none"/>
          <w:lang w:val="pt-BR"/>
        </w:rPr>
        <w:t>MongoDB</w:t>
      </w:r>
      <w:proofErr w:type="gramEnd"/>
      <w:r w:rsidRPr="002255FC">
        <w:rPr>
          <w:u w:val="none"/>
          <w:lang w:val="pt-BR"/>
        </w:rPr>
        <w:t xml:space="preserve"> não precisa de nenhum comando para criá-la, por ser um banco livre de esquema. </w:t>
      </w:r>
      <w:r w:rsidR="003A6262">
        <w:rPr>
          <w:u w:val="none"/>
          <w:lang w:val="pt-BR"/>
        </w:rPr>
        <w:t xml:space="preserve">Uma coleção é criada a partir da inserção do primeiro documento. </w:t>
      </w:r>
      <w:r w:rsidR="00F5465F">
        <w:rPr>
          <w:u w:val="none"/>
          <w:lang w:val="pt-BR"/>
        </w:rPr>
        <w:t xml:space="preserve">Para criar o documento mostrado </w:t>
      </w:r>
      <w:r w:rsidR="00F5465F" w:rsidRPr="00274B3A">
        <w:rPr>
          <w:u w:val="none"/>
          <w:lang w:val="pt-BR"/>
        </w:rPr>
        <w:t xml:space="preserve">na </w:t>
      </w:r>
      <w:r w:rsidR="000E0278" w:rsidRPr="00274B3A">
        <w:rPr>
          <w:u w:val="none"/>
          <w:lang w:val="pt-BR"/>
        </w:rPr>
        <w:fldChar w:fldCharType="begin"/>
      </w:r>
      <w:r w:rsidR="00C21E23" w:rsidRPr="00C21E23">
        <w:rPr>
          <w:u w:val="none"/>
          <w:lang w:val="pt-BR"/>
        </w:rPr>
        <w:instrText xml:space="preserve"> REF _Ref293409313 \h </w:instrText>
      </w:r>
      <w:r w:rsidR="000E0278" w:rsidRPr="00274B3A">
        <w:rPr>
          <w:u w:val="none"/>
          <w:lang w:val="pt-BR"/>
        </w:rPr>
      </w:r>
      <w:r w:rsidR="000E0278" w:rsidRPr="00274B3A">
        <w:rPr>
          <w:u w:val="none"/>
          <w:lang w:val="pt-BR"/>
        </w:rPr>
        <w:fldChar w:fldCharType="separate"/>
      </w:r>
      <w:r w:rsidR="00C21E23" w:rsidRPr="00C21E23">
        <w:rPr>
          <w:u w:val="none"/>
          <w:lang w:val="pt-BR"/>
        </w:rPr>
        <w:t xml:space="preserve">Figura </w:t>
      </w:r>
      <w:r w:rsidR="00C21E23" w:rsidRPr="00C21E23">
        <w:rPr>
          <w:noProof/>
          <w:u w:val="none"/>
          <w:lang w:val="pt-BR"/>
        </w:rPr>
        <w:t>14</w:t>
      </w:r>
      <w:r w:rsidR="000E0278" w:rsidRPr="00274B3A">
        <w:rPr>
          <w:u w:val="none"/>
          <w:lang w:val="pt-BR"/>
        </w:rPr>
        <w:fldChar w:fldCharType="end"/>
      </w:r>
      <w:r w:rsidR="00F5465F">
        <w:rPr>
          <w:u w:val="none"/>
          <w:lang w:val="pt-BR"/>
        </w:rPr>
        <w:t xml:space="preserve"> foi utilizado o comando abaixo.</w:t>
      </w:r>
    </w:p>
    <w:p w:rsidR="003A6262" w:rsidRPr="003A6262" w:rsidRDefault="003A6262" w:rsidP="003A6262">
      <w:pPr>
        <w:pStyle w:val="SubTitulo2"/>
        <w:numPr>
          <w:ilvl w:val="0"/>
          <w:numId w:val="0"/>
        </w:numPr>
        <w:jc w:val="both"/>
        <w:rPr>
          <w:b/>
          <w:u w:val="none"/>
          <w:lang w:val="pt-BR"/>
        </w:rPr>
      </w:pPr>
      <w:proofErr w:type="gramStart"/>
      <w:r w:rsidRPr="003A6262">
        <w:rPr>
          <w:b/>
          <w:u w:val="none"/>
          <w:lang w:val="pt-BR"/>
        </w:rPr>
        <w:t>db</w:t>
      </w:r>
      <w:proofErr w:type="gramEnd"/>
      <w:r>
        <w:rPr>
          <w:b/>
          <w:u w:val="none"/>
          <w:lang w:val="pt-BR"/>
        </w:rPr>
        <w:t>.pessoa.insert({cpf:1293040229</w:t>
      </w:r>
      <w:r w:rsidRPr="003A6262">
        <w:rPr>
          <w:b/>
          <w:u w:val="none"/>
          <w:lang w:val="pt-BR"/>
        </w:rPr>
        <w:t>,nome: 'João', data_nascimento: ISODate('1967-05-17')});</w:t>
      </w:r>
    </w:p>
    <w:p w:rsidR="003A6262" w:rsidRDefault="003A6262" w:rsidP="00BF41AA">
      <w:pPr>
        <w:pStyle w:val="SubTitulo2"/>
        <w:numPr>
          <w:ilvl w:val="0"/>
          <w:numId w:val="0"/>
        </w:numPr>
        <w:ind w:firstLine="708"/>
        <w:jc w:val="both"/>
        <w:rPr>
          <w:u w:val="none"/>
          <w:lang w:val="pt-BR"/>
        </w:rPr>
      </w:pPr>
      <w:r>
        <w:rPr>
          <w:u w:val="none"/>
          <w:lang w:val="pt-BR"/>
        </w:rPr>
        <w:t xml:space="preserve">Este comando insere na coleção pessoa um documento formado pelas chaves </w:t>
      </w:r>
      <w:proofErr w:type="gramStart"/>
      <w:r>
        <w:rPr>
          <w:u w:val="none"/>
          <w:lang w:val="pt-BR"/>
        </w:rPr>
        <w:t>cpf</w:t>
      </w:r>
      <w:proofErr w:type="gramEnd"/>
      <w:r>
        <w:rPr>
          <w:u w:val="none"/>
          <w:lang w:val="pt-BR"/>
        </w:rPr>
        <w:t>, nome e data_nascimento, contendo os valores 1293040229, João e 17/05/1967, respectivamente.</w:t>
      </w:r>
      <w:r w:rsidR="00C21E23">
        <w:rPr>
          <w:u w:val="none"/>
          <w:lang w:val="pt-BR"/>
        </w:rPr>
        <w:t xml:space="preserve"> Na seção </w:t>
      </w:r>
      <w:r w:rsidR="000E0278">
        <w:rPr>
          <w:u w:val="none"/>
          <w:lang w:val="pt-BR"/>
        </w:rPr>
        <w:fldChar w:fldCharType="begin"/>
      </w:r>
      <w:r w:rsidR="00C21E23">
        <w:rPr>
          <w:u w:val="none"/>
          <w:lang w:val="pt-BR"/>
        </w:rPr>
        <w:instrText xml:space="preserve"> REF _Ref299960500 \r \h </w:instrText>
      </w:r>
      <w:r w:rsidR="000E0278">
        <w:rPr>
          <w:u w:val="none"/>
          <w:lang w:val="pt-BR"/>
        </w:rPr>
      </w:r>
      <w:r w:rsidR="000E0278">
        <w:rPr>
          <w:u w:val="none"/>
          <w:lang w:val="pt-BR"/>
        </w:rPr>
        <w:fldChar w:fldCharType="separate"/>
      </w:r>
      <w:r w:rsidR="00C21E23">
        <w:rPr>
          <w:u w:val="none"/>
          <w:lang w:val="pt-BR"/>
        </w:rPr>
        <w:t>2.4.2</w:t>
      </w:r>
      <w:r w:rsidR="000E0278">
        <w:rPr>
          <w:u w:val="none"/>
          <w:lang w:val="pt-BR"/>
        </w:rPr>
        <w:fldChar w:fldCharType="end"/>
      </w:r>
      <w:r w:rsidR="00C21E23">
        <w:rPr>
          <w:u w:val="none"/>
          <w:lang w:val="pt-BR"/>
        </w:rPr>
        <w:t xml:space="preserve"> são explicados com mais detalhes os comandos de inserção, consulta, atualização e remoção.</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No </w:t>
      </w:r>
      <w:proofErr w:type="gramStart"/>
      <w:r w:rsidRPr="006E020E">
        <w:rPr>
          <w:u w:val="none"/>
          <w:lang w:val="pt-BR"/>
        </w:rPr>
        <w:t>MongoDB</w:t>
      </w:r>
      <w:proofErr w:type="gramEnd"/>
      <w:r w:rsidRPr="006E020E">
        <w:rPr>
          <w:u w:val="none"/>
          <w:lang w:val="pt-BR"/>
        </w:rPr>
        <w:t xml:space="preserve"> não existem junções entre as coleções, que seriam as tabelas de um banco de dados relacional. Naturalmente, não se deve desnormalizar a maior parte do banco, pois não se pode contar com as junções. No lugar, o que deve ser utilizado são os documentos que contêm documentos</w:t>
      </w:r>
      <w:r w:rsidR="009E4A8C">
        <w:rPr>
          <w:u w:val="none"/>
          <w:lang w:val="pt-BR"/>
        </w:rPr>
        <w:t xml:space="preserve"> chamados de </w:t>
      </w:r>
      <w:r w:rsidR="009E4A8C" w:rsidRPr="009E4A8C">
        <w:rPr>
          <w:i/>
          <w:u w:val="none"/>
          <w:lang w:val="pt-BR"/>
        </w:rPr>
        <w:t>embedded documents</w:t>
      </w:r>
      <w:r w:rsidRPr="006E020E">
        <w:rPr>
          <w:u w:val="none"/>
          <w:lang w:val="pt-BR"/>
        </w:rPr>
        <w:t xml:space="preserve">, levando assim a não termos uma coleção para cada objeto da aplicação. </w:t>
      </w:r>
      <w:r w:rsidR="009E4A8C">
        <w:rPr>
          <w:u w:val="none"/>
          <w:lang w:val="pt-BR"/>
        </w:rPr>
        <w:t>Normalmente, no modelo relaciona</w:t>
      </w:r>
      <w:r w:rsidR="00AC5AD1">
        <w:rPr>
          <w:u w:val="none"/>
          <w:lang w:val="pt-BR"/>
        </w:rPr>
        <w:t>l</w:t>
      </w:r>
      <w:r w:rsidR="009E4A8C">
        <w:rPr>
          <w:u w:val="none"/>
          <w:lang w:val="pt-BR"/>
        </w:rPr>
        <w:t xml:space="preserve">, cada objeto é representado por uma tabela separada. No </w:t>
      </w:r>
      <w:proofErr w:type="gramStart"/>
      <w:r w:rsidR="009E4A8C">
        <w:rPr>
          <w:u w:val="none"/>
          <w:lang w:val="pt-BR"/>
        </w:rPr>
        <w:t>MongoDB</w:t>
      </w:r>
      <w:proofErr w:type="gramEnd"/>
      <w:r w:rsidR="009E4A8C">
        <w:rPr>
          <w:u w:val="none"/>
          <w:lang w:val="pt-BR"/>
        </w:rPr>
        <w:t xml:space="preserve"> isto não é recomendado</w:t>
      </w:r>
      <w:r w:rsidR="00AC5AD1">
        <w:rPr>
          <w:u w:val="none"/>
          <w:lang w:val="pt-BR"/>
        </w:rPr>
        <w:t>,</w:t>
      </w:r>
      <w:r w:rsidR="009E4A8C">
        <w:rPr>
          <w:u w:val="none"/>
          <w:lang w:val="pt-BR"/>
        </w:rPr>
        <w:t xml:space="preserve"> pois a utilização dos </w:t>
      </w:r>
      <w:r w:rsidR="009E4A8C" w:rsidRPr="009E4A8C">
        <w:rPr>
          <w:i/>
          <w:u w:val="none"/>
          <w:lang w:val="pt-BR"/>
        </w:rPr>
        <w:t>embedded documents</w:t>
      </w:r>
      <w:r w:rsidR="009E4A8C">
        <w:rPr>
          <w:u w:val="none"/>
          <w:lang w:val="pt-BR"/>
        </w:rPr>
        <w:t xml:space="preserve"> é muito mais eficiente</w:t>
      </w:r>
      <w:r w:rsidR="00AC5AD1">
        <w:rPr>
          <w:u w:val="none"/>
          <w:lang w:val="pt-BR"/>
        </w:rPr>
        <w:t>,</w:t>
      </w:r>
      <w:r w:rsidR="009E4A8C">
        <w:rPr>
          <w:u w:val="none"/>
          <w:lang w:val="pt-BR"/>
        </w:rPr>
        <w:t xml:space="preserve"> já que os dados são armazenados em um único arquivo no disco, evitando o acesso a mais de </w:t>
      </w:r>
      <w:r w:rsidR="009E4A8C">
        <w:rPr>
          <w:u w:val="none"/>
          <w:lang w:val="pt-BR"/>
        </w:rPr>
        <w:lastRenderedPageBreak/>
        <w:t>um arquivo em disco.</w:t>
      </w:r>
      <w:r w:rsidR="009E4A8C" w:rsidRPr="006E020E" w:rsidDel="009E4A8C">
        <w:rPr>
          <w:u w:val="none"/>
          <w:lang w:val="pt-BR"/>
        </w:rPr>
        <w:t xml:space="preserve"> </w:t>
      </w:r>
      <w:r w:rsidRPr="006E020E">
        <w:rPr>
          <w:u w:val="none"/>
          <w:lang w:val="pt-BR"/>
        </w:rPr>
        <w:t xml:space="preserve">Diz-se que a questão principal do </w:t>
      </w:r>
      <w:proofErr w:type="gramStart"/>
      <w:r w:rsidRPr="006E020E">
        <w:rPr>
          <w:u w:val="none"/>
          <w:lang w:val="pt-BR"/>
        </w:rPr>
        <w:t>MongoDB</w:t>
      </w:r>
      <w:proofErr w:type="gramEnd"/>
      <w:r w:rsidRPr="006E020E">
        <w:rPr>
          <w:u w:val="none"/>
          <w:lang w:val="pt-BR"/>
        </w:rPr>
        <w:t xml:space="preserve"> consiste em escolher os objetos que devem virar coleções. Deve-se levar em conta algumas das considerações gerais, como:</w:t>
      </w:r>
    </w:p>
    <w:p w:rsidR="00BF41AA" w:rsidRPr="006E020E" w:rsidRDefault="00BF41AA" w:rsidP="00BF41AA">
      <w:pPr>
        <w:pStyle w:val="SubTitulo2"/>
        <w:numPr>
          <w:ilvl w:val="0"/>
          <w:numId w:val="10"/>
        </w:numPr>
        <w:ind w:left="1426"/>
        <w:jc w:val="both"/>
        <w:rPr>
          <w:u w:val="none"/>
          <w:lang w:val="pt-BR"/>
        </w:rPr>
      </w:pPr>
      <w:r w:rsidRPr="006E020E">
        <w:rPr>
          <w:u w:val="none"/>
          <w:lang w:val="pt-BR"/>
        </w:rPr>
        <w:t>Objetos de primeira classe devem tornar-se coleções;</w:t>
      </w:r>
    </w:p>
    <w:p w:rsidR="00BF41AA" w:rsidRPr="006E020E" w:rsidRDefault="00BF41AA" w:rsidP="00BF41AA">
      <w:pPr>
        <w:pStyle w:val="SubTitulo2"/>
        <w:numPr>
          <w:ilvl w:val="0"/>
          <w:numId w:val="10"/>
        </w:numPr>
        <w:ind w:left="1426"/>
        <w:jc w:val="both"/>
        <w:rPr>
          <w:u w:val="none"/>
          <w:lang w:val="pt-BR"/>
        </w:rPr>
      </w:pPr>
      <w:r w:rsidRPr="006E020E">
        <w:rPr>
          <w:u w:val="none"/>
          <w:lang w:val="pt-BR"/>
        </w:rPr>
        <w:t>Relacionamentos muitos para muitos geralmente se relacionarão por referência;</w:t>
      </w:r>
    </w:p>
    <w:p w:rsidR="00BF41AA" w:rsidRPr="006E020E" w:rsidRDefault="00BF41AA" w:rsidP="00BF41AA">
      <w:pPr>
        <w:pStyle w:val="SubTitulo2"/>
        <w:numPr>
          <w:ilvl w:val="0"/>
          <w:numId w:val="10"/>
        </w:numPr>
        <w:ind w:left="1426"/>
        <w:jc w:val="both"/>
        <w:rPr>
          <w:u w:val="none"/>
          <w:lang w:val="pt-BR"/>
        </w:rPr>
      </w:pPr>
      <w:r w:rsidRPr="006E020E">
        <w:rPr>
          <w:u w:val="none"/>
          <w:lang w:val="pt-BR"/>
        </w:rPr>
        <w:t>Coleções com poucos objetos podem existir como coleções separadas;</w:t>
      </w:r>
    </w:p>
    <w:p w:rsidR="00BF41AA" w:rsidRPr="006E020E" w:rsidRDefault="00BF41AA" w:rsidP="00BF41AA">
      <w:pPr>
        <w:pStyle w:val="SubTitulo2"/>
        <w:numPr>
          <w:ilvl w:val="0"/>
          <w:numId w:val="10"/>
        </w:numPr>
        <w:ind w:left="1426"/>
        <w:jc w:val="both"/>
        <w:rPr>
          <w:u w:val="none"/>
          <w:lang w:val="pt-BR"/>
        </w:rPr>
      </w:pPr>
      <w:r w:rsidRPr="006E020E">
        <w:rPr>
          <w:u w:val="none"/>
          <w:lang w:val="pt-BR"/>
        </w:rPr>
        <w:t>Documentos têm limite de 8MB, o que pode ser um limite para documentos conterem outros documentos.</w:t>
      </w:r>
    </w:p>
    <w:p w:rsidR="00294561" w:rsidRDefault="00BF41AA" w:rsidP="00BF41AA">
      <w:pPr>
        <w:pStyle w:val="SubTitulo2"/>
        <w:numPr>
          <w:ilvl w:val="0"/>
          <w:numId w:val="0"/>
        </w:numPr>
        <w:jc w:val="both"/>
        <w:rPr>
          <w:lang w:val="pt-BR"/>
        </w:rPr>
      </w:pPr>
      <w:r w:rsidRPr="006E020E">
        <w:rPr>
          <w:u w:val="none"/>
          <w:lang w:val="pt-BR"/>
        </w:rPr>
        <w:tab/>
        <w:t xml:space="preserve">Os documentos também podem ser referenciados, para fins de normalização, e contar com alguma integridade. Essa referência pode ser feita de duas formas: manualmente ou usando </w:t>
      </w:r>
      <w:r w:rsidRPr="006E020E">
        <w:rPr>
          <w:i/>
          <w:u w:val="none"/>
          <w:lang w:val="pt-BR"/>
        </w:rPr>
        <w:t>dbref</w:t>
      </w:r>
      <w:r w:rsidRPr="006E020E">
        <w:rPr>
          <w:u w:val="none"/>
          <w:lang w:val="pt-BR"/>
        </w:rPr>
        <w:t xml:space="preserve">. Para os casos em que a referência é feita manualmente, o desenvolvedor precisa tratar essa referência com uma consulta a mais no banco. </w:t>
      </w:r>
      <w:r w:rsidR="00294561">
        <w:rPr>
          <w:u w:val="none"/>
          <w:lang w:val="pt-BR"/>
        </w:rPr>
        <w:t xml:space="preserve">Por exemplo, supondo o esquema de uma aplicação de um blog. No blog, os autores e os artigos seriam coleções </w:t>
      </w:r>
      <w:r w:rsidR="00294561" w:rsidRPr="0034598B">
        <w:rPr>
          <w:u w:val="none"/>
          <w:lang w:val="pt-BR"/>
        </w:rPr>
        <w:t xml:space="preserve">e os comentários referentes aos artigos tornar-se-iam documentos inseridos nos documentos pertencentes à </w:t>
      </w:r>
      <w:r w:rsidR="00294561" w:rsidRPr="001D612D">
        <w:rPr>
          <w:u w:val="none"/>
          <w:lang w:val="pt-BR"/>
        </w:rPr>
        <w:t xml:space="preserve">coleção de artigos </w:t>
      </w:r>
      <w:r w:rsidR="000E0278" w:rsidRPr="001D612D">
        <w:rPr>
          <w:u w:val="none"/>
        </w:rPr>
        <w:fldChar w:fldCharType="begin"/>
      </w:r>
      <w:r w:rsidR="00294561" w:rsidRPr="001D612D">
        <w:rPr>
          <w:u w:val="none"/>
          <w:lang w:val="pt-BR"/>
        </w:rPr>
        <w:instrText xml:space="preserve"> ADDIN ZOTERO_ITEM {"citationID":"fq45o6dao","citationItems":[{"uri":["http://zotero.org/groups/43707/items/4AR5SJCN"]}]} </w:instrText>
      </w:r>
      <w:r w:rsidR="000E0278" w:rsidRPr="001D612D">
        <w:rPr>
          <w:u w:val="none"/>
        </w:rPr>
        <w:fldChar w:fldCharType="separate"/>
      </w:r>
      <w:r w:rsidR="00931581" w:rsidRPr="00E33955">
        <w:rPr>
          <w:u w:val="none"/>
          <w:lang w:val="pt-BR"/>
        </w:rPr>
        <w:t>(MURPHY; VOYER-PERRAULT, 2011)</w:t>
      </w:r>
      <w:r w:rsidR="000E0278" w:rsidRPr="001D612D">
        <w:rPr>
          <w:u w:val="none"/>
        </w:rPr>
        <w:fldChar w:fldCharType="end"/>
      </w:r>
      <w:r w:rsidR="00294561" w:rsidRPr="001D612D">
        <w:rPr>
          <w:u w:val="none"/>
          <w:lang w:val="pt-BR"/>
        </w:rPr>
        <w:t xml:space="preserve">. Desta maneira, temos que </w:t>
      </w:r>
      <w:r w:rsidR="006A6ED4" w:rsidRPr="001D612D">
        <w:rPr>
          <w:u w:val="none"/>
          <w:lang w:val="pt-BR"/>
        </w:rPr>
        <w:t>utilizar a referencia para selecionar as informações do autor de um determinado artigo. Para isso, dev</w:t>
      </w:r>
      <w:r w:rsidR="006A6ED4" w:rsidRPr="0034598B">
        <w:rPr>
          <w:u w:val="none"/>
          <w:lang w:val="pt-BR"/>
        </w:rPr>
        <w:t>emos utilizar os coman</w:t>
      </w:r>
      <w:r w:rsidR="00E260A0" w:rsidRPr="0034598B">
        <w:rPr>
          <w:u w:val="none"/>
          <w:lang w:val="pt-BR"/>
        </w:rPr>
        <w:t>dos abaixo para a refer</w:t>
      </w:r>
      <w:r w:rsidR="00E260A0">
        <w:rPr>
          <w:u w:val="none"/>
          <w:lang w:val="pt-BR"/>
        </w:rPr>
        <w:t>ê</w:t>
      </w:r>
      <w:r w:rsidR="006A6ED4" w:rsidRPr="0034598B">
        <w:rPr>
          <w:u w:val="none"/>
          <w:lang w:val="pt-BR"/>
        </w:rPr>
        <w:t>ncia manual.</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 xml:space="preserve">&gt; artigo = </w:t>
      </w:r>
      <w:proofErr w:type="gramStart"/>
      <w:r w:rsidRPr="003B56A4">
        <w:rPr>
          <w:rFonts w:ascii="Times New Roman" w:eastAsia="Times New Roman" w:hAnsi="Times New Roman" w:cs="Times New Roman"/>
          <w:b/>
          <w:lang w:val="pt-BR" w:eastAsia="en-US"/>
        </w:rPr>
        <w:t>db</w:t>
      </w:r>
      <w:proofErr w:type="gramEnd"/>
      <w:r w:rsidRPr="003B56A4">
        <w:rPr>
          <w:rFonts w:ascii="Times New Roman" w:eastAsia="Times New Roman" w:hAnsi="Times New Roman" w:cs="Times New Roman"/>
          <w:b/>
          <w:lang w:val="pt-BR" w:eastAsia="en-US"/>
        </w:rPr>
        <w:t>.artigo</w:t>
      </w:r>
      <w:r w:rsidR="00E260A0" w:rsidRPr="003B56A4">
        <w:rPr>
          <w:rFonts w:ascii="Times New Roman" w:eastAsia="Times New Roman" w:hAnsi="Times New Roman" w:cs="Times New Roman"/>
          <w:b/>
          <w:lang w:val="pt-BR" w:eastAsia="en-US"/>
        </w:rPr>
        <w:t>s</w:t>
      </w:r>
      <w:r w:rsidRPr="003B56A4">
        <w:rPr>
          <w:rFonts w:ascii="Times New Roman" w:eastAsia="Times New Roman" w:hAnsi="Times New Roman" w:cs="Times New Roman"/>
          <w:b/>
          <w:lang w:val="pt-BR" w:eastAsia="en-US"/>
        </w:rPr>
        <w:t>.findOne();</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 xml:space="preserve">         </w:t>
      </w:r>
      <w:proofErr w:type="gramStart"/>
      <w:r w:rsidRPr="003B56A4">
        <w:rPr>
          <w:rFonts w:ascii="Times New Roman" w:eastAsia="Times New Roman" w:hAnsi="Times New Roman" w:cs="Times New Roman"/>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roofErr w:type="gramEnd"/>
      <w:r w:rsidRPr="003B56A4">
        <w:rPr>
          <w:rFonts w:ascii="Times New Roman" w:eastAsia="Times New Roman" w:hAnsi="Times New Roman" w:cs="Times New Roman"/>
          <w:lang w:val="pt-BR" w:eastAsia="en-US"/>
        </w:rPr>
        <w:tab/>
        <w:t>"_id</w:t>
      </w:r>
      <w:proofErr w:type="gramStart"/>
      <w:r w:rsidRPr="003B56A4">
        <w:rPr>
          <w:rFonts w:ascii="Times New Roman" w:eastAsia="Times New Roman" w:hAnsi="Times New Roman" w:cs="Times New Roman"/>
          <w:lang w:val="pt-BR" w:eastAsia="en-US"/>
        </w:rPr>
        <w:t>" :</w:t>
      </w:r>
      <w:proofErr w:type="gramEnd"/>
      <w:r w:rsidRPr="003B56A4">
        <w:rPr>
          <w:rFonts w:ascii="Times New Roman" w:eastAsia="Times New Roman" w:hAnsi="Times New Roman" w:cs="Times New Roman"/>
          <w:lang w:val="pt-BR" w:eastAsia="en-US"/>
        </w:rPr>
        <w:t xml:space="preserve"> ObjectId("4b866f08234ae01d21d89604"),</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B56A4">
        <w:rPr>
          <w:rFonts w:ascii="Times New Roman" w:eastAsia="Times New Roman" w:hAnsi="Times New Roman" w:cs="Times New Roman"/>
          <w:lang w:val="pt-BR" w:eastAsia="en-US"/>
        </w:rPr>
        <w:tab/>
      </w:r>
      <w:r w:rsidRPr="0034598B">
        <w:rPr>
          <w:rFonts w:ascii="Times New Roman" w:eastAsia="Times New Roman" w:hAnsi="Times New Roman" w:cs="Times New Roman"/>
          <w:lang w:val="pt-BR" w:eastAsia="en-US"/>
        </w:rPr>
        <w:t>"autor</w:t>
      </w:r>
      <w:proofErr w:type="gramStart"/>
      <w:r w:rsidRPr="0034598B">
        <w:rPr>
          <w:rFonts w:ascii="Times New Roman" w:eastAsia="Times New Roman" w:hAnsi="Times New Roman" w:cs="Times New Roman"/>
          <w:lang w:val="pt-BR" w:eastAsia="en-US"/>
        </w:rPr>
        <w:t>" :</w:t>
      </w:r>
      <w:proofErr w:type="gramEnd"/>
      <w:r w:rsidRPr="0034598B">
        <w:rPr>
          <w:rFonts w:ascii="Times New Roman" w:eastAsia="Times New Roman" w:hAnsi="Times New Roman" w:cs="Times New Roman"/>
          <w:lang w:val="pt-BR" w:eastAsia="en-US"/>
        </w:rPr>
        <w:t xml:space="preserve"> "João",</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ab/>
        <w:t>"titulo</w:t>
      </w:r>
      <w:proofErr w:type="gramStart"/>
      <w:r w:rsidRPr="0034598B">
        <w:rPr>
          <w:rFonts w:ascii="Times New Roman" w:eastAsia="Times New Roman" w:hAnsi="Times New Roman" w:cs="Times New Roman"/>
          <w:lang w:val="pt-BR" w:eastAsia="en-US"/>
        </w:rPr>
        <w:t>" :</w:t>
      </w:r>
      <w:proofErr w:type="gramEnd"/>
      <w:r w:rsidRPr="0034598B">
        <w:rPr>
          <w:rFonts w:ascii="Times New Roman" w:eastAsia="Times New Roman" w:hAnsi="Times New Roman" w:cs="Times New Roman"/>
          <w:lang w:val="pt-BR" w:eastAsia="en-US"/>
        </w:rPr>
        <w:t xml:space="preserve"> "MongoDB Article"</w:t>
      </w:r>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proofErr w:type="gramStart"/>
      <w:r w:rsidRPr="0034598B">
        <w:rPr>
          <w:rFonts w:ascii="Times New Roman" w:eastAsia="Times New Roman" w:hAnsi="Times New Roman" w:cs="Times New Roman"/>
          <w:lang w:val="pt-BR" w:eastAsia="en-US"/>
        </w:rPr>
        <w:t>}</w:t>
      </w:r>
      <w:proofErr w:type="gramEnd"/>
    </w:p>
    <w:p w:rsidR="006A6ED4" w:rsidRPr="0034598B"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b/>
          <w:lang w:val="pt-BR" w:eastAsia="en-US"/>
        </w:rPr>
      </w:pPr>
      <w:r w:rsidRPr="003B56A4">
        <w:rPr>
          <w:rFonts w:ascii="Times New Roman" w:eastAsia="Times New Roman" w:hAnsi="Times New Roman" w:cs="Times New Roman"/>
          <w:b/>
          <w:lang w:val="pt-BR" w:eastAsia="en-US"/>
        </w:rPr>
        <w:t>&gt;</w:t>
      </w:r>
      <w:r w:rsidR="00E260A0" w:rsidRPr="003B56A4">
        <w:rPr>
          <w:rFonts w:ascii="Times New Roman" w:eastAsia="Times New Roman" w:hAnsi="Times New Roman" w:cs="Times New Roman"/>
          <w:b/>
          <w:lang w:val="pt-BR" w:eastAsia="en-US"/>
        </w:rPr>
        <w:t xml:space="preserve"> usuario</w:t>
      </w:r>
      <w:r w:rsidRPr="003B56A4">
        <w:rPr>
          <w:rFonts w:ascii="Times New Roman" w:eastAsia="Times New Roman" w:hAnsi="Times New Roman" w:cs="Times New Roman"/>
          <w:b/>
          <w:lang w:val="pt-BR" w:eastAsia="en-US"/>
        </w:rPr>
        <w:t xml:space="preserve"> = </w:t>
      </w:r>
      <w:proofErr w:type="gramStart"/>
      <w:r w:rsidRPr="003B56A4">
        <w:rPr>
          <w:rFonts w:ascii="Times New Roman" w:eastAsia="Times New Roman" w:hAnsi="Times New Roman" w:cs="Times New Roman"/>
          <w:b/>
          <w:lang w:val="pt-BR" w:eastAsia="en-US"/>
        </w:rPr>
        <w:t>db</w:t>
      </w:r>
      <w:proofErr w:type="gramEnd"/>
      <w:r w:rsidRPr="003B56A4">
        <w:rPr>
          <w:rFonts w:ascii="Times New Roman" w:eastAsia="Times New Roman" w:hAnsi="Times New Roman" w:cs="Times New Roman"/>
          <w:b/>
          <w:lang w:val="pt-BR" w:eastAsia="en-US"/>
        </w:rPr>
        <w:t>.</w:t>
      </w:r>
      <w:r w:rsidR="00E260A0" w:rsidRPr="003B56A4">
        <w:rPr>
          <w:rFonts w:ascii="Times New Roman" w:eastAsia="Times New Roman" w:hAnsi="Times New Roman" w:cs="Times New Roman"/>
          <w:b/>
          <w:lang w:val="pt-BR" w:eastAsia="en-US"/>
        </w:rPr>
        <w:t>usuarios</w:t>
      </w:r>
      <w:r w:rsidRPr="003B56A4">
        <w:rPr>
          <w:rFonts w:ascii="Times New Roman" w:eastAsia="Times New Roman" w:hAnsi="Times New Roman" w:cs="Times New Roman"/>
          <w:b/>
          <w:lang w:val="pt-BR" w:eastAsia="en-US"/>
        </w:rPr>
        <w:t>.findOne( { _id : artigo.autor } )</w:t>
      </w:r>
      <w:r w:rsidR="00E260A0" w:rsidRPr="003B56A4">
        <w:rPr>
          <w:rFonts w:ascii="Times New Roman" w:eastAsia="Times New Roman" w:hAnsi="Times New Roman" w:cs="Times New Roman"/>
          <w:b/>
          <w:lang w:val="pt-BR" w:eastAsia="en-US"/>
        </w:rPr>
        <w:t>;</w:t>
      </w:r>
    </w:p>
    <w:p w:rsidR="006A6ED4" w:rsidRPr="003B56A4"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
    <w:p w:rsidR="00E260A0" w:rsidRDefault="006A6ED4"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00AA1FBC" w:rsidRPr="0034598B">
        <w:rPr>
          <w:rFonts w:ascii="Times New Roman" w:eastAsia="Times New Roman" w:hAnsi="Times New Roman" w:cs="Times New Roman"/>
          <w:lang w:val="pt-BR" w:eastAsia="en-US"/>
        </w:rPr>
        <w:t xml:space="preserve"> </w:t>
      </w:r>
      <w:r w:rsidR="00E260A0" w:rsidRPr="0034598B">
        <w:rPr>
          <w:rFonts w:ascii="Times New Roman" w:eastAsia="Times New Roman" w:hAnsi="Times New Roman" w:cs="Times New Roman"/>
          <w:lang w:val="pt-BR" w:eastAsia="en-US"/>
        </w:rPr>
        <w:t xml:space="preserve"> </w:t>
      </w:r>
      <w:r w:rsidRPr="0034598B">
        <w:rPr>
          <w:rFonts w:ascii="Times New Roman" w:eastAsia="Times New Roman" w:hAnsi="Times New Roman" w:cs="Times New Roman"/>
          <w:lang w:val="pt-BR" w:eastAsia="en-US"/>
        </w:rPr>
        <w:t xml:space="preserve">   </w:t>
      </w:r>
      <w:proofErr w:type="gramStart"/>
      <w:r w:rsidRPr="0034598B">
        <w:rPr>
          <w:rFonts w:ascii="Times New Roman" w:eastAsia="Times New Roman" w:hAnsi="Times New Roman" w:cs="Times New Roman"/>
          <w:lang w:val="pt-BR" w:eastAsia="en-US"/>
        </w:rPr>
        <w:t>{</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proofErr w:type="gramEnd"/>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 xml:space="preserve"> "_id</w:t>
      </w:r>
      <w:proofErr w:type="gramStart"/>
      <w:r w:rsidR="006A6ED4"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roofErr w:type="gramEnd"/>
      <w:r w:rsidR="006A6ED4" w:rsidRPr="0034598B">
        <w:rPr>
          <w:rFonts w:ascii="Times New Roman" w:eastAsia="Times New Roman" w:hAnsi="Times New Roman" w:cs="Times New Roman"/>
          <w:lang w:val="pt-BR" w:eastAsia="en-US"/>
        </w:rPr>
        <w:t xml:space="preserve"> "João",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"email</w:t>
      </w:r>
      <w:proofErr w:type="gramStart"/>
      <w:r w:rsidR="006A6ED4" w:rsidRPr="0034598B">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r w:rsidR="006A6ED4" w:rsidRPr="0034598B">
        <w:rPr>
          <w:rFonts w:ascii="Times New Roman" w:eastAsia="Times New Roman" w:hAnsi="Times New Roman" w:cs="Times New Roman"/>
          <w:lang w:val="pt-BR" w:eastAsia="en-US"/>
        </w:rPr>
        <w:t>:</w:t>
      </w:r>
      <w:proofErr w:type="gramEnd"/>
      <w:r w:rsidR="006A6ED4" w:rsidRPr="0034598B">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joao</w:t>
      </w:r>
      <w:r w:rsidR="006A6ED4" w:rsidRPr="0034598B">
        <w:rPr>
          <w:rFonts w:ascii="Times New Roman" w:eastAsia="Times New Roman" w:hAnsi="Times New Roman" w:cs="Times New Roman"/>
          <w:lang w:val="pt-BR" w:eastAsia="en-US"/>
        </w:rPr>
        <w:t>@gmail.com"</w:t>
      </w:r>
      <w:r w:rsidR="006A6ED4">
        <w:rPr>
          <w:rFonts w:ascii="Times New Roman" w:eastAsia="Times New Roman" w:hAnsi="Times New Roman" w:cs="Times New Roman"/>
          <w:lang w:val="pt-BR" w:eastAsia="en-US"/>
        </w:rPr>
        <w:t>,</w:t>
      </w:r>
      <w:r w:rsidR="006A6ED4" w:rsidRPr="0034598B">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endereço</w:t>
      </w:r>
      <w:proofErr w:type="gramStart"/>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roofErr w:type="gramEnd"/>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Avenida Rio Branco</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 xml:space="preserve">, </w:t>
      </w:r>
    </w:p>
    <w:p w:rsidR="00E260A0"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telefone</w:t>
      </w:r>
      <w:r w:rsidRPr="001E2D23">
        <w:rPr>
          <w:rFonts w:ascii="Times New Roman" w:eastAsia="Times New Roman" w:hAnsi="Times New Roman" w:cs="Times New Roman"/>
          <w:lang w:val="pt-BR" w:eastAsia="en-US"/>
        </w:rPr>
        <w:t>"</w:t>
      </w:r>
      <w:proofErr w:type="gramStart"/>
      <w:r>
        <w:rPr>
          <w:rFonts w:ascii="Times New Roman" w:eastAsia="Times New Roman" w:hAnsi="Times New Roman" w:cs="Times New Roman"/>
          <w:lang w:val="pt-BR" w:eastAsia="en-US"/>
        </w:rPr>
        <w:t xml:space="preserve">   </w:t>
      </w:r>
      <w:r w:rsidR="006A6ED4">
        <w:rPr>
          <w:rFonts w:ascii="Times New Roman" w:eastAsia="Times New Roman" w:hAnsi="Times New Roman" w:cs="Times New Roman"/>
          <w:lang w:val="pt-BR" w:eastAsia="en-US"/>
        </w:rPr>
        <w:t>:</w:t>
      </w:r>
      <w:proofErr w:type="gramEnd"/>
      <w:r w:rsidR="006A6ED4">
        <w:rPr>
          <w:rFonts w:ascii="Times New Roman" w:eastAsia="Times New Roman" w:hAnsi="Times New Roman" w:cs="Times New Roman"/>
          <w:lang w:val="pt-BR" w:eastAsia="en-US"/>
        </w:rPr>
        <w:t xml:space="preserve"> </w:t>
      </w:r>
      <w:r w:rsidR="006A6ED4" w:rsidRPr="001E2D23">
        <w:rPr>
          <w:rFonts w:ascii="Times New Roman" w:eastAsia="Times New Roman" w:hAnsi="Times New Roman" w:cs="Times New Roman"/>
          <w:lang w:val="pt-BR" w:eastAsia="en-US"/>
        </w:rPr>
        <w:t>"</w:t>
      </w:r>
      <w:r w:rsidR="006A6ED4">
        <w:rPr>
          <w:rFonts w:ascii="Times New Roman" w:eastAsia="Times New Roman" w:hAnsi="Times New Roman" w:cs="Times New Roman"/>
          <w:lang w:val="pt-BR" w:eastAsia="en-US"/>
        </w:rPr>
        <w:t>2520-2526</w:t>
      </w:r>
      <w:r w:rsidR="006A6ED4" w:rsidRPr="001E2D23">
        <w:rPr>
          <w:rFonts w:ascii="Times New Roman" w:eastAsia="Times New Roman" w:hAnsi="Times New Roman" w:cs="Times New Roman"/>
          <w:lang w:val="pt-BR" w:eastAsia="en-US"/>
        </w:rPr>
        <w:t>"</w:t>
      </w:r>
    </w:p>
    <w:p w:rsidR="006A6ED4" w:rsidRPr="0034598B" w:rsidRDefault="00E260A0" w:rsidP="006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imes New Roman" w:eastAsia="Times New Roman" w:hAnsi="Times New Roman" w:cs="Times New Roman"/>
          <w:lang w:val="pt-BR" w:eastAsia="en-US"/>
        </w:rPr>
      </w:pPr>
      <w:r>
        <w:rPr>
          <w:rFonts w:ascii="Times New Roman" w:eastAsia="Times New Roman" w:hAnsi="Times New Roman" w:cs="Times New Roman"/>
          <w:lang w:val="pt-BR" w:eastAsia="en-US"/>
        </w:rPr>
        <w:t xml:space="preserve">  </w:t>
      </w:r>
      <w:r w:rsidR="00AA1FBC">
        <w:rPr>
          <w:rFonts w:ascii="Times New Roman" w:eastAsia="Times New Roman" w:hAnsi="Times New Roman" w:cs="Times New Roman"/>
          <w:lang w:val="pt-BR" w:eastAsia="en-US"/>
        </w:rPr>
        <w:t xml:space="preserve"> </w:t>
      </w:r>
      <w:r>
        <w:rPr>
          <w:rFonts w:ascii="Times New Roman" w:eastAsia="Times New Roman" w:hAnsi="Times New Roman" w:cs="Times New Roman"/>
          <w:lang w:val="pt-BR" w:eastAsia="en-US"/>
        </w:rPr>
        <w:t xml:space="preserve">      </w:t>
      </w:r>
      <w:proofErr w:type="gramStart"/>
      <w:r w:rsidR="006A6ED4" w:rsidRPr="0034598B">
        <w:rPr>
          <w:rFonts w:ascii="Times New Roman" w:eastAsia="Times New Roman" w:hAnsi="Times New Roman" w:cs="Times New Roman"/>
          <w:lang w:val="pt-BR" w:eastAsia="en-US"/>
        </w:rPr>
        <w:t>}</w:t>
      </w:r>
      <w:proofErr w:type="gramEnd"/>
    </w:p>
    <w:p w:rsidR="006A6ED4" w:rsidRDefault="006A6ED4" w:rsidP="00BF41AA">
      <w:pPr>
        <w:pStyle w:val="SubTitulo2"/>
        <w:numPr>
          <w:ilvl w:val="0"/>
          <w:numId w:val="0"/>
        </w:numPr>
        <w:jc w:val="both"/>
        <w:rPr>
          <w:u w:val="none"/>
          <w:lang w:val="pt-BR"/>
        </w:rPr>
      </w:pPr>
    </w:p>
    <w:p w:rsidR="00E260A0" w:rsidRPr="0034598B" w:rsidRDefault="00E260A0" w:rsidP="0034598B">
      <w:pPr>
        <w:pStyle w:val="SubTitulo2"/>
        <w:numPr>
          <w:ilvl w:val="0"/>
          <w:numId w:val="0"/>
        </w:numPr>
        <w:ind w:firstLine="708"/>
        <w:jc w:val="both"/>
        <w:rPr>
          <w:u w:val="none"/>
          <w:lang w:val="pt-BR"/>
        </w:rPr>
      </w:pPr>
      <w:r>
        <w:rPr>
          <w:u w:val="none"/>
          <w:lang w:val="pt-BR"/>
        </w:rPr>
        <w:t xml:space="preserve">O primeiro comando seleciona um artigo da coleção artigos e atribui o resultado </w:t>
      </w:r>
      <w:r w:rsidR="00AC5AD1">
        <w:rPr>
          <w:u w:val="none"/>
          <w:lang w:val="pt-BR"/>
        </w:rPr>
        <w:t>à</w:t>
      </w:r>
      <w:r>
        <w:rPr>
          <w:u w:val="none"/>
          <w:lang w:val="pt-BR"/>
        </w:rPr>
        <w:t xml:space="preserve"> variável artigo. Então esta variável contém os campos _id, autor e titulo. O segundo comando seleciona na coleção usuarios um usuário que possua no campo _id um valor igual ao campo autor da variável artigo. Com isso, são trazidas as informações do autor “João” que escreveu o artigo “</w:t>
      </w:r>
      <w:proofErr w:type="gramStart"/>
      <w:r>
        <w:rPr>
          <w:u w:val="none"/>
          <w:lang w:val="pt-BR"/>
        </w:rPr>
        <w:t>MongoDB</w:t>
      </w:r>
      <w:proofErr w:type="gramEnd"/>
      <w:r>
        <w:rPr>
          <w:u w:val="none"/>
          <w:lang w:val="pt-BR"/>
        </w:rPr>
        <w:t xml:space="preserve"> Article”. </w:t>
      </w:r>
    </w:p>
    <w:p w:rsidR="00CD7899" w:rsidRDefault="00BF41AA">
      <w:pPr>
        <w:pStyle w:val="SubTitulo2"/>
        <w:numPr>
          <w:ilvl w:val="0"/>
          <w:numId w:val="0"/>
        </w:numPr>
        <w:ind w:firstLine="708"/>
        <w:jc w:val="both"/>
        <w:rPr>
          <w:u w:val="none"/>
          <w:lang w:val="pt-BR"/>
        </w:rPr>
      </w:pPr>
      <w:r w:rsidRPr="006E020E">
        <w:rPr>
          <w:u w:val="none"/>
          <w:lang w:val="pt-BR"/>
        </w:rPr>
        <w:t xml:space="preserve">Além da forma manual, o </w:t>
      </w:r>
      <w:proofErr w:type="gramStart"/>
      <w:r w:rsidRPr="006E020E">
        <w:rPr>
          <w:u w:val="none"/>
          <w:lang w:val="pt-BR"/>
        </w:rPr>
        <w:t>MongoDB</w:t>
      </w:r>
      <w:proofErr w:type="gramEnd"/>
      <w:r w:rsidRPr="006E020E">
        <w:rPr>
          <w:u w:val="none"/>
          <w:lang w:val="pt-BR"/>
        </w:rPr>
        <w:t xml:space="preserve"> permite uma forma de referenciar outros documentos de uma maneira mais formal, o </w:t>
      </w:r>
      <w:r w:rsidRPr="006E020E">
        <w:rPr>
          <w:i/>
          <w:u w:val="none"/>
          <w:lang w:val="pt-BR"/>
        </w:rPr>
        <w:t>DBRef</w:t>
      </w:r>
      <w:r w:rsidRPr="006E020E">
        <w:rPr>
          <w:u w:val="none"/>
          <w:lang w:val="pt-BR"/>
        </w:rPr>
        <w:t xml:space="preserve">. </w:t>
      </w:r>
      <w:proofErr w:type="gramStart"/>
      <w:r w:rsidRPr="006E020E">
        <w:rPr>
          <w:i/>
          <w:u w:val="none"/>
          <w:lang w:val="pt-BR"/>
        </w:rPr>
        <w:t>DBRefs</w:t>
      </w:r>
      <w:proofErr w:type="gramEnd"/>
      <w:r w:rsidRPr="006E020E">
        <w:rPr>
          <w:i/>
          <w:u w:val="none"/>
          <w:lang w:val="pt-BR"/>
        </w:rPr>
        <w:t xml:space="preserve"> </w:t>
      </w:r>
      <w:r w:rsidRPr="006E020E">
        <w:rPr>
          <w:u w:val="none"/>
          <w:lang w:val="pt-BR"/>
        </w:rPr>
        <w:t xml:space="preserve">nada mais são que documentos contidos no próprio documento e que geralmente incluem o nome da coleção com um </w:t>
      </w:r>
      <w:r w:rsidRPr="006E020E">
        <w:rPr>
          <w:i/>
          <w:u w:val="none"/>
          <w:lang w:val="pt-BR"/>
        </w:rPr>
        <w:t>ObjectID</w:t>
      </w:r>
      <w:r w:rsidRPr="006E020E">
        <w:rPr>
          <w:u w:val="none"/>
          <w:lang w:val="pt-BR"/>
        </w:rPr>
        <w:t xml:space="preserve">. Desenvolvedores preferem utilizar o </w:t>
      </w:r>
      <w:proofErr w:type="gramStart"/>
      <w:r w:rsidRPr="006E020E">
        <w:rPr>
          <w:i/>
          <w:u w:val="none"/>
          <w:lang w:val="pt-BR"/>
        </w:rPr>
        <w:t>DBRef</w:t>
      </w:r>
      <w:proofErr w:type="gramEnd"/>
      <w:r w:rsidRPr="006E020E">
        <w:rPr>
          <w:i/>
          <w:u w:val="none"/>
          <w:lang w:val="pt-BR"/>
        </w:rPr>
        <w:t xml:space="preserve"> </w:t>
      </w:r>
      <w:r w:rsidRPr="006E020E">
        <w:rPr>
          <w:u w:val="none"/>
          <w:lang w:val="pt-BR"/>
        </w:rPr>
        <w:t xml:space="preserve">quando as coleções referenciadas diferem de um documento para outro, caso contrário a referência manual é mais </w:t>
      </w:r>
      <w:r w:rsidRPr="001D612D">
        <w:rPr>
          <w:u w:val="none"/>
          <w:lang w:val="pt-BR"/>
        </w:rPr>
        <w:t xml:space="preserve">eficiente </w:t>
      </w:r>
      <w:r w:rsidR="000E0278" w:rsidRPr="001D612D">
        <w:rPr>
          <w:u w:val="none"/>
        </w:rPr>
        <w:fldChar w:fldCharType="begin"/>
      </w:r>
      <w:r w:rsidRPr="001D612D">
        <w:rPr>
          <w:u w:val="none"/>
          <w:lang w:val="pt-BR"/>
        </w:rPr>
        <w:instrText xml:space="preserve"> ADDIN ZOTERO_ITEM {"citationID":"10m0jmjbuv","citationItems":[{"uri":["http://zotero.org/groups/43707/items/C6BXC5J5"]}]} </w:instrText>
      </w:r>
      <w:r w:rsidR="000E0278" w:rsidRPr="001D612D">
        <w:rPr>
          <w:u w:val="none"/>
        </w:rPr>
        <w:fldChar w:fldCharType="separate"/>
      </w:r>
      <w:r w:rsidR="00931581" w:rsidRPr="00E33955">
        <w:rPr>
          <w:u w:val="none"/>
          <w:lang w:val="pt-BR"/>
        </w:rPr>
        <w:t>(MERRIMAN; CHODROW, 2011)</w:t>
      </w:r>
      <w:r w:rsidR="000E0278" w:rsidRPr="001D612D">
        <w:rPr>
          <w:u w:val="none"/>
        </w:rPr>
        <w:fldChar w:fldCharType="end"/>
      </w:r>
      <w:r w:rsidRPr="001D612D">
        <w:rPr>
          <w:u w:val="none"/>
          <w:lang w:val="pt-BR"/>
        </w:rPr>
        <w:t>.</w:t>
      </w:r>
      <w:r w:rsidRPr="006E020E">
        <w:rPr>
          <w:u w:val="none"/>
          <w:lang w:val="pt-BR"/>
        </w:rPr>
        <w:t xml:space="preserve"> Cabe lembrar </w:t>
      </w:r>
      <w:r w:rsidRPr="006E020E">
        <w:rPr>
          <w:u w:val="none"/>
          <w:lang w:val="pt-BR"/>
        </w:rPr>
        <w:lastRenderedPageBreak/>
        <w:t xml:space="preserve">que para cada referência é necessária uma consulta na coleção referenciada para o retorno do objeto referenciado. Isso pode ter um alto custo para o desempenho caso a coleção referenciada seja muito grande. Para a criação desse tipo de referência é necessário </w:t>
      </w:r>
      <w:proofErr w:type="gramStart"/>
      <w:r w:rsidRPr="006E020E">
        <w:rPr>
          <w:u w:val="none"/>
          <w:lang w:val="pt-BR"/>
        </w:rPr>
        <w:t>a</w:t>
      </w:r>
      <w:proofErr w:type="gramEnd"/>
      <w:r w:rsidRPr="006E020E">
        <w:rPr>
          <w:u w:val="none"/>
          <w:lang w:val="pt-BR"/>
        </w:rPr>
        <w:t xml:space="preserve"> passagem de dois argumentos, da seguinte forma:</w:t>
      </w:r>
    </w:p>
    <w:p w:rsidR="00BF41AA" w:rsidRPr="006E020E" w:rsidRDefault="00BF41AA" w:rsidP="00BF41AA">
      <w:pPr>
        <w:pStyle w:val="sumario"/>
        <w:numPr>
          <w:ilvl w:val="0"/>
          <w:numId w:val="0"/>
        </w:numPr>
        <w:jc w:val="center"/>
        <w:rPr>
          <w:lang w:val="pt-BR"/>
        </w:rPr>
      </w:pPr>
      <w:proofErr w:type="gramStart"/>
      <w:r w:rsidRPr="00A8317B">
        <w:rPr>
          <w:b/>
          <w:lang w:val="pt-BR"/>
        </w:rPr>
        <w:t xml:space="preserve">{ </w:t>
      </w:r>
      <w:proofErr w:type="gramEnd"/>
      <w:r w:rsidRPr="00A8317B">
        <w:rPr>
          <w:b/>
          <w:lang w:val="pt-BR"/>
        </w:rPr>
        <w:t>$ref : &lt;nome da coleção&gt;, $id : &lt;valor do _id do documento referenciado&gt; [, $db : &lt;nome do database&gt;] }</w:t>
      </w:r>
    </w:p>
    <w:p w:rsidR="00BF41AA" w:rsidRPr="006E020E" w:rsidRDefault="00BF41AA" w:rsidP="00BF41AA">
      <w:pPr>
        <w:pStyle w:val="sumario"/>
        <w:numPr>
          <w:ilvl w:val="0"/>
          <w:numId w:val="0"/>
        </w:numPr>
        <w:jc w:val="both"/>
        <w:rPr>
          <w:lang w:val="pt-BR"/>
        </w:rPr>
      </w:pPr>
      <w:r w:rsidRPr="006E020E">
        <w:rPr>
          <w:lang w:val="pt-BR"/>
        </w:rPr>
        <w:tab/>
      </w:r>
      <w:r w:rsidR="00533ABF">
        <w:rPr>
          <w:lang w:val="pt-BR"/>
        </w:rPr>
        <w:t>O</w:t>
      </w:r>
      <w:r w:rsidR="00533ABF" w:rsidRPr="006E020E">
        <w:rPr>
          <w:lang w:val="pt-BR"/>
        </w:rPr>
        <w:t xml:space="preserve"> </w:t>
      </w:r>
      <w:r w:rsidRPr="006E020E">
        <w:rPr>
          <w:lang w:val="pt-BR"/>
        </w:rPr>
        <w:t xml:space="preserve">valor do ‘_id’ é um identificador único </w:t>
      </w:r>
      <w:r w:rsidR="00533ABF">
        <w:rPr>
          <w:lang w:val="pt-BR"/>
        </w:rPr>
        <w:t>(</w:t>
      </w:r>
      <w:r w:rsidRPr="006E020E">
        <w:rPr>
          <w:lang w:val="pt-BR"/>
        </w:rPr>
        <w:t>que todos os documentos possuem</w:t>
      </w:r>
      <w:r w:rsidR="00536037">
        <w:rPr>
          <w:lang w:val="pt-BR"/>
        </w:rPr>
        <w:t>)</w:t>
      </w:r>
      <w:r w:rsidRPr="006E020E">
        <w:rPr>
          <w:lang w:val="pt-BR"/>
        </w:rPr>
        <w:t>. Este é um campo especial, que se não for inserido explicitamente, será criado pelo SGBD de forma a ser único no escopo da coleção.</w:t>
      </w:r>
    </w:p>
    <w:p w:rsidR="00BF41AA" w:rsidRPr="006E020E" w:rsidRDefault="00BF41AA" w:rsidP="00BF41AA">
      <w:pPr>
        <w:pStyle w:val="sumario"/>
        <w:numPr>
          <w:ilvl w:val="0"/>
          <w:numId w:val="0"/>
        </w:numPr>
        <w:jc w:val="both"/>
        <w:rPr>
          <w:lang w:val="pt-BR"/>
        </w:rPr>
      </w:pPr>
      <w:r w:rsidRPr="006E020E">
        <w:rPr>
          <w:lang w:val="pt-BR"/>
        </w:rPr>
        <w:tab/>
        <w:t xml:space="preserve"> </w:t>
      </w:r>
    </w:p>
    <w:p w:rsidR="00BF41AA" w:rsidRPr="006E020E" w:rsidRDefault="00BF41AA" w:rsidP="00BF41AA">
      <w:pPr>
        <w:pStyle w:val="SubTitulo2"/>
      </w:pPr>
      <w:bookmarkStart w:id="107" w:name="_Ref299960500"/>
      <w:r w:rsidRPr="006E020E">
        <w:t>Linguagem de Consulta</w:t>
      </w:r>
      <w:bookmarkEnd w:id="107"/>
    </w:p>
    <w:p w:rsidR="00023A04" w:rsidRPr="001D612D" w:rsidRDefault="00BF41AA" w:rsidP="00BF41AA">
      <w:pPr>
        <w:pStyle w:val="SubTitulo2"/>
        <w:numPr>
          <w:ilvl w:val="0"/>
          <w:numId w:val="0"/>
        </w:numPr>
        <w:jc w:val="both"/>
        <w:rPr>
          <w:u w:val="none"/>
          <w:lang w:val="pt-BR"/>
        </w:rPr>
      </w:pPr>
      <w:r w:rsidRPr="006E020E">
        <w:rPr>
          <w:u w:val="none"/>
          <w:lang w:val="pt-BR"/>
        </w:rPr>
        <w:tab/>
        <w:t xml:space="preserve">A linguagem de consulta </w:t>
      </w:r>
      <w:r w:rsidRPr="001D612D">
        <w:rPr>
          <w:u w:val="none"/>
          <w:lang w:val="pt-BR"/>
        </w:rPr>
        <w:t xml:space="preserve">utilizada pelo </w:t>
      </w:r>
      <w:proofErr w:type="gramStart"/>
      <w:r w:rsidRPr="001D612D">
        <w:rPr>
          <w:u w:val="none"/>
          <w:lang w:val="pt-BR"/>
        </w:rPr>
        <w:t>MongoDB</w:t>
      </w:r>
      <w:proofErr w:type="gramEnd"/>
      <w:r w:rsidRPr="001D612D">
        <w:rPr>
          <w:u w:val="none"/>
          <w:lang w:val="pt-BR"/>
        </w:rPr>
        <w:t xml:space="preserve"> é o BSON. BSON são documentos no formato binário do JSON. Esse documento BSON é gerado pelo </w:t>
      </w:r>
      <w:proofErr w:type="gramStart"/>
      <w:r w:rsidRPr="001D612D">
        <w:rPr>
          <w:u w:val="none"/>
          <w:lang w:val="pt-BR"/>
        </w:rPr>
        <w:t>MongoDB</w:t>
      </w:r>
      <w:proofErr w:type="gramEnd"/>
      <w:r w:rsidRPr="001D612D">
        <w:rPr>
          <w:u w:val="none"/>
          <w:lang w:val="pt-BR"/>
        </w:rPr>
        <w:t xml:space="preserve"> através dos documentos JSON enviados pelo cliente. Frequentemente as consultas que poderiam ser feitas com o SQL podem também ser expressas com o JSON </w:t>
      </w:r>
      <w:r w:rsidR="000E0278" w:rsidRPr="001D612D">
        <w:rPr>
          <w:u w:val="none"/>
        </w:rPr>
        <w:fldChar w:fldCharType="begin"/>
      </w:r>
      <w:r w:rsidRPr="001D612D">
        <w:rPr>
          <w:u w:val="none"/>
          <w:lang w:val="pt-BR"/>
        </w:rPr>
        <w:instrText xml:space="preserve"> ADDIN ZOTERO_ITEM {"citationID":"l8kpga9em","citationItems":[{"uri":["http://zotero.org/groups/43707/items/ZRD9S7SK"]}]} </w:instrText>
      </w:r>
      <w:r w:rsidR="000E0278" w:rsidRPr="001D612D">
        <w:rPr>
          <w:u w:val="none"/>
        </w:rPr>
        <w:fldChar w:fldCharType="separate"/>
      </w:r>
      <w:r w:rsidR="00931581" w:rsidRPr="00E33955">
        <w:rPr>
          <w:u w:val="none"/>
          <w:lang w:val="pt-BR"/>
        </w:rPr>
        <w:t>(CHODROW; GILL, 2010)</w:t>
      </w:r>
      <w:r w:rsidR="000E0278" w:rsidRPr="001D612D">
        <w:rPr>
          <w:u w:val="none"/>
        </w:rPr>
        <w:fldChar w:fldCharType="end"/>
      </w:r>
      <w:r w:rsidRPr="001D612D">
        <w:rPr>
          <w:u w:val="none"/>
          <w:lang w:val="pt-BR"/>
        </w:rPr>
        <w:t xml:space="preserve">. </w:t>
      </w:r>
    </w:p>
    <w:p w:rsidR="00023A04" w:rsidRPr="001D612D" w:rsidRDefault="00023A04" w:rsidP="00023A04">
      <w:pPr>
        <w:pStyle w:val="SubTitulo2"/>
        <w:numPr>
          <w:ilvl w:val="0"/>
          <w:numId w:val="0"/>
        </w:numPr>
        <w:ind w:firstLine="708"/>
        <w:jc w:val="both"/>
        <w:rPr>
          <w:u w:val="none"/>
          <w:lang w:val="pt-BR"/>
        </w:rPr>
      </w:pPr>
      <w:r w:rsidRPr="001D612D">
        <w:rPr>
          <w:u w:val="none"/>
          <w:lang w:val="pt-BR"/>
        </w:rPr>
        <w:t xml:space="preserve">JSON é um tipo de documento derivado do </w:t>
      </w:r>
      <w:proofErr w:type="gramStart"/>
      <w:r w:rsidRPr="001D612D">
        <w:rPr>
          <w:u w:val="none"/>
          <w:lang w:val="pt-BR"/>
        </w:rPr>
        <w:t>JavaScript</w:t>
      </w:r>
      <w:proofErr w:type="gramEnd"/>
      <w:r w:rsidRPr="001D612D">
        <w:rPr>
          <w:u w:val="none"/>
          <w:lang w:val="pt-BR"/>
        </w:rPr>
        <w:t xml:space="preserve"> para representação de estrutura de dados e objetos. Sendo assim é uma linguagem de marcação, como o XML. Apesar de não ser extensível como o XML, o JSON é </w:t>
      </w:r>
      <w:proofErr w:type="gramStart"/>
      <w:r w:rsidRPr="001D612D">
        <w:rPr>
          <w:u w:val="none"/>
          <w:lang w:val="pt-BR"/>
        </w:rPr>
        <w:t>considerado uma linguagem mais legível</w:t>
      </w:r>
      <w:proofErr w:type="gramEnd"/>
      <w:r w:rsidRPr="001D612D">
        <w:rPr>
          <w:u w:val="none"/>
          <w:lang w:val="pt-BR"/>
        </w:rPr>
        <w:t xml:space="preserve"> para humanos e mais eficiente para máquinas </w:t>
      </w:r>
      <w:r w:rsidR="000E0278" w:rsidRPr="001D612D">
        <w:rPr>
          <w:u w:val="none"/>
          <w:lang w:val="pt-BR"/>
        </w:rPr>
        <w:fldChar w:fldCharType="begin"/>
      </w:r>
      <w:r w:rsidRPr="001D612D">
        <w:rPr>
          <w:u w:val="none"/>
          <w:lang w:val="pt-BR"/>
        </w:rPr>
        <w:instrText xml:space="preserve"> ADDIN ZOTERO_ITEM {"citationID":"cjfk6oa0s","citationItems":[{"uri":["http://zotero.org/groups/43707/items/WGMGRXZB"]}]} </w:instrText>
      </w:r>
      <w:r w:rsidR="000E0278" w:rsidRPr="001D612D">
        <w:rPr>
          <w:u w:val="none"/>
          <w:lang w:val="pt-BR"/>
        </w:rPr>
        <w:fldChar w:fldCharType="separate"/>
      </w:r>
      <w:r w:rsidR="00931581" w:rsidRPr="00E33955">
        <w:rPr>
          <w:u w:val="none"/>
          <w:lang w:val="pt-BR"/>
        </w:rPr>
        <w:t>(ECMA INTERNATIONAL, 2006)</w:t>
      </w:r>
      <w:r w:rsidR="000E0278" w:rsidRPr="001D612D">
        <w:rPr>
          <w:u w:val="none"/>
          <w:lang w:val="pt-BR"/>
        </w:rPr>
        <w:fldChar w:fldCharType="end"/>
      </w:r>
      <w:r w:rsidRPr="001D612D">
        <w:rPr>
          <w:u w:val="none"/>
          <w:lang w:val="pt-BR"/>
        </w:rPr>
        <w:t>.</w:t>
      </w:r>
    </w:p>
    <w:p w:rsidR="00023A04" w:rsidRPr="006E020E" w:rsidRDefault="00023A04" w:rsidP="00023A04">
      <w:pPr>
        <w:pStyle w:val="SubTitulo2"/>
        <w:numPr>
          <w:ilvl w:val="0"/>
          <w:numId w:val="0"/>
        </w:numPr>
        <w:jc w:val="both"/>
        <w:rPr>
          <w:u w:val="none"/>
          <w:lang w:val="pt-BR"/>
        </w:rPr>
      </w:pPr>
      <w:r w:rsidRPr="006E020E">
        <w:rPr>
          <w:u w:val="none"/>
          <w:lang w:val="pt-BR"/>
        </w:rPr>
        <w:tab/>
        <w:t>O documento JSON é construído sobre as seguintes estruturas:</w:t>
      </w:r>
    </w:p>
    <w:p w:rsidR="00023A04" w:rsidRPr="006E020E" w:rsidRDefault="00023A04" w:rsidP="00023A04">
      <w:pPr>
        <w:pStyle w:val="SubTitulo2"/>
        <w:numPr>
          <w:ilvl w:val="0"/>
          <w:numId w:val="11"/>
        </w:numPr>
        <w:ind w:left="1426"/>
        <w:jc w:val="both"/>
        <w:rPr>
          <w:u w:val="none"/>
          <w:lang w:val="pt-BR"/>
        </w:rPr>
      </w:pPr>
      <w:r w:rsidRPr="006E020E">
        <w:rPr>
          <w:u w:val="none"/>
          <w:lang w:val="pt-BR"/>
        </w:rPr>
        <w:t>Coleção de pares chave/valor;</w:t>
      </w:r>
    </w:p>
    <w:p w:rsidR="00023A04" w:rsidRPr="006E020E" w:rsidRDefault="00023A04" w:rsidP="00023A04">
      <w:pPr>
        <w:pStyle w:val="SubTitulo2"/>
        <w:numPr>
          <w:ilvl w:val="0"/>
          <w:numId w:val="11"/>
        </w:numPr>
        <w:ind w:left="1426"/>
        <w:jc w:val="both"/>
        <w:rPr>
          <w:u w:val="none"/>
          <w:lang w:val="pt-BR"/>
        </w:rPr>
      </w:pPr>
      <w:r w:rsidRPr="006E020E">
        <w:rPr>
          <w:u w:val="none"/>
          <w:lang w:val="pt-BR"/>
        </w:rPr>
        <w:t>Uma lista de valores ordenada.</w:t>
      </w:r>
    </w:p>
    <w:p w:rsidR="00023A04" w:rsidRPr="006E020E" w:rsidRDefault="00023A04" w:rsidP="00023A04">
      <w:pPr>
        <w:pStyle w:val="SubTitulo2"/>
        <w:numPr>
          <w:ilvl w:val="0"/>
          <w:numId w:val="0"/>
        </w:numPr>
        <w:jc w:val="both"/>
        <w:rPr>
          <w:u w:val="none"/>
          <w:lang w:val="pt-BR"/>
        </w:rPr>
      </w:pPr>
      <w:r w:rsidRPr="006E020E">
        <w:rPr>
          <w:u w:val="none"/>
          <w:lang w:val="pt-BR"/>
        </w:rPr>
        <w:tab/>
        <w:t>Como exemplo de um documento JSON, temos:</w:t>
      </w:r>
    </w:p>
    <w:p w:rsidR="00023A04" w:rsidRPr="006E020E" w:rsidRDefault="00023A04" w:rsidP="00023A04">
      <w:pPr>
        <w:pStyle w:val="SubTitulo2"/>
        <w:numPr>
          <w:ilvl w:val="0"/>
          <w:numId w:val="0"/>
        </w:numPr>
        <w:jc w:val="center"/>
        <w:rPr>
          <w:b/>
          <w:u w:val="none"/>
          <w:lang w:val="pt-BR"/>
        </w:rPr>
      </w:pPr>
      <w:r w:rsidRPr="006E020E">
        <w:rPr>
          <w:b/>
          <w:u w:val="none"/>
          <w:lang w:val="pt-BR"/>
        </w:rPr>
        <w:t>{“</w:t>
      </w:r>
      <w:proofErr w:type="gramStart"/>
      <w:r w:rsidRPr="006E020E">
        <w:rPr>
          <w:b/>
          <w:u w:val="none"/>
          <w:lang w:val="pt-BR"/>
        </w:rPr>
        <w:t>cpf</w:t>
      </w:r>
      <w:proofErr w:type="gramEnd"/>
      <w:r w:rsidRPr="006E020E">
        <w:rPr>
          <w:b/>
          <w:u w:val="none"/>
          <w:lang w:val="pt-BR"/>
        </w:rPr>
        <w:t>” : “129304229”, “nome”: “João”, “data_nascimento” : Date(‘1967,05,17’)}</w:t>
      </w:r>
    </w:p>
    <w:p w:rsidR="00CD7899" w:rsidRDefault="00BF41AA">
      <w:pPr>
        <w:pStyle w:val="SubTitulo2"/>
        <w:numPr>
          <w:ilvl w:val="0"/>
          <w:numId w:val="0"/>
        </w:numPr>
        <w:ind w:firstLine="708"/>
        <w:jc w:val="both"/>
        <w:rPr>
          <w:u w:val="none"/>
          <w:lang w:val="pt-BR"/>
        </w:rPr>
      </w:pPr>
      <w:r w:rsidRPr="006E020E">
        <w:rPr>
          <w:u w:val="none"/>
          <w:lang w:val="pt-BR"/>
        </w:rPr>
        <w:t xml:space="preserve">Um exemplo de consulta em JSON, que pode ser enviado ao </w:t>
      </w:r>
      <w:proofErr w:type="gramStart"/>
      <w:r w:rsidRPr="006E020E">
        <w:rPr>
          <w:u w:val="none"/>
          <w:lang w:val="pt-BR"/>
        </w:rPr>
        <w:t>MongoDB</w:t>
      </w:r>
      <w:proofErr w:type="gramEnd"/>
      <w:r w:rsidR="000D60B2">
        <w:rPr>
          <w:u w:val="none"/>
          <w:lang w:val="pt-BR"/>
        </w:rPr>
        <w:t>,</w:t>
      </w:r>
      <w:r w:rsidRPr="006E020E">
        <w:rPr>
          <w:u w:val="none"/>
          <w:lang w:val="pt-BR"/>
        </w:rPr>
        <w:t xml:space="preserve"> para que sejam </w:t>
      </w:r>
      <w:r w:rsidR="000D60B2">
        <w:rPr>
          <w:u w:val="none"/>
          <w:lang w:val="pt-BR"/>
        </w:rPr>
        <w:t>selecionados</w:t>
      </w:r>
      <w:r w:rsidR="000D60B2" w:rsidRPr="006E020E">
        <w:rPr>
          <w:u w:val="none"/>
          <w:lang w:val="pt-BR"/>
        </w:rPr>
        <w:t xml:space="preserve"> </w:t>
      </w:r>
      <w:r w:rsidRPr="006E020E">
        <w:rPr>
          <w:u w:val="none"/>
          <w:lang w:val="pt-BR"/>
        </w:rPr>
        <w:t xml:space="preserve">os nomes e </w:t>
      </w:r>
      <w:r>
        <w:rPr>
          <w:u w:val="none"/>
          <w:lang w:val="pt-BR"/>
        </w:rPr>
        <w:t xml:space="preserve">os </w:t>
      </w:r>
      <w:r w:rsidRPr="006E020E">
        <w:rPr>
          <w:u w:val="none"/>
          <w:lang w:val="pt-BR"/>
        </w:rPr>
        <w:t xml:space="preserve">cpf das pessoas é mostrado </w:t>
      </w:r>
      <w:r w:rsidR="00E92C98">
        <w:rPr>
          <w:u w:val="none"/>
          <w:lang w:val="pt-BR"/>
        </w:rPr>
        <w:t>a seguir</w:t>
      </w:r>
      <w:r w:rsidR="00321596">
        <w:rPr>
          <w:u w:val="none"/>
          <w:lang w:val="pt-BR"/>
        </w:rPr>
        <w:t xml:space="preserve">. </w:t>
      </w:r>
    </w:p>
    <w:p w:rsidR="00BF41AA" w:rsidRDefault="00BF41AA" w:rsidP="00BF41AA">
      <w:pPr>
        <w:pStyle w:val="SubTitulo2"/>
        <w:numPr>
          <w:ilvl w:val="0"/>
          <w:numId w:val="0"/>
        </w:numPr>
        <w:jc w:val="center"/>
        <w:rPr>
          <w:b/>
          <w:u w:val="none"/>
          <w:lang w:val="pt-BR"/>
        </w:rPr>
      </w:pPr>
      <w:proofErr w:type="gramStart"/>
      <w:r w:rsidRPr="00E93EE4">
        <w:rPr>
          <w:b/>
          <w:u w:val="none"/>
          <w:lang w:val="pt-BR"/>
        </w:rPr>
        <w:t>db</w:t>
      </w:r>
      <w:proofErr w:type="gramEnd"/>
      <w:r w:rsidRPr="00E93EE4">
        <w:rPr>
          <w:b/>
          <w:u w:val="none"/>
          <w:lang w:val="pt-BR"/>
        </w:rPr>
        <w:t>.pe</w:t>
      </w:r>
      <w:r w:rsidRPr="003D685A">
        <w:rPr>
          <w:b/>
          <w:u w:val="none"/>
          <w:lang w:val="pt-BR"/>
        </w:rPr>
        <w:t>ssoas.find</w:t>
      </w:r>
      <w:r w:rsidRPr="00E93EE4">
        <w:rPr>
          <w:b/>
          <w:u w:val="none"/>
          <w:lang w:val="pt-BR"/>
        </w:rPr>
        <w:t>({}, {‘cpf’ : 1, ‘nome’: 1})</w:t>
      </w:r>
    </w:p>
    <w:p w:rsidR="000D60B2" w:rsidRDefault="000D60B2" w:rsidP="000D60B2">
      <w:pPr>
        <w:pStyle w:val="SubTitulo2"/>
        <w:numPr>
          <w:ilvl w:val="0"/>
          <w:numId w:val="0"/>
        </w:numPr>
        <w:jc w:val="both"/>
        <w:rPr>
          <w:u w:val="none"/>
          <w:lang w:val="pt-BR"/>
        </w:rPr>
      </w:pPr>
      <w:r>
        <w:rPr>
          <w:b/>
          <w:u w:val="none"/>
          <w:lang w:val="pt-BR"/>
        </w:rPr>
        <w:tab/>
      </w:r>
      <w:r>
        <w:rPr>
          <w:u w:val="none"/>
          <w:lang w:val="pt-BR"/>
        </w:rPr>
        <w:t xml:space="preserve">Nesse exemplo temos a utilização do comando </w:t>
      </w:r>
      <w:r w:rsidRPr="00321596">
        <w:rPr>
          <w:i/>
          <w:u w:val="none"/>
          <w:lang w:val="pt-BR"/>
        </w:rPr>
        <w:t>fin</w:t>
      </w:r>
      <w:r>
        <w:rPr>
          <w:i/>
          <w:u w:val="none"/>
          <w:lang w:val="pt-BR"/>
        </w:rPr>
        <w:t>d</w:t>
      </w:r>
      <w:r w:rsidR="00023A04">
        <w:rPr>
          <w:i/>
          <w:u w:val="none"/>
          <w:lang w:val="pt-BR"/>
        </w:rPr>
        <w:t>,</w:t>
      </w:r>
      <w:r>
        <w:rPr>
          <w:i/>
          <w:u w:val="none"/>
          <w:lang w:val="pt-BR"/>
        </w:rPr>
        <w:t xml:space="preserve"> </w:t>
      </w:r>
      <w:r w:rsidRPr="00E92C98">
        <w:rPr>
          <w:u w:val="none"/>
          <w:lang w:val="pt-BR"/>
        </w:rPr>
        <w:t>que funciona de acordo com dois parâmetros. O</w:t>
      </w:r>
      <w:r>
        <w:rPr>
          <w:u w:val="none"/>
          <w:lang w:val="pt-BR"/>
        </w:rPr>
        <w:t xml:space="preserve"> primeiro representa o filtro que será utilizado na consulta. Como queremos retornar todos os dados da base, este parametro é passado um documento vazio mostrando que nenhum critério foi utilizado. Este primeiro parâmetro é análogo </w:t>
      </w:r>
      <w:r w:rsidR="00023A04">
        <w:rPr>
          <w:u w:val="none"/>
          <w:lang w:val="pt-BR"/>
        </w:rPr>
        <w:t>à</w:t>
      </w:r>
      <w:r>
        <w:rPr>
          <w:u w:val="none"/>
          <w:lang w:val="pt-BR"/>
        </w:rPr>
        <w:t xml:space="preserve"> cláusula </w:t>
      </w:r>
      <w:r w:rsidRPr="00E92C98">
        <w:rPr>
          <w:i/>
          <w:u w:val="none"/>
          <w:lang w:val="pt-BR"/>
        </w:rPr>
        <w:t>WHERE</w:t>
      </w:r>
      <w:r>
        <w:rPr>
          <w:u w:val="none"/>
          <w:lang w:val="pt-BR"/>
        </w:rPr>
        <w:t xml:space="preserve"> do </w:t>
      </w:r>
      <w:r w:rsidRPr="00E92C98">
        <w:rPr>
          <w:i/>
          <w:u w:val="none"/>
          <w:lang w:val="pt-BR"/>
        </w:rPr>
        <w:t>SQL</w:t>
      </w:r>
      <w:r>
        <w:rPr>
          <w:u w:val="none"/>
          <w:lang w:val="pt-BR"/>
        </w:rPr>
        <w:t xml:space="preserve">. Já o segundo parâmetro representa quais os campos que devem ser retornados dos documentos selecionados, no caso o CPF e o nome das pessoas. Esse parâmetro é análogo ao </w:t>
      </w:r>
      <w:r w:rsidRPr="000D60B2">
        <w:rPr>
          <w:i/>
          <w:u w:val="none"/>
          <w:lang w:val="pt-BR"/>
        </w:rPr>
        <w:t>SELECT</w:t>
      </w:r>
      <w:r>
        <w:rPr>
          <w:u w:val="none"/>
          <w:lang w:val="pt-BR"/>
        </w:rPr>
        <w:t xml:space="preserve"> do </w:t>
      </w:r>
      <w:r w:rsidRPr="000D60B2">
        <w:rPr>
          <w:i/>
          <w:u w:val="none"/>
          <w:lang w:val="pt-BR"/>
        </w:rPr>
        <w:t>SQL</w:t>
      </w:r>
      <w:r>
        <w:rPr>
          <w:u w:val="none"/>
          <w:lang w:val="pt-BR"/>
        </w:rPr>
        <w:t>.</w:t>
      </w:r>
    </w:p>
    <w:p w:rsidR="00D05E68" w:rsidRDefault="00D05E68" w:rsidP="000D60B2">
      <w:pPr>
        <w:pStyle w:val="SubTitulo2"/>
        <w:numPr>
          <w:ilvl w:val="0"/>
          <w:numId w:val="0"/>
        </w:numPr>
        <w:jc w:val="both"/>
        <w:rPr>
          <w:u w:val="none"/>
          <w:lang w:val="pt-BR"/>
        </w:rPr>
      </w:pPr>
      <w:r>
        <w:rPr>
          <w:u w:val="none"/>
          <w:lang w:val="pt-BR"/>
        </w:rPr>
        <w:tab/>
        <w:t xml:space="preserve">Além do </w:t>
      </w:r>
      <w:r w:rsidRPr="00DD75DA">
        <w:rPr>
          <w:i/>
          <w:u w:val="none"/>
          <w:lang w:val="pt-BR"/>
        </w:rPr>
        <w:t>find</w:t>
      </w:r>
      <w:r>
        <w:rPr>
          <w:u w:val="none"/>
          <w:lang w:val="pt-BR"/>
        </w:rPr>
        <w:t xml:space="preserve">, o </w:t>
      </w:r>
      <w:proofErr w:type="gramStart"/>
      <w:r>
        <w:rPr>
          <w:u w:val="none"/>
          <w:lang w:val="pt-BR"/>
        </w:rPr>
        <w:t>MongoDB</w:t>
      </w:r>
      <w:proofErr w:type="gramEnd"/>
      <w:r>
        <w:rPr>
          <w:u w:val="none"/>
          <w:lang w:val="pt-BR"/>
        </w:rPr>
        <w:t xml:space="preserve"> permite também a utilização de comandos de inserção, </w:t>
      </w:r>
      <w:r w:rsidR="00023A04">
        <w:rPr>
          <w:u w:val="none"/>
          <w:lang w:val="pt-BR"/>
        </w:rPr>
        <w:t>exclusão</w:t>
      </w:r>
      <w:r>
        <w:rPr>
          <w:u w:val="none"/>
          <w:lang w:val="pt-BR"/>
        </w:rPr>
        <w:t xml:space="preserve"> e atualização de dados. O comando de inserção é representado pelo </w:t>
      </w:r>
      <w:r w:rsidRPr="00DD75DA">
        <w:rPr>
          <w:i/>
          <w:u w:val="none"/>
          <w:lang w:val="pt-BR"/>
        </w:rPr>
        <w:t>insert</w:t>
      </w:r>
      <w:r>
        <w:rPr>
          <w:u w:val="none"/>
          <w:lang w:val="pt-BR"/>
        </w:rPr>
        <w:t xml:space="preserve"> que recebe como parâmetro o </w:t>
      </w:r>
      <w:r>
        <w:rPr>
          <w:u w:val="none"/>
          <w:lang w:val="pt-BR"/>
        </w:rPr>
        <w:lastRenderedPageBreak/>
        <w:t xml:space="preserve">documento JSON que será inserido. </w:t>
      </w:r>
      <w:r w:rsidR="00B84F65">
        <w:rPr>
          <w:u w:val="none"/>
          <w:lang w:val="pt-BR"/>
        </w:rPr>
        <w:t>Para inserir um documento novo, na coleção p</w:t>
      </w:r>
      <w:r w:rsidR="00DD75DA">
        <w:rPr>
          <w:u w:val="none"/>
          <w:lang w:val="pt-BR"/>
        </w:rPr>
        <w:t xml:space="preserve">essoas, contendo o nome e o </w:t>
      </w:r>
      <w:proofErr w:type="gramStart"/>
      <w:r w:rsidR="00DD75DA">
        <w:rPr>
          <w:u w:val="none"/>
          <w:lang w:val="pt-BR"/>
        </w:rPr>
        <w:t>cpf</w:t>
      </w:r>
      <w:proofErr w:type="gramEnd"/>
      <w:r w:rsidR="00023A04">
        <w:rPr>
          <w:u w:val="none"/>
          <w:lang w:val="pt-BR"/>
        </w:rPr>
        <w:t>,</w:t>
      </w:r>
      <w:r w:rsidR="00B84F65">
        <w:rPr>
          <w:u w:val="none"/>
          <w:lang w:val="pt-BR"/>
        </w:rPr>
        <w:t xml:space="preserve"> utilizamos o comando a seguir.</w:t>
      </w:r>
    </w:p>
    <w:p w:rsidR="00D05E68" w:rsidRDefault="00D05E68" w:rsidP="00D05E68">
      <w:pPr>
        <w:pStyle w:val="SubTitulo2"/>
        <w:numPr>
          <w:ilvl w:val="0"/>
          <w:numId w:val="0"/>
        </w:numPr>
        <w:jc w:val="center"/>
        <w:rPr>
          <w:b/>
          <w:u w:val="none"/>
          <w:lang w:val="pt-BR"/>
        </w:rPr>
      </w:pPr>
      <w:proofErr w:type="gramStart"/>
      <w:r w:rsidRPr="00D05E68">
        <w:rPr>
          <w:b/>
          <w:u w:val="none"/>
          <w:lang w:val="pt-BR"/>
        </w:rPr>
        <w:t>db</w:t>
      </w:r>
      <w:proofErr w:type="gramEnd"/>
      <w:r w:rsidRPr="00D05E68">
        <w:rPr>
          <w:b/>
          <w:u w:val="none"/>
          <w:lang w:val="pt-BR"/>
        </w:rPr>
        <w:t>.pessoas.insert({</w:t>
      </w:r>
      <w:r w:rsidR="00B84F65">
        <w:rPr>
          <w:b/>
          <w:u w:val="none"/>
          <w:lang w:val="pt-BR"/>
        </w:rPr>
        <w:t>“</w:t>
      </w:r>
      <w:r w:rsidRPr="00D05E68">
        <w:rPr>
          <w:b/>
          <w:u w:val="none"/>
          <w:lang w:val="pt-BR"/>
        </w:rPr>
        <w:t>nome</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João</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cpf</w:t>
      </w:r>
      <w:r w:rsidR="00B84F65">
        <w:rPr>
          <w:b/>
          <w:u w:val="none"/>
          <w:lang w:val="pt-BR"/>
        </w:rPr>
        <w:t>”</w:t>
      </w:r>
      <w:r w:rsidRPr="00D05E68">
        <w:rPr>
          <w:b/>
          <w:u w:val="none"/>
          <w:lang w:val="pt-BR"/>
        </w:rPr>
        <w:t xml:space="preserve">: </w:t>
      </w:r>
      <w:r w:rsidR="00B84F65">
        <w:rPr>
          <w:b/>
          <w:u w:val="none"/>
          <w:lang w:val="pt-BR"/>
        </w:rPr>
        <w:t>“</w:t>
      </w:r>
      <w:r w:rsidRPr="00D05E68">
        <w:rPr>
          <w:b/>
          <w:u w:val="none"/>
          <w:lang w:val="pt-BR"/>
        </w:rPr>
        <w:t>1293040229</w:t>
      </w:r>
      <w:r w:rsidR="00B84F65">
        <w:rPr>
          <w:b/>
          <w:u w:val="none"/>
          <w:lang w:val="pt-BR"/>
        </w:rPr>
        <w:t>”</w:t>
      </w:r>
      <w:r w:rsidRPr="00D05E68">
        <w:rPr>
          <w:b/>
          <w:u w:val="none"/>
          <w:lang w:val="pt-BR"/>
        </w:rPr>
        <w:t>})</w:t>
      </w:r>
    </w:p>
    <w:p w:rsidR="00B84F65" w:rsidRPr="00B84F65" w:rsidRDefault="00B84F65" w:rsidP="00B84F65">
      <w:pPr>
        <w:pStyle w:val="SubTitulo2"/>
        <w:numPr>
          <w:ilvl w:val="0"/>
          <w:numId w:val="0"/>
        </w:numPr>
        <w:jc w:val="both"/>
        <w:rPr>
          <w:u w:val="none"/>
          <w:lang w:val="pt-BR"/>
        </w:rPr>
      </w:pPr>
      <w:r>
        <w:rPr>
          <w:b/>
          <w:u w:val="none"/>
          <w:lang w:val="pt-BR"/>
        </w:rPr>
        <w:tab/>
      </w:r>
      <w:r w:rsidRPr="00B84F65">
        <w:rPr>
          <w:u w:val="none"/>
          <w:lang w:val="pt-BR"/>
        </w:rPr>
        <w:t xml:space="preserve">Para remover da coleção pessoas o documento cujo nome é João e o </w:t>
      </w:r>
      <w:proofErr w:type="gramStart"/>
      <w:r w:rsidRPr="00B84F65">
        <w:rPr>
          <w:u w:val="none"/>
          <w:lang w:val="pt-BR"/>
        </w:rPr>
        <w:t>cpf</w:t>
      </w:r>
      <w:proofErr w:type="gramEnd"/>
      <w:r w:rsidRPr="00B84F65">
        <w:rPr>
          <w:u w:val="none"/>
          <w:lang w:val="pt-BR"/>
        </w:rPr>
        <w:t xml:space="preserve"> é 1293040229, utilizamos o comando a seguir.</w:t>
      </w:r>
    </w:p>
    <w:p w:rsidR="00B84F65" w:rsidRDefault="00B84F65" w:rsidP="00B84F65">
      <w:pPr>
        <w:pStyle w:val="SubTitulo2"/>
        <w:numPr>
          <w:ilvl w:val="0"/>
          <w:numId w:val="0"/>
        </w:numPr>
        <w:jc w:val="center"/>
        <w:rPr>
          <w:b/>
          <w:u w:val="none"/>
          <w:lang w:val="pt-BR"/>
        </w:rPr>
      </w:pPr>
      <w:proofErr w:type="gramStart"/>
      <w:r>
        <w:rPr>
          <w:b/>
          <w:u w:val="none"/>
          <w:lang w:val="pt-BR"/>
        </w:rPr>
        <w:t>db</w:t>
      </w:r>
      <w:proofErr w:type="gramEnd"/>
      <w:r>
        <w:rPr>
          <w:b/>
          <w:u w:val="none"/>
          <w:lang w:val="pt-BR"/>
        </w:rPr>
        <w:t>.pessoas.remove({“</w:t>
      </w:r>
      <w:r w:rsidRPr="00D05E68">
        <w:rPr>
          <w:b/>
          <w:u w:val="none"/>
          <w:lang w:val="pt-BR"/>
        </w:rPr>
        <w:t>nome</w:t>
      </w:r>
      <w:r>
        <w:rPr>
          <w:b/>
          <w:u w:val="none"/>
          <w:lang w:val="pt-BR"/>
        </w:rPr>
        <w:t>”</w:t>
      </w:r>
      <w:r w:rsidRPr="00D05E68">
        <w:rPr>
          <w:b/>
          <w:u w:val="none"/>
          <w:lang w:val="pt-BR"/>
        </w:rPr>
        <w:t xml:space="preserve">: </w:t>
      </w:r>
      <w:r>
        <w:rPr>
          <w:b/>
          <w:u w:val="none"/>
          <w:lang w:val="pt-BR"/>
        </w:rPr>
        <w:t>“</w:t>
      </w:r>
      <w:r w:rsidRPr="00D05E68">
        <w:rPr>
          <w:b/>
          <w:u w:val="none"/>
          <w:lang w:val="pt-BR"/>
        </w:rPr>
        <w:t>João</w:t>
      </w:r>
      <w:r>
        <w:rPr>
          <w:b/>
          <w:u w:val="none"/>
          <w:lang w:val="pt-BR"/>
        </w:rPr>
        <w:t>”</w:t>
      </w:r>
      <w:r w:rsidRPr="00D05E68">
        <w:rPr>
          <w:b/>
          <w:u w:val="none"/>
          <w:lang w:val="pt-BR"/>
        </w:rPr>
        <w:t xml:space="preserve">, </w:t>
      </w:r>
      <w:r>
        <w:rPr>
          <w:b/>
          <w:u w:val="none"/>
          <w:lang w:val="pt-BR"/>
        </w:rPr>
        <w:t xml:space="preserve">“cpf” </w:t>
      </w:r>
      <w:r w:rsidRPr="00D05E68">
        <w:rPr>
          <w:b/>
          <w:u w:val="none"/>
          <w:lang w:val="pt-BR"/>
        </w:rPr>
        <w:t xml:space="preserve">: </w:t>
      </w:r>
      <w:r>
        <w:rPr>
          <w:b/>
          <w:u w:val="none"/>
          <w:lang w:val="pt-BR"/>
        </w:rPr>
        <w:t>“</w:t>
      </w:r>
      <w:r w:rsidRPr="00D05E68">
        <w:rPr>
          <w:b/>
          <w:u w:val="none"/>
          <w:lang w:val="pt-BR"/>
        </w:rPr>
        <w:t>1293040229</w:t>
      </w:r>
      <w:r>
        <w:rPr>
          <w:b/>
          <w:u w:val="none"/>
          <w:lang w:val="pt-BR"/>
        </w:rPr>
        <w:t>”})</w:t>
      </w:r>
    </w:p>
    <w:p w:rsidR="00B84F65" w:rsidRDefault="00B84F65" w:rsidP="00A6777F">
      <w:pPr>
        <w:pStyle w:val="SubTitulo2"/>
        <w:numPr>
          <w:ilvl w:val="0"/>
          <w:numId w:val="0"/>
        </w:numPr>
        <w:ind w:firstLine="708"/>
        <w:jc w:val="both"/>
        <w:rPr>
          <w:u w:val="none"/>
          <w:lang w:val="pt-BR"/>
        </w:rPr>
      </w:pPr>
      <w:r w:rsidRPr="00A6777F">
        <w:rPr>
          <w:u w:val="none"/>
          <w:lang w:val="pt-BR"/>
        </w:rPr>
        <w:t xml:space="preserve">Finalmente, o comando de atualizar é representado pelo </w:t>
      </w:r>
      <w:r w:rsidRPr="00A6777F">
        <w:rPr>
          <w:i/>
          <w:u w:val="none"/>
          <w:lang w:val="pt-BR"/>
        </w:rPr>
        <w:t>update</w:t>
      </w:r>
      <w:r w:rsidRPr="00A6777F">
        <w:rPr>
          <w:u w:val="none"/>
          <w:lang w:val="pt-BR"/>
        </w:rPr>
        <w:t xml:space="preserve"> onde são passados quatro parâmetros. O primeiro representa o critério que estamos utilizando</w:t>
      </w:r>
      <w:r w:rsidR="00023A04">
        <w:rPr>
          <w:u w:val="none"/>
          <w:lang w:val="pt-BR"/>
        </w:rPr>
        <w:t>.</w:t>
      </w:r>
      <w:r w:rsidRPr="00A6777F">
        <w:rPr>
          <w:u w:val="none"/>
          <w:lang w:val="pt-BR"/>
        </w:rPr>
        <w:t xml:space="preserve"> </w:t>
      </w:r>
      <w:r w:rsidR="00023A04">
        <w:rPr>
          <w:u w:val="none"/>
          <w:lang w:val="pt-BR"/>
        </w:rPr>
        <w:t>A</w:t>
      </w:r>
      <w:r w:rsidRPr="00A6777F">
        <w:rPr>
          <w:u w:val="none"/>
          <w:lang w:val="pt-BR"/>
        </w:rPr>
        <w:t xml:space="preserve">ssim como no </w:t>
      </w:r>
      <w:r w:rsidRPr="00A6777F">
        <w:rPr>
          <w:i/>
          <w:u w:val="none"/>
          <w:lang w:val="pt-BR"/>
        </w:rPr>
        <w:t>find</w:t>
      </w:r>
      <w:r w:rsidR="00023A04">
        <w:rPr>
          <w:i/>
          <w:u w:val="none"/>
          <w:lang w:val="pt-BR"/>
        </w:rPr>
        <w:t>,</w:t>
      </w:r>
      <w:r w:rsidRPr="00A6777F">
        <w:rPr>
          <w:u w:val="none"/>
          <w:lang w:val="pt-BR"/>
        </w:rPr>
        <w:t xml:space="preserve"> este parâmetro é análogo ao </w:t>
      </w:r>
      <w:r w:rsidRPr="00A6777F">
        <w:rPr>
          <w:i/>
          <w:u w:val="none"/>
          <w:lang w:val="pt-BR"/>
        </w:rPr>
        <w:t>WHERE</w:t>
      </w:r>
      <w:r w:rsidRPr="00A6777F">
        <w:rPr>
          <w:u w:val="none"/>
          <w:lang w:val="pt-BR"/>
        </w:rPr>
        <w:t xml:space="preserve"> do </w:t>
      </w:r>
      <w:r w:rsidRPr="00A6777F">
        <w:rPr>
          <w:i/>
          <w:u w:val="none"/>
          <w:lang w:val="pt-BR"/>
        </w:rPr>
        <w:t>SQL</w:t>
      </w:r>
      <w:r w:rsidRPr="00A6777F">
        <w:rPr>
          <w:u w:val="none"/>
          <w:lang w:val="pt-BR"/>
        </w:rPr>
        <w:t xml:space="preserve">. O segundo parâmetro representa qual o objeto que será atualizado seguido do valor. O terceiro parâmetro pode ser composto de </w:t>
      </w:r>
      <w:r w:rsidRPr="00A6777F">
        <w:rPr>
          <w:i/>
          <w:u w:val="none"/>
          <w:lang w:val="pt-BR"/>
        </w:rPr>
        <w:t>true</w:t>
      </w:r>
      <w:r w:rsidRPr="00A6777F">
        <w:rPr>
          <w:u w:val="none"/>
          <w:lang w:val="pt-BR"/>
        </w:rPr>
        <w:t xml:space="preserve"> ou </w:t>
      </w:r>
      <w:r w:rsidRPr="00A6777F">
        <w:rPr>
          <w:i/>
          <w:u w:val="none"/>
          <w:lang w:val="pt-BR"/>
        </w:rPr>
        <w:t>false</w:t>
      </w:r>
      <w:r w:rsidRPr="00A6777F">
        <w:rPr>
          <w:u w:val="none"/>
          <w:lang w:val="pt-BR"/>
        </w:rPr>
        <w:t xml:space="preserve">, onde </w:t>
      </w:r>
      <w:r w:rsidRPr="00A6777F">
        <w:rPr>
          <w:i/>
          <w:u w:val="none"/>
          <w:lang w:val="pt-BR"/>
        </w:rPr>
        <w:t>true</w:t>
      </w:r>
      <w:r w:rsidRPr="00A6777F">
        <w:rPr>
          <w:u w:val="none"/>
          <w:lang w:val="pt-BR"/>
        </w:rPr>
        <w:t xml:space="preserve"> representa que se o objeto n</w:t>
      </w:r>
      <w:r w:rsidR="00A6777F">
        <w:rPr>
          <w:u w:val="none"/>
          <w:lang w:val="pt-BR"/>
        </w:rPr>
        <w:t>ão existir no documento</w:t>
      </w:r>
      <w:r w:rsidRPr="00A6777F">
        <w:rPr>
          <w:u w:val="none"/>
          <w:lang w:val="pt-BR"/>
        </w:rPr>
        <w:t xml:space="preserve"> o mesmo deverá ser criado. O quarto parâmetro </w:t>
      </w:r>
      <w:r w:rsidR="00A6777F" w:rsidRPr="00A6777F">
        <w:rPr>
          <w:u w:val="none"/>
          <w:lang w:val="pt-BR"/>
        </w:rPr>
        <w:t xml:space="preserve">também é composto de </w:t>
      </w:r>
      <w:r w:rsidR="00A6777F" w:rsidRPr="00A6777F">
        <w:rPr>
          <w:i/>
          <w:u w:val="none"/>
          <w:lang w:val="pt-BR"/>
        </w:rPr>
        <w:t>true</w:t>
      </w:r>
      <w:r w:rsidR="00A6777F" w:rsidRPr="00A6777F">
        <w:rPr>
          <w:u w:val="none"/>
          <w:lang w:val="pt-BR"/>
        </w:rPr>
        <w:t xml:space="preserve"> ou </w:t>
      </w:r>
      <w:r w:rsidR="00A6777F" w:rsidRPr="00A6777F">
        <w:rPr>
          <w:i/>
          <w:u w:val="none"/>
          <w:lang w:val="pt-BR"/>
        </w:rPr>
        <w:t>false</w:t>
      </w:r>
      <w:r w:rsidR="00A6777F" w:rsidRPr="00A6777F">
        <w:rPr>
          <w:u w:val="none"/>
          <w:lang w:val="pt-BR"/>
        </w:rPr>
        <w:t xml:space="preserve">, onde </w:t>
      </w:r>
      <w:r w:rsidR="00A6777F" w:rsidRPr="00A6777F">
        <w:rPr>
          <w:i/>
          <w:u w:val="none"/>
          <w:lang w:val="pt-BR"/>
        </w:rPr>
        <w:t>true</w:t>
      </w:r>
      <w:r w:rsidR="00A6777F" w:rsidRPr="00A6777F">
        <w:rPr>
          <w:u w:val="none"/>
          <w:lang w:val="pt-BR"/>
        </w:rPr>
        <w:t xml:space="preserve"> indica que todos os documentos que se encaixam nos critérios do primeiro parâmetro serão atualizados</w:t>
      </w:r>
      <w:r w:rsidR="00A6777F">
        <w:rPr>
          <w:u w:val="none"/>
          <w:lang w:val="pt-BR"/>
        </w:rPr>
        <w:t>.</w:t>
      </w:r>
      <w:r w:rsidR="00A6777F" w:rsidRPr="00A6777F">
        <w:rPr>
          <w:u w:val="none"/>
          <w:lang w:val="pt-BR"/>
        </w:rPr>
        <w:t xml:space="preserve"> </w:t>
      </w:r>
      <w:r w:rsidR="00A6777F">
        <w:rPr>
          <w:u w:val="none"/>
          <w:lang w:val="pt-BR"/>
        </w:rPr>
        <w:t>C</w:t>
      </w:r>
      <w:r w:rsidR="00A6777F" w:rsidRPr="00A6777F">
        <w:rPr>
          <w:u w:val="none"/>
          <w:lang w:val="pt-BR"/>
        </w:rPr>
        <w:t>aso contrário, somente o primeiro documento encontrado no critério será atualizado.</w:t>
      </w:r>
      <w:r w:rsidR="00A6777F">
        <w:rPr>
          <w:u w:val="none"/>
          <w:lang w:val="pt-BR"/>
        </w:rPr>
        <w:t xml:space="preserve"> Desta maneira, para atualizarmos o </w:t>
      </w:r>
      <w:proofErr w:type="gramStart"/>
      <w:r w:rsidR="00A6777F">
        <w:rPr>
          <w:u w:val="none"/>
          <w:lang w:val="pt-BR"/>
        </w:rPr>
        <w:t>cpf</w:t>
      </w:r>
      <w:proofErr w:type="gramEnd"/>
      <w:r w:rsidR="00A6777F">
        <w:rPr>
          <w:u w:val="none"/>
          <w:lang w:val="pt-BR"/>
        </w:rPr>
        <w:t xml:space="preserve"> do primeiro documento encontrado cujo nome é igual a João, podemos utilizar o comando a seguir.</w:t>
      </w:r>
    </w:p>
    <w:p w:rsidR="00A6777F" w:rsidRPr="00A6777F" w:rsidRDefault="00A6777F" w:rsidP="00A6777F">
      <w:pPr>
        <w:pStyle w:val="SubTitulo2"/>
        <w:numPr>
          <w:ilvl w:val="0"/>
          <w:numId w:val="0"/>
        </w:numPr>
        <w:ind w:left="720" w:hanging="720"/>
        <w:jc w:val="center"/>
        <w:rPr>
          <w:b/>
          <w:u w:val="none"/>
          <w:lang w:val="pt-BR"/>
        </w:rPr>
      </w:pPr>
      <w:proofErr w:type="gramStart"/>
      <w:r w:rsidRPr="00A6777F">
        <w:rPr>
          <w:b/>
          <w:u w:val="none"/>
          <w:lang w:val="pt-BR"/>
        </w:rPr>
        <w:t>db</w:t>
      </w:r>
      <w:proofErr w:type="gramEnd"/>
      <w:r w:rsidRPr="00A6777F">
        <w:rPr>
          <w:b/>
          <w:u w:val="none"/>
          <w:lang w:val="pt-BR"/>
        </w:rPr>
        <w:t>.pessoas.update(</w:t>
      </w:r>
      <w:r>
        <w:rPr>
          <w:b/>
          <w:u w:val="none"/>
          <w:lang w:val="pt-BR"/>
        </w:rPr>
        <w:t xml:space="preserve"> </w:t>
      </w:r>
      <w:r w:rsidRPr="00A6777F">
        <w:rPr>
          <w:b/>
          <w:u w:val="none"/>
          <w:lang w:val="pt-BR"/>
        </w:rPr>
        <w:t>{</w:t>
      </w:r>
      <w:r>
        <w:rPr>
          <w:b/>
          <w:u w:val="none"/>
          <w:lang w:val="pt-BR"/>
        </w:rPr>
        <w:t xml:space="preserve">“nome” : “João”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“cpf” : “100304000</w:t>
      </w:r>
      <w:r w:rsidRPr="00D05E68">
        <w:rPr>
          <w:b/>
          <w:u w:val="none"/>
          <w:lang w:val="pt-BR"/>
        </w:rPr>
        <w:t>9</w:t>
      </w:r>
      <w:r>
        <w:rPr>
          <w:b/>
          <w:u w:val="none"/>
          <w:lang w:val="pt-BR"/>
        </w:rPr>
        <w:t xml:space="preserve">” </w:t>
      </w:r>
      <w:r w:rsidRPr="00A6777F">
        <w:rPr>
          <w:b/>
          <w:u w:val="none"/>
          <w:lang w:val="pt-BR"/>
        </w:rPr>
        <w:t>}</w:t>
      </w:r>
      <w:r>
        <w:rPr>
          <w:b/>
          <w:u w:val="none"/>
          <w:lang w:val="pt-BR"/>
        </w:rPr>
        <w:t xml:space="preserve"> </w:t>
      </w:r>
      <w:r w:rsidRPr="00A6777F">
        <w:rPr>
          <w:b/>
          <w:u w:val="none"/>
          <w:lang w:val="pt-BR"/>
        </w:rPr>
        <w:t>,</w:t>
      </w:r>
      <w:r>
        <w:rPr>
          <w:b/>
          <w:u w:val="none"/>
          <w:lang w:val="pt-BR"/>
        </w:rPr>
        <w:t xml:space="preserve"> </w:t>
      </w:r>
      <w:r w:rsidRPr="00A6777F">
        <w:rPr>
          <w:b/>
          <w:u w:val="none"/>
          <w:lang w:val="pt-BR"/>
        </w:rPr>
        <w:t>false</w:t>
      </w:r>
      <w:r>
        <w:rPr>
          <w:b/>
          <w:u w:val="none"/>
          <w:lang w:val="pt-BR"/>
        </w:rPr>
        <w:t xml:space="preserve"> </w:t>
      </w:r>
      <w:r w:rsidRPr="00A6777F">
        <w:rPr>
          <w:b/>
          <w:u w:val="none"/>
          <w:lang w:val="pt-BR"/>
        </w:rPr>
        <w:t>, false)</w:t>
      </w:r>
    </w:p>
    <w:p w:rsidR="00373427" w:rsidRDefault="00BF41AA" w:rsidP="00373427">
      <w:pPr>
        <w:pStyle w:val="SubTitulo2"/>
        <w:numPr>
          <w:ilvl w:val="0"/>
          <w:numId w:val="0"/>
        </w:numPr>
        <w:jc w:val="both"/>
        <w:rPr>
          <w:u w:val="none"/>
          <w:lang w:val="pt-BR"/>
        </w:rPr>
      </w:pPr>
      <w:r w:rsidRPr="006E020E">
        <w:rPr>
          <w:u w:val="none"/>
          <w:lang w:val="pt-BR"/>
        </w:rPr>
        <w:tab/>
        <w:t xml:space="preserve">São necessários modificadores de consultas para fazermos consultas por critérios. Esses modificadores podem ser operadores condicionais, ou mesmo operações como </w:t>
      </w:r>
      <w:r w:rsidRPr="006E020E">
        <w:rPr>
          <w:i/>
          <w:u w:val="none"/>
          <w:lang w:val="pt-BR"/>
        </w:rPr>
        <w:t>in</w:t>
      </w:r>
      <w:r w:rsidRPr="006E020E">
        <w:rPr>
          <w:u w:val="none"/>
          <w:lang w:val="pt-BR"/>
        </w:rPr>
        <w:t xml:space="preserve">, </w:t>
      </w:r>
      <w:r w:rsidRPr="006E020E">
        <w:rPr>
          <w:i/>
          <w:u w:val="none"/>
          <w:lang w:val="pt-BR"/>
        </w:rPr>
        <w:t>exists</w:t>
      </w:r>
      <w:r w:rsidRPr="006E020E">
        <w:rPr>
          <w:u w:val="none"/>
          <w:lang w:val="pt-BR"/>
        </w:rPr>
        <w:t xml:space="preserve">, dentre outras. </w:t>
      </w:r>
      <w:r w:rsidR="00A93B90">
        <w:rPr>
          <w:u w:val="none"/>
          <w:lang w:val="pt-BR"/>
        </w:rPr>
        <w:t>Estes</w:t>
      </w:r>
      <w:r w:rsidRPr="006E020E">
        <w:rPr>
          <w:u w:val="none"/>
          <w:lang w:val="pt-BR"/>
        </w:rPr>
        <w:t xml:space="preserve"> operadores são facilmente resolvidos pelo banco, pois são tratados como parte do documento BSON.</w:t>
      </w:r>
      <w:r w:rsidR="00CC1A7D">
        <w:rPr>
          <w:u w:val="none"/>
          <w:lang w:val="pt-BR"/>
        </w:rPr>
        <w:t xml:space="preserve"> </w:t>
      </w:r>
    </w:p>
    <w:p w:rsidR="00373427" w:rsidRPr="001D612D" w:rsidRDefault="00373427" w:rsidP="000D60B2">
      <w:pPr>
        <w:pStyle w:val="SubTitulo2"/>
        <w:numPr>
          <w:ilvl w:val="0"/>
          <w:numId w:val="0"/>
        </w:numPr>
        <w:ind w:firstLine="708"/>
        <w:jc w:val="both"/>
        <w:rPr>
          <w:u w:val="none"/>
          <w:lang w:val="pt-BR"/>
        </w:rPr>
      </w:pPr>
      <w:r>
        <w:rPr>
          <w:u w:val="none"/>
          <w:lang w:val="pt-BR"/>
        </w:rPr>
        <w:t xml:space="preserve">Um exemplo que utiliza estes </w:t>
      </w:r>
      <w:r w:rsidR="000D60B2">
        <w:rPr>
          <w:u w:val="none"/>
          <w:lang w:val="pt-BR"/>
        </w:rPr>
        <w:t xml:space="preserve">modificadores </w:t>
      </w:r>
      <w:r>
        <w:rPr>
          <w:u w:val="none"/>
          <w:lang w:val="pt-BR"/>
        </w:rPr>
        <w:t xml:space="preserve">pode ser visto na consulta </w:t>
      </w:r>
      <w:r w:rsidR="000D60B2">
        <w:rPr>
          <w:u w:val="none"/>
          <w:lang w:val="pt-BR"/>
        </w:rPr>
        <w:t>a seguir. Nesta consulta</w:t>
      </w:r>
      <w:r>
        <w:rPr>
          <w:u w:val="none"/>
          <w:lang w:val="pt-BR"/>
        </w:rPr>
        <w:t xml:space="preserve"> buscamos filtrar todas as pessoas da base de </w:t>
      </w:r>
      <w:r w:rsidRPr="001D612D">
        <w:rPr>
          <w:u w:val="none"/>
          <w:lang w:val="pt-BR"/>
        </w:rPr>
        <w:t>dados que possu</w:t>
      </w:r>
      <w:r w:rsidR="000D60B2" w:rsidRPr="001D612D">
        <w:rPr>
          <w:u w:val="none"/>
          <w:lang w:val="pt-BR"/>
        </w:rPr>
        <w:t>e</w:t>
      </w:r>
      <w:r w:rsidRPr="001D612D">
        <w:rPr>
          <w:u w:val="none"/>
          <w:lang w:val="pt-BR"/>
        </w:rPr>
        <w:t xml:space="preserve">m o nome João </w:t>
      </w:r>
      <w:r w:rsidR="000D60B2" w:rsidRPr="001D612D">
        <w:rPr>
          <w:u w:val="none"/>
          <w:lang w:val="pt-BR"/>
        </w:rPr>
        <w:t>ou</w:t>
      </w:r>
      <w:r w:rsidRPr="001D612D">
        <w:rPr>
          <w:u w:val="none"/>
          <w:lang w:val="pt-BR"/>
        </w:rPr>
        <w:t xml:space="preserve"> Maria,</w:t>
      </w:r>
      <w:r w:rsidR="000D60B2" w:rsidRPr="001D612D">
        <w:rPr>
          <w:u w:val="none"/>
          <w:lang w:val="pt-BR"/>
        </w:rPr>
        <w:t xml:space="preserve"> através da utilização do</w:t>
      </w:r>
      <w:r w:rsidRPr="001D612D">
        <w:rPr>
          <w:u w:val="none"/>
          <w:lang w:val="pt-BR"/>
        </w:rPr>
        <w:t xml:space="preserve"> modificador de consulta </w:t>
      </w:r>
      <w:r w:rsidRPr="001D612D">
        <w:rPr>
          <w:i/>
          <w:u w:val="none"/>
          <w:lang w:val="pt-BR"/>
        </w:rPr>
        <w:t>in</w:t>
      </w:r>
      <w:r w:rsidR="000D60B2" w:rsidRPr="001D612D">
        <w:rPr>
          <w:u w:val="none"/>
          <w:lang w:val="pt-BR"/>
        </w:rPr>
        <w:t>. Além disso, a consulta também filtra as pessoas</w:t>
      </w:r>
      <w:r w:rsidRPr="001D612D">
        <w:rPr>
          <w:u w:val="none"/>
          <w:lang w:val="pt-BR"/>
        </w:rPr>
        <w:t xml:space="preserve"> que possu</w:t>
      </w:r>
      <w:r w:rsidR="000D60B2" w:rsidRPr="001D612D">
        <w:rPr>
          <w:u w:val="none"/>
          <w:lang w:val="pt-BR"/>
        </w:rPr>
        <w:t>e</w:t>
      </w:r>
      <w:r w:rsidRPr="001D612D">
        <w:rPr>
          <w:u w:val="none"/>
          <w:lang w:val="pt-BR"/>
        </w:rPr>
        <w:t xml:space="preserve">m </w:t>
      </w:r>
      <w:r w:rsidR="000D60B2" w:rsidRPr="001D612D">
        <w:rPr>
          <w:u w:val="none"/>
          <w:lang w:val="pt-BR"/>
        </w:rPr>
        <w:t xml:space="preserve">a chave </w:t>
      </w:r>
      <w:r w:rsidRPr="001D612D">
        <w:rPr>
          <w:u w:val="none"/>
          <w:lang w:val="pt-BR"/>
        </w:rPr>
        <w:t>CPF</w:t>
      </w:r>
      <w:r w:rsidR="000D60B2" w:rsidRPr="001D612D">
        <w:rPr>
          <w:u w:val="none"/>
          <w:lang w:val="pt-BR"/>
        </w:rPr>
        <w:t xml:space="preserve"> cadastradas no documento</w:t>
      </w:r>
      <w:r w:rsidRPr="001D612D">
        <w:rPr>
          <w:u w:val="none"/>
          <w:lang w:val="pt-BR"/>
        </w:rPr>
        <w:t xml:space="preserve">, </w:t>
      </w:r>
      <w:r w:rsidR="000D60B2" w:rsidRPr="001D612D">
        <w:rPr>
          <w:u w:val="none"/>
          <w:lang w:val="pt-BR"/>
        </w:rPr>
        <w:t>através do</w:t>
      </w:r>
      <w:r w:rsidRPr="001D612D">
        <w:rPr>
          <w:u w:val="none"/>
          <w:lang w:val="pt-BR"/>
        </w:rPr>
        <w:t xml:space="preserve"> modificador de consulta </w:t>
      </w:r>
      <w:r w:rsidRPr="001D612D">
        <w:rPr>
          <w:i/>
          <w:u w:val="none"/>
          <w:lang w:val="pt-BR"/>
        </w:rPr>
        <w:t>exists</w:t>
      </w:r>
      <w:r w:rsidRPr="001D612D">
        <w:rPr>
          <w:u w:val="none"/>
          <w:lang w:val="pt-BR"/>
        </w:rPr>
        <w:t>.</w:t>
      </w:r>
    </w:p>
    <w:p w:rsidR="00373427" w:rsidRPr="001D612D" w:rsidRDefault="00373427" w:rsidP="00373427">
      <w:pPr>
        <w:pStyle w:val="SubTitulo2"/>
        <w:numPr>
          <w:ilvl w:val="0"/>
          <w:numId w:val="0"/>
        </w:numPr>
        <w:jc w:val="center"/>
        <w:rPr>
          <w:b/>
          <w:u w:val="none"/>
          <w:lang w:val="pt-BR"/>
        </w:rPr>
      </w:pPr>
      <w:proofErr w:type="gramStart"/>
      <w:r w:rsidRPr="001D612D">
        <w:rPr>
          <w:b/>
          <w:u w:val="none"/>
          <w:lang w:val="pt-BR"/>
        </w:rPr>
        <w:t>db</w:t>
      </w:r>
      <w:proofErr w:type="gramEnd"/>
      <w:r w:rsidRPr="001D612D">
        <w:rPr>
          <w:b/>
          <w:u w:val="none"/>
          <w:lang w:val="pt-BR"/>
        </w:rPr>
        <w:t>.pessoas.find({‘nome’: {$in: [‘João’, ‘Maria’]}, ‘cpf’: {$exists : true}})</w:t>
      </w:r>
    </w:p>
    <w:p w:rsidR="00BF41AA" w:rsidRPr="001D612D" w:rsidRDefault="00BF41AA" w:rsidP="00BF41AA">
      <w:pPr>
        <w:pStyle w:val="SubTitulo2"/>
        <w:numPr>
          <w:ilvl w:val="0"/>
          <w:numId w:val="0"/>
        </w:numPr>
        <w:jc w:val="both"/>
        <w:rPr>
          <w:u w:val="none"/>
          <w:lang w:val="pt-BR"/>
        </w:rPr>
      </w:pPr>
      <w:r w:rsidRPr="001D612D">
        <w:rPr>
          <w:u w:val="none"/>
          <w:lang w:val="pt-BR"/>
        </w:rPr>
        <w:tab/>
      </w:r>
      <w:r w:rsidR="000D60B2" w:rsidRPr="001D612D">
        <w:rPr>
          <w:u w:val="none"/>
          <w:lang w:val="pt-BR"/>
        </w:rPr>
        <w:t>Entretanto</w:t>
      </w:r>
      <w:r w:rsidRPr="001D612D">
        <w:rPr>
          <w:u w:val="none"/>
          <w:lang w:val="pt-BR"/>
        </w:rPr>
        <w:t xml:space="preserve">, se </w:t>
      </w:r>
      <w:r w:rsidR="000D60B2" w:rsidRPr="001D612D">
        <w:rPr>
          <w:u w:val="none"/>
          <w:lang w:val="pt-BR"/>
        </w:rPr>
        <w:t xml:space="preserve">uma consulta não conseguir ser representada utilizando estes modificadores, </w:t>
      </w:r>
      <w:r w:rsidRPr="001D612D">
        <w:rPr>
          <w:u w:val="none"/>
          <w:lang w:val="pt-BR"/>
        </w:rPr>
        <w:t>também é possível a utilização de consultas com</w:t>
      </w:r>
      <w:r w:rsidR="000D60B2" w:rsidRPr="001D612D">
        <w:rPr>
          <w:u w:val="none"/>
          <w:lang w:val="pt-BR"/>
        </w:rPr>
        <w:t xml:space="preserve"> as funções de</w:t>
      </w:r>
      <w:r w:rsidRPr="001D612D">
        <w:rPr>
          <w:u w:val="none"/>
          <w:lang w:val="pt-BR"/>
        </w:rPr>
        <w:t xml:space="preserve"> </w:t>
      </w:r>
      <w:r w:rsidRPr="001D612D">
        <w:rPr>
          <w:i/>
          <w:u w:val="none"/>
          <w:lang w:val="pt-BR"/>
        </w:rPr>
        <w:t xml:space="preserve">map/reduce </w:t>
      </w:r>
      <w:r w:rsidR="000E0278" w:rsidRPr="001D612D">
        <w:rPr>
          <w:i/>
          <w:u w:val="none"/>
        </w:rPr>
        <w:fldChar w:fldCharType="begin"/>
      </w:r>
      <w:r w:rsidRPr="001D612D">
        <w:rPr>
          <w:i/>
          <w:u w:val="none"/>
          <w:lang w:val="pt-BR"/>
        </w:rPr>
        <w:instrText xml:space="preserve"> ADDIN ZOTERO_ITEM {"citationID":"vvkfld2d9","citationItems":[{"uri":["http://zotero.org/groups/43707/items/NVD6Z2I2"]}]} </w:instrText>
      </w:r>
      <w:r w:rsidR="000E0278" w:rsidRPr="001D612D">
        <w:rPr>
          <w:i/>
          <w:u w:val="none"/>
        </w:rPr>
        <w:fldChar w:fldCharType="separate"/>
      </w:r>
      <w:r w:rsidR="00931581" w:rsidRPr="00E33955">
        <w:rPr>
          <w:u w:val="none"/>
          <w:lang w:val="pt-BR"/>
        </w:rPr>
        <w:t>(DEAN; SANJAY, 2008)</w:t>
      </w:r>
      <w:r w:rsidR="000E0278" w:rsidRPr="001D612D">
        <w:rPr>
          <w:i/>
          <w:u w:val="none"/>
        </w:rPr>
        <w:fldChar w:fldCharType="end"/>
      </w:r>
      <w:r w:rsidRPr="001D612D">
        <w:rPr>
          <w:u w:val="none"/>
          <w:lang w:val="pt-BR"/>
        </w:rPr>
        <w:t xml:space="preserve">. </w:t>
      </w:r>
      <w:r w:rsidRPr="001D612D">
        <w:rPr>
          <w:i/>
          <w:u w:val="none"/>
          <w:lang w:val="pt-BR"/>
        </w:rPr>
        <w:t>Map/reduce</w:t>
      </w:r>
      <w:r w:rsidRPr="001D612D">
        <w:rPr>
          <w:u w:val="none"/>
          <w:lang w:val="pt-BR"/>
        </w:rPr>
        <w:t xml:space="preserve"> é uma ferramenta poderosa de processamento de dados e para agregações. Geralmente</w:t>
      </w:r>
      <w:r w:rsidR="00D05E68" w:rsidRPr="001D612D">
        <w:rPr>
          <w:u w:val="none"/>
          <w:lang w:val="pt-BR"/>
        </w:rPr>
        <w:t xml:space="preserve"> são mais </w:t>
      </w:r>
      <w:r w:rsidRPr="001D612D">
        <w:rPr>
          <w:u w:val="none"/>
          <w:lang w:val="pt-BR"/>
        </w:rPr>
        <w:t>complicadas de se escrever</w:t>
      </w:r>
      <w:r w:rsidR="00D05E68" w:rsidRPr="001D612D">
        <w:rPr>
          <w:u w:val="none"/>
          <w:lang w:val="pt-BR"/>
        </w:rPr>
        <w:t xml:space="preserve"> e normalmente sua utilização ocorre de forma análoga ao </w:t>
      </w:r>
      <w:r w:rsidR="00D05E68" w:rsidRPr="001D612D">
        <w:rPr>
          <w:i/>
          <w:u w:val="none"/>
          <w:lang w:val="pt-BR"/>
        </w:rPr>
        <w:t>group by</w:t>
      </w:r>
      <w:r w:rsidR="00D05E68" w:rsidRPr="001D612D">
        <w:rPr>
          <w:u w:val="none"/>
          <w:lang w:val="pt-BR"/>
        </w:rPr>
        <w:t xml:space="preserve"> do </w:t>
      </w:r>
      <w:r w:rsidR="002255FC" w:rsidRPr="001D612D">
        <w:rPr>
          <w:i/>
          <w:u w:val="none"/>
          <w:lang w:val="pt-BR"/>
        </w:rPr>
        <w:t>SQL</w:t>
      </w:r>
      <w:r w:rsidRPr="001D612D">
        <w:rPr>
          <w:u w:val="none"/>
          <w:lang w:val="pt-BR"/>
        </w:rPr>
        <w:t xml:space="preserve">. No </w:t>
      </w:r>
      <w:proofErr w:type="gramStart"/>
      <w:r w:rsidRPr="001D612D">
        <w:rPr>
          <w:u w:val="none"/>
          <w:lang w:val="pt-BR"/>
        </w:rPr>
        <w:t>MongoDB</w:t>
      </w:r>
      <w:proofErr w:type="gramEnd"/>
      <w:r w:rsidRPr="001D612D">
        <w:rPr>
          <w:u w:val="none"/>
          <w:lang w:val="pt-BR"/>
        </w:rPr>
        <w:t xml:space="preserve">, </w:t>
      </w:r>
      <w:r w:rsidR="00D05E68" w:rsidRPr="001D612D">
        <w:rPr>
          <w:u w:val="none"/>
          <w:lang w:val="pt-BR"/>
        </w:rPr>
        <w:t xml:space="preserve">esta função </w:t>
      </w:r>
      <w:r w:rsidRPr="001D612D">
        <w:rPr>
          <w:u w:val="none"/>
          <w:lang w:val="pt-BR"/>
        </w:rPr>
        <w:t xml:space="preserve">funciona da seguinte forma: é selecionada uma coleção, processada segundo a função de </w:t>
      </w:r>
      <w:r w:rsidRPr="001D612D">
        <w:rPr>
          <w:i/>
          <w:u w:val="none"/>
          <w:lang w:val="pt-BR"/>
        </w:rPr>
        <w:t>map/reduce</w:t>
      </w:r>
      <w:r w:rsidRPr="001D612D">
        <w:rPr>
          <w:u w:val="none"/>
          <w:lang w:val="pt-BR"/>
        </w:rPr>
        <w:t xml:space="preserve"> e então é retornada uma nova coleção com o resultado. </w:t>
      </w:r>
    </w:p>
    <w:p w:rsidR="00BF41AA" w:rsidRPr="006E020E" w:rsidRDefault="00BF41AA" w:rsidP="00BF41AA">
      <w:pPr>
        <w:pStyle w:val="SubTitulo2"/>
        <w:numPr>
          <w:ilvl w:val="0"/>
          <w:numId w:val="0"/>
        </w:numPr>
        <w:jc w:val="both"/>
        <w:rPr>
          <w:u w:val="none"/>
          <w:lang w:val="pt-BR"/>
        </w:rPr>
      </w:pPr>
      <w:r w:rsidRPr="001D612D">
        <w:rPr>
          <w:u w:val="none"/>
          <w:lang w:val="pt-BR"/>
        </w:rPr>
        <w:tab/>
        <w:t>Apesar do map/reduce ser uma ferramenta poderosa, ela apresenta um desempenho ruim para</w:t>
      </w:r>
      <w:r w:rsidRPr="006E020E">
        <w:rPr>
          <w:u w:val="none"/>
          <w:lang w:val="pt-BR"/>
        </w:rPr>
        <w:t xml:space="preserve"> resultados em tempo real. Este desempenho ruim é explicado pela limitação existente na avaliação do </w:t>
      </w:r>
      <w:r w:rsidR="002255FC" w:rsidRPr="002255FC">
        <w:rPr>
          <w:i/>
          <w:u w:val="none"/>
          <w:lang w:val="pt-BR"/>
        </w:rPr>
        <w:t>map/reduce</w:t>
      </w:r>
      <w:r w:rsidRPr="006E020E">
        <w:rPr>
          <w:u w:val="none"/>
          <w:lang w:val="pt-BR"/>
        </w:rPr>
        <w:t xml:space="preserve"> feita pelo </w:t>
      </w:r>
      <w:proofErr w:type="gramStart"/>
      <w:r w:rsidRPr="006E020E">
        <w:rPr>
          <w:u w:val="none"/>
          <w:lang w:val="pt-BR"/>
        </w:rPr>
        <w:t>JavaScript</w:t>
      </w:r>
      <w:proofErr w:type="gramEnd"/>
      <w:r w:rsidRPr="006E020E">
        <w:rPr>
          <w:u w:val="none"/>
          <w:lang w:val="pt-BR"/>
        </w:rPr>
        <w:t xml:space="preserve">. </w:t>
      </w:r>
      <w:r w:rsidR="00A93B90">
        <w:rPr>
          <w:u w:val="none"/>
          <w:lang w:val="pt-BR"/>
        </w:rPr>
        <w:t>O</w:t>
      </w:r>
      <w:r w:rsidRPr="006E020E">
        <w:rPr>
          <w:u w:val="none"/>
          <w:lang w:val="pt-BR"/>
        </w:rPr>
        <w:t xml:space="preserve"> motor do </w:t>
      </w:r>
      <w:proofErr w:type="gramStart"/>
      <w:r w:rsidRPr="006E020E">
        <w:rPr>
          <w:u w:val="none"/>
          <w:lang w:val="pt-BR"/>
        </w:rPr>
        <w:t>JavaScript</w:t>
      </w:r>
      <w:proofErr w:type="gramEnd"/>
      <w:r w:rsidRPr="006E020E">
        <w:rPr>
          <w:u w:val="none"/>
          <w:lang w:val="pt-BR"/>
        </w:rPr>
        <w:t xml:space="preserve"> permite apenas a execução de uma thread em paralelo, logo não aproveita os diversos núcleos que </w:t>
      </w:r>
      <w:r w:rsidR="00D05E68">
        <w:rPr>
          <w:u w:val="none"/>
          <w:lang w:val="pt-BR"/>
        </w:rPr>
        <w:t xml:space="preserve">os </w:t>
      </w:r>
      <w:r w:rsidRPr="006E020E">
        <w:rPr>
          <w:u w:val="none"/>
          <w:lang w:val="pt-BR"/>
        </w:rPr>
        <w:t xml:space="preserve">processadores atuais possuem. Além da limitação de processamento, o </w:t>
      </w:r>
      <w:r w:rsidR="002255FC" w:rsidRPr="002255FC">
        <w:rPr>
          <w:i/>
          <w:u w:val="none"/>
          <w:lang w:val="pt-BR"/>
        </w:rPr>
        <w:t>map/reduce</w:t>
      </w:r>
      <w:r w:rsidRPr="006E020E">
        <w:rPr>
          <w:u w:val="none"/>
          <w:lang w:val="pt-BR"/>
        </w:rPr>
        <w:t xml:space="preserve"> também não permite que outros processos sejam executados paralelamente a </w:t>
      </w:r>
      <w:r w:rsidRPr="001D612D">
        <w:rPr>
          <w:u w:val="none"/>
          <w:lang w:val="pt-BR"/>
        </w:rPr>
        <w:t>ele</w:t>
      </w:r>
      <w:r w:rsidR="00A93B90"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{"citationID":"hco639mfk","citationItems":[{"uri":["http://zotero.org/groups/43707/items/IBPAAJEQ"]}]} </w:instrText>
      </w:r>
      <w:r w:rsidR="000E0278" w:rsidRPr="001D612D">
        <w:rPr>
          <w:u w:val="none"/>
        </w:rPr>
        <w:fldChar w:fldCharType="separate"/>
      </w:r>
      <w:r w:rsidR="00931581" w:rsidRPr="00E33955">
        <w:rPr>
          <w:u w:val="none"/>
          <w:lang w:val="pt-BR"/>
        </w:rPr>
        <w:t>(HOROWITZ; STEARN, 2011)</w:t>
      </w:r>
      <w:r w:rsidR="000E027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p>
    <w:p w:rsidR="00BF41AA" w:rsidRPr="006E020E" w:rsidRDefault="00BF41AA" w:rsidP="00BF41AA">
      <w:pPr>
        <w:pStyle w:val="SubTitulo2"/>
      </w:pPr>
      <w:r w:rsidRPr="006E020E">
        <w:lastRenderedPageBreak/>
        <w:t>Índices</w:t>
      </w:r>
    </w:p>
    <w:p w:rsidR="00BF41AA" w:rsidRPr="001D612D" w:rsidRDefault="00BF41AA" w:rsidP="00BF41AA">
      <w:pPr>
        <w:pStyle w:val="SubTitulo2"/>
        <w:numPr>
          <w:ilvl w:val="0"/>
          <w:numId w:val="0"/>
        </w:numPr>
        <w:ind w:firstLine="708"/>
        <w:jc w:val="both"/>
        <w:rPr>
          <w:u w:val="none"/>
          <w:lang w:val="pt-BR"/>
        </w:rPr>
      </w:pPr>
      <w:r w:rsidRPr="006E020E">
        <w:rPr>
          <w:u w:val="none"/>
          <w:lang w:val="pt-BR"/>
        </w:rPr>
        <w:t xml:space="preserve">Os índices no </w:t>
      </w:r>
      <w:proofErr w:type="gramStart"/>
      <w:r w:rsidRPr="006E020E">
        <w:rPr>
          <w:u w:val="none"/>
          <w:lang w:val="pt-BR"/>
        </w:rPr>
        <w:t>MongoDB</w:t>
      </w:r>
      <w:proofErr w:type="gramEnd"/>
      <w:r w:rsidRPr="006E020E">
        <w:rPr>
          <w:u w:val="none"/>
          <w:lang w:val="pt-BR"/>
        </w:rPr>
        <w:t xml:space="preserve"> </w:t>
      </w:r>
      <w:r w:rsidRPr="001D612D">
        <w:rPr>
          <w:u w:val="none"/>
          <w:lang w:val="pt-BR"/>
        </w:rPr>
        <w:t xml:space="preserve">funcionam de maneira muito semelhante aos índices nos bancos relacionais. Logo, a maioria dos conceitos e materiais sobre indexação para bancos relacionais também podem ser utilizados com o </w:t>
      </w:r>
      <w:proofErr w:type="gramStart"/>
      <w:r w:rsidRPr="001D612D">
        <w:rPr>
          <w:u w:val="none"/>
          <w:lang w:val="pt-BR"/>
        </w:rPr>
        <w:t>MongoDB</w:t>
      </w:r>
      <w:proofErr w:type="gramEnd"/>
      <w:r w:rsidRPr="001D612D">
        <w:rPr>
          <w:u w:val="none"/>
          <w:lang w:val="pt-BR"/>
        </w:rPr>
        <w:t xml:space="preserve"> </w:t>
      </w:r>
      <w:r w:rsidR="000E0278" w:rsidRPr="001D612D">
        <w:rPr>
          <w:u w:val="none"/>
        </w:rPr>
        <w:fldChar w:fldCharType="begin"/>
      </w:r>
      <w:r w:rsidRPr="001D612D">
        <w:rPr>
          <w:u w:val="none"/>
          <w:lang w:val="pt-BR"/>
        </w:rPr>
        <w:instrText xml:space="preserve"> ADDIN ZOTERO_ITEM {"citationID":"u9fg2f9dd","citationItems":[{"locator":"5","label":"chapter","uri":["http://zotero.org/groups/43707/items/6PJ5EWQU"]}]} </w:instrText>
      </w:r>
      <w:r w:rsidR="000E0278" w:rsidRPr="001D612D">
        <w:rPr>
          <w:u w:val="none"/>
        </w:rPr>
        <w:fldChar w:fldCharType="separate"/>
      </w:r>
      <w:r w:rsidR="00931581" w:rsidRPr="00E33955">
        <w:rPr>
          <w:u w:val="none"/>
          <w:lang w:val="pt-BR"/>
        </w:rPr>
        <w:t>(CHODROW; DIROLF, 2010, chap. 5)</w:t>
      </w:r>
      <w:r w:rsidR="000E0278" w:rsidRPr="001D612D">
        <w:rPr>
          <w:u w:val="none"/>
        </w:rPr>
        <w:fldChar w:fldCharType="end"/>
      </w:r>
      <w:r w:rsidRPr="001D612D">
        <w:rPr>
          <w:u w:val="none"/>
          <w:lang w:val="pt-BR"/>
        </w:rPr>
        <w:t>.</w:t>
      </w:r>
    </w:p>
    <w:p w:rsidR="00BF41AA" w:rsidRPr="001D612D" w:rsidRDefault="00BF41AA" w:rsidP="00BF41AA">
      <w:pPr>
        <w:pStyle w:val="SubTitulo2"/>
        <w:numPr>
          <w:ilvl w:val="0"/>
          <w:numId w:val="0"/>
        </w:numPr>
        <w:ind w:firstLine="708"/>
        <w:jc w:val="both"/>
        <w:rPr>
          <w:u w:val="none"/>
          <w:lang w:val="pt-BR"/>
        </w:rPr>
      </w:pPr>
      <w:r w:rsidRPr="001D612D">
        <w:rPr>
          <w:u w:val="none"/>
          <w:lang w:val="pt-BR"/>
        </w:rPr>
        <w:t xml:space="preserve">O índice é uma estrutura de dados que coleta informações sobre o valor de um determinado campo do documento, implementada em Árvore B e utilizada pelo otimizador de consultas do </w:t>
      </w:r>
      <w:proofErr w:type="gramStart"/>
      <w:r w:rsidRPr="001D612D">
        <w:rPr>
          <w:u w:val="none"/>
          <w:lang w:val="pt-BR"/>
        </w:rPr>
        <w:t>MongoDB</w:t>
      </w:r>
      <w:proofErr w:type="gramEnd"/>
      <w:r w:rsidRPr="001D612D">
        <w:rPr>
          <w:u w:val="none"/>
          <w:lang w:val="pt-BR"/>
        </w:rPr>
        <w:t xml:space="preserve"> para rapidamente ordenar os documentos da coleção </w:t>
      </w:r>
      <w:r w:rsidR="000E0278" w:rsidRPr="001D612D">
        <w:rPr>
          <w:u w:val="none"/>
        </w:rPr>
        <w:fldChar w:fldCharType="begin"/>
      </w:r>
      <w:r w:rsidRPr="001D612D">
        <w:rPr>
          <w:u w:val="none"/>
          <w:lang w:val="pt-BR"/>
        </w:rPr>
        <w:instrText xml:space="preserve"> ADDIN ZOTERO_ITEM {"citationID":"23ncrlmjo9","citationItems":[{"uri":["http://zotero.org/groups/43707/items/NXGB9CSE"]}]} </w:instrText>
      </w:r>
      <w:r w:rsidR="000E0278" w:rsidRPr="001D612D">
        <w:rPr>
          <w:u w:val="none"/>
        </w:rPr>
        <w:fldChar w:fldCharType="separate"/>
      </w:r>
      <w:r w:rsidR="00931581" w:rsidRPr="00E33955">
        <w:rPr>
          <w:u w:val="none"/>
          <w:lang w:val="pt-BR"/>
        </w:rPr>
        <w:t>(MURPHY; MERRIMAN, 2011)</w:t>
      </w:r>
      <w:r w:rsidR="000E0278" w:rsidRPr="001D612D">
        <w:rPr>
          <w:u w:val="none"/>
        </w:rPr>
        <w:fldChar w:fldCharType="end"/>
      </w:r>
      <w:r w:rsidRPr="001D612D">
        <w:rPr>
          <w:u w:val="none"/>
          <w:lang w:val="pt-BR"/>
        </w:rPr>
        <w:t>.</w:t>
      </w:r>
    </w:p>
    <w:p w:rsidR="00BF41AA" w:rsidRPr="006E020E" w:rsidRDefault="00BF41AA" w:rsidP="00BF41AA">
      <w:pPr>
        <w:pStyle w:val="SubTitulo2"/>
        <w:numPr>
          <w:ilvl w:val="0"/>
          <w:numId w:val="0"/>
        </w:numPr>
        <w:jc w:val="both"/>
        <w:rPr>
          <w:u w:val="none"/>
          <w:lang w:val="pt-BR"/>
        </w:rPr>
      </w:pPr>
      <w:r w:rsidRPr="006E020E">
        <w:rPr>
          <w:u w:val="none"/>
          <w:lang w:val="pt-BR"/>
        </w:rPr>
        <w:tab/>
        <w:t xml:space="preserve">Quando uma única chave é utilizada na consulta, esta chave pode ser indexada para melhorar o desempenho da consulta. Entretanto, se o campo não está sendo chamado no método </w:t>
      </w:r>
      <w:r w:rsidRPr="006E020E">
        <w:rPr>
          <w:i/>
          <w:u w:val="none"/>
          <w:lang w:val="pt-BR"/>
        </w:rPr>
        <w:t>find</w:t>
      </w:r>
      <w:r w:rsidRPr="006E020E">
        <w:rPr>
          <w:u w:val="none"/>
          <w:lang w:val="pt-BR"/>
        </w:rPr>
        <w:t xml:space="preserve">, o índice não irá melhorar a desempenho da consulta. Para criar um índice no </w:t>
      </w:r>
      <w:proofErr w:type="gramStart"/>
      <w:r w:rsidRPr="006E020E">
        <w:rPr>
          <w:u w:val="none"/>
          <w:lang w:val="pt-BR"/>
        </w:rPr>
        <w:t>MongoDB</w:t>
      </w:r>
      <w:proofErr w:type="gramEnd"/>
      <w:r w:rsidRPr="006E020E">
        <w:rPr>
          <w:u w:val="none"/>
          <w:lang w:val="pt-BR"/>
        </w:rPr>
        <w:t xml:space="preserve">, deve-se utilizar o método </w:t>
      </w:r>
      <w:r w:rsidRPr="006E020E">
        <w:rPr>
          <w:i/>
          <w:u w:val="none"/>
          <w:lang w:val="pt-BR"/>
        </w:rPr>
        <w:t>ensureIndex</w:t>
      </w:r>
      <w:r w:rsidRPr="006E020E">
        <w:rPr>
          <w:u w:val="none"/>
          <w:lang w:val="pt-BR"/>
        </w:rPr>
        <w:t xml:space="preserve">, indicar quais campos serão indexados e indicar se o índice é ascendente (com o parâmetro 1) ou descendente (com o parâmetro -1). Para adicionar um índice no campo </w:t>
      </w:r>
      <w:proofErr w:type="gramStart"/>
      <w:r w:rsidRPr="006E020E">
        <w:rPr>
          <w:u w:val="none"/>
          <w:lang w:val="pt-BR"/>
        </w:rPr>
        <w:t>cpf</w:t>
      </w:r>
      <w:proofErr w:type="gramEnd"/>
      <w:r w:rsidRPr="006E020E">
        <w:rPr>
          <w:u w:val="none"/>
          <w:lang w:val="pt-BR"/>
        </w:rPr>
        <w:t xml:space="preserve"> do documento da </w:t>
      </w:r>
      <w:r w:rsidR="002C60C2">
        <w:fldChar w:fldCharType="begin"/>
      </w:r>
      <w:r w:rsidR="002C60C2" w:rsidRPr="00AB77F0">
        <w:rPr>
          <w:lang w:val="pt-BR"/>
        </w:rPr>
        <w:instrText xml:space="preserve"> REF _Ref293409313 \h  \* MERGEFORMAT </w:instrText>
      </w:r>
      <w:r w:rsidR="002C60C2">
        <w:fldChar w:fldCharType="separate"/>
      </w:r>
      <w:r w:rsidR="002255FC" w:rsidRPr="002255FC">
        <w:rPr>
          <w:u w:val="none"/>
          <w:lang w:val="pt-BR"/>
        </w:rPr>
        <w:t>Figura 14</w:t>
      </w:r>
      <w:r w:rsidR="002C60C2">
        <w:fldChar w:fldCharType="end"/>
      </w:r>
      <w:r w:rsidRPr="006E020E">
        <w:rPr>
          <w:u w:val="none"/>
          <w:lang w:val="pt-BR"/>
        </w:rPr>
        <w:t>, deve ser utilizado o seguinte comando:</w:t>
      </w:r>
    </w:p>
    <w:p w:rsidR="00BF41AA" w:rsidRPr="006E020E" w:rsidRDefault="00BF41AA" w:rsidP="00BF41AA">
      <w:pPr>
        <w:pStyle w:val="SubTitulo2"/>
        <w:numPr>
          <w:ilvl w:val="0"/>
          <w:numId w:val="0"/>
        </w:numPr>
        <w:jc w:val="center"/>
        <w:rPr>
          <w:b/>
          <w:u w:val="none"/>
          <w:lang w:val="pt-BR"/>
        </w:rPr>
      </w:pPr>
      <w:proofErr w:type="gramStart"/>
      <w:r w:rsidRPr="006E020E">
        <w:rPr>
          <w:b/>
          <w:u w:val="none"/>
          <w:lang w:val="pt-BR"/>
        </w:rPr>
        <w:t>db</w:t>
      </w:r>
      <w:proofErr w:type="gramEnd"/>
      <w:r w:rsidRPr="006E020E">
        <w:rPr>
          <w:b/>
          <w:u w:val="none"/>
          <w:lang w:val="pt-BR"/>
        </w:rPr>
        <w:t>.pessoas.ensureIndex({‘cpf’ : 1});</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 </w:t>
      </w:r>
      <w:proofErr w:type="gramStart"/>
      <w:r w:rsidRPr="006E020E">
        <w:rPr>
          <w:u w:val="none"/>
          <w:lang w:val="pt-BR"/>
        </w:rPr>
        <w:t>MongoDB</w:t>
      </w:r>
      <w:proofErr w:type="gramEnd"/>
      <w:r w:rsidRPr="006E020E">
        <w:rPr>
          <w:u w:val="none"/>
          <w:lang w:val="pt-BR"/>
        </w:rPr>
        <w:t xml:space="preserve"> suporta chaves únicas, índices compostos, índices em qualquer campo do documento, inclusive nos documentos inseridos e índices geoespaciais. O </w:t>
      </w:r>
      <w:proofErr w:type="gramStart"/>
      <w:r w:rsidRPr="006E020E">
        <w:rPr>
          <w:u w:val="none"/>
          <w:lang w:val="pt-BR"/>
        </w:rPr>
        <w:t>MongoDB</w:t>
      </w:r>
      <w:proofErr w:type="gramEnd"/>
      <w:r w:rsidRPr="006E020E">
        <w:rPr>
          <w:u w:val="none"/>
          <w:lang w:val="pt-BR"/>
        </w:rPr>
        <w:t xml:space="preserve"> também permite índices esparsos, permitindo assim consultas utilizando o índice em coleções onde nem todos os documentos possuem o campo indexado, tendo apenas como limitação não possuir mais de um campo indexado</w:t>
      </w:r>
      <w:r w:rsidR="00A93B90">
        <w:rPr>
          <w:u w:val="none"/>
          <w:lang w:val="pt-BR"/>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Índices também podem ser utilizados para retornar o resultado de uma consulta, caso os campos </w:t>
      </w:r>
      <w:r w:rsidR="00A93B90">
        <w:rPr>
          <w:u w:val="none"/>
          <w:lang w:val="pt-BR"/>
        </w:rPr>
        <w:t>consultados</w:t>
      </w:r>
      <w:r w:rsidR="00A93B90" w:rsidRPr="006E020E">
        <w:rPr>
          <w:u w:val="none"/>
          <w:lang w:val="pt-BR"/>
        </w:rPr>
        <w:t xml:space="preserve"> </w:t>
      </w:r>
      <w:r w:rsidRPr="006E020E">
        <w:rPr>
          <w:u w:val="none"/>
          <w:lang w:val="pt-BR"/>
        </w:rPr>
        <w:t xml:space="preserve">estejam indexados.  Outra característica do </w:t>
      </w:r>
      <w:proofErr w:type="gramStart"/>
      <w:r w:rsidRPr="006E020E">
        <w:rPr>
          <w:u w:val="none"/>
          <w:lang w:val="pt-BR"/>
        </w:rPr>
        <w:t>MongoDB</w:t>
      </w:r>
      <w:proofErr w:type="gramEnd"/>
      <w:r w:rsidRPr="006E020E">
        <w:rPr>
          <w:u w:val="none"/>
          <w:lang w:val="pt-BR"/>
        </w:rPr>
        <w:t xml:space="preserve"> é que um índice único, por padrão, é criado no campo ‘_id’. Esse índice apenas não será criado se a coleção for do tipo </w:t>
      </w:r>
      <w:r w:rsidRPr="006E020E">
        <w:rPr>
          <w:i/>
          <w:u w:val="none"/>
          <w:lang w:val="pt-BR"/>
        </w:rPr>
        <w:t xml:space="preserve">capped, </w:t>
      </w:r>
      <w:r w:rsidRPr="006E020E">
        <w:rPr>
          <w:u w:val="none"/>
          <w:lang w:val="pt-BR"/>
        </w:rPr>
        <w:t>que é um tipo especial de coleção.</w:t>
      </w:r>
    </w:p>
    <w:p w:rsidR="00BF41AA" w:rsidRPr="006E020E" w:rsidRDefault="00BF41AA" w:rsidP="00BF41AA">
      <w:pPr>
        <w:pStyle w:val="SubTitulo2"/>
        <w:numPr>
          <w:ilvl w:val="0"/>
          <w:numId w:val="0"/>
        </w:numPr>
        <w:ind w:firstLine="708"/>
        <w:jc w:val="both"/>
        <w:rPr>
          <w:lang w:val="pt-BR"/>
        </w:rPr>
      </w:pPr>
      <w:r w:rsidRPr="006E020E">
        <w:rPr>
          <w:u w:val="none"/>
          <w:lang w:val="pt-BR"/>
        </w:rPr>
        <w:t>A desvantagem de criar índices é que este causa uma sobrecarga nas inserções, modificações e exclusões. Não é recomendada a indexação de todos os campos da coleção, pois além de processar a operação, nestes casos o SGBD precisa também alterar os índices.</w:t>
      </w:r>
    </w:p>
    <w:p w:rsidR="00BF41AA" w:rsidRPr="006E020E" w:rsidRDefault="00BF41AA" w:rsidP="00BF41AA">
      <w:pPr>
        <w:pStyle w:val="sumario"/>
        <w:numPr>
          <w:ilvl w:val="0"/>
          <w:numId w:val="0"/>
        </w:numPr>
        <w:ind w:firstLine="708"/>
        <w:jc w:val="both"/>
        <w:rPr>
          <w:lang w:val="pt-BR" w:eastAsia="en-US"/>
        </w:rPr>
      </w:pPr>
      <w:r w:rsidRPr="006E020E">
        <w:rPr>
          <w:lang w:val="pt-BR" w:eastAsia="en-US"/>
        </w:rPr>
        <w:t xml:space="preserve">O otimizador de consultas do </w:t>
      </w:r>
      <w:proofErr w:type="gramStart"/>
      <w:r w:rsidRPr="006E020E">
        <w:rPr>
          <w:lang w:val="pt-BR" w:eastAsia="en-US"/>
        </w:rPr>
        <w:t>MongoDB</w:t>
      </w:r>
      <w:proofErr w:type="gramEnd"/>
      <w:r w:rsidRPr="006E020E">
        <w:rPr>
          <w:lang w:val="pt-BR" w:eastAsia="en-US"/>
        </w:rPr>
        <w:t xml:space="preserve"> gera planos para todas as consultas que forem submetidas por um cliente, funcionando de uma forma diferente dos otimizadores tradicionais, que se baseiam no custo das consultas. Ao contrário destes modelos, o otimizador simplesmente executa diferentes planos em paralelo e aprende qual deles trabalha melhor, que é aquele que termina primeiro. Este método funciona bem para bancos não relacionais, pois não são realizadas junções, logo o espaço utilizado para os possíveis planos da consulta é muito menor. </w:t>
      </w:r>
    </w:p>
    <w:p w:rsidR="00BF41AA" w:rsidRPr="00A93B90" w:rsidRDefault="00BF41AA" w:rsidP="00BF41AA">
      <w:pPr>
        <w:pStyle w:val="sumario"/>
        <w:numPr>
          <w:ilvl w:val="0"/>
          <w:numId w:val="0"/>
        </w:numPr>
        <w:ind w:firstLine="708"/>
        <w:jc w:val="both"/>
        <w:rPr>
          <w:lang w:val="pt-BR" w:eastAsia="en-US"/>
        </w:rPr>
      </w:pPr>
      <w:r w:rsidRPr="006E020E">
        <w:rPr>
          <w:lang w:val="pt-BR" w:eastAsia="en-US"/>
        </w:rPr>
        <w:t xml:space="preserve">Pode acontecer de um plano que funcionava bem, com o tempo apresentar um desempenho pior, com a consulta demorando mais a responder. O motivo dessa queda de desempenho ocorre devido a mudanças nos dados do banco ou mudanças nos valores dos parâmetros das consultas. Neste caso, o SGBD executará novamente diferentes planos em paralelo para verificar qual o mais adequado </w:t>
      </w:r>
      <w:r w:rsidR="000E0278" w:rsidRPr="006E020E">
        <w:rPr>
          <w:lang w:eastAsia="en-US"/>
        </w:rPr>
        <w:fldChar w:fldCharType="begin"/>
      </w:r>
      <w:r w:rsidRPr="006E020E">
        <w:rPr>
          <w:lang w:val="pt-BR" w:eastAsia="en-US"/>
        </w:rPr>
        <w:instrText xml:space="preserve"> ADDIN ZOTERO_ITEM {"citationID":"3cbborqn9","citationItems":[{"uri":["http://zotero.org/groups/43707/items/TXW2PZ5F"]}]} </w:instrText>
      </w:r>
      <w:r w:rsidR="000E0278" w:rsidRPr="006E020E">
        <w:rPr>
          <w:lang w:eastAsia="en-US"/>
        </w:rPr>
        <w:fldChar w:fldCharType="separate"/>
      </w:r>
      <w:r w:rsidR="00931581" w:rsidRPr="00E33955">
        <w:rPr>
          <w:lang w:val="pt-BR"/>
        </w:rPr>
        <w:t>(MERRIMAN, 2010)</w:t>
      </w:r>
      <w:r w:rsidR="000E0278" w:rsidRPr="006E020E">
        <w:rPr>
          <w:lang w:eastAsia="en-US"/>
        </w:rPr>
        <w:fldChar w:fldCharType="end"/>
      </w:r>
      <w:r w:rsidR="00A93B90" w:rsidRPr="00A93B90">
        <w:rPr>
          <w:lang w:val="pt-BR" w:eastAsia="en-US"/>
        </w:rPr>
        <w:t>.</w:t>
      </w:r>
    </w:p>
    <w:p w:rsidR="00BF41AA" w:rsidRPr="006E020E" w:rsidRDefault="00BF41AA" w:rsidP="00BF41AA">
      <w:pPr>
        <w:pStyle w:val="SubTitulo2"/>
        <w:numPr>
          <w:ilvl w:val="0"/>
          <w:numId w:val="0"/>
        </w:numPr>
        <w:ind w:firstLine="708"/>
        <w:jc w:val="both"/>
        <w:rPr>
          <w:u w:val="none"/>
          <w:lang w:val="pt-BR"/>
        </w:rPr>
      </w:pPr>
      <w:r w:rsidRPr="006E020E">
        <w:rPr>
          <w:u w:val="none"/>
          <w:lang w:val="pt-BR"/>
        </w:rPr>
        <w:t xml:space="preserve">Outra característica do </w:t>
      </w:r>
      <w:proofErr w:type="gramStart"/>
      <w:r w:rsidRPr="006E020E">
        <w:rPr>
          <w:u w:val="none"/>
          <w:lang w:val="pt-BR"/>
        </w:rPr>
        <w:t>MongoDB</w:t>
      </w:r>
      <w:proofErr w:type="gramEnd"/>
      <w:r w:rsidRPr="006E020E">
        <w:rPr>
          <w:u w:val="none"/>
          <w:lang w:val="pt-BR"/>
        </w:rPr>
        <w:t xml:space="preserve"> é que caso seja necessário, o otimizador de consultas reordena os termos da consulta para obter as vantagens do índice. Por exemplo, dada a consulta </w:t>
      </w:r>
      <w:r w:rsidRPr="006E020E">
        <w:rPr>
          <w:u w:val="none"/>
          <w:lang w:val="pt-BR"/>
        </w:rPr>
        <w:lastRenderedPageBreak/>
        <w:t>{‘x’</w:t>
      </w:r>
      <w:proofErr w:type="gramStart"/>
      <w:r w:rsidRPr="006E020E">
        <w:rPr>
          <w:u w:val="none"/>
          <w:lang w:val="pt-BR"/>
        </w:rPr>
        <w:t>:</w:t>
      </w:r>
      <w:proofErr w:type="gramEnd"/>
      <w:r w:rsidRPr="006E020E">
        <w:rPr>
          <w:u w:val="none"/>
          <w:lang w:val="pt-BR"/>
        </w:rPr>
        <w:t xml:space="preserve">’foo’, ‘y’:’bar’} e o índice </w:t>
      </w:r>
      <w:r w:rsidRPr="00051FE3">
        <w:rPr>
          <w:u w:val="none"/>
          <w:lang w:val="pt-BR"/>
        </w:rPr>
        <w:t xml:space="preserve">{“y”:1, “x”:1}, o MongoDB irá resolver por utilizar o índice </w:t>
      </w:r>
      <w:r w:rsidR="000E0278" w:rsidRPr="00051FE3">
        <w:rPr>
          <w:u w:val="none"/>
        </w:rPr>
        <w:fldChar w:fldCharType="begin"/>
      </w:r>
      <w:r w:rsidRPr="00051FE3">
        <w:rPr>
          <w:u w:val="none"/>
          <w:lang w:val="pt-BR"/>
        </w:rPr>
        <w:instrText xml:space="preserve"> ADDIN ZOTERO_ITEM {"citationID":"vneehmbci","citationItems":[{"locator":"5","label":"chapter","uri":["http://zotero.org/groups/43707/items/6PJ5EWQU"]}]} </w:instrText>
      </w:r>
      <w:r w:rsidR="000E0278" w:rsidRPr="00051FE3">
        <w:rPr>
          <w:u w:val="none"/>
        </w:rPr>
        <w:fldChar w:fldCharType="separate"/>
      </w:r>
      <w:r w:rsidR="00931581" w:rsidRPr="00E33955">
        <w:rPr>
          <w:u w:val="none"/>
          <w:lang w:val="pt-BR"/>
        </w:rPr>
        <w:t>(CHODROW; DIROLF, 2010, chap. 5)</w:t>
      </w:r>
      <w:r w:rsidR="000E0278" w:rsidRPr="00051FE3">
        <w:rPr>
          <w:u w:val="none"/>
        </w:rPr>
        <w:fldChar w:fldCharType="end"/>
      </w:r>
      <w:r w:rsidRPr="00051FE3">
        <w:rPr>
          <w:u w:val="none"/>
          <w:lang w:val="pt-BR"/>
        </w:rPr>
        <w:t>.</w:t>
      </w:r>
      <w:r w:rsidRPr="006E020E">
        <w:rPr>
          <w:u w:val="none"/>
          <w:lang w:val="pt-BR"/>
        </w:rPr>
        <w:t xml:space="preserve"> </w:t>
      </w:r>
    </w:p>
    <w:p w:rsidR="00BF41AA" w:rsidRDefault="00BF41AA" w:rsidP="00575D23">
      <w:pPr>
        <w:jc w:val="both"/>
        <w:rPr>
          <w:rFonts w:ascii="Times New Roman" w:hAnsi="Times New Roman" w:cs="Times New Roman"/>
          <w:lang w:val="pt-BR"/>
        </w:rPr>
      </w:pPr>
    </w:p>
    <w:p w:rsidR="00BF41AA" w:rsidRPr="004468BA" w:rsidRDefault="00BF41AA" w:rsidP="00BF41AA">
      <w:pPr>
        <w:pStyle w:val="SubTitulo1"/>
        <w:outlineLvl w:val="0"/>
        <w:rPr>
          <w:sz w:val="22"/>
          <w:szCs w:val="22"/>
        </w:rPr>
      </w:pPr>
      <w:bookmarkStart w:id="108" w:name="_Toc297044571"/>
      <w:bookmarkStart w:id="109" w:name="_Toc297044609"/>
      <w:bookmarkStart w:id="110" w:name="_Toc297044742"/>
      <w:bookmarkStart w:id="111" w:name="_Toc298169249"/>
      <w:bookmarkStart w:id="112" w:name="_Toc300130093"/>
      <w:r w:rsidRPr="003F41F6">
        <w:rPr>
          <w:sz w:val="22"/>
          <w:szCs w:val="22"/>
        </w:rPr>
        <w:t>REDIS</w:t>
      </w:r>
      <w:bookmarkEnd w:id="108"/>
      <w:bookmarkEnd w:id="109"/>
      <w:bookmarkEnd w:id="110"/>
      <w:bookmarkEnd w:id="111"/>
      <w:bookmarkEnd w:id="112"/>
    </w:p>
    <w:p w:rsidR="00BF41AA" w:rsidRPr="006E020E" w:rsidRDefault="00BF41AA" w:rsidP="00BF41AA">
      <w:pPr>
        <w:pStyle w:val="TXT"/>
        <w:rPr>
          <w:rStyle w:val="apple-converted-space"/>
          <w:sz w:val="22"/>
          <w:szCs w:val="22"/>
          <w:lang w:val="pt-BR"/>
        </w:rPr>
      </w:pPr>
      <w:r>
        <w:rPr>
          <w:rStyle w:val="apple-style-span"/>
          <w:lang w:val="pt-BR"/>
        </w:rPr>
        <w:tab/>
      </w:r>
      <w:r w:rsidRPr="006E020E">
        <w:rPr>
          <w:rStyle w:val="apple-style-span"/>
          <w:sz w:val="22"/>
          <w:szCs w:val="22"/>
          <w:lang w:val="pt-BR"/>
        </w:rPr>
        <w:t>Redis é um banco de dados chave-valor. Ele também é referenciado como um servidor de estruturas de dados, uma vez que as chaves podem conter strings, listas, conjuntos e conjuntos ordenados. Esta é uma das características que fazem</w:t>
      </w:r>
      <w:r w:rsidRPr="006E020E">
        <w:rPr>
          <w:rStyle w:val="apple-converted-space"/>
          <w:sz w:val="22"/>
          <w:szCs w:val="22"/>
          <w:lang w:val="pt-BR"/>
        </w:rPr>
        <w:t> </w:t>
      </w:r>
      <w:proofErr w:type="gramStart"/>
      <w:r w:rsidRPr="006E020E">
        <w:rPr>
          <w:rStyle w:val="apple-converted-space"/>
          <w:sz w:val="22"/>
          <w:szCs w:val="22"/>
          <w:lang w:val="pt-BR"/>
        </w:rPr>
        <w:t xml:space="preserve">do </w:t>
      </w:r>
      <w:r w:rsidRPr="006E020E">
        <w:rPr>
          <w:rStyle w:val="il"/>
          <w:sz w:val="22"/>
          <w:szCs w:val="22"/>
          <w:lang w:val="pt-BR"/>
        </w:rPr>
        <w:t>Redis</w:t>
      </w:r>
      <w:proofErr w:type="gramEnd"/>
      <w:r w:rsidRPr="006E020E">
        <w:rPr>
          <w:rStyle w:val="il"/>
          <w:sz w:val="22"/>
          <w:szCs w:val="22"/>
          <w:lang w:val="pt-BR"/>
        </w:rPr>
        <w:t xml:space="preserve"> um banco </w:t>
      </w:r>
      <w:r w:rsidRPr="006E020E">
        <w:rPr>
          <w:rStyle w:val="apple-style-span"/>
          <w:sz w:val="22"/>
          <w:szCs w:val="22"/>
          <w:lang w:val="pt-BR"/>
        </w:rPr>
        <w:t>diferente de muitos outros, também orientados a chave-valor, pois todo valor tem um tipo</w:t>
      </w:r>
      <w:r w:rsidRPr="006E020E">
        <w:rPr>
          <w:rStyle w:val="apple-converted-space"/>
          <w:sz w:val="22"/>
          <w:szCs w:val="22"/>
          <w:lang w:val="pt-BR"/>
        </w:rPr>
        <w:t xml:space="preserve">. Além disso, </w:t>
      </w:r>
      <w:proofErr w:type="gramStart"/>
      <w:r w:rsidRPr="006E020E">
        <w:rPr>
          <w:rStyle w:val="apple-converted-space"/>
          <w:sz w:val="22"/>
          <w:szCs w:val="22"/>
          <w:lang w:val="pt-BR"/>
        </w:rPr>
        <w:t>o Redis</w:t>
      </w:r>
      <w:proofErr w:type="gramEnd"/>
      <w:r w:rsidRPr="006E020E">
        <w:rPr>
          <w:rStyle w:val="apple-converted-space"/>
          <w:sz w:val="22"/>
          <w:szCs w:val="22"/>
          <w:lang w:val="pt-BR"/>
        </w:rPr>
        <w:t xml:space="preserve"> é um banco muito rápido, pois ele carrega e armazena todos os dados em memória e as alterações são escritas em disco</w:t>
      </w:r>
      <w:r w:rsidR="003D31CF">
        <w:rPr>
          <w:rStyle w:val="apple-converted-space"/>
          <w:sz w:val="22"/>
          <w:szCs w:val="22"/>
          <w:lang w:val="pt-BR"/>
        </w:rPr>
        <w:t>, em segundo plano</w:t>
      </w:r>
      <w:r w:rsidRPr="006E020E">
        <w:rPr>
          <w:rStyle w:val="apple-converted-space"/>
          <w:sz w:val="22"/>
          <w:szCs w:val="22"/>
          <w:lang w:val="pt-BR"/>
        </w:rPr>
        <w:t>.</w:t>
      </w:r>
    </w:p>
    <w:p w:rsidR="00BF41AA" w:rsidRPr="006E020E" w:rsidRDefault="00BF41AA" w:rsidP="00BF41AA">
      <w:pPr>
        <w:pStyle w:val="SubTitulo2"/>
      </w:pPr>
      <w:r w:rsidRPr="006E020E">
        <w:t>Modelo de Dados</w:t>
      </w:r>
    </w:p>
    <w:p w:rsidR="00BF41AA" w:rsidRPr="006E020E" w:rsidRDefault="00BF41AA" w:rsidP="00BF41AA">
      <w:pPr>
        <w:pStyle w:val="SubTitulo2"/>
        <w:numPr>
          <w:ilvl w:val="0"/>
          <w:numId w:val="0"/>
        </w:numPr>
        <w:ind w:firstLine="708"/>
        <w:jc w:val="both"/>
        <w:rPr>
          <w:u w:val="none"/>
          <w:lang w:val="pt-BR"/>
        </w:rPr>
      </w:pPr>
      <w:proofErr w:type="gramStart"/>
      <w:r w:rsidRPr="006E020E">
        <w:rPr>
          <w:u w:val="none"/>
          <w:lang w:val="pt-BR"/>
        </w:rPr>
        <w:t>O Redis</w:t>
      </w:r>
      <w:proofErr w:type="gramEnd"/>
      <w:r w:rsidRPr="006E020E">
        <w:rPr>
          <w:u w:val="none"/>
          <w:lang w:val="pt-BR"/>
        </w:rPr>
        <w:t xml:space="preserve"> tem um modelo orientado a chave-valor. A essência deste modelo é a habilidade de armazenar dados, chamados de valor dentro de uma chave, como mostra a </w:t>
      </w:r>
      <w:r w:rsidR="002C60C2">
        <w:fldChar w:fldCharType="begin"/>
      </w:r>
      <w:r w:rsidR="002C60C2" w:rsidRPr="00AB77F0">
        <w:rPr>
          <w:lang w:val="pt-BR"/>
        </w:rPr>
        <w:instrText xml:space="preserve"> REF _Ref295913187 \h  \* MERGEFORMAT </w:instrText>
      </w:r>
      <w:r w:rsidR="002C60C2">
        <w:fldChar w:fldCharType="separate"/>
      </w:r>
      <w:r w:rsidR="00EC1859" w:rsidRPr="00EC1859">
        <w:rPr>
          <w:u w:val="none"/>
          <w:lang w:val="pt-BR"/>
        </w:rPr>
        <w:t>Figura 15</w:t>
      </w:r>
      <w:r w:rsidR="002C60C2">
        <w:fldChar w:fldCharType="end"/>
      </w:r>
      <w:r w:rsidRPr="006E020E">
        <w:rPr>
          <w:u w:val="none"/>
          <w:lang w:val="pt-BR"/>
        </w:rPr>
        <w:t xml:space="preserve">. Este dado pode ser </w:t>
      </w:r>
      <w:r w:rsidRPr="00051FE3">
        <w:rPr>
          <w:u w:val="none"/>
          <w:lang w:val="pt-BR"/>
        </w:rPr>
        <w:t xml:space="preserve">resgatado somente pela chave exata onde foi armazenado, ou seja, não existe uma busca por valor. </w:t>
      </w:r>
      <w:proofErr w:type="gramStart"/>
      <w:r w:rsidRPr="00051FE3">
        <w:rPr>
          <w:u w:val="none"/>
          <w:lang w:val="pt-BR"/>
        </w:rPr>
        <w:t>O Redis funciona</w:t>
      </w:r>
      <w:proofErr w:type="gramEnd"/>
      <w:r w:rsidRPr="00051FE3">
        <w:rPr>
          <w:u w:val="none"/>
          <w:lang w:val="pt-BR"/>
        </w:rPr>
        <w:t xml:space="preserve"> como um dicionário persistente. Todo valor armazenado possui um tipo </w:t>
      </w:r>
      <w:r w:rsidR="000E0278" w:rsidRPr="00051FE3">
        <w:rPr>
          <w:u w:val="none"/>
        </w:rPr>
        <w:fldChar w:fldCharType="begin"/>
      </w:r>
      <w:r w:rsidRPr="00051FE3">
        <w:rPr>
          <w:u w:val="none"/>
          <w:lang w:val="pt-BR"/>
        </w:rPr>
        <w:instrText xml:space="preserve"> ADDIN ZOTERO_ITEM {"citationID":"ssksjkqom","citationItems":[{"uri":["http://zotero.org/groups/43707/items/PVQMBN33"]}]} </w:instrText>
      </w:r>
      <w:r w:rsidR="000E0278" w:rsidRPr="00051FE3">
        <w:rPr>
          <w:u w:val="none"/>
        </w:rPr>
        <w:fldChar w:fldCharType="separate"/>
      </w:r>
      <w:r w:rsidR="00931581" w:rsidRPr="00E33955">
        <w:rPr>
          <w:u w:val="none"/>
          <w:lang w:val="pt-BR"/>
        </w:rPr>
        <w:t>(FINDLEY, 2010)</w:t>
      </w:r>
      <w:r w:rsidR="000E0278" w:rsidRPr="00051FE3">
        <w:rPr>
          <w:u w:val="none"/>
        </w:rPr>
        <w:fldChar w:fldCharType="end"/>
      </w:r>
      <w:r w:rsidRPr="00051FE3">
        <w:rPr>
          <w:u w:val="none"/>
          <w:lang w:val="pt-BR"/>
        </w:rPr>
        <w:t>.</w:t>
      </w:r>
      <w:r w:rsidRPr="006E020E">
        <w:rPr>
          <w:u w:val="none"/>
          <w:lang w:val="pt-BR"/>
        </w:rPr>
        <w:t xml:space="preserve"> Os tipos suportados são:</w:t>
      </w:r>
    </w:p>
    <w:p w:rsidR="00BF41AA" w:rsidRPr="006E020E" w:rsidRDefault="00BF41AA" w:rsidP="00BF41AA">
      <w:pPr>
        <w:pStyle w:val="SubTitulo2"/>
        <w:numPr>
          <w:ilvl w:val="0"/>
          <w:numId w:val="12"/>
        </w:numPr>
        <w:ind w:left="1426"/>
        <w:jc w:val="both"/>
        <w:rPr>
          <w:u w:val="none"/>
        </w:rPr>
      </w:pPr>
      <w:r w:rsidRPr="006E020E">
        <w:rPr>
          <w:u w:val="none"/>
        </w:rPr>
        <w:t>Texto</w:t>
      </w:r>
    </w:p>
    <w:p w:rsidR="00BF41AA" w:rsidRPr="006E020E" w:rsidRDefault="00BF41AA" w:rsidP="00BF41AA">
      <w:pPr>
        <w:pStyle w:val="SubTitulo2"/>
        <w:numPr>
          <w:ilvl w:val="0"/>
          <w:numId w:val="12"/>
        </w:numPr>
        <w:ind w:left="1426"/>
        <w:jc w:val="both"/>
        <w:rPr>
          <w:u w:val="none"/>
        </w:rPr>
      </w:pPr>
      <w:r w:rsidRPr="006E020E">
        <w:rPr>
          <w:u w:val="none"/>
        </w:rPr>
        <w:t>Lista</w:t>
      </w:r>
    </w:p>
    <w:p w:rsidR="00BF41AA" w:rsidRPr="006E020E" w:rsidRDefault="00BF41AA" w:rsidP="00BF41AA">
      <w:pPr>
        <w:pStyle w:val="SubTitulo2"/>
        <w:numPr>
          <w:ilvl w:val="0"/>
          <w:numId w:val="12"/>
        </w:numPr>
        <w:ind w:left="1426"/>
        <w:jc w:val="both"/>
        <w:rPr>
          <w:u w:val="none"/>
        </w:rPr>
      </w:pPr>
      <w:r w:rsidRPr="006E020E">
        <w:rPr>
          <w:u w:val="none"/>
        </w:rPr>
        <w:t>Conjunto (</w:t>
      </w:r>
      <w:r w:rsidRPr="006E020E">
        <w:rPr>
          <w:i/>
          <w:u w:val="none"/>
        </w:rPr>
        <w:t>Set</w:t>
      </w:r>
      <w:r w:rsidRPr="006E020E">
        <w:rPr>
          <w:u w:val="none"/>
        </w:rPr>
        <w:t>)</w:t>
      </w:r>
    </w:p>
    <w:p w:rsidR="00BF41AA" w:rsidRPr="006E020E" w:rsidRDefault="00BF41AA" w:rsidP="00BF41AA">
      <w:pPr>
        <w:pStyle w:val="SubTitulo2"/>
        <w:numPr>
          <w:ilvl w:val="0"/>
          <w:numId w:val="12"/>
        </w:numPr>
        <w:ind w:left="1426"/>
        <w:jc w:val="both"/>
        <w:rPr>
          <w:u w:val="none"/>
        </w:rPr>
      </w:pPr>
      <w:r w:rsidRPr="006E020E">
        <w:rPr>
          <w:u w:val="none"/>
        </w:rPr>
        <w:t>Conjunto Ordenado (</w:t>
      </w:r>
      <w:r w:rsidRPr="006E020E">
        <w:rPr>
          <w:i/>
          <w:u w:val="none"/>
        </w:rPr>
        <w:t>Sorted Set</w:t>
      </w:r>
      <w:r w:rsidRPr="006E020E">
        <w:rPr>
          <w:u w:val="none"/>
        </w:rPr>
        <w:t>)</w:t>
      </w:r>
    </w:p>
    <w:p w:rsidR="00BF41AA" w:rsidRPr="003F591D" w:rsidRDefault="00BF41AA" w:rsidP="00BF41AA">
      <w:pPr>
        <w:pStyle w:val="SubTitulo2"/>
        <w:numPr>
          <w:ilvl w:val="0"/>
          <w:numId w:val="0"/>
        </w:numPr>
        <w:ind w:firstLine="708"/>
        <w:jc w:val="both"/>
        <w:rPr>
          <w:u w:val="none"/>
          <w:lang w:val="pt-BR"/>
        </w:rPr>
      </w:pPr>
      <w:r w:rsidRPr="006E020E">
        <w:rPr>
          <w:u w:val="none"/>
          <w:lang w:val="pt-BR"/>
        </w:rPr>
        <w:t xml:space="preserve">O tipo de um valor determina quais operações (chamados de comandos) estão disponíveis para o valor em </w:t>
      </w:r>
      <w:r w:rsidRPr="00E93EE4">
        <w:rPr>
          <w:u w:val="none"/>
          <w:lang w:val="pt-BR"/>
        </w:rPr>
        <w:t xml:space="preserve">si </w:t>
      </w:r>
      <w:r w:rsidR="000E0278" w:rsidRPr="00051FE3">
        <w:rPr>
          <w:u w:val="none"/>
        </w:rPr>
        <w:fldChar w:fldCharType="begin"/>
      </w:r>
      <w:r w:rsidRPr="00051FE3">
        <w:rPr>
          <w:u w:val="none"/>
          <w:lang w:val="pt-BR"/>
        </w:rPr>
        <w:instrText xml:space="preserve"> ADDIN ZOTERO_ITEM {"citationID":"o19gi3idr","citationItems":[{"uri":["http://zotero.org/groups/43707/items/CGIID82T"]}]} </w:instrText>
      </w:r>
      <w:r w:rsidR="000E0278" w:rsidRPr="00051FE3">
        <w:rPr>
          <w:u w:val="none"/>
        </w:rPr>
        <w:fldChar w:fldCharType="separate"/>
      </w:r>
      <w:r w:rsidR="00931581" w:rsidRPr="00E33955">
        <w:rPr>
          <w:u w:val="none"/>
          <w:lang w:val="pt-BR"/>
        </w:rPr>
        <w:t>(SANFILIPPO; NOORDHUIS, 2010)</w:t>
      </w:r>
      <w:r w:rsidR="000E0278" w:rsidRPr="00051FE3">
        <w:rPr>
          <w:u w:val="none"/>
        </w:rPr>
        <w:fldChar w:fldCharType="end"/>
      </w:r>
      <w:r w:rsidRPr="00051FE3">
        <w:rPr>
          <w:u w:val="none"/>
          <w:lang w:val="pt-BR"/>
        </w:rPr>
        <w:t>.</w:t>
      </w:r>
      <w:r w:rsidRPr="006E020E">
        <w:rPr>
          <w:u w:val="none"/>
          <w:lang w:val="pt-BR"/>
        </w:rPr>
        <w:t xml:space="preserve"> Por exemplo, para acrescentar elementos a uma lista armazenada na chave </w:t>
      </w:r>
      <w:r w:rsidRPr="006E020E">
        <w:rPr>
          <w:i/>
          <w:u w:val="none"/>
          <w:lang w:val="pt-BR"/>
        </w:rPr>
        <w:t>x</w:t>
      </w:r>
      <w:r w:rsidRPr="006E020E">
        <w:rPr>
          <w:u w:val="none"/>
          <w:lang w:val="pt-BR"/>
        </w:rPr>
        <w:t xml:space="preserve"> é utilizado o comando </w:t>
      </w:r>
      <w:r w:rsidRPr="003F591D">
        <w:rPr>
          <w:i/>
          <w:u w:val="none"/>
          <w:lang w:val="pt-BR"/>
        </w:rPr>
        <w:t>lpush</w:t>
      </w:r>
      <w:r w:rsidRPr="003F591D">
        <w:rPr>
          <w:u w:val="none"/>
          <w:lang w:val="pt-BR"/>
        </w:rPr>
        <w:t xml:space="preserve"> ou </w:t>
      </w:r>
      <w:r w:rsidRPr="003F591D">
        <w:rPr>
          <w:i/>
          <w:u w:val="none"/>
          <w:lang w:val="pt-BR"/>
        </w:rPr>
        <w:t>rpush</w:t>
      </w:r>
      <w:r w:rsidRPr="003F591D">
        <w:rPr>
          <w:u w:val="none"/>
          <w:lang w:val="pt-BR"/>
        </w:rPr>
        <w:t xml:space="preserve">. Na seção seguinte são mostrados exemplos de comandos que podem ser realizados para cada tipo de dados. </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F41AA" w:rsidTr="0027682D">
        <w:tc>
          <w:tcPr>
            <w:tcW w:w="5000" w:type="pct"/>
            <w:vAlign w:val="center"/>
          </w:tcPr>
          <w:p w:rsidR="00BF41AA" w:rsidRPr="006D56F9" w:rsidRDefault="00AB77F0" w:rsidP="0027682D">
            <w:pPr>
              <w:pStyle w:val="SubTitulo2"/>
              <w:numPr>
                <w:ilvl w:val="0"/>
                <w:numId w:val="0"/>
              </w:numPr>
              <w:jc w:val="center"/>
              <w:rPr>
                <w:u w:val="none"/>
                <w:lang w:val="pt-BR"/>
              </w:rPr>
            </w:pPr>
            <w:r>
              <w:rPr>
                <w:noProof/>
                <w:u w:val="none"/>
                <w:lang w:eastAsia="en-US"/>
              </w:rPr>
              <w:pict>
                <v:shape id="Imagem 2" o:spid="_x0000_i1027" type="#_x0000_t75" alt="Descrição: modelo_redis" style="width:324.95pt;height:172.15pt;visibility:visible">
                  <v:imagedata r:id="rId16" o:title="modelo_redis"/>
                </v:shape>
              </w:pict>
            </w:r>
          </w:p>
        </w:tc>
      </w:tr>
      <w:tr w:rsidR="00BF41AA" w:rsidRPr="00AB77F0" w:rsidTr="0027682D">
        <w:tc>
          <w:tcPr>
            <w:tcW w:w="5000" w:type="pct"/>
          </w:tcPr>
          <w:p w:rsidR="00BF41AA" w:rsidRPr="00965F07" w:rsidRDefault="00BF41AA" w:rsidP="0027682D">
            <w:pPr>
              <w:pStyle w:val="Legenda"/>
              <w:jc w:val="center"/>
              <w:rPr>
                <w:lang w:val="pt-BR"/>
              </w:rPr>
            </w:pPr>
            <w:bookmarkStart w:id="113" w:name="_Ref295913187"/>
            <w:bookmarkStart w:id="114" w:name="_Toc295923762"/>
            <w:bookmarkStart w:id="115" w:name="_Ref293823837"/>
            <w:bookmarkStart w:id="116" w:name="_Ref298148810"/>
            <w:bookmarkStart w:id="117" w:name="_Toc300002843"/>
            <w:bookmarkStart w:id="118" w:name="_Toc298169374"/>
            <w:r w:rsidRPr="007D6B61">
              <w:rPr>
                <w:lang w:val="pt-BR"/>
              </w:rPr>
              <w:t xml:space="preserve">Figura </w:t>
            </w:r>
            <w:r w:rsidR="000E0278">
              <w:fldChar w:fldCharType="begin"/>
            </w:r>
            <w:r w:rsidRPr="007D6B61">
              <w:rPr>
                <w:lang w:val="pt-BR"/>
              </w:rPr>
              <w:instrText xml:space="preserve"> SEQ Figura \* ARABIC </w:instrText>
            </w:r>
            <w:r w:rsidR="000E0278">
              <w:fldChar w:fldCharType="separate"/>
            </w:r>
            <w:r w:rsidR="00AF118A">
              <w:rPr>
                <w:noProof/>
                <w:lang w:val="pt-BR"/>
              </w:rPr>
              <w:t>15</w:t>
            </w:r>
            <w:r w:rsidR="000E0278">
              <w:fldChar w:fldCharType="end"/>
            </w:r>
            <w:bookmarkEnd w:id="113"/>
            <w:r w:rsidRPr="00965F07">
              <w:rPr>
                <w:lang w:val="pt-BR"/>
              </w:rPr>
              <w:t xml:space="preserve">: Modelo de dados </w:t>
            </w:r>
            <w:proofErr w:type="gramStart"/>
            <w:r w:rsidRPr="00965F07">
              <w:rPr>
                <w:lang w:val="pt-BR"/>
              </w:rPr>
              <w:t>do Redis</w:t>
            </w:r>
            <w:proofErr w:type="gramEnd"/>
            <w:r w:rsidRPr="00965F07">
              <w:rPr>
                <w:lang w:val="pt-BR"/>
              </w:rPr>
              <w:t>.</w:t>
            </w:r>
            <w:bookmarkEnd w:id="114"/>
            <w:bookmarkEnd w:id="115"/>
            <w:bookmarkEnd w:id="116"/>
            <w:bookmarkEnd w:id="117"/>
            <w:bookmarkEnd w:id="118"/>
          </w:p>
        </w:tc>
      </w:tr>
    </w:tbl>
    <w:p w:rsidR="00BF41AA" w:rsidRPr="00F731CC" w:rsidRDefault="00BF41AA" w:rsidP="003F41F6">
      <w:pPr>
        <w:pStyle w:val="SubTitulo2"/>
        <w:numPr>
          <w:ilvl w:val="0"/>
          <w:numId w:val="0"/>
        </w:numPr>
        <w:ind w:left="720"/>
        <w:rPr>
          <w:lang w:val="pt-BR"/>
        </w:rPr>
      </w:pPr>
    </w:p>
    <w:p w:rsidR="00BF41AA" w:rsidRPr="003F41F6" w:rsidRDefault="00BF41AA" w:rsidP="00BF41AA">
      <w:pPr>
        <w:pStyle w:val="SubTitulo2"/>
      </w:pPr>
      <w:r w:rsidRPr="003F41F6">
        <w:t>Linguagem de Consulta</w:t>
      </w:r>
    </w:p>
    <w:p w:rsidR="00BF41AA" w:rsidRPr="003F41F6" w:rsidRDefault="00BF41AA" w:rsidP="00BF41AA">
      <w:pPr>
        <w:pStyle w:val="sumario"/>
        <w:numPr>
          <w:ilvl w:val="0"/>
          <w:numId w:val="0"/>
        </w:numPr>
        <w:ind w:firstLine="708"/>
        <w:jc w:val="both"/>
        <w:rPr>
          <w:lang w:val="pt-BR"/>
        </w:rPr>
      </w:pPr>
      <w:proofErr w:type="gramStart"/>
      <w:r w:rsidRPr="003F41F6">
        <w:rPr>
          <w:lang w:val="pt-BR"/>
        </w:rPr>
        <w:t>O Redis</w:t>
      </w:r>
      <w:proofErr w:type="gramEnd"/>
      <w:r w:rsidRPr="003F41F6">
        <w:rPr>
          <w:lang w:val="pt-BR"/>
        </w:rPr>
        <w:t xml:space="preserve"> possui um </w:t>
      </w:r>
      <w:r w:rsidRPr="003F41F6">
        <w:rPr>
          <w:i/>
          <w:lang w:val="pt-BR"/>
        </w:rPr>
        <w:t>client</w:t>
      </w:r>
      <w:r w:rsidRPr="003F41F6">
        <w:rPr>
          <w:lang w:val="pt-BR"/>
        </w:rPr>
        <w:t xml:space="preserve"> de consulta nativo, chamado redis-cli. Este é instalado junto com o </w:t>
      </w:r>
      <w:r w:rsidR="00536037">
        <w:rPr>
          <w:lang w:val="pt-BR"/>
        </w:rPr>
        <w:t>SGBD</w:t>
      </w:r>
      <w:r w:rsidRPr="003F41F6">
        <w:rPr>
          <w:lang w:val="pt-BR"/>
        </w:rPr>
        <w:t xml:space="preserve">. Como foi dito anteriormente, para cada tipo de valor existe uma operação específica que deve ser executada no banco. Abaixo são mostrados alguns exemplos mais utilizados </w:t>
      </w:r>
      <w:r w:rsidR="000E0278" w:rsidRPr="003F41F6">
        <w:rPr>
          <w:u w:val="single"/>
        </w:rPr>
        <w:fldChar w:fldCharType="begin"/>
      </w:r>
      <w:r w:rsidRPr="003F41F6">
        <w:rPr>
          <w:u w:val="single"/>
          <w:lang w:val="pt-BR"/>
        </w:rPr>
        <w:instrText xml:space="preserve"> ADDIN ZOTERO_ITEM {"citationID":"2fp7fj4a4r","citationItems":[{"uri":["http://zotero.org/groups/43707/items/CGIID82T"]}]} </w:instrText>
      </w:r>
      <w:r w:rsidR="000E0278" w:rsidRPr="003F41F6">
        <w:rPr>
          <w:u w:val="single"/>
        </w:rPr>
        <w:fldChar w:fldCharType="separate"/>
      </w:r>
      <w:r w:rsidR="00931581" w:rsidRPr="00E33955">
        <w:t>(SANFILIPPO; NOORDHUIS, 2010)</w:t>
      </w:r>
      <w:r w:rsidR="000E0278" w:rsidRPr="003F41F6">
        <w:rPr>
          <w:u w:val="single"/>
        </w:rPr>
        <w:fldChar w:fldCharType="end"/>
      </w:r>
      <w:r w:rsidRPr="003F41F6">
        <w:rPr>
          <w:lang w:val="pt-BR"/>
        </w:rPr>
        <w:t>.</w:t>
      </w:r>
    </w:p>
    <w:p w:rsidR="00BF41AA" w:rsidRPr="003F41F6" w:rsidRDefault="00BF41AA" w:rsidP="00BF41AA">
      <w:pPr>
        <w:pStyle w:val="sumario"/>
        <w:numPr>
          <w:ilvl w:val="0"/>
          <w:numId w:val="13"/>
        </w:numPr>
        <w:ind w:left="1426"/>
        <w:jc w:val="both"/>
        <w:rPr>
          <w:iCs/>
        </w:rPr>
      </w:pPr>
      <w:r w:rsidRPr="003F41F6">
        <w:rPr>
          <w:iCs/>
        </w:rPr>
        <w:t>Comandos gerais:</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Exists </w:t>
      </w:r>
      <w:r w:rsidRPr="003F41F6">
        <w:rPr>
          <w:iCs/>
          <w:lang w:val="pt-BR"/>
        </w:rPr>
        <w:t>&lt;chave&gt; – Testa se uma chave existe.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Del </w:t>
      </w:r>
      <w:r w:rsidRPr="003F41F6">
        <w:rPr>
          <w:iCs/>
          <w:lang w:val="pt-BR"/>
        </w:rPr>
        <w:t>&lt;chave&gt; – Apaga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Type </w:t>
      </w:r>
      <w:r w:rsidRPr="003F41F6">
        <w:rPr>
          <w:iCs/>
          <w:lang w:val="pt-BR"/>
        </w:rPr>
        <w:t>&lt;chave&gt; – Retorna o tipo do valor armazenado na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Key </w:t>
      </w:r>
      <w:r w:rsidRPr="003F41F6">
        <w:rPr>
          <w:iCs/>
          <w:lang w:val="pt-BR"/>
        </w:rPr>
        <w:t>&lt;padrão&gt; – Retorna todas as chaves que possuem o padrão passado.</w:t>
      </w:r>
    </w:p>
    <w:p w:rsidR="00BF41AA" w:rsidRPr="003F41F6" w:rsidRDefault="00BF41AA" w:rsidP="00BF41AA">
      <w:pPr>
        <w:pStyle w:val="sumario"/>
        <w:numPr>
          <w:ilvl w:val="1"/>
          <w:numId w:val="13"/>
        </w:numPr>
        <w:ind w:left="1800"/>
        <w:jc w:val="both"/>
        <w:rPr>
          <w:iCs/>
          <w:lang w:val="pt-BR"/>
        </w:rPr>
      </w:pPr>
      <w:r w:rsidRPr="003F41F6">
        <w:rPr>
          <w:i/>
          <w:iCs/>
          <w:lang w:val="pt-BR"/>
        </w:rPr>
        <w:t>Dbsize</w:t>
      </w:r>
      <w:r w:rsidRPr="003F41F6">
        <w:rPr>
          <w:iCs/>
          <w:lang w:val="pt-BR"/>
        </w:rPr>
        <w:t xml:space="preserve"> – Retorna a quantidade de chaves presentes no banco.</w:t>
      </w:r>
    </w:p>
    <w:p w:rsidR="00BF41AA" w:rsidRPr="003F41F6" w:rsidRDefault="00BF41AA" w:rsidP="00BF41AA">
      <w:pPr>
        <w:pStyle w:val="sumario"/>
        <w:numPr>
          <w:ilvl w:val="1"/>
          <w:numId w:val="13"/>
        </w:numPr>
        <w:ind w:left="1800"/>
        <w:jc w:val="both"/>
        <w:rPr>
          <w:iCs/>
          <w:lang w:val="pt-BR"/>
        </w:rPr>
      </w:pPr>
      <w:r w:rsidRPr="003F41F6">
        <w:rPr>
          <w:i/>
          <w:iCs/>
          <w:lang w:val="pt-BR"/>
        </w:rPr>
        <w:t>Flushdb</w:t>
      </w:r>
      <w:r w:rsidRPr="003F41F6">
        <w:rPr>
          <w:iCs/>
          <w:lang w:val="pt-BR"/>
        </w:rPr>
        <w:t xml:space="preserve"> – Remove todas as chaves do banco de dados corrente.</w:t>
      </w:r>
    </w:p>
    <w:p w:rsidR="00BF41AA" w:rsidRPr="003F41F6" w:rsidRDefault="00BF41AA" w:rsidP="00BF41AA">
      <w:pPr>
        <w:pStyle w:val="sumario"/>
        <w:numPr>
          <w:ilvl w:val="0"/>
          <w:numId w:val="13"/>
        </w:numPr>
        <w:ind w:left="1426"/>
        <w:jc w:val="both"/>
        <w:rPr>
          <w:iCs/>
        </w:rPr>
      </w:pPr>
      <w:r w:rsidRPr="003F41F6">
        <w:rPr>
          <w:iCs/>
        </w:rPr>
        <w:t>Tipo Texto: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 </w:t>
      </w:r>
      <w:r w:rsidRPr="003F41F6">
        <w:rPr>
          <w:iCs/>
          <w:lang w:val="pt-BR"/>
        </w:rPr>
        <w:t>&lt;chave&gt; &lt;valor&gt; - Atribui um valor texto a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 </w:t>
      </w:r>
      <w:r w:rsidRPr="003F41F6">
        <w:rPr>
          <w:iCs/>
          <w:lang w:val="pt-BR"/>
        </w:rPr>
        <w:t>&lt;chave&gt; - Retorna o campo texto da chave pesquisada.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Getset </w:t>
      </w:r>
      <w:r w:rsidRPr="003F41F6">
        <w:rPr>
          <w:iCs/>
          <w:lang w:val="pt-BR"/>
        </w:rPr>
        <w:t>&lt;chave&gt; &lt;valor&gt; - Atribui um valor a uma chave e retorna o valor antigo 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Setnx </w:t>
      </w:r>
      <w:r w:rsidRPr="003F41F6">
        <w:rPr>
          <w:iCs/>
          <w:lang w:val="pt-BR"/>
        </w:rPr>
        <w:t xml:space="preserve">&lt;chave&gt; &lt;valor&gt; - Atribui um valor a uma chave se a chave não existir no banco.  </w:t>
      </w:r>
    </w:p>
    <w:p w:rsidR="00BF41AA" w:rsidRPr="003F41F6" w:rsidRDefault="00BF41AA" w:rsidP="00BF41AA">
      <w:pPr>
        <w:pStyle w:val="sumario"/>
        <w:numPr>
          <w:ilvl w:val="0"/>
          <w:numId w:val="13"/>
        </w:numPr>
        <w:ind w:left="1426"/>
        <w:jc w:val="both"/>
        <w:rPr>
          <w:iCs/>
        </w:rPr>
      </w:pPr>
      <w:r w:rsidRPr="003F41F6">
        <w:rPr>
          <w:iCs/>
        </w:rPr>
        <w:t>Tipo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Rpush </w:t>
      </w:r>
      <w:r w:rsidRPr="003F41F6">
        <w:rPr>
          <w:iCs/>
          <w:lang w:val="pt-BR"/>
        </w:rPr>
        <w:t>&lt;chave&gt; &lt;valor&gt; - Adiciona um valor ao final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Lpush </w:t>
      </w:r>
      <w:r w:rsidRPr="003F41F6">
        <w:rPr>
          <w:iCs/>
          <w:lang w:val="pt-BR"/>
        </w:rPr>
        <w:t>&lt;chave&gt; &lt;valor&gt; - Adiciona um valor ao início da lista de uma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Llen </w:t>
      </w:r>
      <w:r w:rsidRPr="003F41F6">
        <w:rPr>
          <w:iCs/>
          <w:lang w:val="pt-BR"/>
        </w:rPr>
        <w:t>&lt;chave&gt; - Retorna o tamanho da lista de determinada chave.</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Lindex </w:t>
      </w:r>
      <w:r w:rsidRPr="003F41F6">
        <w:rPr>
          <w:iCs/>
          <w:lang w:val="pt-BR"/>
        </w:rPr>
        <w:t>&lt;chave&gt; &lt;índice&gt; - Retorna o elemento da lista na posição do índice citado.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Lrange </w:t>
      </w:r>
      <w:r w:rsidRPr="003F41F6">
        <w:rPr>
          <w:iCs/>
          <w:lang w:val="pt-BR"/>
        </w:rPr>
        <w:t>&lt;chave&gt; &lt;inicio&gt; &lt;fim&gt;</w:t>
      </w:r>
      <w:r w:rsidRPr="003F41F6">
        <w:rPr>
          <w:i/>
          <w:iCs/>
          <w:lang w:val="pt-BR"/>
        </w:rPr>
        <w:t xml:space="preserve"> - </w:t>
      </w:r>
      <w:r w:rsidRPr="003F41F6">
        <w:rPr>
          <w:iCs/>
          <w:lang w:val="pt-BR"/>
        </w:rPr>
        <w:t>Retorna um subconjunto de elementos de uma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Lpop </w:t>
      </w:r>
      <w:r w:rsidRPr="003F41F6">
        <w:rPr>
          <w:iCs/>
          <w:lang w:val="pt-BR"/>
        </w:rPr>
        <w:t>&lt;chave&gt; - Retorna e remove o primeiro elemento da lista.</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Rpop </w:t>
      </w:r>
      <w:r w:rsidRPr="003F41F6">
        <w:rPr>
          <w:iCs/>
          <w:lang w:val="pt-BR"/>
        </w:rPr>
        <w:t xml:space="preserve">&lt;chave&gt; - Retorna e remove o ultimo elemento da lista. </w:t>
      </w:r>
    </w:p>
    <w:p w:rsidR="00BF41AA" w:rsidRPr="003F41F6" w:rsidRDefault="00BF41AA" w:rsidP="00BF41AA">
      <w:pPr>
        <w:pStyle w:val="sumario"/>
        <w:numPr>
          <w:ilvl w:val="0"/>
          <w:numId w:val="13"/>
        </w:numPr>
        <w:ind w:left="1426"/>
        <w:jc w:val="both"/>
        <w:rPr>
          <w:iCs/>
        </w:rPr>
      </w:pPr>
      <w:r w:rsidRPr="003F41F6">
        <w:rPr>
          <w:iCs/>
        </w:rPr>
        <w:lastRenderedPageBreak/>
        <w:t>Tipo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Sadd </w:t>
      </w:r>
      <w:r w:rsidRPr="003F41F6">
        <w:rPr>
          <w:iCs/>
          <w:lang w:val="pt-BR"/>
        </w:rPr>
        <w:t>&lt;chave&gt; &lt;membro&gt; - Adiciona o membro ao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Spop </w:t>
      </w:r>
      <w:r w:rsidRPr="003F41F6">
        <w:rPr>
          <w:iCs/>
          <w:lang w:val="pt-BR"/>
        </w:rPr>
        <w:t>&lt;chave&gt; &lt;membro&gt; - Remove e retorna o membro específico do valor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Sunion </w:t>
      </w:r>
      <w:r w:rsidRPr="003F41F6">
        <w:rPr>
          <w:iCs/>
          <w:lang w:val="pt-BR"/>
        </w:rPr>
        <w:t xml:space="preserve">&lt;chave1&gt; &lt;chave2&gt;...&lt;chave </w:t>
      </w:r>
      <w:r w:rsidRPr="003F41F6">
        <w:rPr>
          <w:i/>
          <w:iCs/>
          <w:lang w:val="pt-BR"/>
        </w:rPr>
        <w:t>n</w:t>
      </w:r>
      <w:r w:rsidRPr="003F41F6">
        <w:rPr>
          <w:iCs/>
          <w:lang w:val="pt-BR"/>
        </w:rPr>
        <w:t xml:space="preserve">&gt; - Retorna a união entre os conjuntos armazenados nas chaves </w:t>
      </w:r>
      <w:proofErr w:type="gramStart"/>
      <w:r w:rsidRPr="003F41F6">
        <w:rPr>
          <w:iCs/>
          <w:lang w:val="pt-BR"/>
        </w:rPr>
        <w:t>1</w:t>
      </w:r>
      <w:proofErr w:type="gramEnd"/>
      <w:r w:rsidRPr="003F41F6">
        <w:rPr>
          <w:iCs/>
          <w:lang w:val="pt-BR"/>
        </w:rPr>
        <w:t xml:space="preserve">, chave2,..., chave </w:t>
      </w:r>
      <w:r w:rsidRPr="003F41F6">
        <w:rPr>
          <w:i/>
          <w:iCs/>
          <w:lang w:val="pt-BR"/>
        </w:rPr>
        <w:t>n</w:t>
      </w:r>
      <w:r w:rsidRPr="003F41F6">
        <w:rPr>
          <w:iCs/>
          <w:lang w:val="pt-BR"/>
        </w:rPr>
        <w:t>.</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Smembers </w:t>
      </w:r>
      <w:r w:rsidRPr="003F41F6">
        <w:rPr>
          <w:iCs/>
          <w:lang w:val="pt-BR"/>
        </w:rPr>
        <w:t>&lt;chave&gt; - Retorna todos os membros do conjunto de uma determinada chave.</w:t>
      </w:r>
    </w:p>
    <w:p w:rsidR="00BF41AA" w:rsidRPr="003F41F6" w:rsidRDefault="00BF41AA" w:rsidP="00BF41AA">
      <w:pPr>
        <w:pStyle w:val="sumario"/>
        <w:numPr>
          <w:ilvl w:val="0"/>
          <w:numId w:val="13"/>
        </w:numPr>
        <w:ind w:left="1426"/>
        <w:jc w:val="both"/>
        <w:rPr>
          <w:iCs/>
        </w:rPr>
      </w:pPr>
      <w:r w:rsidRPr="003F41F6">
        <w:rPr>
          <w:iCs/>
        </w:rPr>
        <w:t>Tipo Conjunto Ordenado: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Zrem </w:t>
      </w:r>
      <w:r w:rsidRPr="003F41F6">
        <w:rPr>
          <w:iCs/>
          <w:lang w:val="pt-BR"/>
        </w:rPr>
        <w:t>&lt;chave&gt; &lt;membro&gt; - Remove o membro do conjunto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Zadd </w:t>
      </w:r>
      <w:r w:rsidRPr="003F41F6">
        <w:rPr>
          <w:iCs/>
          <w:lang w:val="pt-BR"/>
        </w:rPr>
        <w:t xml:space="preserve">&lt;chave&gt; &lt;posição&gt; &lt;membro&gt; - Adiciona um membro ao conjunto. Caso já exista, somente a posição é </w:t>
      </w:r>
      <w:proofErr w:type="gramStart"/>
      <w:r w:rsidRPr="003F41F6">
        <w:rPr>
          <w:iCs/>
          <w:lang w:val="pt-BR"/>
        </w:rPr>
        <w:t>alterada</w:t>
      </w:r>
      <w:proofErr w:type="gramEnd"/>
    </w:p>
    <w:p w:rsidR="00BF41AA" w:rsidRPr="003F41F6" w:rsidRDefault="00BF41AA" w:rsidP="00BF41AA">
      <w:pPr>
        <w:pStyle w:val="sumario"/>
        <w:numPr>
          <w:ilvl w:val="1"/>
          <w:numId w:val="13"/>
        </w:numPr>
        <w:ind w:left="1800"/>
        <w:jc w:val="both"/>
        <w:rPr>
          <w:iCs/>
          <w:lang w:val="pt-BR"/>
        </w:rPr>
      </w:pPr>
      <w:r w:rsidRPr="003F41F6">
        <w:rPr>
          <w:i/>
          <w:iCs/>
          <w:lang w:val="pt-BR"/>
        </w:rPr>
        <w:t xml:space="preserve">Zrange </w:t>
      </w:r>
      <w:r w:rsidRPr="003F41F6">
        <w:rPr>
          <w:iCs/>
          <w:lang w:val="pt-BR"/>
        </w:rPr>
        <w:t>&lt;chave&gt; &lt;inicio&gt; &lt;fim&gt; - Retorna um subconjunto dos elementos do conjunto ordenado.</w:t>
      </w:r>
    </w:p>
    <w:p w:rsidR="00BF41AA" w:rsidRPr="003F41F6" w:rsidRDefault="00BF41AA" w:rsidP="00BF41AA">
      <w:pPr>
        <w:pStyle w:val="sumario"/>
        <w:numPr>
          <w:ilvl w:val="0"/>
          <w:numId w:val="13"/>
        </w:numPr>
        <w:ind w:left="1426"/>
        <w:jc w:val="both"/>
        <w:rPr>
          <w:iCs/>
        </w:rPr>
      </w:pPr>
      <w:r w:rsidRPr="003F41F6">
        <w:rPr>
          <w:iCs/>
        </w:rPr>
        <w:t>Ordenação:</w:t>
      </w:r>
    </w:p>
    <w:p w:rsidR="00BF41AA" w:rsidRPr="003F41F6" w:rsidRDefault="00BF41AA" w:rsidP="00BF41AA">
      <w:pPr>
        <w:pStyle w:val="sumario"/>
        <w:numPr>
          <w:ilvl w:val="1"/>
          <w:numId w:val="13"/>
        </w:numPr>
        <w:ind w:left="1800"/>
        <w:jc w:val="both"/>
        <w:rPr>
          <w:iCs/>
          <w:lang w:val="pt-BR"/>
        </w:rPr>
      </w:pPr>
      <w:r w:rsidRPr="003F41F6">
        <w:rPr>
          <w:i/>
          <w:iCs/>
          <w:lang w:val="pt-BR"/>
        </w:rPr>
        <w:t xml:space="preserve">Sort </w:t>
      </w:r>
      <w:r w:rsidRPr="003F41F6">
        <w:rPr>
          <w:iCs/>
          <w:lang w:val="pt-BR"/>
        </w:rPr>
        <w:t>&lt;chave&gt; [</w:t>
      </w:r>
      <w:r w:rsidRPr="003F41F6">
        <w:rPr>
          <w:i/>
          <w:iCs/>
          <w:lang w:val="pt-BR"/>
        </w:rPr>
        <w:t xml:space="preserve">by </w:t>
      </w:r>
      <w:r w:rsidRPr="003F41F6">
        <w:rPr>
          <w:iCs/>
          <w:lang w:val="pt-BR"/>
        </w:rPr>
        <w:t>&lt;padrão&gt;</w:t>
      </w:r>
      <w:proofErr w:type="gramStart"/>
      <w:r w:rsidRPr="003F41F6">
        <w:rPr>
          <w:iCs/>
          <w:lang w:val="pt-BR"/>
        </w:rPr>
        <w:t>][</w:t>
      </w:r>
      <w:proofErr w:type="gramEnd"/>
      <w:r w:rsidRPr="003F41F6">
        <w:rPr>
          <w:i/>
          <w:iCs/>
          <w:lang w:val="pt-BR"/>
        </w:rPr>
        <w:t xml:space="preserve">limit </w:t>
      </w:r>
      <w:r w:rsidRPr="003F41F6">
        <w:rPr>
          <w:iCs/>
          <w:lang w:val="pt-BR"/>
        </w:rPr>
        <w:t>&lt;quantidade&gt;][</w:t>
      </w:r>
      <w:r w:rsidRPr="003F41F6">
        <w:rPr>
          <w:i/>
          <w:iCs/>
          <w:lang w:val="pt-BR"/>
        </w:rPr>
        <w:t>asc</w:t>
      </w:r>
      <w:r w:rsidRPr="003F41F6">
        <w:rPr>
          <w:iCs/>
          <w:lang w:val="pt-BR"/>
        </w:rPr>
        <w:t>|</w:t>
      </w:r>
      <w:r w:rsidRPr="003F41F6">
        <w:rPr>
          <w:i/>
          <w:iCs/>
          <w:lang w:val="pt-BR"/>
        </w:rPr>
        <w:t>desc</w:t>
      </w:r>
      <w:r w:rsidRPr="003F41F6">
        <w:rPr>
          <w:iCs/>
          <w:lang w:val="pt-BR"/>
        </w:rPr>
        <w:t>][</w:t>
      </w:r>
      <w:r w:rsidRPr="003F41F6">
        <w:rPr>
          <w:i/>
          <w:iCs/>
          <w:lang w:val="pt-BR"/>
        </w:rPr>
        <w:t>alpha</w:t>
      </w:r>
      <w:r w:rsidRPr="003F41F6">
        <w:rPr>
          <w:iCs/>
          <w:lang w:val="pt-BR"/>
        </w:rPr>
        <w:t>] – Ordena os elementos da lista, do conjunto ou do conjunto ordenado de determinada chave. Todas as cláusulas entre colchetes são opcionais.</w:t>
      </w:r>
    </w:p>
    <w:p w:rsidR="00BF41AA" w:rsidRPr="003F41F6" w:rsidRDefault="00BF41AA" w:rsidP="00BF41AA">
      <w:pPr>
        <w:pStyle w:val="sumario"/>
        <w:numPr>
          <w:ilvl w:val="0"/>
          <w:numId w:val="13"/>
        </w:numPr>
        <w:ind w:left="1426"/>
        <w:jc w:val="both"/>
        <w:rPr>
          <w:iCs/>
        </w:rPr>
      </w:pPr>
      <w:r w:rsidRPr="003F41F6">
        <w:rPr>
          <w:iCs/>
        </w:rPr>
        <w:t>Comandos de persistência:</w:t>
      </w:r>
    </w:p>
    <w:p w:rsidR="00BF41AA" w:rsidRPr="003F41F6" w:rsidRDefault="00BF41AA" w:rsidP="00BF41AA">
      <w:pPr>
        <w:pStyle w:val="sumario"/>
        <w:numPr>
          <w:ilvl w:val="1"/>
          <w:numId w:val="13"/>
        </w:numPr>
        <w:ind w:left="1800"/>
        <w:jc w:val="both"/>
        <w:rPr>
          <w:iCs/>
          <w:lang w:val="pt-BR"/>
        </w:rPr>
      </w:pPr>
      <w:r w:rsidRPr="003F41F6">
        <w:rPr>
          <w:i/>
          <w:iCs/>
          <w:lang w:val="pt-BR"/>
        </w:rPr>
        <w:t>Save</w:t>
      </w:r>
      <w:r w:rsidRPr="003F41F6">
        <w:rPr>
          <w:iCs/>
          <w:lang w:val="pt-BR"/>
        </w:rPr>
        <w:t xml:space="preserve"> - Salva o banco em disco, de forma síncrona.</w:t>
      </w:r>
    </w:p>
    <w:p w:rsidR="00BF41AA" w:rsidRPr="003F41F6" w:rsidRDefault="00BF41AA" w:rsidP="003F41F6">
      <w:pPr>
        <w:pStyle w:val="sumario"/>
        <w:numPr>
          <w:ilvl w:val="0"/>
          <w:numId w:val="0"/>
        </w:numPr>
        <w:ind w:firstLine="708"/>
        <w:jc w:val="both"/>
        <w:rPr>
          <w:iCs/>
          <w:lang w:val="pt-BR"/>
        </w:rPr>
      </w:pPr>
      <w:r w:rsidRPr="003F41F6">
        <w:rPr>
          <w:iCs/>
          <w:lang w:val="pt-BR"/>
        </w:rPr>
        <w:t xml:space="preserve">A seguir, estão representados alguns destes comandos, baseados no esquema montado na </w:t>
      </w:r>
      <w:r w:rsidR="002C60C2">
        <w:fldChar w:fldCharType="begin"/>
      </w:r>
      <w:r w:rsidR="002C60C2" w:rsidRPr="00AB77F0">
        <w:rPr>
          <w:lang w:val="pt-BR"/>
        </w:rPr>
        <w:instrText xml:space="preserve"> REF _Ref295913187 \h  \* MERGEFORMAT </w:instrText>
      </w:r>
      <w:r w:rsidR="002C60C2">
        <w:fldChar w:fldCharType="separate"/>
      </w:r>
      <w:r w:rsidR="00EC1859" w:rsidRPr="00EC1859">
        <w:rPr>
          <w:lang w:val="pt-BR"/>
        </w:rPr>
        <w:t>Figura 15</w:t>
      </w:r>
      <w:r w:rsidR="002C60C2">
        <w:fldChar w:fldCharType="end"/>
      </w:r>
      <w:r w:rsidR="00EC1859" w:rsidRPr="00EC1859">
        <w:rPr>
          <w:lang w:val="pt-BR"/>
        </w:rPr>
        <w:t xml:space="preserve">. </w:t>
      </w:r>
      <w:r w:rsidRPr="003F41F6">
        <w:rPr>
          <w:noProof/>
          <w:lang w:val="pt-BR"/>
        </w:rPr>
        <w:t xml:space="preserve">Os comandos </w:t>
      </w:r>
      <w:r w:rsidRPr="003F41F6">
        <w:rPr>
          <w:i/>
          <w:noProof/>
          <w:lang w:val="pt-BR"/>
        </w:rPr>
        <w:t>rpush</w:t>
      </w:r>
      <w:r w:rsidRPr="003F41F6">
        <w:rPr>
          <w:noProof/>
          <w:lang w:val="pt-BR"/>
        </w:rPr>
        <w:t xml:space="preserve"> adicionam à chave cpf uma lista de valores</w:t>
      </w:r>
      <w:r w:rsidRPr="003F41F6">
        <w:rPr>
          <w:iCs/>
          <w:lang w:val="pt-BR"/>
        </w:rPr>
        <w:t xml:space="preserve">: </w:t>
      </w:r>
      <w:r w:rsidRPr="003F41F6">
        <w:rPr>
          <w:noProof/>
          <w:lang w:val="pt-BR"/>
        </w:rPr>
        <w:t xml:space="preserve">o nome e a data de nascimento de cada pessoa. Os comandos </w:t>
      </w:r>
      <w:r w:rsidRPr="003F41F6">
        <w:rPr>
          <w:i/>
          <w:noProof/>
          <w:lang w:val="pt-BR"/>
        </w:rPr>
        <w:t>lrange</w:t>
      </w:r>
      <w:r w:rsidRPr="003F41F6">
        <w:rPr>
          <w:noProof/>
          <w:lang w:val="pt-BR"/>
        </w:rPr>
        <w:t xml:space="preserve"> selecionam os dois primeiros elementos da lista cuja chave é o cpf da pessoa.</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F41AA" w:rsidRPr="003F41F6" w:rsidTr="0027682D">
        <w:tc>
          <w:tcPr>
            <w:tcW w:w="5000" w:type="pct"/>
          </w:tcPr>
          <w:p w:rsidR="00BF41AA" w:rsidRPr="003F41F6" w:rsidRDefault="00BF41AA" w:rsidP="0027682D">
            <w:pPr>
              <w:pStyle w:val="sumario"/>
              <w:numPr>
                <w:ilvl w:val="0"/>
                <w:numId w:val="0"/>
              </w:numPr>
              <w:spacing w:after="40"/>
              <w:jc w:val="both"/>
              <w:rPr>
                <w:b/>
                <w:iCs/>
              </w:rPr>
            </w:pPr>
            <w:r w:rsidRPr="003F41F6">
              <w:rPr>
                <w:b/>
                <w:iCs/>
              </w:rPr>
              <w:t>&gt;rpush 08539287409 Joao</w:t>
            </w:r>
          </w:p>
          <w:p w:rsidR="00BF41AA" w:rsidRPr="003F41F6" w:rsidRDefault="00BF41AA" w:rsidP="0027682D">
            <w:pPr>
              <w:pStyle w:val="sumario"/>
              <w:numPr>
                <w:ilvl w:val="0"/>
                <w:numId w:val="0"/>
              </w:numPr>
              <w:spacing w:after="40"/>
              <w:jc w:val="both"/>
              <w:rPr>
                <w:b/>
                <w:iCs/>
              </w:rPr>
            </w:pPr>
            <w:r w:rsidRPr="003F41F6">
              <w:rPr>
                <w:b/>
                <w:iCs/>
              </w:rPr>
              <w:t>&gt;rpush 08539287409 1967-05-17</w:t>
            </w:r>
          </w:p>
          <w:p w:rsidR="00BF41AA" w:rsidRPr="003F41F6" w:rsidRDefault="00BF41AA" w:rsidP="0027682D">
            <w:pPr>
              <w:pStyle w:val="sumario"/>
              <w:numPr>
                <w:ilvl w:val="0"/>
                <w:numId w:val="0"/>
              </w:numPr>
              <w:spacing w:after="40"/>
              <w:ind w:left="420" w:hanging="420"/>
              <w:jc w:val="both"/>
              <w:rPr>
                <w:b/>
                <w:iCs/>
              </w:rPr>
            </w:pPr>
            <w:r w:rsidRPr="003F41F6">
              <w:rPr>
                <w:b/>
                <w:iCs/>
              </w:rPr>
              <w:t>&gt;lrange 08539287409 0 2</w:t>
            </w:r>
          </w:p>
          <w:p w:rsidR="00BF41AA" w:rsidRPr="003F41F6" w:rsidRDefault="00BF41AA" w:rsidP="0027682D">
            <w:pPr>
              <w:pStyle w:val="sumario"/>
              <w:numPr>
                <w:ilvl w:val="0"/>
                <w:numId w:val="0"/>
              </w:numPr>
              <w:spacing w:after="40"/>
              <w:ind w:left="420" w:hanging="420"/>
              <w:jc w:val="both"/>
              <w:rPr>
                <w:b/>
                <w:iCs/>
              </w:rPr>
            </w:pPr>
            <w:r w:rsidRPr="003F41F6">
              <w:rPr>
                <w:b/>
                <w:iCs/>
              </w:rPr>
              <w:t xml:space="preserve">     1) "Joao"</w:t>
            </w:r>
          </w:p>
          <w:p w:rsidR="00BF41AA" w:rsidRPr="003F41F6" w:rsidDel="00AB77F0" w:rsidRDefault="00BF41AA" w:rsidP="0027682D">
            <w:pPr>
              <w:pStyle w:val="sumario"/>
              <w:numPr>
                <w:ilvl w:val="0"/>
                <w:numId w:val="0"/>
              </w:numPr>
              <w:spacing w:after="40"/>
              <w:jc w:val="both"/>
              <w:rPr>
                <w:del w:id="119" w:author="Bianca Caruso da Paixão" w:date="2011-08-04T10:51:00Z"/>
                <w:b/>
                <w:iCs/>
                <w:lang w:val="pt-BR"/>
              </w:rPr>
            </w:pPr>
            <w:r w:rsidRPr="003F41F6">
              <w:rPr>
                <w:b/>
                <w:iCs/>
              </w:rPr>
              <w:t xml:space="preserve">     </w:t>
            </w:r>
            <w:proofErr w:type="gramStart"/>
            <w:r w:rsidRPr="003F41F6">
              <w:rPr>
                <w:b/>
                <w:iCs/>
                <w:lang w:val="pt-BR"/>
              </w:rPr>
              <w:t>2</w:t>
            </w:r>
            <w:proofErr w:type="gramEnd"/>
            <w:r w:rsidRPr="003F41F6">
              <w:rPr>
                <w:b/>
                <w:iCs/>
                <w:lang w:val="pt-BR"/>
              </w:rPr>
              <w:t>) "1967-05-17"</w:t>
            </w:r>
          </w:p>
          <w:p w:rsidR="00BF41AA" w:rsidDel="00AB77F0" w:rsidRDefault="00BF41AA" w:rsidP="0027682D">
            <w:pPr>
              <w:pStyle w:val="sumario"/>
              <w:numPr>
                <w:ilvl w:val="0"/>
                <w:numId w:val="0"/>
              </w:numPr>
              <w:spacing w:after="40"/>
              <w:jc w:val="both"/>
              <w:rPr>
                <w:del w:id="120" w:author="Bianca Caruso da Paixão" w:date="2011-08-04T10:52:00Z"/>
                <w:b/>
                <w:iCs/>
                <w:lang w:val="pt-BR"/>
              </w:rPr>
            </w:pPr>
          </w:p>
          <w:p w:rsidR="00AB77F0" w:rsidRPr="003F41F6" w:rsidRDefault="00AB77F0" w:rsidP="0027682D">
            <w:pPr>
              <w:pStyle w:val="sumario"/>
              <w:numPr>
                <w:ilvl w:val="0"/>
                <w:numId w:val="0"/>
              </w:numPr>
              <w:spacing w:after="40"/>
              <w:jc w:val="both"/>
              <w:rPr>
                <w:ins w:id="121" w:author="Bianca Caruso da Paixão" w:date="2011-08-04T10:52:00Z"/>
                <w:b/>
                <w:iCs/>
                <w:lang w:val="pt-BR"/>
              </w:rPr>
            </w:pP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Maria</w:t>
            </w:r>
          </w:p>
          <w:p w:rsidR="00BF41AA" w:rsidRPr="003F41F6" w:rsidRDefault="00BF41AA" w:rsidP="0027682D">
            <w:pPr>
              <w:pStyle w:val="sumario"/>
              <w:numPr>
                <w:ilvl w:val="0"/>
                <w:numId w:val="0"/>
              </w:numPr>
              <w:spacing w:after="40"/>
              <w:jc w:val="both"/>
              <w:rPr>
                <w:b/>
                <w:iCs/>
                <w:lang w:val="pt-BR"/>
              </w:rPr>
            </w:pPr>
            <w:r w:rsidRPr="003F41F6">
              <w:rPr>
                <w:b/>
                <w:iCs/>
                <w:lang w:val="pt-BR"/>
              </w:rPr>
              <w:t>&gt;rpush 05831765208 1990-10-21</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t>&gt;lrange 05831765208 0 2</w:t>
            </w:r>
          </w:p>
          <w:p w:rsidR="00BF41AA" w:rsidRPr="003F41F6" w:rsidRDefault="00BF41AA" w:rsidP="0027682D">
            <w:pPr>
              <w:pStyle w:val="sumario"/>
              <w:numPr>
                <w:ilvl w:val="0"/>
                <w:numId w:val="0"/>
              </w:numPr>
              <w:spacing w:after="40"/>
              <w:ind w:left="420" w:hanging="420"/>
              <w:jc w:val="both"/>
              <w:rPr>
                <w:b/>
                <w:iCs/>
                <w:lang w:val="pt-BR"/>
              </w:rPr>
            </w:pPr>
            <w:r w:rsidRPr="003F41F6">
              <w:rPr>
                <w:b/>
                <w:iCs/>
                <w:lang w:val="pt-BR"/>
              </w:rPr>
              <w:lastRenderedPageBreak/>
              <w:t xml:space="preserve">     </w:t>
            </w:r>
            <w:proofErr w:type="gramStart"/>
            <w:r w:rsidRPr="003F41F6">
              <w:rPr>
                <w:b/>
                <w:iCs/>
                <w:lang w:val="pt-BR"/>
              </w:rPr>
              <w:t>1</w:t>
            </w:r>
            <w:proofErr w:type="gramEnd"/>
            <w:r w:rsidRPr="003F41F6">
              <w:rPr>
                <w:b/>
                <w:iCs/>
                <w:lang w:val="pt-BR"/>
              </w:rPr>
              <w:t>) "Maria"</w:t>
            </w:r>
          </w:p>
          <w:p w:rsidR="00BF41AA" w:rsidRPr="003F41F6" w:rsidRDefault="00BF41AA" w:rsidP="0027682D">
            <w:pPr>
              <w:pStyle w:val="sumario"/>
              <w:numPr>
                <w:ilvl w:val="0"/>
                <w:numId w:val="0"/>
              </w:numPr>
              <w:spacing w:after="40"/>
              <w:jc w:val="both"/>
              <w:rPr>
                <w:iCs/>
                <w:lang w:val="pt-BR"/>
              </w:rPr>
            </w:pPr>
            <w:r w:rsidRPr="003F41F6">
              <w:rPr>
                <w:b/>
                <w:iCs/>
                <w:lang w:val="pt-BR"/>
              </w:rPr>
              <w:t xml:space="preserve">     </w:t>
            </w:r>
            <w:proofErr w:type="gramStart"/>
            <w:r w:rsidRPr="003F41F6">
              <w:rPr>
                <w:b/>
                <w:iCs/>
                <w:lang w:val="pt-BR"/>
              </w:rPr>
              <w:t>2</w:t>
            </w:r>
            <w:proofErr w:type="gramEnd"/>
            <w:r w:rsidRPr="003F41F6">
              <w:rPr>
                <w:b/>
                <w:iCs/>
                <w:lang w:val="pt-BR"/>
              </w:rPr>
              <w:t>) "1990-10-21"</w:t>
            </w:r>
          </w:p>
        </w:tc>
      </w:tr>
    </w:tbl>
    <w:p w:rsidR="00BF41AA" w:rsidRPr="003F41F6" w:rsidRDefault="00BF41AA" w:rsidP="00BF41AA">
      <w:pPr>
        <w:pStyle w:val="sumario"/>
        <w:numPr>
          <w:ilvl w:val="0"/>
          <w:numId w:val="0"/>
        </w:numPr>
        <w:rPr>
          <w:iCs/>
          <w:lang w:val="pt-BR"/>
        </w:rPr>
      </w:pPr>
    </w:p>
    <w:p w:rsidR="00D851B8" w:rsidRPr="00D851B8" w:rsidRDefault="00BF41AA" w:rsidP="004468BA">
      <w:pPr>
        <w:pStyle w:val="SubTitulo2"/>
      </w:pPr>
      <w:r w:rsidRPr="003F41F6">
        <w:t>Índices</w:t>
      </w:r>
    </w:p>
    <w:p w:rsidR="00BF41AA" w:rsidRPr="003F41F6" w:rsidRDefault="00BF41AA" w:rsidP="00BF41AA">
      <w:pPr>
        <w:pStyle w:val="SubTitulo2"/>
        <w:numPr>
          <w:ilvl w:val="0"/>
          <w:numId w:val="0"/>
        </w:numPr>
        <w:ind w:firstLine="708"/>
        <w:jc w:val="both"/>
        <w:rPr>
          <w:lang w:val="pt-BR"/>
        </w:rPr>
      </w:pPr>
      <w:proofErr w:type="gramStart"/>
      <w:r w:rsidRPr="003F41F6">
        <w:rPr>
          <w:u w:val="none"/>
          <w:lang w:val="pt-BR"/>
        </w:rPr>
        <w:t>O Redis</w:t>
      </w:r>
      <w:proofErr w:type="gramEnd"/>
      <w:r w:rsidR="00493635">
        <w:rPr>
          <w:u w:val="none"/>
          <w:lang w:val="pt-BR"/>
        </w:rPr>
        <w:t>, por padrão,</w:t>
      </w:r>
      <w:r w:rsidRPr="003F41F6">
        <w:rPr>
          <w:u w:val="none"/>
          <w:lang w:val="pt-BR"/>
        </w:rPr>
        <w:t xml:space="preserve"> não suporta a criação de índices. </w:t>
      </w:r>
      <w:r w:rsidR="00493635">
        <w:rPr>
          <w:u w:val="none"/>
          <w:lang w:val="pt-BR"/>
        </w:rPr>
        <w:t xml:space="preserve">Caso o </w:t>
      </w:r>
      <w:r w:rsidR="00510664">
        <w:rPr>
          <w:u w:val="none"/>
          <w:lang w:val="pt-BR"/>
        </w:rPr>
        <w:t>desenvolvedor necessite</w:t>
      </w:r>
      <w:r w:rsidR="00493635">
        <w:rPr>
          <w:u w:val="none"/>
          <w:lang w:val="pt-BR"/>
        </w:rPr>
        <w:t xml:space="preserve">, ele pode </w:t>
      </w:r>
      <w:r w:rsidR="00095547">
        <w:rPr>
          <w:u w:val="none"/>
          <w:lang w:val="pt-BR"/>
        </w:rPr>
        <w:t xml:space="preserve">modificar </w:t>
      </w:r>
      <w:r w:rsidR="00510664">
        <w:rPr>
          <w:u w:val="none"/>
          <w:lang w:val="pt-BR"/>
        </w:rPr>
        <w:t xml:space="preserve">o código </w:t>
      </w:r>
      <w:proofErr w:type="gramStart"/>
      <w:r w:rsidR="00510664">
        <w:rPr>
          <w:u w:val="none"/>
          <w:lang w:val="pt-BR"/>
        </w:rPr>
        <w:t>do Redis</w:t>
      </w:r>
      <w:proofErr w:type="gramEnd"/>
      <w:r w:rsidR="00510664">
        <w:rPr>
          <w:u w:val="none"/>
          <w:lang w:val="pt-BR"/>
        </w:rPr>
        <w:t xml:space="preserve"> </w:t>
      </w:r>
      <w:r w:rsidR="00095547">
        <w:rPr>
          <w:u w:val="none"/>
          <w:lang w:val="pt-BR"/>
        </w:rPr>
        <w:t xml:space="preserve">para incluir </w:t>
      </w:r>
      <w:r w:rsidR="00510664">
        <w:rPr>
          <w:u w:val="none"/>
          <w:lang w:val="pt-BR"/>
        </w:rPr>
        <w:t xml:space="preserve">suporte à indexação. </w:t>
      </w:r>
      <w:r w:rsidR="00D244D3">
        <w:rPr>
          <w:u w:val="none"/>
          <w:lang w:val="pt-BR"/>
        </w:rPr>
        <w:t>Esta implementação é facilitada</w:t>
      </w:r>
      <w:proofErr w:type="gramStart"/>
      <w:r w:rsidR="00D244D3">
        <w:rPr>
          <w:u w:val="none"/>
          <w:lang w:val="pt-BR"/>
        </w:rPr>
        <w:t xml:space="preserve"> pois</w:t>
      </w:r>
      <w:proofErr w:type="gramEnd"/>
      <w:r w:rsidR="00510664">
        <w:rPr>
          <w:u w:val="none"/>
          <w:lang w:val="pt-BR"/>
        </w:rPr>
        <w:t xml:space="preserve"> o Redis é um projeto </w:t>
      </w:r>
      <w:r w:rsidR="00510664" w:rsidRPr="00D244D3">
        <w:rPr>
          <w:i/>
          <w:u w:val="none"/>
          <w:lang w:val="pt-BR"/>
        </w:rPr>
        <w:t>open source</w:t>
      </w:r>
      <w:r w:rsidR="00510664">
        <w:rPr>
          <w:u w:val="none"/>
          <w:lang w:val="pt-BR"/>
        </w:rPr>
        <w:t>, ou seja, possui o código aberto para contribuições da comunidade</w:t>
      </w:r>
      <w:r w:rsidRPr="00E93EE4">
        <w:rPr>
          <w:u w:val="none"/>
          <w:lang w:val="pt-BR"/>
        </w:rPr>
        <w:t xml:space="preserve"> </w:t>
      </w:r>
      <w:r w:rsidR="000E0278" w:rsidRPr="00E33955">
        <w:rPr>
          <w:u w:val="none"/>
        </w:rPr>
        <w:fldChar w:fldCharType="begin"/>
      </w:r>
      <w:r w:rsidRPr="00E33955">
        <w:rPr>
          <w:u w:val="none"/>
          <w:lang w:val="pt-BR"/>
        </w:rPr>
        <w:instrText xml:space="preserve"> ADDIN ZOTERO_ITEM {"citationID":"1q68nts5r0","citationItems":[{"uri":["http://zotero.org/groups/43707/items/AV62E7EW"]}]} </w:instrText>
      </w:r>
      <w:r w:rsidR="000E0278" w:rsidRPr="00E33955">
        <w:rPr>
          <w:u w:val="none"/>
        </w:rPr>
        <w:fldChar w:fldCharType="separate"/>
      </w:r>
      <w:r w:rsidR="00E33955" w:rsidRPr="00E33955">
        <w:rPr>
          <w:u w:val="none"/>
          <w:lang w:val="pt-BR"/>
        </w:rPr>
        <w:t>(RUSSO, 2010)</w:t>
      </w:r>
      <w:r w:rsidR="000E0278" w:rsidRPr="00E33955">
        <w:rPr>
          <w:u w:val="none"/>
        </w:rPr>
        <w:fldChar w:fldCharType="end"/>
      </w:r>
      <w:r w:rsidRPr="00E33955">
        <w:rPr>
          <w:u w:val="none"/>
          <w:lang w:val="pt-BR"/>
        </w:rPr>
        <w:t>.</w:t>
      </w:r>
    </w:p>
    <w:p w:rsidR="007C0CEB" w:rsidRPr="003F41F6" w:rsidRDefault="00BF41AA" w:rsidP="00BF41AA">
      <w:pPr>
        <w:pStyle w:val="Ttulo"/>
        <w:numPr>
          <w:ilvl w:val="0"/>
          <w:numId w:val="0"/>
        </w:numPr>
        <w:jc w:val="both"/>
        <w:rPr>
          <w:b w:val="0"/>
          <w:sz w:val="22"/>
          <w:szCs w:val="22"/>
          <w:lang w:val="pt-BR"/>
        </w:rPr>
      </w:pPr>
      <w:r w:rsidRPr="003F41F6">
        <w:rPr>
          <w:sz w:val="22"/>
          <w:szCs w:val="22"/>
          <w:lang w:val="pt-BR"/>
        </w:rPr>
        <w:tab/>
      </w:r>
      <w:r w:rsidRPr="00E93EE4">
        <w:rPr>
          <w:b w:val="0"/>
          <w:sz w:val="22"/>
          <w:szCs w:val="22"/>
          <w:lang w:val="pt-BR"/>
        </w:rPr>
        <w:t xml:space="preserve">Ao utilizar o Redis, deve-se </w:t>
      </w:r>
      <w:proofErr w:type="gramStart"/>
      <w:r w:rsidRPr="00E93EE4">
        <w:rPr>
          <w:b w:val="0"/>
          <w:sz w:val="22"/>
          <w:szCs w:val="22"/>
          <w:lang w:val="pt-BR"/>
        </w:rPr>
        <w:t>lembrar</w:t>
      </w:r>
      <w:proofErr w:type="gramEnd"/>
      <w:r w:rsidRPr="00E93EE4">
        <w:rPr>
          <w:b w:val="0"/>
          <w:sz w:val="22"/>
          <w:szCs w:val="22"/>
          <w:lang w:val="pt-BR"/>
        </w:rPr>
        <w:t xml:space="preserve"> que a organização dos dados deve ser feita de acordo com as consultas que serão realiz</w:t>
      </w:r>
      <w:r w:rsidRPr="003D685A">
        <w:rPr>
          <w:b w:val="0"/>
          <w:sz w:val="22"/>
          <w:szCs w:val="22"/>
          <w:lang w:val="pt-BR"/>
        </w:rPr>
        <w:t xml:space="preserve">adas. O Redis não </w:t>
      </w:r>
      <w:proofErr w:type="gramStart"/>
      <w:r w:rsidRPr="003D685A">
        <w:rPr>
          <w:b w:val="0"/>
          <w:sz w:val="22"/>
          <w:szCs w:val="22"/>
          <w:lang w:val="pt-BR"/>
        </w:rPr>
        <w:t>implementa</w:t>
      </w:r>
      <w:proofErr w:type="gramEnd"/>
      <w:r w:rsidRPr="003D685A">
        <w:rPr>
          <w:b w:val="0"/>
          <w:sz w:val="22"/>
          <w:szCs w:val="22"/>
          <w:lang w:val="pt-BR"/>
        </w:rPr>
        <w:t xml:space="preserve"> um otimizador de consultas. Ele provê primitivas muito rápidas. Entretanto, o desempenho da consulta é altamente dependente de como o usuário opta por </w:t>
      </w:r>
      <w:r w:rsidRPr="00E33955">
        <w:rPr>
          <w:b w:val="0"/>
          <w:sz w:val="22"/>
          <w:szCs w:val="22"/>
          <w:lang w:val="pt-BR"/>
        </w:rPr>
        <w:t xml:space="preserve">organizar os dados </w:t>
      </w:r>
      <w:r w:rsidR="000E0278" w:rsidRPr="00E33955">
        <w:rPr>
          <w:b w:val="0"/>
          <w:sz w:val="22"/>
          <w:szCs w:val="22"/>
        </w:rPr>
        <w:fldChar w:fldCharType="begin"/>
      </w:r>
      <w:r w:rsidRPr="00E33955">
        <w:rPr>
          <w:b w:val="0"/>
          <w:sz w:val="22"/>
          <w:szCs w:val="22"/>
          <w:lang w:val="pt-BR"/>
        </w:rPr>
        <w:instrText xml:space="preserve"> ADDIN ZOTERO_ITEM {"citationID":"jrr5hre1o","citationItems":[{"uri":["http://zotero.org/groups/43707/items/AV62E7EW"]}]} </w:instrText>
      </w:r>
      <w:r w:rsidR="000E0278" w:rsidRPr="00E33955">
        <w:rPr>
          <w:b w:val="0"/>
          <w:sz w:val="22"/>
          <w:szCs w:val="22"/>
        </w:rPr>
        <w:fldChar w:fldCharType="separate"/>
      </w:r>
      <w:r w:rsidR="00E33955" w:rsidRPr="00E33955">
        <w:rPr>
          <w:b w:val="0"/>
          <w:sz w:val="22"/>
          <w:lang w:val="pt-BR"/>
        </w:rPr>
        <w:t>(RUSSO, 2010)</w:t>
      </w:r>
      <w:r w:rsidR="000E0278" w:rsidRPr="00E33955">
        <w:rPr>
          <w:b w:val="0"/>
          <w:sz w:val="22"/>
          <w:szCs w:val="22"/>
        </w:rPr>
        <w:fldChar w:fldCharType="end"/>
      </w:r>
      <w:r w:rsidRPr="00E33955">
        <w:rPr>
          <w:b w:val="0"/>
          <w:sz w:val="22"/>
          <w:szCs w:val="22"/>
          <w:lang w:val="pt-BR"/>
        </w:rPr>
        <w:t>.</w:t>
      </w:r>
      <w:r w:rsidRPr="003F41F6">
        <w:rPr>
          <w:b w:val="0"/>
          <w:sz w:val="22"/>
          <w:szCs w:val="22"/>
          <w:lang w:val="pt-BR"/>
        </w:rPr>
        <w:t xml:space="preserve"> </w:t>
      </w:r>
    </w:p>
    <w:p w:rsidR="004468BA" w:rsidRPr="003F41F6" w:rsidRDefault="004468BA" w:rsidP="004468BA">
      <w:pPr>
        <w:pStyle w:val="SubTitulo1"/>
        <w:outlineLvl w:val="0"/>
        <w:rPr>
          <w:sz w:val="22"/>
          <w:szCs w:val="22"/>
        </w:rPr>
      </w:pPr>
      <w:bookmarkStart w:id="122" w:name="_Toc300130094"/>
      <w:r>
        <w:rPr>
          <w:sz w:val="22"/>
          <w:szCs w:val="22"/>
          <w:lang w:val="pt-BR"/>
        </w:rPr>
        <w:t>CONSIDERAÇÕES FINAIS</w:t>
      </w:r>
      <w:bookmarkEnd w:id="122"/>
    </w:p>
    <w:p w:rsidR="00BF41AA" w:rsidRPr="003F41F6" w:rsidRDefault="004468BA" w:rsidP="00D851B8">
      <w:pPr>
        <w:pStyle w:val="SubTitulo1"/>
        <w:numPr>
          <w:ilvl w:val="0"/>
          <w:numId w:val="0"/>
        </w:numPr>
        <w:jc w:val="both"/>
        <w:rPr>
          <w:sz w:val="22"/>
          <w:szCs w:val="22"/>
          <w:lang w:val="pt-BR"/>
        </w:rPr>
      </w:pPr>
      <w:r>
        <w:rPr>
          <w:b/>
          <w:lang w:val="pt-BR"/>
        </w:rPr>
        <w:tab/>
      </w:r>
      <w:r w:rsidR="00BF41AA" w:rsidRPr="003F41F6">
        <w:rPr>
          <w:sz w:val="22"/>
          <w:szCs w:val="22"/>
          <w:lang w:val="pt-BR"/>
        </w:rPr>
        <w:t>Neste capítulo foram vistas as características de modelo dos dados</w:t>
      </w:r>
      <w:r w:rsidR="00B47172">
        <w:rPr>
          <w:sz w:val="22"/>
          <w:szCs w:val="22"/>
          <w:lang w:val="pt-BR"/>
        </w:rPr>
        <w:t xml:space="preserve"> relacionais e não relacionais. Além disso,</w:t>
      </w:r>
      <w:r w:rsidR="00BF41AA" w:rsidRPr="003F41F6">
        <w:rPr>
          <w:sz w:val="22"/>
          <w:szCs w:val="22"/>
          <w:lang w:val="pt-BR"/>
        </w:rPr>
        <w:t xml:space="preserve"> </w:t>
      </w:r>
      <w:r w:rsidR="00BB1F42">
        <w:rPr>
          <w:sz w:val="22"/>
          <w:szCs w:val="22"/>
          <w:lang w:val="pt-BR"/>
        </w:rPr>
        <w:t xml:space="preserve">discutimos </w:t>
      </w:r>
      <w:r w:rsidR="00BF41AA" w:rsidRPr="003F41F6">
        <w:rPr>
          <w:sz w:val="22"/>
          <w:szCs w:val="22"/>
          <w:lang w:val="pt-BR"/>
        </w:rPr>
        <w:t xml:space="preserve">como </w:t>
      </w:r>
      <w:r w:rsidR="00B47172">
        <w:rPr>
          <w:sz w:val="22"/>
          <w:szCs w:val="22"/>
          <w:lang w:val="pt-BR"/>
        </w:rPr>
        <w:t xml:space="preserve">as consultas podem ser escritas, </w:t>
      </w:r>
      <w:r w:rsidR="00BB1F42">
        <w:rPr>
          <w:sz w:val="22"/>
          <w:szCs w:val="22"/>
          <w:lang w:val="pt-BR"/>
        </w:rPr>
        <w:t xml:space="preserve">como funciona a </w:t>
      </w:r>
      <w:r w:rsidR="00BF41AA" w:rsidRPr="003F41F6">
        <w:rPr>
          <w:sz w:val="22"/>
          <w:szCs w:val="22"/>
          <w:lang w:val="pt-BR"/>
        </w:rPr>
        <w:t>criação de índices e o funcionamento do otimizador de consultas em cada um dos SGBDs</w:t>
      </w:r>
      <w:r w:rsidR="00B47172">
        <w:rPr>
          <w:sz w:val="22"/>
          <w:szCs w:val="22"/>
          <w:lang w:val="pt-BR"/>
        </w:rPr>
        <w:t>.</w:t>
      </w:r>
    </w:p>
    <w:p w:rsidR="00BF41AA" w:rsidRPr="003F41F6" w:rsidRDefault="00BF41AA" w:rsidP="00BF41AA">
      <w:pPr>
        <w:pStyle w:val="Ttulo"/>
        <w:numPr>
          <w:ilvl w:val="0"/>
          <w:numId w:val="0"/>
        </w:numPr>
        <w:ind w:firstLine="708"/>
        <w:jc w:val="both"/>
        <w:rPr>
          <w:b w:val="0"/>
          <w:sz w:val="22"/>
          <w:szCs w:val="22"/>
          <w:lang w:val="pt-BR"/>
        </w:rPr>
      </w:pPr>
      <w:r w:rsidRPr="003F41F6">
        <w:rPr>
          <w:b w:val="0"/>
          <w:sz w:val="22"/>
          <w:szCs w:val="22"/>
          <w:lang w:val="pt-BR"/>
        </w:rPr>
        <w:t xml:space="preserve">No capítulo 3 </w:t>
      </w:r>
      <w:r w:rsidR="00B47172">
        <w:rPr>
          <w:b w:val="0"/>
          <w:sz w:val="22"/>
          <w:szCs w:val="22"/>
          <w:lang w:val="pt-BR"/>
        </w:rPr>
        <w:t>é</w:t>
      </w:r>
      <w:r w:rsidR="00B47172" w:rsidRPr="003F41F6">
        <w:rPr>
          <w:b w:val="0"/>
          <w:sz w:val="22"/>
          <w:szCs w:val="22"/>
          <w:lang w:val="pt-BR"/>
        </w:rPr>
        <w:t xml:space="preserve"> </w:t>
      </w:r>
      <w:r w:rsidRPr="003F41F6">
        <w:rPr>
          <w:b w:val="0"/>
          <w:sz w:val="22"/>
          <w:szCs w:val="22"/>
          <w:lang w:val="pt-BR"/>
        </w:rPr>
        <w:t xml:space="preserve">mostrado um esquema comum, retirado de uma ferramenta de </w:t>
      </w:r>
      <w:r w:rsidRPr="003F41F6">
        <w:rPr>
          <w:b w:val="0"/>
          <w:i/>
          <w:sz w:val="22"/>
          <w:szCs w:val="22"/>
          <w:lang w:val="pt-BR"/>
        </w:rPr>
        <w:t>benchmark</w:t>
      </w:r>
      <w:r w:rsidRPr="003F41F6">
        <w:rPr>
          <w:b w:val="0"/>
          <w:sz w:val="22"/>
          <w:szCs w:val="22"/>
          <w:lang w:val="pt-BR"/>
        </w:rPr>
        <w:t xml:space="preserve"> e algumas consultas para mostrar o poder de expressão de cada um dos bancos selecionados</w:t>
      </w:r>
      <w:r w:rsidR="00B47172">
        <w:rPr>
          <w:b w:val="0"/>
          <w:sz w:val="22"/>
          <w:szCs w:val="22"/>
          <w:lang w:val="pt-BR"/>
        </w:rPr>
        <w:t>. Além disso, também é explicada e exemplificada</w:t>
      </w:r>
      <w:r w:rsidRPr="003F41F6">
        <w:rPr>
          <w:b w:val="0"/>
          <w:sz w:val="22"/>
          <w:szCs w:val="22"/>
          <w:lang w:val="pt-BR"/>
        </w:rPr>
        <w:t xml:space="preserve"> a dificuldade em </w:t>
      </w:r>
      <w:r w:rsidR="007A1F19">
        <w:rPr>
          <w:b w:val="0"/>
          <w:sz w:val="22"/>
          <w:szCs w:val="22"/>
          <w:lang w:val="pt-BR"/>
        </w:rPr>
        <w:t>realiz</w:t>
      </w:r>
      <w:r w:rsidR="00B47172">
        <w:rPr>
          <w:b w:val="0"/>
          <w:sz w:val="22"/>
          <w:szCs w:val="22"/>
          <w:lang w:val="pt-BR"/>
        </w:rPr>
        <w:t>ar estas consultas</w:t>
      </w:r>
      <w:r w:rsidRPr="003F41F6">
        <w:rPr>
          <w:b w:val="0"/>
          <w:sz w:val="22"/>
          <w:szCs w:val="22"/>
          <w:lang w:val="pt-BR"/>
        </w:rPr>
        <w:t>.</w:t>
      </w:r>
    </w:p>
    <w:p w:rsidR="00BF41AA" w:rsidRDefault="00BF41AA"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RDefault="00DD75DA" w:rsidP="00575D23">
      <w:pPr>
        <w:jc w:val="both"/>
        <w:rPr>
          <w:rFonts w:ascii="Times New Roman" w:hAnsi="Times New Roman" w:cs="Times New Roman"/>
          <w:lang w:val="pt-BR"/>
        </w:rPr>
      </w:pPr>
    </w:p>
    <w:p w:rsidR="00DD75DA" w:rsidDel="00302313" w:rsidRDefault="00DD75DA" w:rsidP="00575D23">
      <w:pPr>
        <w:jc w:val="both"/>
        <w:rPr>
          <w:del w:id="123" w:author="Bianca Caruso da Paixão" w:date="2011-08-04T10:52:00Z"/>
          <w:rFonts w:ascii="Times New Roman" w:hAnsi="Times New Roman" w:cs="Times New Roman"/>
          <w:lang w:val="pt-BR"/>
        </w:rPr>
      </w:pPr>
    </w:p>
    <w:p w:rsidR="00DD75DA" w:rsidDel="00302313" w:rsidRDefault="00DD75DA" w:rsidP="00575D23">
      <w:pPr>
        <w:jc w:val="both"/>
        <w:rPr>
          <w:del w:id="124" w:author="Bianca Caruso da Paixão" w:date="2011-08-04T10:52:00Z"/>
          <w:rFonts w:ascii="Times New Roman" w:hAnsi="Times New Roman" w:cs="Times New Roman"/>
          <w:lang w:val="pt-BR"/>
        </w:rPr>
      </w:pPr>
    </w:p>
    <w:p w:rsidR="003F41F6" w:rsidDel="00302313" w:rsidRDefault="003F41F6" w:rsidP="00575D23">
      <w:pPr>
        <w:jc w:val="both"/>
        <w:rPr>
          <w:del w:id="125" w:author="Bianca Caruso da Paixão" w:date="2011-08-04T10:52:00Z"/>
          <w:rFonts w:ascii="Times New Roman" w:hAnsi="Times New Roman" w:cs="Times New Roman"/>
          <w:lang w:val="pt-BR"/>
        </w:rPr>
      </w:pPr>
    </w:p>
    <w:p w:rsidR="007C0CEB" w:rsidDel="00302313" w:rsidRDefault="007C0CEB" w:rsidP="00575D23">
      <w:pPr>
        <w:jc w:val="both"/>
        <w:rPr>
          <w:del w:id="126" w:author="Bianca Caruso da Paixão" w:date="2011-08-04T10:52:00Z"/>
          <w:rFonts w:ascii="Times New Roman" w:hAnsi="Times New Roman" w:cs="Times New Roman"/>
          <w:lang w:val="pt-BR"/>
        </w:rPr>
      </w:pPr>
    </w:p>
    <w:p w:rsidR="007C0CEB" w:rsidDel="00302313" w:rsidRDefault="007C0CEB" w:rsidP="00575D23">
      <w:pPr>
        <w:jc w:val="both"/>
        <w:rPr>
          <w:del w:id="127" w:author="Bianca Caruso da Paixão" w:date="2011-08-04T10:52:00Z"/>
          <w:rFonts w:ascii="Times New Roman" w:hAnsi="Times New Roman" w:cs="Times New Roman"/>
          <w:lang w:val="pt-BR"/>
        </w:rPr>
      </w:pPr>
    </w:p>
    <w:p w:rsidR="003F41F6" w:rsidRDefault="003F41F6" w:rsidP="00575D23">
      <w:pPr>
        <w:jc w:val="both"/>
        <w:rPr>
          <w:rFonts w:ascii="Times New Roman" w:hAnsi="Times New Roman" w:cs="Times New Roman"/>
          <w:lang w:val="pt-BR"/>
        </w:rPr>
      </w:pPr>
    </w:p>
    <w:p w:rsidR="003F41F6" w:rsidRPr="003F41F6" w:rsidRDefault="003F41F6" w:rsidP="003F41F6">
      <w:pPr>
        <w:pStyle w:val="Ttulo"/>
        <w:outlineLvl w:val="0"/>
        <w:rPr>
          <w:sz w:val="22"/>
          <w:szCs w:val="22"/>
        </w:rPr>
      </w:pPr>
      <w:bookmarkStart w:id="128" w:name="_Ref294619764"/>
      <w:bookmarkStart w:id="129" w:name="_Toc298169250"/>
      <w:bookmarkStart w:id="130" w:name="_Ref298777936"/>
      <w:bookmarkStart w:id="131" w:name="_Toc300130095"/>
      <w:r w:rsidRPr="003F41F6">
        <w:rPr>
          <w:sz w:val="22"/>
          <w:szCs w:val="22"/>
        </w:rPr>
        <w:t>EXEMPLO DE APLICAÇÃO</w:t>
      </w:r>
      <w:bookmarkEnd w:id="128"/>
      <w:bookmarkEnd w:id="129"/>
      <w:bookmarkEnd w:id="130"/>
      <w:bookmarkEnd w:id="131"/>
    </w:p>
    <w:p w:rsidR="004D7F69" w:rsidRDefault="00972E3D" w:rsidP="003F41F6">
      <w:pPr>
        <w:pStyle w:val="TXT"/>
        <w:rPr>
          <w:sz w:val="22"/>
          <w:szCs w:val="22"/>
          <w:lang w:val="pt-BR"/>
        </w:rPr>
      </w:pPr>
      <w:r>
        <w:rPr>
          <w:sz w:val="22"/>
          <w:szCs w:val="22"/>
          <w:lang w:val="pt-BR"/>
        </w:rPr>
        <w:tab/>
        <w:t>Como já vem sendo apresentado</w:t>
      </w:r>
      <w:r w:rsidR="000E0278" w:rsidRPr="00302313">
        <w:rPr>
          <w:sz w:val="22"/>
          <w:lang w:val="pt-BR"/>
        </w:rPr>
        <w:t xml:space="preserve"> neste </w:t>
      </w:r>
      <w:r>
        <w:rPr>
          <w:sz w:val="22"/>
          <w:szCs w:val="22"/>
          <w:lang w:val="pt-BR"/>
        </w:rPr>
        <w:t xml:space="preserve">trabalho, os bancos de dados não relacionais </w:t>
      </w:r>
      <w:r w:rsidR="004D7F69">
        <w:rPr>
          <w:sz w:val="22"/>
          <w:szCs w:val="22"/>
          <w:lang w:val="pt-BR"/>
        </w:rPr>
        <w:t>ganh</w:t>
      </w:r>
      <w:r w:rsidR="007B128A">
        <w:rPr>
          <w:sz w:val="22"/>
          <w:szCs w:val="22"/>
          <w:lang w:val="pt-BR"/>
        </w:rPr>
        <w:t>aram</w:t>
      </w:r>
      <w:r w:rsidR="004D7F69">
        <w:rPr>
          <w:sz w:val="22"/>
          <w:szCs w:val="22"/>
          <w:lang w:val="pt-BR"/>
        </w:rPr>
        <w:t xml:space="preserve"> bastante visibilidade e est</w:t>
      </w:r>
      <w:r w:rsidR="007B128A">
        <w:rPr>
          <w:sz w:val="22"/>
          <w:szCs w:val="22"/>
          <w:lang w:val="pt-BR"/>
        </w:rPr>
        <w:t>ão</w:t>
      </w:r>
      <w:r w:rsidR="004D7F69">
        <w:rPr>
          <w:sz w:val="22"/>
          <w:szCs w:val="22"/>
          <w:lang w:val="pt-BR"/>
        </w:rPr>
        <w:t xml:space="preserve"> sendo utilizado</w:t>
      </w:r>
      <w:r w:rsidR="007B128A">
        <w:rPr>
          <w:sz w:val="22"/>
          <w:szCs w:val="22"/>
          <w:lang w:val="pt-BR"/>
        </w:rPr>
        <w:t>s</w:t>
      </w:r>
      <w:r w:rsidR="004D7F69">
        <w:rPr>
          <w:sz w:val="22"/>
          <w:szCs w:val="22"/>
          <w:lang w:val="pt-BR"/>
        </w:rPr>
        <w:t xml:space="preserve"> por muitas empresas. Entretanto, diversas dúvidas surgem no assunto. Quando devemos utilizar esta tecnologia ao invés do </w:t>
      </w:r>
      <w:r w:rsidR="007B128A">
        <w:rPr>
          <w:sz w:val="22"/>
          <w:szCs w:val="22"/>
          <w:lang w:val="pt-BR"/>
        </w:rPr>
        <w:t xml:space="preserve">modelo relacional </w:t>
      </w:r>
      <w:r w:rsidR="004D7F69">
        <w:rPr>
          <w:sz w:val="22"/>
          <w:szCs w:val="22"/>
          <w:lang w:val="pt-BR"/>
        </w:rPr>
        <w:t>tradicional? Qu</w:t>
      </w:r>
      <w:r w:rsidR="00D752E4">
        <w:rPr>
          <w:sz w:val="22"/>
          <w:szCs w:val="22"/>
          <w:lang w:val="pt-BR"/>
        </w:rPr>
        <w:t>e</w:t>
      </w:r>
      <w:r w:rsidR="004D7F69">
        <w:rPr>
          <w:sz w:val="22"/>
          <w:szCs w:val="22"/>
          <w:lang w:val="pt-BR"/>
        </w:rPr>
        <w:t xml:space="preserve"> tipos de consultas esses SGBDs executam com facilidade? Qualquer modelo pode ser representado nessas novas tecnologias?</w:t>
      </w:r>
    </w:p>
    <w:p w:rsidR="00C97552" w:rsidRPr="00302313" w:rsidRDefault="004D7F69" w:rsidP="003F41F6">
      <w:pPr>
        <w:pStyle w:val="TXT"/>
        <w:rPr>
          <w:sz w:val="22"/>
          <w:lang w:val="pt-BR"/>
        </w:rPr>
      </w:pPr>
      <w:r>
        <w:rPr>
          <w:sz w:val="22"/>
          <w:szCs w:val="22"/>
          <w:lang w:val="pt-BR"/>
        </w:rPr>
        <w:tab/>
        <w:t xml:space="preserve">Neste </w:t>
      </w:r>
      <w:r w:rsidR="000E0278" w:rsidRPr="00302313">
        <w:rPr>
          <w:sz w:val="22"/>
          <w:lang w:val="pt-BR"/>
        </w:rPr>
        <w:t xml:space="preserve">capítulo, é </w:t>
      </w:r>
      <w:r>
        <w:rPr>
          <w:sz w:val="22"/>
          <w:szCs w:val="22"/>
          <w:lang w:val="pt-BR"/>
        </w:rPr>
        <w:t>utilizado um modelo relacional de uma corretora de valores. Este modelo é gerado por uma</w:t>
      </w:r>
      <w:r w:rsidR="000E0278" w:rsidRPr="00302313">
        <w:rPr>
          <w:sz w:val="22"/>
          <w:lang w:val="pt-BR"/>
        </w:rPr>
        <w:t xml:space="preserve"> ferramenta de benchmark </w:t>
      </w:r>
      <w:r>
        <w:rPr>
          <w:sz w:val="22"/>
          <w:szCs w:val="22"/>
          <w:lang w:val="pt-BR"/>
        </w:rPr>
        <w:t xml:space="preserve">chamada TPC-E. </w:t>
      </w:r>
      <w:r w:rsidR="00990B7F">
        <w:rPr>
          <w:sz w:val="22"/>
          <w:szCs w:val="22"/>
          <w:lang w:val="pt-BR"/>
        </w:rPr>
        <w:t xml:space="preserve">Na seção </w:t>
      </w:r>
      <w:r w:rsidR="000E0278">
        <w:rPr>
          <w:sz w:val="22"/>
          <w:szCs w:val="22"/>
          <w:lang w:val="pt-BR"/>
        </w:rPr>
        <w:fldChar w:fldCharType="begin"/>
      </w:r>
      <w:r w:rsidR="00990B7F">
        <w:rPr>
          <w:sz w:val="22"/>
          <w:szCs w:val="22"/>
          <w:lang w:val="pt-BR"/>
        </w:rPr>
        <w:instrText xml:space="preserve"> REF _Ref298869712 \r \h </w:instrText>
      </w:r>
      <w:r w:rsidR="000E0278">
        <w:rPr>
          <w:sz w:val="22"/>
          <w:szCs w:val="22"/>
          <w:lang w:val="pt-BR"/>
        </w:rPr>
      </w:r>
      <w:r w:rsidR="000E0278">
        <w:rPr>
          <w:sz w:val="22"/>
          <w:szCs w:val="22"/>
          <w:lang w:val="pt-BR"/>
        </w:rPr>
        <w:fldChar w:fldCharType="separate"/>
      </w:r>
      <w:r w:rsidR="00990B7F">
        <w:rPr>
          <w:sz w:val="22"/>
          <w:szCs w:val="22"/>
          <w:lang w:val="pt-BR"/>
        </w:rPr>
        <w:t>3.1</w:t>
      </w:r>
      <w:r w:rsidR="000E0278">
        <w:rPr>
          <w:sz w:val="22"/>
          <w:szCs w:val="22"/>
          <w:lang w:val="pt-BR"/>
        </w:rPr>
        <w:fldChar w:fldCharType="end"/>
      </w:r>
      <w:r w:rsidR="00990B7F">
        <w:rPr>
          <w:sz w:val="22"/>
          <w:szCs w:val="22"/>
          <w:lang w:val="pt-BR"/>
        </w:rPr>
        <w:t xml:space="preserve"> este modelo é explicado</w:t>
      </w:r>
      <w:r w:rsidR="00D752E4">
        <w:rPr>
          <w:sz w:val="22"/>
          <w:szCs w:val="22"/>
          <w:lang w:val="pt-BR"/>
        </w:rPr>
        <w:t>,</w:t>
      </w:r>
      <w:r w:rsidR="00990B7F">
        <w:rPr>
          <w:sz w:val="22"/>
          <w:szCs w:val="22"/>
          <w:lang w:val="pt-BR"/>
        </w:rPr>
        <w:t xml:space="preserve"> assim como </w:t>
      </w:r>
      <w:r w:rsidR="000E0278" w:rsidRPr="00302313">
        <w:rPr>
          <w:sz w:val="22"/>
          <w:lang w:val="pt-BR"/>
        </w:rPr>
        <w:t xml:space="preserve">as consultas que </w:t>
      </w:r>
      <w:r w:rsidR="00990B7F">
        <w:rPr>
          <w:sz w:val="22"/>
          <w:szCs w:val="22"/>
          <w:lang w:val="pt-BR"/>
        </w:rPr>
        <w:t xml:space="preserve">serão realizadas. </w:t>
      </w:r>
    </w:p>
    <w:p w:rsidR="004D7F69" w:rsidRDefault="00C97552" w:rsidP="003F41F6">
      <w:pPr>
        <w:pStyle w:val="TXT"/>
        <w:rPr>
          <w:sz w:val="22"/>
          <w:szCs w:val="22"/>
          <w:lang w:val="pt-BR"/>
        </w:rPr>
      </w:pPr>
      <w:bookmarkStart w:id="132" w:name="_Toc298169251"/>
      <w:r>
        <w:rPr>
          <w:sz w:val="22"/>
          <w:szCs w:val="22"/>
          <w:lang w:val="pt-BR"/>
        </w:rPr>
        <w:tab/>
      </w:r>
      <w:r w:rsidR="004D7F69">
        <w:rPr>
          <w:sz w:val="22"/>
          <w:szCs w:val="22"/>
          <w:lang w:val="pt-BR"/>
        </w:rPr>
        <w:t xml:space="preserve">Com este modelo pronto, realizamos uma série de consultas no </w:t>
      </w:r>
      <w:proofErr w:type="gramStart"/>
      <w:r w:rsidR="004D7F69">
        <w:rPr>
          <w:sz w:val="22"/>
          <w:szCs w:val="22"/>
          <w:lang w:val="pt-BR"/>
        </w:rPr>
        <w:t>MySQL</w:t>
      </w:r>
      <w:proofErr w:type="gramEnd"/>
      <w:r w:rsidR="004D7F69">
        <w:rPr>
          <w:sz w:val="22"/>
          <w:szCs w:val="22"/>
          <w:lang w:val="pt-BR"/>
        </w:rPr>
        <w:t>, utilizando SQL</w:t>
      </w:r>
      <w:r w:rsidR="00D752E4">
        <w:rPr>
          <w:sz w:val="22"/>
          <w:szCs w:val="22"/>
          <w:lang w:val="pt-BR"/>
        </w:rPr>
        <w:t>.</w:t>
      </w:r>
      <w:r>
        <w:rPr>
          <w:sz w:val="22"/>
          <w:szCs w:val="22"/>
          <w:lang w:val="pt-BR"/>
        </w:rPr>
        <w:t xml:space="preserve"> </w:t>
      </w:r>
      <w:r w:rsidR="00D752E4">
        <w:rPr>
          <w:sz w:val="22"/>
          <w:szCs w:val="22"/>
          <w:lang w:val="pt-BR"/>
        </w:rPr>
        <w:t xml:space="preserve">Estas consultas </w:t>
      </w:r>
      <w:r>
        <w:rPr>
          <w:sz w:val="22"/>
          <w:szCs w:val="22"/>
          <w:lang w:val="pt-BR"/>
        </w:rPr>
        <w:t xml:space="preserve">estão representadas na seção </w:t>
      </w:r>
      <w:r w:rsidR="000E0278">
        <w:rPr>
          <w:sz w:val="22"/>
          <w:szCs w:val="22"/>
          <w:lang w:val="pt-BR"/>
        </w:rPr>
        <w:fldChar w:fldCharType="begin"/>
      </w:r>
      <w:r>
        <w:rPr>
          <w:sz w:val="22"/>
          <w:szCs w:val="22"/>
          <w:lang w:val="pt-BR"/>
        </w:rPr>
        <w:instrText xml:space="preserve"> REF _Ref298869857 \r \h </w:instrText>
      </w:r>
      <w:r w:rsidR="000E0278">
        <w:rPr>
          <w:sz w:val="22"/>
          <w:szCs w:val="22"/>
          <w:lang w:val="pt-BR"/>
        </w:rPr>
      </w:r>
      <w:r w:rsidR="000E0278">
        <w:rPr>
          <w:sz w:val="22"/>
          <w:szCs w:val="22"/>
          <w:lang w:val="pt-BR"/>
        </w:rPr>
        <w:fldChar w:fldCharType="separate"/>
      </w:r>
      <w:r>
        <w:rPr>
          <w:sz w:val="22"/>
          <w:szCs w:val="22"/>
          <w:lang w:val="pt-BR"/>
        </w:rPr>
        <w:t>3.2</w:t>
      </w:r>
      <w:r w:rsidR="000E0278">
        <w:rPr>
          <w:sz w:val="22"/>
          <w:szCs w:val="22"/>
          <w:lang w:val="pt-BR"/>
        </w:rPr>
        <w:fldChar w:fldCharType="end"/>
      </w:r>
      <w:r w:rsidR="004D7F69">
        <w:rPr>
          <w:sz w:val="22"/>
          <w:szCs w:val="22"/>
          <w:lang w:val="pt-BR"/>
        </w:rPr>
        <w:t xml:space="preserve">. Em seguida, </w:t>
      </w:r>
      <w:r>
        <w:rPr>
          <w:sz w:val="22"/>
          <w:szCs w:val="22"/>
          <w:lang w:val="pt-BR"/>
        </w:rPr>
        <w:t xml:space="preserve">nas seções seguintes, </w:t>
      </w:r>
      <w:r w:rsidR="004D7F69">
        <w:rPr>
          <w:sz w:val="22"/>
          <w:szCs w:val="22"/>
          <w:lang w:val="pt-BR"/>
        </w:rPr>
        <w:t xml:space="preserve">realizamos a transformação deste modelo relacional em modelos não relacionais para cada SGBD estudado e realizamos as mesmas consultas em cada um deles. </w:t>
      </w:r>
      <w:r w:rsidR="00990B7F">
        <w:rPr>
          <w:sz w:val="22"/>
          <w:szCs w:val="22"/>
          <w:lang w:val="pt-BR"/>
        </w:rPr>
        <w:t>Com este cenário conseguimos fazer uma comparação entre esses SGBDs nos quesitos modelagem e consulta.</w:t>
      </w:r>
    </w:p>
    <w:p w:rsidR="003F41F6" w:rsidRPr="003F41F6" w:rsidRDefault="004D7F69" w:rsidP="003F41F6">
      <w:pPr>
        <w:pStyle w:val="SubTitulo1"/>
        <w:outlineLvl w:val="0"/>
        <w:rPr>
          <w:sz w:val="22"/>
          <w:szCs w:val="22"/>
        </w:rPr>
      </w:pPr>
      <w:r>
        <w:rPr>
          <w:sz w:val="22"/>
          <w:szCs w:val="22"/>
          <w:lang w:val="pt-BR"/>
        </w:rPr>
        <w:tab/>
      </w:r>
      <w:bookmarkStart w:id="133" w:name="_Toc298952502"/>
      <w:bookmarkStart w:id="134" w:name="_Ref298869712"/>
      <w:bookmarkStart w:id="135" w:name="_Toc300130096"/>
      <w:bookmarkEnd w:id="133"/>
      <w:r w:rsidR="003F41F6" w:rsidRPr="003F41F6">
        <w:rPr>
          <w:sz w:val="22"/>
          <w:szCs w:val="22"/>
          <w:lang w:val="pt-BR"/>
        </w:rPr>
        <w:t>TPC-E</w:t>
      </w:r>
      <w:bookmarkEnd w:id="132"/>
      <w:bookmarkEnd w:id="134"/>
      <w:bookmarkEnd w:id="135"/>
    </w:p>
    <w:p w:rsidR="003F41F6" w:rsidRPr="003F41F6" w:rsidRDefault="003F41F6" w:rsidP="003F41F6">
      <w:pPr>
        <w:pStyle w:val="TXT"/>
        <w:rPr>
          <w:sz w:val="22"/>
          <w:szCs w:val="22"/>
          <w:lang w:val="pt-BR"/>
        </w:rPr>
      </w:pPr>
      <w:r w:rsidRPr="003F41F6">
        <w:rPr>
          <w:sz w:val="22"/>
          <w:szCs w:val="22"/>
          <w:lang w:val="pt-BR"/>
        </w:rPr>
        <w:tab/>
      </w:r>
      <w:r w:rsidR="000E0278" w:rsidRPr="00302313">
        <w:rPr>
          <w:sz w:val="22"/>
          <w:szCs w:val="22"/>
          <w:lang w:val="pt-BR"/>
        </w:rPr>
        <w:t>O TPC-E é uma aplicação de benchmark composto por um conjunto de operações transacionais com o objetivo de exercitar as funcionalidades de sistemas complexos. O TPC-E centraliza suas operações em um modelo de atividades de uma corretora de valores, onde é necessário gerenciar contas de clientes, executar as ordens comerciais dos clientes e ser responsável pelas interações dos clientes com os mercados financeiros.</w:t>
      </w:r>
    </w:p>
    <w:p w:rsidR="003F41F6" w:rsidRPr="003F41F6" w:rsidRDefault="003F41F6" w:rsidP="003F41F6">
      <w:pPr>
        <w:pStyle w:val="SubTitulo2"/>
      </w:pPr>
      <w:bookmarkStart w:id="136" w:name="_Ref299453634"/>
      <w:r w:rsidRPr="003F41F6">
        <w:rPr>
          <w:lang w:val="pt-BR"/>
        </w:rPr>
        <w:t>Estrutura a ser utilizada</w:t>
      </w:r>
      <w:bookmarkEnd w:id="136"/>
    </w:p>
    <w:p w:rsidR="003F41F6" w:rsidRDefault="003F41F6" w:rsidP="003F41F6">
      <w:pPr>
        <w:pStyle w:val="SubTitulo2"/>
        <w:numPr>
          <w:ilvl w:val="0"/>
          <w:numId w:val="0"/>
        </w:numPr>
        <w:ind w:firstLine="708"/>
        <w:jc w:val="both"/>
        <w:rPr>
          <w:u w:val="none"/>
          <w:lang w:val="pt-BR"/>
        </w:rPr>
      </w:pPr>
      <w:r w:rsidRPr="003F41F6">
        <w:rPr>
          <w:u w:val="none"/>
          <w:lang w:val="pt-BR"/>
        </w:rPr>
        <w:t xml:space="preserve">O TPC-E gera a estrutura de um sistema de uma corretora de valores. Como esta é uma ferramenta de benchmark, ele gera a estrutura das tabelas e a preenche com uma grande quantidade de dados. Entretanto, durante a execução deste programa, tivemos que interromper o processamento, pois ele estava criando tabelas grandes que estavam estourando o espaço em disco da máquina que estava sendo utilizada para a carga. Como o nosso objetivo não é medir o desempenho de cada um dos </w:t>
      </w:r>
      <w:r w:rsidRPr="003F41F6">
        <w:rPr>
          <w:u w:val="none"/>
          <w:lang w:val="pt-BR"/>
        </w:rPr>
        <w:lastRenderedPageBreak/>
        <w:t xml:space="preserve">bancos, decidimos utilizar apenas uma parte do modelo. Escolhemos a parte central do modelo, ou seja, as informações a respeito dos clientes e das contas destes clientes cadastrados nesta corretora. </w:t>
      </w:r>
      <w:ins w:id="137" w:author="Alberto Scremin" w:date="2011-08-02T22:53:00Z">
        <w:r w:rsidR="00934C61">
          <w:rPr>
            <w:u w:val="none"/>
            <w:lang w:val="pt-BR"/>
          </w:rPr>
          <w:t xml:space="preserve"> </w:t>
        </w:r>
      </w:ins>
    </w:p>
    <w:p w:rsidR="00376281"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account_permission</w:t>
      </w:r>
      <w:r w:rsidRPr="003F41F6">
        <w:rPr>
          <w:u w:val="none"/>
          <w:lang w:val="pt-BR"/>
        </w:rPr>
        <w:t xml:space="preserve"> possui as informações </w:t>
      </w:r>
      <w:r w:rsidR="009D70C0">
        <w:rPr>
          <w:u w:val="none"/>
          <w:lang w:val="pt-BR"/>
        </w:rPr>
        <w:t xml:space="preserve">sobre permissão </w:t>
      </w:r>
      <w:r w:rsidRPr="003F41F6">
        <w:rPr>
          <w:u w:val="none"/>
          <w:lang w:val="pt-BR"/>
        </w:rPr>
        <w:t xml:space="preserve">de acesso </w:t>
      </w:r>
      <w:r w:rsidR="00F85421">
        <w:rPr>
          <w:u w:val="none"/>
          <w:lang w:val="pt-BR"/>
        </w:rPr>
        <w:t xml:space="preserve">a </w:t>
      </w:r>
      <w:r w:rsidRPr="003F41F6">
        <w:rPr>
          <w:u w:val="none"/>
          <w:lang w:val="pt-BR"/>
        </w:rPr>
        <w:t xml:space="preserve">uma determinada conta. Mais de uma pessoa pode realizar operações sobre uma determinada conta. </w:t>
      </w:r>
      <w:r>
        <w:rPr>
          <w:u w:val="none"/>
          <w:lang w:val="pt-BR"/>
        </w:rPr>
        <w:t xml:space="preserve">Esta tabela é composta pelos atributos </w:t>
      </w:r>
      <w:r w:rsidR="003209BC" w:rsidRPr="003209BC">
        <w:rPr>
          <w:u w:val="none"/>
          <w:lang w:val="pt-BR"/>
        </w:rPr>
        <w:t>AP_CA_ID</w:t>
      </w:r>
      <w:r w:rsidR="003209BC">
        <w:rPr>
          <w:u w:val="none"/>
          <w:lang w:val="pt-BR"/>
        </w:rPr>
        <w:t xml:space="preserve">, que representa o identificador da conta do cliente, </w:t>
      </w:r>
      <w:r w:rsidR="003209BC" w:rsidRPr="003209BC">
        <w:rPr>
          <w:u w:val="none"/>
          <w:lang w:val="pt-BR"/>
        </w:rPr>
        <w:t>AP_</w:t>
      </w:r>
      <w:r w:rsidR="00914035">
        <w:rPr>
          <w:u w:val="none"/>
          <w:lang w:val="pt-BR"/>
        </w:rPr>
        <w:t>A</w:t>
      </w:r>
      <w:r w:rsidR="003209BC" w:rsidRPr="003209BC">
        <w:rPr>
          <w:u w:val="none"/>
          <w:lang w:val="pt-BR"/>
        </w:rPr>
        <w:t>C</w:t>
      </w:r>
      <w:r w:rsidR="00914035">
        <w:rPr>
          <w:u w:val="none"/>
          <w:lang w:val="pt-BR"/>
        </w:rPr>
        <w:t>L</w:t>
      </w:r>
      <w:r w:rsidR="009D70C0">
        <w:rPr>
          <w:u w:val="none"/>
          <w:lang w:val="pt-BR"/>
        </w:rPr>
        <w:t>,</w:t>
      </w:r>
      <w:r w:rsidR="003209BC">
        <w:rPr>
          <w:u w:val="none"/>
          <w:lang w:val="pt-BR"/>
        </w:rPr>
        <w:t xml:space="preserve"> que representa a lista de permissões que a pessoa possui sobre a conta do cliente, </w:t>
      </w:r>
      <w:r w:rsidR="003209BC" w:rsidRPr="003209BC">
        <w:rPr>
          <w:u w:val="none"/>
          <w:lang w:val="pt-BR"/>
        </w:rPr>
        <w:t>AP_TAX_ID</w:t>
      </w:r>
      <w:r w:rsidR="009D70C0">
        <w:rPr>
          <w:u w:val="none"/>
          <w:lang w:val="pt-BR"/>
        </w:rPr>
        <w:t>,</w:t>
      </w:r>
      <w:r w:rsidR="003209BC">
        <w:rPr>
          <w:u w:val="none"/>
          <w:lang w:val="pt-BR"/>
        </w:rPr>
        <w:t xml:space="preserve"> que representa </w:t>
      </w:r>
      <w:r w:rsidR="00F85421">
        <w:rPr>
          <w:u w:val="none"/>
          <w:lang w:val="pt-BR"/>
        </w:rPr>
        <w:t>o identificador d</w:t>
      </w:r>
      <w:r w:rsidR="003209BC">
        <w:rPr>
          <w:u w:val="none"/>
          <w:lang w:val="pt-BR"/>
        </w:rPr>
        <w:t xml:space="preserve">a taxa da pessoa que possui acesso à conta do cliente e os atributos </w:t>
      </w:r>
      <w:r w:rsidR="00914035">
        <w:rPr>
          <w:u w:val="none"/>
          <w:lang w:val="pt-BR"/>
        </w:rPr>
        <w:t>AP_L_NAME</w:t>
      </w:r>
      <w:r w:rsidR="003209BC">
        <w:rPr>
          <w:u w:val="none"/>
          <w:lang w:val="pt-BR"/>
        </w:rPr>
        <w:t xml:space="preserve"> e </w:t>
      </w:r>
      <w:r w:rsidR="00914035">
        <w:rPr>
          <w:u w:val="none"/>
          <w:lang w:val="pt-BR"/>
        </w:rPr>
        <w:t>AP_F_NAME</w:t>
      </w:r>
      <w:r w:rsidR="003209BC">
        <w:rPr>
          <w:u w:val="none"/>
          <w:lang w:val="pt-BR"/>
        </w:rPr>
        <w:t xml:space="preserve"> que r</w:t>
      </w:r>
      <w:r w:rsidR="00376281">
        <w:rPr>
          <w:u w:val="none"/>
          <w:lang w:val="pt-BR"/>
        </w:rPr>
        <w:t>epresentam o nome e sobrenome desta</w:t>
      </w:r>
      <w:r w:rsidR="003209BC">
        <w:rPr>
          <w:u w:val="none"/>
          <w:lang w:val="pt-BR"/>
        </w:rPr>
        <w:t xml:space="preserve"> pessoa. </w:t>
      </w:r>
    </w:p>
    <w:p w:rsidR="00376281" w:rsidRDefault="004B1B8C" w:rsidP="00376281">
      <w:pPr>
        <w:pStyle w:val="SubTitulo2"/>
        <w:numPr>
          <w:ilvl w:val="0"/>
          <w:numId w:val="0"/>
        </w:numPr>
        <w:ind w:firstLine="708"/>
        <w:jc w:val="both"/>
        <w:rPr>
          <w:ins w:id="138" w:author="Alberto Scremin" w:date="2011-08-02T22:53:00Z"/>
          <w:u w:val="none"/>
          <w:lang w:val="pt-BR"/>
        </w:rPr>
      </w:pPr>
      <w:r w:rsidRPr="003F41F6">
        <w:rPr>
          <w:u w:val="none"/>
          <w:lang w:val="pt-BR"/>
        </w:rPr>
        <w:t xml:space="preserve">A tabela </w:t>
      </w:r>
      <w:r w:rsidR="000E0278" w:rsidRPr="00302313">
        <w:rPr>
          <w:i/>
          <w:u w:val="none"/>
          <w:lang w:val="pt-BR"/>
        </w:rPr>
        <w:t>address</w:t>
      </w:r>
      <w:r w:rsidRPr="003F41F6">
        <w:rPr>
          <w:u w:val="none"/>
          <w:lang w:val="pt-BR"/>
        </w:rPr>
        <w:t xml:space="preserve"> possui as informações a respeito de todos os endereços cadastrados</w:t>
      </w:r>
      <w:r>
        <w:rPr>
          <w:u w:val="none"/>
          <w:lang w:val="pt-BR"/>
        </w:rPr>
        <w:t xml:space="preserve"> no sistema</w:t>
      </w:r>
      <w:r w:rsidR="009D70C0">
        <w:rPr>
          <w:u w:val="none"/>
          <w:lang w:val="pt-BR"/>
        </w:rPr>
        <w:t>.</w:t>
      </w:r>
      <w:ins w:id="139" w:author="Alberto Scremin" w:date="2011-08-02T22:53:00Z">
        <w:r>
          <w:rPr>
            <w:u w:val="none"/>
            <w:lang w:val="pt-BR"/>
          </w:rPr>
          <w:t xml:space="preserve"> </w:t>
        </w:r>
      </w:ins>
      <w:r w:rsidR="009D70C0">
        <w:rPr>
          <w:u w:val="none"/>
          <w:lang w:val="pt-BR"/>
        </w:rPr>
        <w:t>Eles p</w:t>
      </w:r>
      <w:r>
        <w:rPr>
          <w:u w:val="none"/>
          <w:lang w:val="pt-BR"/>
        </w:rPr>
        <w:t xml:space="preserve">odem ser endereços de clientes, companhias ou </w:t>
      </w:r>
      <w:proofErr w:type="gramStart"/>
      <w:r w:rsidRPr="00774272">
        <w:rPr>
          <w:i/>
          <w:u w:val="none"/>
          <w:lang w:val="pt-BR"/>
        </w:rPr>
        <w:t>exchange</w:t>
      </w:r>
      <w:proofErr w:type="gramEnd"/>
      <w:r w:rsidRPr="003F41F6">
        <w:rPr>
          <w:u w:val="none"/>
          <w:lang w:val="pt-BR"/>
        </w:rPr>
        <w:t>.</w:t>
      </w:r>
      <w:r w:rsidR="00376281">
        <w:rPr>
          <w:u w:val="none"/>
          <w:lang w:val="pt-BR"/>
        </w:rPr>
        <w:t xml:space="preserve"> Esta tabela é composta pelos atributos </w:t>
      </w:r>
      <w:r w:rsidR="00376281" w:rsidRPr="00376281">
        <w:rPr>
          <w:u w:val="none"/>
          <w:lang w:val="pt-BR"/>
        </w:rPr>
        <w:t>AD_ID</w:t>
      </w:r>
      <w:r w:rsidR="009D70C0">
        <w:rPr>
          <w:u w:val="none"/>
          <w:lang w:val="pt-BR"/>
        </w:rPr>
        <w:t>,</w:t>
      </w:r>
      <w:r w:rsidR="00376281">
        <w:rPr>
          <w:u w:val="none"/>
          <w:lang w:val="pt-BR"/>
        </w:rPr>
        <w:t xml:space="preserve"> que representa o identificador da lista de endereços, </w:t>
      </w:r>
      <w:r w:rsidR="00376281" w:rsidRPr="00376281">
        <w:rPr>
          <w:u w:val="none"/>
          <w:lang w:val="pt-BR"/>
        </w:rPr>
        <w:t>AD_LINE1</w:t>
      </w:r>
      <w:r w:rsidR="00376281">
        <w:rPr>
          <w:u w:val="none"/>
          <w:lang w:val="pt-BR"/>
        </w:rPr>
        <w:t xml:space="preserve"> e AD_LINE2</w:t>
      </w:r>
      <w:r w:rsidR="009D70C0">
        <w:rPr>
          <w:u w:val="none"/>
          <w:lang w:val="pt-BR"/>
        </w:rPr>
        <w:t>,</w:t>
      </w:r>
      <w:r w:rsidR="00376281">
        <w:rPr>
          <w:u w:val="none"/>
          <w:lang w:val="pt-BR"/>
        </w:rPr>
        <w:t xml:space="preserve"> que representam a linha </w:t>
      </w:r>
      <w:proofErr w:type="gramStart"/>
      <w:r w:rsidR="00376281">
        <w:rPr>
          <w:u w:val="none"/>
          <w:lang w:val="pt-BR"/>
        </w:rPr>
        <w:t>1</w:t>
      </w:r>
      <w:proofErr w:type="gramEnd"/>
      <w:r w:rsidR="00376281">
        <w:rPr>
          <w:u w:val="none"/>
          <w:lang w:val="pt-BR"/>
        </w:rPr>
        <w:t xml:space="preserve"> e a linha 2 do endereço, </w:t>
      </w:r>
      <w:r w:rsidR="00376281" w:rsidRPr="00376281">
        <w:rPr>
          <w:u w:val="none"/>
          <w:lang w:val="pt-BR"/>
        </w:rPr>
        <w:t>AD_ZC_CODE</w:t>
      </w:r>
      <w:ins w:id="140" w:author="vanessa" w:date="2011-08-03T22:55:00Z">
        <w:r w:rsidR="009D70C0">
          <w:rPr>
            <w:u w:val="none"/>
            <w:lang w:val="pt-BR"/>
          </w:rPr>
          <w:t>,</w:t>
        </w:r>
      </w:ins>
      <w:r w:rsidR="00376281">
        <w:rPr>
          <w:u w:val="none"/>
          <w:lang w:val="pt-BR"/>
        </w:rPr>
        <w:t xml:space="preserve"> </w:t>
      </w:r>
      <w:r w:rsidR="00090C2E">
        <w:rPr>
          <w:u w:val="none"/>
          <w:lang w:val="pt-BR"/>
        </w:rPr>
        <w:t xml:space="preserve">que </w:t>
      </w:r>
      <w:r w:rsidR="00376281">
        <w:rPr>
          <w:u w:val="none"/>
          <w:lang w:val="pt-BR"/>
        </w:rPr>
        <w:t>representa o CEP do endereço e o AD_CTRY</w:t>
      </w:r>
      <w:r w:rsidR="009D70C0">
        <w:rPr>
          <w:u w:val="none"/>
          <w:lang w:val="pt-BR"/>
        </w:rPr>
        <w:t>,</w:t>
      </w:r>
      <w:r w:rsidR="00376281">
        <w:rPr>
          <w:u w:val="none"/>
          <w:lang w:val="pt-BR"/>
        </w:rPr>
        <w:t xml:space="preserve"> </w:t>
      </w:r>
      <w:commentRangeStart w:id="141"/>
      <w:r w:rsidR="00090C2E">
        <w:rPr>
          <w:u w:val="none"/>
          <w:lang w:val="pt-BR"/>
        </w:rPr>
        <w:t xml:space="preserve">que </w:t>
      </w:r>
      <w:r w:rsidR="00376281">
        <w:rPr>
          <w:u w:val="none"/>
          <w:lang w:val="pt-BR"/>
        </w:rPr>
        <w:t>representa o país do endereço.</w:t>
      </w:r>
      <w:r w:rsidR="00376281" w:rsidRPr="00376281">
        <w:rPr>
          <w:u w:val="none"/>
          <w:lang w:val="pt-BR"/>
        </w:rPr>
        <w:t xml:space="preserve"> </w:t>
      </w:r>
      <w:commentRangeEnd w:id="141"/>
      <w:r w:rsidR="007D735F">
        <w:rPr>
          <w:rStyle w:val="Refdecomentrio"/>
          <w:rFonts w:ascii="Calibri" w:hAnsi="Calibri"/>
          <w:u w:val="none"/>
        </w:rPr>
        <w:commentReference w:id="141"/>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4"/>
      </w:tblGrid>
      <w:tr w:rsidR="00114C84" w:rsidRPr="003F41F6" w:rsidTr="00E55CBF">
        <w:trPr>
          <w:ins w:id="142" w:author="Alberto Scremin" w:date="2011-08-02T22:53:00Z"/>
        </w:trPr>
        <w:tc>
          <w:tcPr>
            <w:tcW w:w="0" w:type="auto"/>
            <w:shd w:val="clear" w:color="auto" w:fill="auto"/>
          </w:tcPr>
          <w:p w:rsidR="00114C84" w:rsidRPr="003F41F6" w:rsidRDefault="00AB77F0" w:rsidP="00E55CBF">
            <w:pPr>
              <w:pStyle w:val="SubTitulo2"/>
              <w:numPr>
                <w:ilvl w:val="0"/>
                <w:numId w:val="0"/>
              </w:numPr>
              <w:jc w:val="center"/>
              <w:rPr>
                <w:ins w:id="143" w:author="Alberto Scremin" w:date="2011-08-02T22:53:00Z"/>
              </w:rPr>
            </w:pPr>
            <w:ins w:id="144" w:author="Alberto Scremin" w:date="2011-08-02T22:53:00Z">
              <w:r>
                <w:lastRenderedPageBreak/>
                <w:pict>
                  <v:shape id="_x0000_i1028" type="#_x0000_t75" style="width:453.3pt;height:510.25pt">
                    <v:imagedata r:id="rId18" o:title="modelo_customer"/>
                  </v:shape>
                </w:pict>
              </w:r>
            </w:ins>
          </w:p>
        </w:tc>
      </w:tr>
    </w:tbl>
    <w:p w:rsidR="00114C84" w:rsidRDefault="00114C84" w:rsidP="00114C84">
      <w:pPr>
        <w:pStyle w:val="Legenda"/>
        <w:rPr>
          <w:ins w:id="145" w:author="Alberto Scremin" w:date="2011-08-02T22:53:00Z"/>
          <w:lang w:val="pt-BR"/>
        </w:rPr>
      </w:pPr>
      <w:bookmarkStart w:id="146" w:name="_Toc300002844"/>
      <w:ins w:id="147" w:author="Alberto Scremin" w:date="2011-08-02T22:53:00Z">
        <w:r w:rsidRPr="003C11F2">
          <w:rPr>
            <w:lang w:val="pt-BR"/>
          </w:rPr>
          <w:t xml:space="preserve">Figura </w:t>
        </w:r>
        <w:r w:rsidR="000E0278">
          <w:fldChar w:fldCharType="begin"/>
        </w:r>
        <w:r w:rsidRPr="003C11F2">
          <w:rPr>
            <w:lang w:val="pt-BR"/>
          </w:rPr>
          <w:instrText xml:space="preserve"> SEQ Figura \* ARABIC </w:instrText>
        </w:r>
        <w:r w:rsidR="000E0278">
          <w:fldChar w:fldCharType="separate"/>
        </w:r>
        <w:r w:rsidR="00AF118A">
          <w:rPr>
            <w:noProof/>
            <w:lang w:val="pt-BR"/>
          </w:rPr>
          <w:t>16</w:t>
        </w:r>
        <w:r w:rsidR="000E0278">
          <w:fldChar w:fldCharType="end"/>
        </w:r>
        <w:r w:rsidRPr="00103066">
          <w:rPr>
            <w:lang w:val="pt-BR"/>
          </w:rPr>
          <w:t xml:space="preserve">: Modelo de Dados </w:t>
        </w:r>
        <w:proofErr w:type="gramStart"/>
        <w:r w:rsidRPr="00103066">
          <w:rPr>
            <w:lang w:val="pt-BR"/>
          </w:rPr>
          <w:t>do</w:t>
        </w:r>
      </w:ins>
      <w:r w:rsidR="009D70C0">
        <w:rPr>
          <w:lang w:val="pt-BR"/>
        </w:rPr>
        <w:t>TPC</w:t>
      </w:r>
      <w:proofErr w:type="gramEnd"/>
      <w:r w:rsidR="009D70C0">
        <w:rPr>
          <w:lang w:val="pt-BR"/>
        </w:rPr>
        <w:t>-E</w:t>
      </w:r>
      <w:ins w:id="148" w:author="Alberto Scremin" w:date="2011-08-02T22:53:00Z">
        <w:r>
          <w:rPr>
            <w:lang w:val="pt-BR"/>
          </w:rPr>
          <w:t>.</w:t>
        </w:r>
        <w:bookmarkEnd w:id="146"/>
      </w:ins>
    </w:p>
    <w:p w:rsidR="00114C84" w:rsidRDefault="00114C84" w:rsidP="00376281">
      <w:pPr>
        <w:pStyle w:val="SubTitulo2"/>
        <w:numPr>
          <w:ilvl w:val="0"/>
          <w:numId w:val="0"/>
        </w:numPr>
        <w:ind w:firstLine="708"/>
        <w:jc w:val="both"/>
        <w:rPr>
          <w:ins w:id="149" w:author="Alberto Scremin" w:date="2011-08-02T22:53:00Z"/>
          <w:u w:val="none"/>
          <w:lang w:val="pt-BR"/>
        </w:rPr>
      </w:pPr>
    </w:p>
    <w:p w:rsidR="00AE5557" w:rsidRDefault="004B1B8C" w:rsidP="00882E44">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broker</w:t>
      </w:r>
      <w:r w:rsidRPr="003F41F6">
        <w:rPr>
          <w:u w:val="none"/>
          <w:lang w:val="pt-BR"/>
        </w:rPr>
        <w:t xml:space="preserve"> possui as informações dos agentes da corretora.</w:t>
      </w:r>
      <w:r w:rsidRPr="003F41F6" w:rsidDel="00BD2888">
        <w:rPr>
          <w:u w:val="none"/>
          <w:lang w:val="pt-BR"/>
        </w:rPr>
        <w:t xml:space="preserve"> </w:t>
      </w:r>
      <w:r w:rsidR="00376281">
        <w:rPr>
          <w:u w:val="none"/>
          <w:lang w:val="pt-BR"/>
        </w:rPr>
        <w:t>Esta tabela é composta pelos atributos B_ID</w:t>
      </w:r>
      <w:r w:rsidR="007D735F">
        <w:rPr>
          <w:u w:val="none"/>
          <w:lang w:val="pt-BR"/>
        </w:rPr>
        <w:t>,</w:t>
      </w:r>
      <w:r w:rsidR="00376281">
        <w:rPr>
          <w:u w:val="none"/>
          <w:lang w:val="pt-BR"/>
        </w:rPr>
        <w:t xml:space="preserve"> que representa o identificador do </w:t>
      </w:r>
      <w:r w:rsidR="00376281" w:rsidRPr="00376281">
        <w:rPr>
          <w:i/>
          <w:u w:val="none"/>
          <w:lang w:val="pt-BR"/>
        </w:rPr>
        <w:t>broker</w:t>
      </w:r>
      <w:r w:rsidR="00376281">
        <w:rPr>
          <w:u w:val="none"/>
          <w:lang w:val="pt-BR"/>
        </w:rPr>
        <w:t xml:space="preserve">, </w:t>
      </w:r>
      <w:r w:rsidR="00376281" w:rsidRPr="00376281">
        <w:rPr>
          <w:u w:val="none"/>
          <w:lang w:val="pt-BR"/>
        </w:rPr>
        <w:t>B_ST_ID</w:t>
      </w:r>
      <w:r w:rsidR="007D735F">
        <w:rPr>
          <w:u w:val="none"/>
          <w:lang w:val="pt-BR"/>
        </w:rPr>
        <w:t>,</w:t>
      </w:r>
      <w:r w:rsidR="00376281" w:rsidRPr="00376281">
        <w:rPr>
          <w:u w:val="none"/>
          <w:lang w:val="pt-BR"/>
        </w:rPr>
        <w:t xml:space="preserve"> </w:t>
      </w:r>
      <w:r w:rsidR="00376281">
        <w:rPr>
          <w:u w:val="none"/>
          <w:lang w:val="pt-BR"/>
        </w:rPr>
        <w:t xml:space="preserve">que representa o status do </w:t>
      </w:r>
      <w:r w:rsidR="00376281" w:rsidRPr="00376281">
        <w:rPr>
          <w:i/>
          <w:u w:val="none"/>
          <w:lang w:val="pt-BR"/>
        </w:rPr>
        <w:t>broker</w:t>
      </w:r>
      <w:r w:rsidR="00376281">
        <w:rPr>
          <w:u w:val="none"/>
          <w:lang w:val="pt-BR"/>
        </w:rPr>
        <w:t xml:space="preserve"> que pode ser ativo ou inativo, </w:t>
      </w:r>
      <w:r w:rsidR="00376281" w:rsidRPr="00376281">
        <w:rPr>
          <w:u w:val="none"/>
          <w:lang w:val="pt-BR"/>
        </w:rPr>
        <w:t>B_NAME</w:t>
      </w:r>
      <w:r w:rsidR="007D735F">
        <w:rPr>
          <w:u w:val="none"/>
          <w:lang w:val="pt-BR"/>
        </w:rPr>
        <w:t>,</w:t>
      </w:r>
      <w:r w:rsidR="00376281">
        <w:rPr>
          <w:u w:val="none"/>
          <w:lang w:val="pt-BR"/>
        </w:rPr>
        <w:t xml:space="preserve"> que representa o nome do broker, </w:t>
      </w:r>
      <w:r w:rsidR="00376281" w:rsidRPr="00376281">
        <w:rPr>
          <w:u w:val="none"/>
          <w:lang w:val="pt-BR"/>
        </w:rPr>
        <w:t>B_NUM_TRADES</w:t>
      </w:r>
      <w:r w:rsidR="007D735F">
        <w:rPr>
          <w:u w:val="none"/>
          <w:lang w:val="pt-BR"/>
        </w:rPr>
        <w:t>,</w:t>
      </w:r>
      <w:r w:rsidR="00912D75">
        <w:rPr>
          <w:u w:val="none"/>
          <w:lang w:val="pt-BR"/>
        </w:rPr>
        <w:t xml:space="preserve"> </w:t>
      </w:r>
      <w:r w:rsidR="00090C2E">
        <w:rPr>
          <w:u w:val="none"/>
          <w:lang w:val="pt-BR"/>
        </w:rPr>
        <w:t xml:space="preserve">que </w:t>
      </w:r>
      <w:r w:rsidR="00912D75">
        <w:rPr>
          <w:u w:val="none"/>
          <w:lang w:val="pt-BR"/>
        </w:rPr>
        <w:t xml:space="preserve">representa o número </w:t>
      </w:r>
      <w:r w:rsidR="00376281">
        <w:rPr>
          <w:u w:val="none"/>
          <w:lang w:val="pt-BR"/>
        </w:rPr>
        <w:t xml:space="preserve">de transações </w:t>
      </w:r>
      <w:r w:rsidR="00912D75">
        <w:rPr>
          <w:u w:val="none"/>
          <w:lang w:val="pt-BR"/>
        </w:rPr>
        <w:t xml:space="preserve">que </w:t>
      </w:r>
      <w:r w:rsidR="00376281">
        <w:rPr>
          <w:u w:val="none"/>
          <w:lang w:val="pt-BR"/>
        </w:rPr>
        <w:t xml:space="preserve">o </w:t>
      </w:r>
      <w:r w:rsidR="00376281" w:rsidRPr="00912D75">
        <w:rPr>
          <w:i/>
          <w:u w:val="none"/>
          <w:lang w:val="pt-BR"/>
        </w:rPr>
        <w:t>broker</w:t>
      </w:r>
      <w:r w:rsidR="00376281">
        <w:rPr>
          <w:u w:val="none"/>
          <w:lang w:val="pt-BR"/>
        </w:rPr>
        <w:t xml:space="preserve"> </w:t>
      </w:r>
      <w:r w:rsidR="00114C84">
        <w:rPr>
          <w:u w:val="none"/>
          <w:lang w:val="pt-BR"/>
        </w:rPr>
        <w:t>realizou e</w:t>
      </w:r>
      <w:r w:rsidR="00376281">
        <w:rPr>
          <w:u w:val="none"/>
          <w:lang w:val="pt-BR"/>
        </w:rPr>
        <w:t xml:space="preserve"> </w:t>
      </w:r>
      <w:r w:rsidR="00AE5557" w:rsidRPr="00AE5557">
        <w:rPr>
          <w:u w:val="none"/>
          <w:lang w:val="pt-BR"/>
        </w:rPr>
        <w:t>B_COMM_TOTAL</w:t>
      </w:r>
      <w:r w:rsidR="007D735F">
        <w:rPr>
          <w:u w:val="none"/>
          <w:lang w:val="pt-BR"/>
        </w:rPr>
        <w:t>,</w:t>
      </w:r>
      <w:r w:rsidR="00AE5557">
        <w:rPr>
          <w:u w:val="none"/>
          <w:lang w:val="pt-BR"/>
        </w:rPr>
        <w:t xml:space="preserve"> </w:t>
      </w:r>
      <w:r w:rsidR="00090C2E">
        <w:rPr>
          <w:u w:val="none"/>
          <w:lang w:val="pt-BR"/>
        </w:rPr>
        <w:t xml:space="preserve">que </w:t>
      </w:r>
      <w:r w:rsidR="00AE5557">
        <w:rPr>
          <w:u w:val="none"/>
          <w:lang w:val="pt-BR"/>
        </w:rPr>
        <w:t xml:space="preserve">representa o valor total das comissões que o </w:t>
      </w:r>
      <w:r w:rsidR="00AE5557" w:rsidRPr="00AE5557">
        <w:rPr>
          <w:i/>
          <w:u w:val="none"/>
          <w:lang w:val="pt-BR"/>
        </w:rPr>
        <w:t>broker</w:t>
      </w:r>
      <w:r w:rsidR="00AE5557">
        <w:rPr>
          <w:u w:val="none"/>
          <w:lang w:val="pt-BR"/>
        </w:rPr>
        <w:t xml:space="preserve"> acumulou</w:t>
      </w:r>
      <w:r w:rsidR="00912D75">
        <w:rPr>
          <w:u w:val="none"/>
          <w:lang w:val="pt-BR"/>
        </w:rPr>
        <w:t>.</w:t>
      </w:r>
      <w:r w:rsidR="00376281">
        <w:rPr>
          <w:u w:val="none"/>
          <w:lang w:val="pt-BR"/>
        </w:rPr>
        <w:t xml:space="preserve"> </w:t>
      </w:r>
    </w:p>
    <w:p w:rsidR="00AE5557" w:rsidRDefault="004B1B8C" w:rsidP="00376281">
      <w:pPr>
        <w:pStyle w:val="SubTitulo2"/>
        <w:numPr>
          <w:ilvl w:val="0"/>
          <w:numId w:val="0"/>
        </w:numPr>
        <w:ind w:firstLine="708"/>
        <w:jc w:val="both"/>
        <w:rPr>
          <w:u w:val="none"/>
          <w:lang w:val="pt-BR"/>
        </w:rPr>
      </w:pPr>
      <w:r w:rsidRPr="003F41F6">
        <w:rPr>
          <w:u w:val="none"/>
          <w:lang w:val="pt-BR"/>
        </w:rPr>
        <w:lastRenderedPageBreak/>
        <w:t xml:space="preserve">A tabela </w:t>
      </w:r>
      <w:r w:rsidR="000E0278" w:rsidRPr="00302313">
        <w:rPr>
          <w:i/>
          <w:u w:val="none"/>
          <w:lang w:val="pt-BR"/>
        </w:rPr>
        <w:t>company</w:t>
      </w:r>
      <w:r w:rsidR="000E0278" w:rsidRPr="00302313">
        <w:rPr>
          <w:u w:val="none"/>
          <w:lang w:val="pt-BR"/>
        </w:rPr>
        <w:t xml:space="preserve"> </w:t>
      </w:r>
      <w:r w:rsidRPr="003F41F6">
        <w:rPr>
          <w:u w:val="none"/>
          <w:lang w:val="pt-BR"/>
        </w:rPr>
        <w:t xml:space="preserve">possui informações sobre todas as </w:t>
      </w:r>
      <w:r w:rsidR="000E0278" w:rsidRPr="00302313">
        <w:rPr>
          <w:u w:val="none"/>
          <w:lang w:val="pt-BR"/>
        </w:rPr>
        <w:t xml:space="preserve">empresas com </w:t>
      </w:r>
      <w:r w:rsidRPr="003F41F6">
        <w:rPr>
          <w:u w:val="none"/>
          <w:lang w:val="pt-BR"/>
        </w:rPr>
        <w:t xml:space="preserve">títulos negociados publicamente. </w:t>
      </w:r>
      <w:r w:rsidR="005C056C">
        <w:rPr>
          <w:u w:val="none"/>
          <w:lang w:val="pt-BR"/>
        </w:rPr>
        <w:t xml:space="preserve">Esta tabela é composta pelos atributos </w:t>
      </w:r>
      <w:r w:rsidR="005C056C" w:rsidRPr="005C056C">
        <w:rPr>
          <w:u w:val="none"/>
          <w:lang w:val="pt-BR"/>
        </w:rPr>
        <w:t>CO_ID</w:t>
      </w:r>
      <w:r w:rsidR="007D735F">
        <w:rPr>
          <w:u w:val="none"/>
          <w:lang w:val="pt-BR"/>
        </w:rPr>
        <w:t>,</w:t>
      </w:r>
      <w:r w:rsidR="005C056C">
        <w:rPr>
          <w:u w:val="none"/>
          <w:lang w:val="pt-BR"/>
        </w:rPr>
        <w:t xml:space="preserve"> que representa o identificador da empresa, </w:t>
      </w:r>
      <w:r w:rsidR="005C056C" w:rsidRPr="005C056C">
        <w:rPr>
          <w:u w:val="none"/>
          <w:lang w:val="pt-BR"/>
        </w:rPr>
        <w:t>CO_ST_ID</w:t>
      </w:r>
      <w:r w:rsidR="007D735F">
        <w:rPr>
          <w:u w:val="none"/>
          <w:lang w:val="pt-BR"/>
        </w:rPr>
        <w:t>,</w:t>
      </w:r>
      <w:r w:rsidR="005C056C">
        <w:rPr>
          <w:u w:val="none"/>
          <w:lang w:val="pt-BR"/>
        </w:rPr>
        <w:t xml:space="preserve"> que representa se a empresa é ativa ou não, </w:t>
      </w:r>
      <w:r w:rsidR="005C056C" w:rsidRPr="005C056C">
        <w:rPr>
          <w:u w:val="none"/>
          <w:lang w:val="pt-BR"/>
        </w:rPr>
        <w:t>CO_NAME</w:t>
      </w:r>
      <w:r w:rsidR="007D735F">
        <w:rPr>
          <w:u w:val="none"/>
          <w:lang w:val="pt-BR"/>
        </w:rPr>
        <w:t>,</w:t>
      </w:r>
      <w:r w:rsidR="005C056C">
        <w:rPr>
          <w:u w:val="none"/>
          <w:lang w:val="pt-BR"/>
        </w:rPr>
        <w:t xml:space="preserve"> que representa o nome da empresa, </w:t>
      </w:r>
      <w:r w:rsidR="005C056C" w:rsidRPr="005C056C">
        <w:rPr>
          <w:u w:val="none"/>
          <w:lang w:val="pt-BR"/>
        </w:rPr>
        <w:t>CO_IN_ID</w:t>
      </w:r>
      <w:r w:rsidR="007D735F">
        <w:rPr>
          <w:u w:val="none"/>
          <w:lang w:val="pt-BR"/>
        </w:rPr>
        <w:t>,</w:t>
      </w:r>
      <w:r w:rsidR="005C056C">
        <w:rPr>
          <w:u w:val="none"/>
          <w:lang w:val="pt-BR"/>
        </w:rPr>
        <w:t xml:space="preserve"> que representa o identificador da indústria </w:t>
      </w:r>
      <w:r w:rsidR="00F85421">
        <w:rPr>
          <w:u w:val="none"/>
          <w:lang w:val="pt-BR"/>
        </w:rPr>
        <w:t xml:space="preserve">à </w:t>
      </w:r>
      <w:r w:rsidR="007D735F">
        <w:rPr>
          <w:u w:val="none"/>
          <w:lang w:val="pt-BR"/>
        </w:rPr>
        <w:t xml:space="preserve">qual </w:t>
      </w:r>
      <w:r w:rsidR="005C056C">
        <w:rPr>
          <w:u w:val="none"/>
          <w:lang w:val="pt-BR"/>
        </w:rPr>
        <w:t>a empresa</w:t>
      </w:r>
      <w:r w:rsidR="00F85421">
        <w:rPr>
          <w:u w:val="none"/>
          <w:lang w:val="pt-BR"/>
        </w:rPr>
        <w:t xml:space="preserve"> pertence</w:t>
      </w:r>
      <w:r w:rsidR="005C056C">
        <w:rPr>
          <w:u w:val="none"/>
          <w:lang w:val="pt-BR"/>
        </w:rPr>
        <w:t xml:space="preserve">, </w:t>
      </w:r>
      <w:r w:rsidR="005C056C" w:rsidRPr="005C056C">
        <w:rPr>
          <w:u w:val="none"/>
          <w:lang w:val="pt-BR"/>
        </w:rPr>
        <w:t>CO_SP_RATE</w:t>
      </w:r>
      <w:r w:rsidR="007D735F">
        <w:rPr>
          <w:u w:val="none"/>
          <w:lang w:val="pt-BR"/>
        </w:rPr>
        <w:t>,</w:t>
      </w:r>
      <w:ins w:id="150" w:author="Alberto Scremin" w:date="2011-08-02T22:53:00Z">
        <w:r w:rsidR="005C056C">
          <w:rPr>
            <w:u w:val="none"/>
            <w:lang w:val="pt-BR"/>
          </w:rPr>
          <w:t xml:space="preserve"> </w:t>
        </w:r>
      </w:ins>
      <w:r w:rsidR="005C056C">
        <w:rPr>
          <w:u w:val="none"/>
          <w:lang w:val="pt-BR"/>
        </w:rPr>
        <w:t xml:space="preserve">que representa a avaliação </w:t>
      </w:r>
      <w:r w:rsidR="00F85421">
        <w:rPr>
          <w:u w:val="none"/>
          <w:lang w:val="pt-BR"/>
        </w:rPr>
        <w:t xml:space="preserve">de crédito </w:t>
      </w:r>
      <w:r w:rsidR="005C056C">
        <w:rPr>
          <w:u w:val="none"/>
          <w:lang w:val="pt-BR"/>
        </w:rPr>
        <w:t>da empresa</w:t>
      </w:r>
      <w:r w:rsidR="00F85421">
        <w:rPr>
          <w:u w:val="none"/>
          <w:lang w:val="pt-BR"/>
        </w:rPr>
        <w:t xml:space="preserve"> (feita pela Standard &amp; Poor)</w:t>
      </w:r>
      <w:r w:rsidR="005C056C">
        <w:rPr>
          <w:u w:val="none"/>
          <w:lang w:val="pt-BR"/>
        </w:rPr>
        <w:t xml:space="preserve">, </w:t>
      </w:r>
      <w:r w:rsidR="005C056C" w:rsidRPr="005C056C">
        <w:rPr>
          <w:u w:val="none"/>
          <w:lang w:val="pt-BR"/>
        </w:rPr>
        <w:t>CO_CEO</w:t>
      </w:r>
      <w:r w:rsidR="007D735F">
        <w:rPr>
          <w:u w:val="none"/>
          <w:lang w:val="pt-BR"/>
        </w:rPr>
        <w:t>,</w:t>
      </w:r>
      <w:r w:rsidR="005C056C">
        <w:rPr>
          <w:u w:val="none"/>
          <w:lang w:val="pt-BR"/>
        </w:rPr>
        <w:t xml:space="preserve"> que representa o nome do chefe executivo da empresa, </w:t>
      </w:r>
      <w:r w:rsidR="005C056C" w:rsidRPr="005C056C">
        <w:rPr>
          <w:u w:val="none"/>
          <w:lang w:val="pt-BR"/>
        </w:rPr>
        <w:t>CO_AD_ID</w:t>
      </w:r>
      <w:r w:rsidR="007D735F">
        <w:rPr>
          <w:u w:val="none"/>
          <w:lang w:val="pt-BR"/>
        </w:rPr>
        <w:t>,</w:t>
      </w:r>
      <w:r w:rsidR="005C056C">
        <w:rPr>
          <w:u w:val="none"/>
          <w:lang w:val="pt-BR"/>
        </w:rPr>
        <w:t xml:space="preserve"> que representa o identificador do endereço da empresa </w:t>
      </w:r>
      <w:r w:rsidR="007D735F">
        <w:rPr>
          <w:u w:val="none"/>
          <w:lang w:val="pt-BR"/>
        </w:rPr>
        <w:t>(</w:t>
      </w:r>
      <w:r w:rsidR="005C056C">
        <w:rPr>
          <w:u w:val="none"/>
          <w:lang w:val="pt-BR"/>
        </w:rPr>
        <w:t>referencia o identificador na tabela de endereços</w:t>
      </w:r>
      <w:r w:rsidR="007D735F">
        <w:rPr>
          <w:u w:val="none"/>
          <w:lang w:val="pt-BR"/>
        </w:rPr>
        <w:t>)</w:t>
      </w:r>
      <w:r w:rsidR="005C056C">
        <w:rPr>
          <w:u w:val="none"/>
          <w:lang w:val="pt-BR"/>
        </w:rPr>
        <w:t xml:space="preserve">. Além disso, esta tabela também possui o atributo </w:t>
      </w:r>
      <w:r w:rsidR="005C056C" w:rsidRPr="005C056C">
        <w:rPr>
          <w:u w:val="none"/>
          <w:lang w:val="pt-BR"/>
        </w:rPr>
        <w:t>CO_DESC</w:t>
      </w:r>
      <w:r w:rsidR="007D735F">
        <w:rPr>
          <w:u w:val="none"/>
          <w:lang w:val="pt-BR"/>
        </w:rPr>
        <w:t>,</w:t>
      </w:r>
      <w:r w:rsidR="005C056C">
        <w:rPr>
          <w:u w:val="none"/>
          <w:lang w:val="pt-BR"/>
        </w:rPr>
        <w:t xml:space="preserve"> que representa a descrição da empresa e </w:t>
      </w:r>
      <w:r w:rsidR="005C056C" w:rsidRPr="005C056C">
        <w:rPr>
          <w:u w:val="none"/>
          <w:lang w:val="pt-BR"/>
        </w:rPr>
        <w:t>CO_OPEN_DATE</w:t>
      </w:r>
      <w:r w:rsidR="007D735F">
        <w:rPr>
          <w:u w:val="none"/>
          <w:lang w:val="pt-BR"/>
        </w:rPr>
        <w:t>,</w:t>
      </w:r>
      <w:r w:rsidR="005C056C">
        <w:rPr>
          <w:u w:val="none"/>
          <w:lang w:val="pt-BR"/>
        </w:rPr>
        <w:t xml:space="preserve"> que representa a data de fundação da empresa.</w:t>
      </w:r>
    </w:p>
    <w:p w:rsidR="00AE5557" w:rsidRPr="00882E44" w:rsidRDefault="004B1B8C" w:rsidP="00376281">
      <w:pPr>
        <w:pStyle w:val="SubTitulo2"/>
        <w:numPr>
          <w:ilvl w:val="0"/>
          <w:numId w:val="0"/>
        </w:numPr>
        <w:ind w:firstLine="708"/>
        <w:jc w:val="both"/>
        <w:rPr>
          <w:ins w:id="151" w:author="Alberto Scremin" w:date="2011-08-02T22:53:00Z"/>
          <w:u w:val="none"/>
          <w:lang w:val="pt-BR"/>
        </w:rPr>
      </w:pPr>
      <w:r w:rsidRPr="003F41F6">
        <w:rPr>
          <w:u w:val="none"/>
          <w:lang w:val="pt-BR"/>
        </w:rPr>
        <w:t xml:space="preserve">A tabela </w:t>
      </w:r>
      <w:r w:rsidR="000E0278" w:rsidRPr="00302313">
        <w:rPr>
          <w:i/>
          <w:u w:val="none"/>
          <w:lang w:val="pt-BR"/>
        </w:rPr>
        <w:t>customer</w:t>
      </w:r>
      <w:r w:rsidR="000E0278" w:rsidRPr="00302313">
        <w:rPr>
          <w:u w:val="none"/>
          <w:lang w:val="pt-BR"/>
        </w:rPr>
        <w:t xml:space="preserve"> </w:t>
      </w:r>
      <w:r w:rsidRPr="003F41F6">
        <w:rPr>
          <w:u w:val="none"/>
          <w:lang w:val="pt-BR"/>
        </w:rPr>
        <w:t>possui as informações de todos os clientes da corretora de valores.</w:t>
      </w:r>
      <w:r w:rsidR="000E0278" w:rsidRPr="00302313">
        <w:rPr>
          <w:u w:val="none"/>
          <w:lang w:val="pt-BR"/>
        </w:rPr>
        <w:t xml:space="preserve"> </w:t>
      </w:r>
      <w:r w:rsidR="00090C2E">
        <w:rPr>
          <w:u w:val="none"/>
          <w:lang w:val="pt-BR"/>
        </w:rPr>
        <w:t xml:space="preserve">Esta tabela é composta pelos atributos </w:t>
      </w:r>
      <w:r w:rsidR="00090C2E" w:rsidRPr="00090C2E">
        <w:rPr>
          <w:u w:val="none"/>
          <w:lang w:val="pt-BR"/>
        </w:rPr>
        <w:t>C_ID</w:t>
      </w:r>
      <w:r w:rsidR="007D735F">
        <w:rPr>
          <w:u w:val="none"/>
          <w:lang w:val="pt-BR"/>
        </w:rPr>
        <w:t>,</w:t>
      </w:r>
      <w:r w:rsidR="00090C2E">
        <w:rPr>
          <w:u w:val="none"/>
          <w:lang w:val="pt-BR"/>
        </w:rPr>
        <w:t xml:space="preserve"> que representa o identificador do cliente, </w:t>
      </w:r>
      <w:r w:rsidR="00090C2E" w:rsidRPr="00090C2E">
        <w:rPr>
          <w:u w:val="none"/>
          <w:lang w:val="pt-BR"/>
        </w:rPr>
        <w:t>C_TAX_ID</w:t>
      </w:r>
      <w:r w:rsidR="007D735F">
        <w:rPr>
          <w:u w:val="none"/>
          <w:lang w:val="pt-BR"/>
        </w:rPr>
        <w:t>,</w:t>
      </w:r>
      <w:r w:rsidR="00090C2E">
        <w:rPr>
          <w:u w:val="none"/>
          <w:lang w:val="pt-BR"/>
        </w:rPr>
        <w:t xml:space="preserve"> que representa o identificador da taxa do cliente</w:t>
      </w:r>
      <w:r w:rsidR="00F85421">
        <w:rPr>
          <w:u w:val="none"/>
          <w:lang w:val="pt-BR"/>
        </w:rPr>
        <w:t>. Trata-se de um código alfanumérico usado externamente para comunicação com o cliente.</w:t>
      </w:r>
      <w:r w:rsidR="00090C2E">
        <w:rPr>
          <w:u w:val="none"/>
          <w:lang w:val="pt-BR"/>
        </w:rPr>
        <w:t xml:space="preserve"> </w:t>
      </w:r>
      <w:r w:rsidR="00F85421">
        <w:rPr>
          <w:u w:val="none"/>
          <w:lang w:val="pt-BR"/>
        </w:rPr>
        <w:t xml:space="preserve">O </w:t>
      </w:r>
      <w:r w:rsidR="00090C2E" w:rsidRPr="00090C2E">
        <w:rPr>
          <w:u w:val="none"/>
          <w:lang w:val="pt-BR"/>
        </w:rPr>
        <w:t>C_ST_ID</w:t>
      </w:r>
      <w:r w:rsidR="00090C2E">
        <w:rPr>
          <w:u w:val="none"/>
          <w:lang w:val="pt-BR"/>
        </w:rPr>
        <w:t xml:space="preserve"> é o identificador do status do cliente, </w:t>
      </w:r>
      <w:r w:rsidR="00090C2E" w:rsidRPr="00090C2E">
        <w:rPr>
          <w:u w:val="none"/>
          <w:lang w:val="pt-BR"/>
        </w:rPr>
        <w:t>C_F_NAME</w:t>
      </w:r>
      <w:r w:rsidR="00090C2E">
        <w:rPr>
          <w:u w:val="none"/>
          <w:lang w:val="pt-BR"/>
        </w:rPr>
        <w:t xml:space="preserve">, </w:t>
      </w:r>
      <w:r w:rsidR="00090C2E" w:rsidRPr="00090C2E">
        <w:rPr>
          <w:u w:val="none"/>
          <w:lang w:val="pt-BR"/>
        </w:rPr>
        <w:t xml:space="preserve">C_M_NAME </w:t>
      </w:r>
      <w:r w:rsidR="00090C2E">
        <w:rPr>
          <w:u w:val="none"/>
          <w:lang w:val="pt-BR"/>
        </w:rPr>
        <w:t xml:space="preserve">e </w:t>
      </w:r>
      <w:r w:rsidR="00090C2E" w:rsidRPr="00090C2E">
        <w:rPr>
          <w:u w:val="none"/>
          <w:lang w:val="pt-BR"/>
        </w:rPr>
        <w:t>C_L_NAME</w:t>
      </w:r>
      <w:r w:rsidR="00090C2E">
        <w:rPr>
          <w:u w:val="none"/>
          <w:lang w:val="pt-BR"/>
        </w:rPr>
        <w:t xml:space="preserve"> que representam o nome</w:t>
      </w:r>
      <w:r w:rsidR="007D735F">
        <w:rPr>
          <w:u w:val="none"/>
          <w:lang w:val="pt-BR"/>
        </w:rPr>
        <w:t>, nome do meio</w:t>
      </w:r>
      <w:r w:rsidR="00090C2E">
        <w:rPr>
          <w:u w:val="none"/>
          <w:lang w:val="pt-BR"/>
        </w:rPr>
        <w:t xml:space="preserve"> e sobrenome do cliente. Além disso, o cliente possui outras informações registradas, como o atributo </w:t>
      </w:r>
      <w:r w:rsidR="00090C2E" w:rsidRPr="00090C2E">
        <w:rPr>
          <w:u w:val="none"/>
          <w:lang w:val="pt-BR"/>
        </w:rPr>
        <w:t>C_GNDR</w:t>
      </w:r>
      <w:r w:rsidR="007D735F">
        <w:rPr>
          <w:u w:val="none"/>
          <w:lang w:val="pt-BR"/>
        </w:rPr>
        <w:t>,</w:t>
      </w:r>
      <w:r w:rsidR="00090C2E">
        <w:rPr>
          <w:u w:val="none"/>
          <w:lang w:val="pt-BR"/>
        </w:rPr>
        <w:t xml:space="preserve"> que representa o </w:t>
      </w:r>
      <w:r w:rsidR="00F85421">
        <w:rPr>
          <w:u w:val="none"/>
          <w:lang w:val="pt-BR"/>
        </w:rPr>
        <w:t>sexo</w:t>
      </w:r>
      <w:r w:rsidR="00090C2E">
        <w:rPr>
          <w:u w:val="none"/>
          <w:lang w:val="pt-BR"/>
        </w:rPr>
        <w:t xml:space="preserve"> da pessoa</w:t>
      </w:r>
      <w:r w:rsidR="00F85421">
        <w:rPr>
          <w:u w:val="none"/>
          <w:lang w:val="pt-BR"/>
        </w:rPr>
        <w:t xml:space="preserve"> (M ou F)</w:t>
      </w:r>
      <w:r w:rsidR="00090C2E">
        <w:rPr>
          <w:u w:val="none"/>
          <w:lang w:val="pt-BR"/>
        </w:rPr>
        <w:t xml:space="preserve">, o atributo </w:t>
      </w:r>
      <w:r w:rsidR="00090C2E" w:rsidRPr="00090C2E">
        <w:rPr>
          <w:u w:val="none"/>
          <w:lang w:val="pt-BR"/>
        </w:rPr>
        <w:t>C_TIER</w:t>
      </w:r>
      <w:r w:rsidR="007D735F">
        <w:rPr>
          <w:u w:val="none"/>
          <w:lang w:val="pt-BR"/>
        </w:rPr>
        <w:t>,</w:t>
      </w:r>
      <w:r w:rsidR="00090C2E">
        <w:rPr>
          <w:u w:val="none"/>
          <w:lang w:val="pt-BR"/>
        </w:rPr>
        <w:t xml:space="preserve"> que indica </w:t>
      </w:r>
      <w:r w:rsidR="00F85421">
        <w:rPr>
          <w:u w:val="none"/>
          <w:lang w:val="pt-BR"/>
        </w:rPr>
        <w:t xml:space="preserve">o nível da conta do cliente. As taxas de contas nível </w:t>
      </w:r>
      <w:proofErr w:type="gramStart"/>
      <w:r w:rsidR="00F85421">
        <w:rPr>
          <w:u w:val="none"/>
          <w:lang w:val="pt-BR"/>
        </w:rPr>
        <w:t>1</w:t>
      </w:r>
      <w:proofErr w:type="gramEnd"/>
      <w:r w:rsidR="00F85421">
        <w:rPr>
          <w:u w:val="none"/>
          <w:lang w:val="pt-BR"/>
        </w:rPr>
        <w:t xml:space="preserve"> são as mais altas. Contas de nível </w:t>
      </w:r>
      <w:proofErr w:type="gramStart"/>
      <w:r w:rsidR="00F85421">
        <w:rPr>
          <w:u w:val="none"/>
          <w:lang w:val="pt-BR"/>
        </w:rPr>
        <w:t>2</w:t>
      </w:r>
      <w:proofErr w:type="gramEnd"/>
      <w:r w:rsidR="00F85421">
        <w:rPr>
          <w:u w:val="none"/>
          <w:lang w:val="pt-BR"/>
        </w:rPr>
        <w:t xml:space="preserve"> possuem taxas intermediárias, e contas de nível 3 pagam as taxas mais baratas..</w:t>
      </w:r>
      <w:r w:rsidR="00090C2E">
        <w:rPr>
          <w:u w:val="none"/>
          <w:lang w:val="pt-BR"/>
        </w:rPr>
        <w:t xml:space="preserve"> </w:t>
      </w:r>
      <w:r w:rsidR="00F85421">
        <w:rPr>
          <w:u w:val="none"/>
          <w:lang w:val="pt-BR"/>
        </w:rPr>
        <w:t>O</w:t>
      </w:r>
      <w:r w:rsidR="00090C2E">
        <w:rPr>
          <w:u w:val="none"/>
          <w:lang w:val="pt-BR"/>
        </w:rPr>
        <w:t xml:space="preserve"> atributo </w:t>
      </w:r>
      <w:r w:rsidR="00090C2E" w:rsidRPr="00090C2E">
        <w:rPr>
          <w:u w:val="none"/>
          <w:lang w:val="pt-BR"/>
        </w:rPr>
        <w:t>C_DOB</w:t>
      </w:r>
      <w:r w:rsidR="007D735F">
        <w:rPr>
          <w:u w:val="none"/>
          <w:lang w:val="pt-BR"/>
        </w:rPr>
        <w:t>,</w:t>
      </w:r>
      <w:r w:rsidR="00090C2E">
        <w:rPr>
          <w:u w:val="none"/>
          <w:lang w:val="pt-BR"/>
        </w:rPr>
        <w:t xml:space="preserve"> que indica a data de nascimento do cliente, </w:t>
      </w:r>
      <w:r w:rsidR="00090C2E" w:rsidRPr="00090C2E">
        <w:rPr>
          <w:u w:val="none"/>
          <w:lang w:val="pt-BR"/>
        </w:rPr>
        <w:t>C_AD_ID</w:t>
      </w:r>
      <w:r w:rsidR="007D735F">
        <w:rPr>
          <w:u w:val="none"/>
          <w:lang w:val="pt-BR"/>
        </w:rPr>
        <w:t>,</w:t>
      </w:r>
      <w:r w:rsidR="00090C2E">
        <w:rPr>
          <w:u w:val="none"/>
          <w:lang w:val="pt-BR"/>
        </w:rPr>
        <w:t xml:space="preserve"> que é o identificador do endereço do cliente e referencia um registro da tabela </w:t>
      </w:r>
      <w:r w:rsidR="00090C2E" w:rsidRPr="00090C2E">
        <w:rPr>
          <w:i/>
          <w:u w:val="none"/>
          <w:lang w:val="pt-BR"/>
        </w:rPr>
        <w:t>address</w:t>
      </w:r>
      <w:r w:rsidR="00090C2E">
        <w:rPr>
          <w:u w:val="none"/>
          <w:lang w:val="pt-BR"/>
        </w:rPr>
        <w:t xml:space="preserve">. </w:t>
      </w:r>
      <w:r w:rsidR="0082683B">
        <w:rPr>
          <w:u w:val="none"/>
          <w:lang w:val="pt-BR"/>
        </w:rPr>
        <w:t xml:space="preserve">O cliente pode cadastrar até </w:t>
      </w:r>
      <w:proofErr w:type="gramStart"/>
      <w:r w:rsidR="0082683B">
        <w:rPr>
          <w:u w:val="none"/>
          <w:lang w:val="pt-BR"/>
        </w:rPr>
        <w:t>3</w:t>
      </w:r>
      <w:proofErr w:type="gramEnd"/>
      <w:r w:rsidR="0082683B">
        <w:rPr>
          <w:u w:val="none"/>
          <w:lang w:val="pt-BR"/>
        </w:rPr>
        <w:t xml:space="preserve"> telefones distintos</w:t>
      </w:r>
      <w:r w:rsidR="007D735F">
        <w:rPr>
          <w:u w:val="none"/>
          <w:lang w:val="pt-BR"/>
        </w:rPr>
        <w:t>.</w:t>
      </w:r>
      <w:r w:rsidR="0082683B">
        <w:rPr>
          <w:u w:val="none"/>
          <w:lang w:val="pt-BR"/>
        </w:rPr>
        <w:t xml:space="preserve"> </w:t>
      </w:r>
      <w:r w:rsidR="007D735F">
        <w:rPr>
          <w:u w:val="none"/>
          <w:lang w:val="pt-BR"/>
        </w:rPr>
        <w:t>C</w:t>
      </w:r>
      <w:r w:rsidR="0082683B">
        <w:rPr>
          <w:u w:val="none"/>
          <w:lang w:val="pt-BR"/>
        </w:rPr>
        <w:t xml:space="preserve">om isso, a tabela possui os atributos </w:t>
      </w:r>
      <w:r w:rsidR="0082683B" w:rsidRPr="0082683B">
        <w:rPr>
          <w:u w:val="none"/>
          <w:lang w:val="pt-BR"/>
        </w:rPr>
        <w:t>C_CTRY_1</w:t>
      </w:r>
      <w:r w:rsidR="0082683B">
        <w:rPr>
          <w:u w:val="none"/>
          <w:lang w:val="pt-BR"/>
        </w:rPr>
        <w:t xml:space="preserve">, </w:t>
      </w:r>
      <w:r w:rsidR="0082683B" w:rsidRPr="0082683B">
        <w:rPr>
          <w:u w:val="none"/>
          <w:lang w:val="pt-BR"/>
        </w:rPr>
        <w:t>C_CTRY_</w:t>
      </w:r>
      <w:r w:rsidR="0082683B">
        <w:rPr>
          <w:u w:val="none"/>
          <w:lang w:val="pt-BR"/>
        </w:rPr>
        <w:t xml:space="preserve">2 e </w:t>
      </w:r>
      <w:r w:rsidR="0082683B" w:rsidRPr="0082683B">
        <w:rPr>
          <w:u w:val="none"/>
          <w:lang w:val="pt-BR"/>
        </w:rPr>
        <w:t>C_CTRY_</w:t>
      </w:r>
      <w:r w:rsidR="0082683B">
        <w:rPr>
          <w:u w:val="none"/>
          <w:lang w:val="pt-BR"/>
        </w:rPr>
        <w:t xml:space="preserve">3 que indicam o código do país dos telefones, os atributos </w:t>
      </w:r>
      <w:r w:rsidR="0082683B" w:rsidRPr="0082683B">
        <w:rPr>
          <w:u w:val="none"/>
          <w:lang w:val="pt-BR"/>
        </w:rPr>
        <w:t>C_AREA_1</w:t>
      </w:r>
      <w:r w:rsidR="0082683B">
        <w:rPr>
          <w:u w:val="none"/>
          <w:lang w:val="pt-BR"/>
        </w:rPr>
        <w:t xml:space="preserve">, </w:t>
      </w:r>
      <w:r w:rsidR="0082683B" w:rsidRPr="0082683B">
        <w:rPr>
          <w:u w:val="none"/>
          <w:lang w:val="pt-BR"/>
        </w:rPr>
        <w:t>C_AREA_</w:t>
      </w:r>
      <w:r w:rsidR="0082683B">
        <w:rPr>
          <w:u w:val="none"/>
          <w:lang w:val="pt-BR"/>
        </w:rPr>
        <w:t xml:space="preserve">2 e </w:t>
      </w:r>
      <w:r w:rsidR="0082683B" w:rsidRPr="0082683B">
        <w:rPr>
          <w:u w:val="none"/>
          <w:lang w:val="pt-BR"/>
        </w:rPr>
        <w:t>C_AREA_</w:t>
      </w:r>
      <w:r w:rsidR="0082683B">
        <w:rPr>
          <w:u w:val="none"/>
          <w:lang w:val="pt-BR"/>
        </w:rPr>
        <w:t xml:space="preserve">3 que indicam o código de área dos telefones, os atributos </w:t>
      </w:r>
      <w:r w:rsidR="0082683B" w:rsidRPr="0082683B">
        <w:rPr>
          <w:u w:val="none"/>
          <w:lang w:val="pt-BR"/>
        </w:rPr>
        <w:t>C_LOCAL_1</w:t>
      </w:r>
      <w:r w:rsidR="0082683B">
        <w:rPr>
          <w:u w:val="none"/>
          <w:lang w:val="pt-BR"/>
        </w:rPr>
        <w:t xml:space="preserve">, C_LOCAL_2 e </w:t>
      </w:r>
      <w:r w:rsidR="0082683B" w:rsidRPr="0082683B">
        <w:rPr>
          <w:u w:val="none"/>
          <w:lang w:val="pt-BR"/>
        </w:rPr>
        <w:t>C_LOCAL_</w:t>
      </w:r>
      <w:r w:rsidR="0082683B">
        <w:rPr>
          <w:u w:val="none"/>
          <w:lang w:val="pt-BR"/>
        </w:rPr>
        <w:t xml:space="preserve">3 que indicam os telefones do cliente e os atributos </w:t>
      </w:r>
      <w:r w:rsidR="0082683B" w:rsidRPr="0082683B">
        <w:rPr>
          <w:u w:val="none"/>
          <w:lang w:val="pt-BR"/>
        </w:rPr>
        <w:t>C_EXT_1</w:t>
      </w:r>
      <w:r w:rsidR="0082683B">
        <w:rPr>
          <w:u w:val="none"/>
          <w:lang w:val="pt-BR"/>
        </w:rPr>
        <w:t xml:space="preserve">, </w:t>
      </w:r>
      <w:r w:rsidR="0082683B" w:rsidRPr="0082683B">
        <w:rPr>
          <w:u w:val="none"/>
          <w:lang w:val="pt-BR"/>
        </w:rPr>
        <w:t>C_EXT_</w:t>
      </w:r>
      <w:r w:rsidR="0082683B">
        <w:rPr>
          <w:u w:val="none"/>
          <w:lang w:val="pt-BR"/>
        </w:rPr>
        <w:t xml:space="preserve">2 e </w:t>
      </w:r>
      <w:r w:rsidR="0082683B" w:rsidRPr="0082683B">
        <w:rPr>
          <w:u w:val="none"/>
          <w:lang w:val="pt-BR"/>
        </w:rPr>
        <w:t>C_EXT_</w:t>
      </w:r>
      <w:r w:rsidR="0082683B">
        <w:rPr>
          <w:u w:val="none"/>
          <w:lang w:val="pt-BR"/>
        </w:rPr>
        <w:t xml:space="preserve">3 que representam </w:t>
      </w:r>
      <w:r w:rsidR="007D735F">
        <w:rPr>
          <w:u w:val="none"/>
          <w:lang w:val="pt-BR"/>
        </w:rPr>
        <w:t>o ramal</w:t>
      </w:r>
      <w:r w:rsidR="0082683B">
        <w:rPr>
          <w:u w:val="none"/>
          <w:lang w:val="pt-BR"/>
        </w:rPr>
        <w:t xml:space="preserve"> dos números telefônicos. Finalmente, o cliente pode cadastrar </w:t>
      </w:r>
      <w:proofErr w:type="gramStart"/>
      <w:r w:rsidR="0082683B">
        <w:rPr>
          <w:u w:val="none"/>
          <w:lang w:val="pt-BR"/>
        </w:rPr>
        <w:t>2</w:t>
      </w:r>
      <w:proofErr w:type="gramEnd"/>
      <w:r w:rsidR="0082683B">
        <w:rPr>
          <w:u w:val="none"/>
          <w:lang w:val="pt-BR"/>
        </w:rPr>
        <w:t xml:space="preserve"> contatos eletrônicos que são representados pelos atributos </w:t>
      </w:r>
      <w:r w:rsidR="0082683B" w:rsidRPr="0082683B">
        <w:rPr>
          <w:u w:val="none"/>
          <w:lang w:val="pt-BR"/>
        </w:rPr>
        <w:t>C_EMAIL_1</w:t>
      </w:r>
      <w:r w:rsidR="0082683B">
        <w:rPr>
          <w:u w:val="none"/>
          <w:lang w:val="pt-BR"/>
        </w:rPr>
        <w:t xml:space="preserve"> e </w:t>
      </w:r>
      <w:r w:rsidR="0082683B" w:rsidRPr="0082683B">
        <w:rPr>
          <w:u w:val="none"/>
          <w:lang w:val="pt-BR"/>
        </w:rPr>
        <w:t>C_EMAIL_</w:t>
      </w:r>
      <w:r w:rsidR="0082683B">
        <w:rPr>
          <w:u w:val="none"/>
          <w:lang w:val="pt-BR"/>
        </w:rPr>
        <w:t xml:space="preserve">2 da tabela </w:t>
      </w:r>
      <w:r w:rsidR="0082683B" w:rsidRPr="0082683B">
        <w:rPr>
          <w:i/>
          <w:u w:val="none"/>
          <w:lang w:val="pt-BR"/>
        </w:rPr>
        <w:t>customer</w:t>
      </w:r>
      <w:r w:rsidR="0082683B">
        <w:rPr>
          <w:u w:val="none"/>
          <w:lang w:val="pt-BR"/>
        </w:rPr>
        <w:t>.</w:t>
      </w:r>
    </w:p>
    <w:p w:rsidR="00AE5557" w:rsidRDefault="004B1B8C" w:rsidP="00376281">
      <w:pPr>
        <w:pStyle w:val="SubTitulo2"/>
        <w:numPr>
          <w:ilvl w:val="0"/>
          <w:numId w:val="0"/>
        </w:numPr>
        <w:ind w:firstLine="708"/>
        <w:jc w:val="both"/>
        <w:rPr>
          <w:ins w:id="152" w:author="Alberto Scremin" w:date="2011-08-02T22:53:00Z"/>
          <w:u w:val="none"/>
          <w:lang w:val="pt-BR"/>
        </w:rPr>
      </w:pPr>
      <w:r w:rsidRPr="003F41F6">
        <w:rPr>
          <w:u w:val="none"/>
          <w:lang w:val="pt-BR"/>
        </w:rPr>
        <w:t xml:space="preserve">A tabela </w:t>
      </w:r>
      <w:r w:rsidR="000E0278" w:rsidRPr="00302313">
        <w:rPr>
          <w:i/>
          <w:u w:val="none"/>
          <w:lang w:val="pt-BR"/>
        </w:rPr>
        <w:t>customer_account</w:t>
      </w:r>
      <w:r w:rsidR="000E0278" w:rsidRPr="00302313">
        <w:rPr>
          <w:u w:val="none"/>
          <w:lang w:val="pt-BR"/>
        </w:rPr>
        <w:t xml:space="preserve"> cont</w:t>
      </w:r>
      <w:r w:rsidRPr="003F41F6">
        <w:rPr>
          <w:u w:val="none"/>
          <w:lang w:val="pt-BR"/>
        </w:rPr>
        <w:t>é</w:t>
      </w:r>
      <w:r w:rsidR="000E0278" w:rsidRPr="00302313">
        <w:rPr>
          <w:u w:val="none"/>
          <w:lang w:val="pt-BR"/>
        </w:rPr>
        <w:t>m informa</w:t>
      </w:r>
      <w:r w:rsidRPr="003F41F6">
        <w:rPr>
          <w:u w:val="none"/>
          <w:lang w:val="pt-BR"/>
        </w:rPr>
        <w:t xml:space="preserve">ções das contas de cada cliente. </w:t>
      </w:r>
      <w:r w:rsidR="00B80760">
        <w:rPr>
          <w:u w:val="none"/>
          <w:lang w:val="pt-BR"/>
        </w:rPr>
        <w:t xml:space="preserve">Esta tabela é composta pelos atributos </w:t>
      </w:r>
      <w:r w:rsidR="00B80760" w:rsidRPr="00B80760">
        <w:rPr>
          <w:u w:val="none"/>
          <w:lang w:val="pt-BR"/>
        </w:rPr>
        <w:t>CA_ID</w:t>
      </w:r>
      <w:r w:rsidR="007D735F">
        <w:rPr>
          <w:u w:val="none"/>
          <w:lang w:val="pt-BR"/>
        </w:rPr>
        <w:t>,</w:t>
      </w:r>
      <w:r w:rsidR="00B80760">
        <w:rPr>
          <w:u w:val="none"/>
          <w:lang w:val="pt-BR"/>
        </w:rPr>
        <w:t xml:space="preserve"> que representa o identificador da conta do cliente, </w:t>
      </w:r>
      <w:r w:rsidR="00B80760" w:rsidRPr="00B80760">
        <w:rPr>
          <w:u w:val="none"/>
          <w:lang w:val="pt-BR"/>
        </w:rPr>
        <w:t>CA_B_ID</w:t>
      </w:r>
      <w:r w:rsidR="007D735F">
        <w:rPr>
          <w:u w:val="none"/>
          <w:lang w:val="pt-BR"/>
        </w:rPr>
        <w:t>,</w:t>
      </w:r>
      <w:r w:rsidR="00B80760">
        <w:rPr>
          <w:u w:val="none"/>
          <w:lang w:val="pt-BR"/>
        </w:rPr>
        <w:t xml:space="preserve"> que representa o identificador do </w:t>
      </w:r>
      <w:r w:rsidR="00B80760" w:rsidRPr="00B80760">
        <w:rPr>
          <w:i/>
          <w:u w:val="none"/>
          <w:lang w:val="pt-BR"/>
        </w:rPr>
        <w:t>broker</w:t>
      </w:r>
      <w:r w:rsidR="00B80760">
        <w:rPr>
          <w:u w:val="none"/>
          <w:lang w:val="pt-BR"/>
        </w:rPr>
        <w:t xml:space="preserve"> que gerencia esta conta, </w:t>
      </w:r>
      <w:r w:rsidR="00B80760" w:rsidRPr="00B80760">
        <w:rPr>
          <w:u w:val="none"/>
          <w:lang w:val="pt-BR"/>
        </w:rPr>
        <w:t>CA_C_ID</w:t>
      </w:r>
      <w:r w:rsidR="007D735F">
        <w:rPr>
          <w:u w:val="none"/>
          <w:lang w:val="pt-BR"/>
        </w:rPr>
        <w:t>,</w:t>
      </w:r>
      <w:r w:rsidR="00B80760">
        <w:rPr>
          <w:u w:val="none"/>
          <w:lang w:val="pt-BR"/>
        </w:rPr>
        <w:t xml:space="preserve"> que representa o identificador do cliente que é o dono desta conta, </w:t>
      </w:r>
      <w:r w:rsidR="00B80760" w:rsidRPr="00B80760">
        <w:rPr>
          <w:u w:val="none"/>
          <w:lang w:val="pt-BR"/>
        </w:rPr>
        <w:t>CA_NAME</w:t>
      </w:r>
      <w:r w:rsidR="007D735F">
        <w:rPr>
          <w:u w:val="none"/>
          <w:lang w:val="pt-BR"/>
        </w:rPr>
        <w:t>,</w:t>
      </w:r>
      <w:r w:rsidR="00B80760">
        <w:rPr>
          <w:u w:val="none"/>
          <w:lang w:val="pt-BR"/>
        </w:rPr>
        <w:t xml:space="preserve"> que representa o nome da conta do cliente, </w:t>
      </w:r>
      <w:r w:rsidR="00B80760" w:rsidRPr="00B80760">
        <w:rPr>
          <w:u w:val="none"/>
          <w:lang w:val="pt-BR"/>
        </w:rPr>
        <w:t>CA_TAX_ST</w:t>
      </w:r>
      <w:r w:rsidR="007D735F">
        <w:rPr>
          <w:u w:val="none"/>
          <w:lang w:val="pt-BR"/>
        </w:rPr>
        <w:t>,</w:t>
      </w:r>
      <w:r w:rsidR="00B80760">
        <w:rPr>
          <w:u w:val="none"/>
          <w:lang w:val="pt-BR"/>
        </w:rPr>
        <w:t xml:space="preserve"> que representa se a conta pode ser taxada ou não e </w:t>
      </w:r>
      <w:r w:rsidR="006F40C1" w:rsidRPr="006F40C1">
        <w:rPr>
          <w:u w:val="none"/>
          <w:lang w:val="pt-BR"/>
        </w:rPr>
        <w:t>CA_BAL</w:t>
      </w:r>
      <w:r w:rsidR="007D735F">
        <w:rPr>
          <w:u w:val="none"/>
          <w:lang w:val="pt-BR"/>
        </w:rPr>
        <w:t>,</w:t>
      </w:r>
      <w:r w:rsidR="006F40C1">
        <w:rPr>
          <w:u w:val="none"/>
          <w:lang w:val="pt-BR"/>
        </w:rPr>
        <w:t xml:space="preserve"> que representa o </w:t>
      </w:r>
      <w:r w:rsidR="007D735F">
        <w:rPr>
          <w:u w:val="none"/>
          <w:lang w:val="pt-BR"/>
        </w:rPr>
        <w:t>saldo</w:t>
      </w:r>
      <w:r w:rsidR="006F40C1">
        <w:rPr>
          <w:u w:val="none"/>
          <w:lang w:val="pt-BR"/>
        </w:rPr>
        <w:t xml:space="preserve"> da conta. Os identificadores do cliente e do </w:t>
      </w:r>
      <w:r w:rsidR="006F40C1" w:rsidRPr="006F40C1">
        <w:rPr>
          <w:i/>
          <w:u w:val="none"/>
          <w:lang w:val="pt-BR"/>
        </w:rPr>
        <w:t>broker</w:t>
      </w:r>
      <w:r w:rsidR="006F40C1">
        <w:rPr>
          <w:u w:val="none"/>
          <w:lang w:val="pt-BR"/>
        </w:rPr>
        <w:t xml:space="preserve"> referenciam respectivamente as tabelas </w:t>
      </w:r>
      <w:r w:rsidR="006F40C1" w:rsidRPr="006F40C1">
        <w:rPr>
          <w:i/>
          <w:u w:val="none"/>
          <w:lang w:val="pt-BR"/>
        </w:rPr>
        <w:t>customer</w:t>
      </w:r>
      <w:r w:rsidR="006F40C1">
        <w:rPr>
          <w:u w:val="none"/>
          <w:lang w:val="pt-BR"/>
        </w:rPr>
        <w:t xml:space="preserve"> e </w:t>
      </w:r>
      <w:r w:rsidR="006F40C1" w:rsidRPr="006F40C1">
        <w:rPr>
          <w:i/>
          <w:u w:val="none"/>
          <w:lang w:val="pt-BR"/>
        </w:rPr>
        <w:t>broker</w:t>
      </w:r>
      <w:r w:rsidR="006F40C1">
        <w:rPr>
          <w:u w:val="none"/>
          <w:lang w:val="pt-BR"/>
        </w:rPr>
        <w:t xml:space="preserve"> que informam os detalhes de cada um. </w:t>
      </w:r>
    </w:p>
    <w:p w:rsidR="00AE5557"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302313">
        <w:rPr>
          <w:i/>
          <w:u w:val="none"/>
          <w:lang w:val="pt-BR"/>
        </w:rPr>
        <w:t>customer_taxrate</w:t>
      </w:r>
      <w:r w:rsidR="000E0278" w:rsidRPr="00302313">
        <w:rPr>
          <w:u w:val="none"/>
          <w:lang w:val="pt-BR"/>
        </w:rPr>
        <w:t xml:space="preserve"> </w:t>
      </w:r>
      <w:r w:rsidRPr="003F41F6">
        <w:rPr>
          <w:u w:val="none"/>
          <w:lang w:val="pt-BR"/>
        </w:rPr>
        <w:t xml:space="preserve">contém a relação entre os clientes e as taxas que eles têm que pagar. </w:t>
      </w:r>
      <w:r w:rsidR="006F40C1">
        <w:rPr>
          <w:u w:val="none"/>
          <w:lang w:val="pt-BR"/>
        </w:rPr>
        <w:t xml:space="preserve">Esta tabela é composta pelos atributos </w:t>
      </w:r>
      <w:r w:rsidR="006F40C1" w:rsidRPr="006F40C1">
        <w:rPr>
          <w:u w:val="none"/>
          <w:lang w:val="pt-BR"/>
        </w:rPr>
        <w:t xml:space="preserve">CX_TX_ID </w:t>
      </w:r>
      <w:r w:rsidR="006F40C1">
        <w:rPr>
          <w:u w:val="none"/>
          <w:lang w:val="pt-BR"/>
        </w:rPr>
        <w:t xml:space="preserve">e </w:t>
      </w:r>
      <w:r w:rsidR="006F40C1" w:rsidRPr="006F40C1">
        <w:rPr>
          <w:u w:val="none"/>
          <w:lang w:val="pt-BR"/>
        </w:rPr>
        <w:t>CX_C_ID</w:t>
      </w:r>
      <w:r w:rsidR="007D735F">
        <w:rPr>
          <w:u w:val="none"/>
          <w:lang w:val="pt-BR"/>
        </w:rPr>
        <w:t>,</w:t>
      </w:r>
      <w:r w:rsidR="006F40C1">
        <w:rPr>
          <w:u w:val="none"/>
          <w:lang w:val="pt-BR"/>
        </w:rPr>
        <w:t xml:space="preserve"> que representam respectivamente o identificador da </w:t>
      </w:r>
      <w:r w:rsidR="00DA0C51">
        <w:rPr>
          <w:u w:val="none"/>
          <w:lang w:val="pt-BR"/>
        </w:rPr>
        <w:t>taxa</w:t>
      </w:r>
      <w:r w:rsidR="006F40C1">
        <w:rPr>
          <w:u w:val="none"/>
          <w:lang w:val="pt-BR"/>
        </w:rPr>
        <w:t xml:space="preserve"> e o identificador do cliente que tem que pagar </w:t>
      </w:r>
      <w:r w:rsidR="00DA0C51">
        <w:rPr>
          <w:u w:val="none"/>
          <w:lang w:val="pt-BR"/>
        </w:rPr>
        <w:t>esta taxa</w:t>
      </w:r>
      <w:r w:rsidR="006F40C1">
        <w:rPr>
          <w:u w:val="none"/>
          <w:lang w:val="pt-BR"/>
        </w:rPr>
        <w:t xml:space="preserve">. O identificador da </w:t>
      </w:r>
      <w:r w:rsidR="00DA0C51">
        <w:rPr>
          <w:u w:val="none"/>
          <w:lang w:val="pt-BR"/>
        </w:rPr>
        <w:t>taxa</w:t>
      </w:r>
      <w:r w:rsidR="006F40C1">
        <w:rPr>
          <w:u w:val="none"/>
          <w:lang w:val="pt-BR"/>
        </w:rPr>
        <w:t xml:space="preserve"> referencia a tabela </w:t>
      </w:r>
      <w:r w:rsidR="006F40C1" w:rsidRPr="006F40C1">
        <w:rPr>
          <w:i/>
          <w:u w:val="none"/>
          <w:lang w:val="pt-BR"/>
        </w:rPr>
        <w:t>taxrate</w:t>
      </w:r>
      <w:r w:rsidR="006F40C1">
        <w:rPr>
          <w:u w:val="none"/>
          <w:lang w:val="pt-BR"/>
        </w:rPr>
        <w:t xml:space="preserve"> e o identificador do cliente referencia a tabela </w:t>
      </w:r>
      <w:r w:rsidR="006F40C1" w:rsidRPr="006F40C1">
        <w:rPr>
          <w:i/>
          <w:u w:val="none"/>
          <w:lang w:val="pt-BR"/>
        </w:rPr>
        <w:t>customer</w:t>
      </w:r>
      <w:r w:rsidR="006F40C1">
        <w:rPr>
          <w:u w:val="none"/>
          <w:lang w:val="pt-BR"/>
        </w:rPr>
        <w:t>.</w:t>
      </w:r>
    </w:p>
    <w:p w:rsidR="00AE5557" w:rsidRDefault="004B1B8C" w:rsidP="00376281">
      <w:pPr>
        <w:pStyle w:val="SubTitulo2"/>
        <w:numPr>
          <w:ilvl w:val="0"/>
          <w:numId w:val="0"/>
        </w:numPr>
        <w:ind w:firstLine="708"/>
        <w:jc w:val="both"/>
        <w:rPr>
          <w:ins w:id="153" w:author="Alberto Scremin" w:date="2011-08-02T22:53:00Z"/>
          <w:u w:val="none"/>
          <w:lang w:val="pt-BR"/>
        </w:rPr>
      </w:pPr>
      <w:r w:rsidRPr="003F41F6">
        <w:rPr>
          <w:u w:val="none"/>
          <w:lang w:val="pt-BR"/>
        </w:rPr>
        <w:t xml:space="preserve">A tabela </w:t>
      </w:r>
      <w:proofErr w:type="gramStart"/>
      <w:r w:rsidR="000E0278" w:rsidRPr="002C60C2">
        <w:rPr>
          <w:i/>
          <w:u w:val="none"/>
          <w:lang w:val="pt-BR"/>
        </w:rPr>
        <w:t>exchange</w:t>
      </w:r>
      <w:proofErr w:type="gramEnd"/>
      <w:r w:rsidR="000E0278" w:rsidRPr="002C60C2">
        <w:rPr>
          <w:u w:val="none"/>
          <w:lang w:val="pt-BR"/>
        </w:rPr>
        <w:t xml:space="preserve"> </w:t>
      </w:r>
      <w:r w:rsidRPr="003F41F6">
        <w:rPr>
          <w:u w:val="none"/>
          <w:lang w:val="pt-BR"/>
        </w:rPr>
        <w:t xml:space="preserve">contém informações sobre </w:t>
      </w:r>
      <w:r w:rsidR="00DA0C51">
        <w:rPr>
          <w:u w:val="none"/>
          <w:lang w:val="pt-BR"/>
        </w:rPr>
        <w:t>corretoras</w:t>
      </w:r>
      <w:r w:rsidRPr="003F41F6">
        <w:rPr>
          <w:u w:val="none"/>
          <w:lang w:val="pt-BR"/>
        </w:rPr>
        <w:t>.</w:t>
      </w:r>
      <w:r w:rsidR="00B458F8">
        <w:rPr>
          <w:u w:val="none"/>
          <w:lang w:val="pt-BR"/>
        </w:rPr>
        <w:t xml:space="preserve"> Ela possui como atributo o </w:t>
      </w:r>
      <w:r w:rsidR="00DA0C51">
        <w:rPr>
          <w:u w:val="none"/>
          <w:lang w:val="pt-BR"/>
        </w:rPr>
        <w:t>EX_ID</w:t>
      </w:r>
      <w:r w:rsidR="007D735F">
        <w:rPr>
          <w:u w:val="none"/>
          <w:lang w:val="pt-BR"/>
        </w:rPr>
        <w:t>,</w:t>
      </w:r>
      <w:r w:rsidR="00B458F8">
        <w:rPr>
          <w:u w:val="none"/>
          <w:lang w:val="pt-BR"/>
        </w:rPr>
        <w:t xml:space="preserve"> que representa o identificador da </w:t>
      </w:r>
      <w:r w:rsidR="00DA0C51">
        <w:rPr>
          <w:u w:val="none"/>
          <w:lang w:val="pt-BR"/>
        </w:rPr>
        <w:t>corretora</w:t>
      </w:r>
      <w:r w:rsidR="00B458F8">
        <w:rPr>
          <w:u w:val="none"/>
          <w:lang w:val="pt-BR"/>
        </w:rPr>
        <w:t xml:space="preserve">, o </w:t>
      </w:r>
      <w:r w:rsidR="00B458F8" w:rsidRPr="00B458F8">
        <w:rPr>
          <w:u w:val="none"/>
          <w:lang w:val="pt-BR"/>
        </w:rPr>
        <w:t>EX_NAME</w:t>
      </w:r>
      <w:r w:rsidR="007D735F">
        <w:rPr>
          <w:u w:val="none"/>
          <w:lang w:val="pt-BR"/>
        </w:rPr>
        <w:t>,</w:t>
      </w:r>
      <w:r w:rsidR="00B458F8">
        <w:rPr>
          <w:u w:val="none"/>
          <w:lang w:val="pt-BR"/>
        </w:rPr>
        <w:t xml:space="preserve"> que representa o nome da </w:t>
      </w:r>
      <w:r w:rsidR="00DA0C51">
        <w:rPr>
          <w:u w:val="none"/>
          <w:lang w:val="pt-BR"/>
        </w:rPr>
        <w:t>corretora</w:t>
      </w:r>
      <w:r w:rsidR="00B458F8">
        <w:rPr>
          <w:u w:val="none"/>
          <w:lang w:val="pt-BR"/>
        </w:rPr>
        <w:t xml:space="preserve">, </w:t>
      </w:r>
      <w:r w:rsidR="00B458F8" w:rsidRPr="00B458F8">
        <w:rPr>
          <w:u w:val="none"/>
          <w:lang w:val="pt-BR"/>
        </w:rPr>
        <w:t>EX_NUM_SYMB</w:t>
      </w:r>
      <w:r w:rsidR="007D735F">
        <w:rPr>
          <w:u w:val="none"/>
          <w:lang w:val="pt-BR"/>
        </w:rPr>
        <w:t>,</w:t>
      </w:r>
      <w:r w:rsidR="00B458F8">
        <w:rPr>
          <w:u w:val="none"/>
          <w:lang w:val="pt-BR"/>
        </w:rPr>
        <w:t xml:space="preserve"> que representa o número de títulos negociados n</w:t>
      </w:r>
      <w:r w:rsidR="00DA0C51">
        <w:rPr>
          <w:u w:val="none"/>
          <w:lang w:val="pt-BR"/>
        </w:rPr>
        <w:t>est</w:t>
      </w:r>
      <w:r w:rsidR="00B458F8">
        <w:rPr>
          <w:u w:val="none"/>
          <w:lang w:val="pt-BR"/>
        </w:rPr>
        <w:t xml:space="preserve">a </w:t>
      </w:r>
      <w:r w:rsidR="00DA0C51">
        <w:rPr>
          <w:u w:val="none"/>
          <w:lang w:val="pt-BR"/>
        </w:rPr>
        <w:t>corretora</w:t>
      </w:r>
      <w:r w:rsidR="00465B3E">
        <w:rPr>
          <w:u w:val="none"/>
          <w:lang w:val="pt-BR"/>
        </w:rPr>
        <w:t xml:space="preserve">, </w:t>
      </w:r>
      <w:r w:rsidR="00465B3E" w:rsidRPr="00465B3E">
        <w:rPr>
          <w:u w:val="none"/>
          <w:lang w:val="pt-BR"/>
        </w:rPr>
        <w:t>EX_OPEN</w:t>
      </w:r>
      <w:r w:rsidR="007D735F">
        <w:rPr>
          <w:u w:val="none"/>
          <w:lang w:val="pt-BR"/>
        </w:rPr>
        <w:t>,</w:t>
      </w:r>
      <w:r w:rsidR="00465B3E">
        <w:rPr>
          <w:u w:val="none"/>
          <w:lang w:val="pt-BR"/>
        </w:rPr>
        <w:t xml:space="preserve"> que representa o horário de </w:t>
      </w:r>
      <w:r w:rsidR="00DA0C51">
        <w:rPr>
          <w:u w:val="none"/>
          <w:lang w:val="pt-BR"/>
        </w:rPr>
        <w:t>abertura</w:t>
      </w:r>
      <w:r w:rsidR="00465B3E">
        <w:rPr>
          <w:u w:val="none"/>
          <w:lang w:val="pt-BR"/>
        </w:rPr>
        <w:t xml:space="preserve"> das transações diárias, </w:t>
      </w:r>
      <w:r w:rsidR="00465B3E" w:rsidRPr="00465B3E">
        <w:rPr>
          <w:u w:val="none"/>
          <w:lang w:val="pt-BR"/>
        </w:rPr>
        <w:t>EX_CLOSE</w:t>
      </w:r>
      <w:r w:rsidR="007D735F">
        <w:rPr>
          <w:u w:val="none"/>
          <w:lang w:val="pt-BR"/>
        </w:rPr>
        <w:t>,</w:t>
      </w:r>
      <w:r w:rsidR="00465B3E">
        <w:rPr>
          <w:u w:val="none"/>
          <w:lang w:val="pt-BR"/>
        </w:rPr>
        <w:t xml:space="preserve"> que representa o horário de t</w:t>
      </w:r>
      <w:r w:rsidR="007D735F">
        <w:rPr>
          <w:u w:val="none"/>
          <w:lang w:val="pt-BR"/>
        </w:rPr>
        <w:t>é</w:t>
      </w:r>
      <w:r w:rsidR="00465B3E">
        <w:rPr>
          <w:u w:val="none"/>
          <w:lang w:val="pt-BR"/>
        </w:rPr>
        <w:t xml:space="preserve">rminio das transações diárias, </w:t>
      </w:r>
      <w:r w:rsidR="00465B3E" w:rsidRPr="00465B3E">
        <w:rPr>
          <w:u w:val="none"/>
          <w:lang w:val="pt-BR"/>
        </w:rPr>
        <w:t>EX_DESC</w:t>
      </w:r>
      <w:r w:rsidR="007D735F">
        <w:rPr>
          <w:u w:val="none"/>
          <w:lang w:val="pt-BR"/>
        </w:rPr>
        <w:t>,</w:t>
      </w:r>
      <w:r w:rsidR="00465B3E">
        <w:rPr>
          <w:u w:val="none"/>
          <w:lang w:val="pt-BR"/>
        </w:rPr>
        <w:t xml:space="preserve"> que representa a descrição das transações e </w:t>
      </w:r>
      <w:r w:rsidR="00465B3E" w:rsidRPr="00465B3E">
        <w:rPr>
          <w:u w:val="none"/>
          <w:lang w:val="pt-BR"/>
        </w:rPr>
        <w:t>EX_AD_ID</w:t>
      </w:r>
      <w:r w:rsidR="007D735F">
        <w:rPr>
          <w:u w:val="none"/>
          <w:lang w:val="pt-BR"/>
        </w:rPr>
        <w:t>,</w:t>
      </w:r>
      <w:r w:rsidR="00465B3E">
        <w:rPr>
          <w:u w:val="none"/>
          <w:lang w:val="pt-BR"/>
        </w:rPr>
        <w:t xml:space="preserve"> que representa o identificador do endereço de correspondência.  </w:t>
      </w:r>
      <w:r w:rsidR="00B458F8">
        <w:rPr>
          <w:u w:val="none"/>
          <w:lang w:val="pt-BR"/>
        </w:rPr>
        <w:t xml:space="preserve"> </w:t>
      </w:r>
    </w:p>
    <w:p w:rsidR="00EE06A2" w:rsidRDefault="004B1B8C" w:rsidP="00376281">
      <w:pPr>
        <w:pStyle w:val="SubTitulo2"/>
        <w:numPr>
          <w:ilvl w:val="0"/>
          <w:numId w:val="0"/>
        </w:numPr>
        <w:ind w:firstLine="708"/>
        <w:jc w:val="both"/>
        <w:rPr>
          <w:ins w:id="154" w:author="Alberto Scremin" w:date="2011-08-02T22:53:00Z"/>
          <w:u w:val="none"/>
          <w:lang w:val="pt-BR"/>
        </w:rPr>
      </w:pPr>
      <w:r w:rsidRPr="003F41F6">
        <w:rPr>
          <w:u w:val="none"/>
          <w:lang w:val="pt-BR"/>
        </w:rPr>
        <w:lastRenderedPageBreak/>
        <w:t xml:space="preserve">A tabela </w:t>
      </w:r>
      <w:r w:rsidR="000E0278" w:rsidRPr="002C60C2">
        <w:rPr>
          <w:i/>
          <w:u w:val="none"/>
          <w:lang w:val="pt-BR"/>
        </w:rPr>
        <w:t>industry</w:t>
      </w:r>
      <w:r w:rsidRPr="003F41F6">
        <w:rPr>
          <w:u w:val="none"/>
          <w:lang w:val="pt-BR"/>
        </w:rPr>
        <w:t xml:space="preserve"> contém informações sobre as indústrias. Elas são utilizadas para categorizar o tipo de indústria de uma determinada empresa. Por exemplo: banco, companhia aérea. </w:t>
      </w:r>
      <w:r w:rsidR="00EE06A2">
        <w:rPr>
          <w:u w:val="none"/>
          <w:lang w:val="pt-BR"/>
        </w:rPr>
        <w:t xml:space="preserve">Esta tabela é composta pelo atributo </w:t>
      </w:r>
      <w:r w:rsidR="00EE06A2" w:rsidRPr="00EE06A2">
        <w:rPr>
          <w:u w:val="none"/>
          <w:lang w:val="pt-BR"/>
        </w:rPr>
        <w:t>IN_ID</w:t>
      </w:r>
      <w:r w:rsidR="007D735F">
        <w:rPr>
          <w:u w:val="none"/>
          <w:lang w:val="pt-BR"/>
        </w:rPr>
        <w:t>,</w:t>
      </w:r>
      <w:r w:rsidR="00EE06A2">
        <w:rPr>
          <w:u w:val="none"/>
          <w:lang w:val="pt-BR"/>
        </w:rPr>
        <w:t xml:space="preserve"> que representa o identificador da indústria, </w:t>
      </w:r>
      <w:r w:rsidR="00B458F8" w:rsidRPr="00B458F8">
        <w:rPr>
          <w:u w:val="none"/>
          <w:lang w:val="pt-BR"/>
        </w:rPr>
        <w:t>IN_NAME</w:t>
      </w:r>
      <w:r w:rsidR="007D735F">
        <w:rPr>
          <w:u w:val="none"/>
          <w:lang w:val="pt-BR"/>
        </w:rPr>
        <w:t>,</w:t>
      </w:r>
      <w:r w:rsidR="00B458F8">
        <w:rPr>
          <w:u w:val="none"/>
          <w:lang w:val="pt-BR"/>
        </w:rPr>
        <w:t xml:space="preserve"> que representa o nome da indústria e </w:t>
      </w:r>
      <w:r w:rsidR="00B458F8" w:rsidRPr="00B458F8">
        <w:rPr>
          <w:u w:val="none"/>
          <w:lang w:val="pt-BR"/>
        </w:rPr>
        <w:t>IN_SC_ID</w:t>
      </w:r>
      <w:r w:rsidR="007D735F">
        <w:rPr>
          <w:u w:val="none"/>
          <w:lang w:val="pt-BR"/>
        </w:rPr>
        <w:t>,</w:t>
      </w:r>
      <w:r w:rsidR="00B458F8">
        <w:rPr>
          <w:u w:val="none"/>
          <w:lang w:val="pt-BR"/>
        </w:rPr>
        <w:t xml:space="preserve"> que representa o identificador do setor da </w:t>
      </w:r>
      <w:r w:rsidR="002A737B">
        <w:rPr>
          <w:u w:val="none"/>
          <w:lang w:val="pt-BR"/>
        </w:rPr>
        <w:t>indústria</w:t>
      </w:r>
      <w:r w:rsidR="00B458F8">
        <w:rPr>
          <w:u w:val="none"/>
          <w:lang w:val="pt-BR"/>
        </w:rPr>
        <w:t xml:space="preserve">. O mesmo referencia a tabela </w:t>
      </w:r>
      <w:r w:rsidR="000E0278" w:rsidRPr="002C60C2">
        <w:rPr>
          <w:i/>
          <w:u w:val="none"/>
          <w:lang w:val="pt-BR"/>
        </w:rPr>
        <w:t>sector</w:t>
      </w:r>
      <w:r w:rsidR="00B458F8">
        <w:rPr>
          <w:u w:val="none"/>
          <w:lang w:val="pt-BR"/>
        </w:rPr>
        <w:t xml:space="preserve"> que possui os detalhes de cada setor.</w:t>
      </w:r>
    </w:p>
    <w:p w:rsidR="00B458F8" w:rsidRDefault="004B1B8C" w:rsidP="00376281">
      <w:pPr>
        <w:pStyle w:val="SubTitulo2"/>
        <w:numPr>
          <w:ilvl w:val="0"/>
          <w:numId w:val="0"/>
        </w:numPr>
        <w:ind w:firstLine="708"/>
        <w:jc w:val="both"/>
        <w:rPr>
          <w:ins w:id="155" w:author="Alberto Scremin" w:date="2011-08-02T22:53:00Z"/>
          <w:u w:val="none"/>
          <w:lang w:val="pt-BR"/>
        </w:rPr>
      </w:pPr>
      <w:r w:rsidRPr="003F41F6">
        <w:rPr>
          <w:u w:val="none"/>
          <w:lang w:val="pt-BR"/>
        </w:rPr>
        <w:t xml:space="preserve">A tabela </w:t>
      </w:r>
      <w:r w:rsidR="000E0278" w:rsidRPr="002C60C2">
        <w:rPr>
          <w:i/>
          <w:u w:val="none"/>
          <w:lang w:val="pt-BR"/>
        </w:rPr>
        <w:t>sector</w:t>
      </w:r>
      <w:r w:rsidRPr="003F41F6">
        <w:rPr>
          <w:u w:val="none"/>
          <w:lang w:val="pt-BR"/>
        </w:rPr>
        <w:t xml:space="preserve"> possui informações sobre os setores do mercado, por exemplo, energia, transporte, saúde. </w:t>
      </w:r>
      <w:r w:rsidR="00B458F8">
        <w:rPr>
          <w:u w:val="none"/>
          <w:lang w:val="pt-BR"/>
        </w:rPr>
        <w:t xml:space="preserve">Esta tabela é composta pelos atributos </w:t>
      </w:r>
      <w:r w:rsidR="00B458F8" w:rsidRPr="00B458F8">
        <w:rPr>
          <w:u w:val="none"/>
          <w:lang w:val="pt-BR"/>
        </w:rPr>
        <w:t>SC_ID</w:t>
      </w:r>
      <w:r w:rsidR="00B458F8">
        <w:rPr>
          <w:u w:val="none"/>
          <w:lang w:val="pt-BR"/>
        </w:rPr>
        <w:t xml:space="preserve"> e </w:t>
      </w:r>
      <w:r w:rsidR="00B458F8" w:rsidRPr="00B458F8">
        <w:rPr>
          <w:u w:val="none"/>
          <w:lang w:val="pt-BR"/>
        </w:rPr>
        <w:t>SC_NAME</w:t>
      </w:r>
      <w:r w:rsidR="007D735F">
        <w:rPr>
          <w:u w:val="none"/>
          <w:lang w:val="pt-BR"/>
        </w:rPr>
        <w:t>,</w:t>
      </w:r>
      <w:r w:rsidR="00B458F8" w:rsidRPr="00B458F8">
        <w:rPr>
          <w:u w:val="none"/>
          <w:lang w:val="pt-BR"/>
        </w:rPr>
        <w:t xml:space="preserve"> </w:t>
      </w:r>
      <w:r w:rsidR="00B458F8">
        <w:rPr>
          <w:u w:val="none"/>
          <w:lang w:val="pt-BR"/>
        </w:rPr>
        <w:t xml:space="preserve">que representam o identificador da tabela de setores e o nome de cada setor, respectivamente. </w:t>
      </w:r>
    </w:p>
    <w:p w:rsidR="007479C2" w:rsidRDefault="004B1B8C" w:rsidP="00376281">
      <w:pPr>
        <w:pStyle w:val="SubTitulo2"/>
        <w:numPr>
          <w:ilvl w:val="0"/>
          <w:numId w:val="0"/>
        </w:numPr>
        <w:ind w:firstLine="708"/>
        <w:jc w:val="both"/>
        <w:rPr>
          <w:ins w:id="156" w:author="Alberto Scremin" w:date="2011-08-02T22:53:00Z"/>
          <w:u w:val="none"/>
          <w:lang w:val="pt-BR"/>
        </w:rPr>
      </w:pPr>
      <w:r w:rsidRPr="003F41F6">
        <w:rPr>
          <w:u w:val="none"/>
          <w:lang w:val="pt-BR"/>
        </w:rPr>
        <w:t xml:space="preserve">A tabela </w:t>
      </w:r>
      <w:r w:rsidR="000E0278" w:rsidRPr="002C60C2">
        <w:rPr>
          <w:i/>
          <w:u w:val="none"/>
          <w:lang w:val="pt-BR"/>
        </w:rPr>
        <w:t>security</w:t>
      </w:r>
      <w:r w:rsidRPr="003F41F6">
        <w:rPr>
          <w:u w:val="none"/>
          <w:lang w:val="pt-BR"/>
        </w:rPr>
        <w:t xml:space="preserve"> possui informações sobre cada título negociado em qualquer uma das bolsas de valores. </w:t>
      </w:r>
      <w:r w:rsidR="006F40C1">
        <w:rPr>
          <w:u w:val="none"/>
          <w:lang w:val="pt-BR"/>
        </w:rPr>
        <w:t xml:space="preserve">Esta tabela é composta pelos atributos </w:t>
      </w:r>
      <w:r w:rsidR="006F40C1" w:rsidRPr="006F40C1">
        <w:rPr>
          <w:u w:val="none"/>
          <w:lang w:val="pt-BR"/>
        </w:rPr>
        <w:t>S_SYMB</w:t>
      </w:r>
      <w:r w:rsidR="007D735F">
        <w:rPr>
          <w:u w:val="none"/>
          <w:lang w:val="pt-BR"/>
        </w:rPr>
        <w:t>,</w:t>
      </w:r>
      <w:r w:rsidR="006F40C1">
        <w:rPr>
          <w:u w:val="none"/>
          <w:lang w:val="pt-BR"/>
        </w:rPr>
        <w:t xml:space="preserve"> que representa o identificador do título negociado, </w:t>
      </w:r>
      <w:r w:rsidR="006F40C1" w:rsidRPr="006F40C1">
        <w:rPr>
          <w:u w:val="none"/>
          <w:lang w:val="pt-BR"/>
        </w:rPr>
        <w:t>S_ISSUE</w:t>
      </w:r>
      <w:r w:rsidR="007D735F">
        <w:rPr>
          <w:u w:val="none"/>
          <w:lang w:val="pt-BR"/>
        </w:rPr>
        <w:t>,</w:t>
      </w:r>
      <w:r w:rsidR="006F40C1">
        <w:rPr>
          <w:u w:val="none"/>
          <w:lang w:val="pt-BR"/>
        </w:rPr>
        <w:t xml:space="preserve"> que representa o tipo de título, </w:t>
      </w:r>
      <w:r w:rsidR="006F40C1" w:rsidRPr="006F40C1">
        <w:rPr>
          <w:u w:val="none"/>
          <w:lang w:val="pt-BR"/>
        </w:rPr>
        <w:t>S_ST_ID</w:t>
      </w:r>
      <w:r w:rsidR="002160DC">
        <w:rPr>
          <w:u w:val="none"/>
          <w:lang w:val="pt-BR"/>
        </w:rPr>
        <w:t>,</w:t>
      </w:r>
      <w:r w:rsidR="006F40C1">
        <w:rPr>
          <w:u w:val="none"/>
          <w:lang w:val="pt-BR"/>
        </w:rPr>
        <w:t xml:space="preserve"> que representa o status do título</w:t>
      </w:r>
      <w:r w:rsidR="002A737B">
        <w:rPr>
          <w:u w:val="none"/>
          <w:lang w:val="pt-BR"/>
        </w:rPr>
        <w:t xml:space="preserve"> (ativo ou inativo)</w:t>
      </w:r>
      <w:r w:rsidR="006F40C1">
        <w:rPr>
          <w:u w:val="none"/>
          <w:lang w:val="pt-BR"/>
        </w:rPr>
        <w:t xml:space="preserve">, </w:t>
      </w:r>
      <w:r w:rsidR="006F40C1" w:rsidRPr="006F40C1">
        <w:rPr>
          <w:u w:val="none"/>
          <w:lang w:val="pt-BR"/>
        </w:rPr>
        <w:t>S_NAME</w:t>
      </w:r>
      <w:r w:rsidR="002160DC">
        <w:rPr>
          <w:u w:val="none"/>
          <w:lang w:val="pt-BR"/>
        </w:rPr>
        <w:t>,</w:t>
      </w:r>
      <w:r w:rsidR="006F40C1">
        <w:rPr>
          <w:u w:val="none"/>
          <w:lang w:val="pt-BR"/>
        </w:rPr>
        <w:t xml:space="preserve"> que representa o nome do título, </w:t>
      </w:r>
      <w:r w:rsidR="006F40C1" w:rsidRPr="006F40C1">
        <w:rPr>
          <w:u w:val="none"/>
          <w:lang w:val="pt-BR"/>
        </w:rPr>
        <w:t>S_EX_ID</w:t>
      </w:r>
      <w:r w:rsidR="002160DC">
        <w:rPr>
          <w:u w:val="none"/>
          <w:lang w:val="pt-BR"/>
        </w:rPr>
        <w:t>,</w:t>
      </w:r>
      <w:r w:rsidR="006F40C1">
        <w:rPr>
          <w:u w:val="none"/>
          <w:lang w:val="pt-BR"/>
        </w:rPr>
        <w:t xml:space="preserve"> que representa em </w:t>
      </w:r>
      <w:r w:rsidR="002160DC">
        <w:rPr>
          <w:u w:val="none"/>
          <w:lang w:val="pt-BR"/>
        </w:rPr>
        <w:t>corretora</w:t>
      </w:r>
      <w:r w:rsidR="006F40C1">
        <w:rPr>
          <w:u w:val="none"/>
          <w:lang w:val="pt-BR"/>
        </w:rPr>
        <w:t xml:space="preserve"> o título </w:t>
      </w:r>
      <w:r w:rsidR="002160DC">
        <w:rPr>
          <w:u w:val="none"/>
          <w:lang w:val="pt-BR"/>
        </w:rPr>
        <w:t>é</w:t>
      </w:r>
      <w:r w:rsidR="006F40C1">
        <w:rPr>
          <w:u w:val="none"/>
          <w:lang w:val="pt-BR"/>
        </w:rPr>
        <w:t xml:space="preserve"> negociado, </w:t>
      </w:r>
      <w:r w:rsidR="006F40C1" w:rsidRPr="006F40C1">
        <w:rPr>
          <w:u w:val="none"/>
          <w:lang w:val="pt-BR"/>
        </w:rPr>
        <w:t>S_CO_ID</w:t>
      </w:r>
      <w:r w:rsidR="002160DC">
        <w:rPr>
          <w:u w:val="none"/>
          <w:lang w:val="pt-BR"/>
        </w:rPr>
        <w:t>,</w:t>
      </w:r>
      <w:r w:rsidR="006F40C1">
        <w:rPr>
          <w:u w:val="none"/>
          <w:lang w:val="pt-BR"/>
        </w:rPr>
        <w:t xml:space="preserve"> que representa </w:t>
      </w:r>
      <w:r w:rsidR="007479C2">
        <w:rPr>
          <w:u w:val="none"/>
          <w:lang w:val="pt-BR"/>
        </w:rPr>
        <w:t>o identificador da</w:t>
      </w:r>
      <w:r w:rsidR="006F40C1">
        <w:rPr>
          <w:u w:val="none"/>
          <w:lang w:val="pt-BR"/>
        </w:rPr>
        <w:t xml:space="preserve"> empresa </w:t>
      </w:r>
      <w:r w:rsidR="007479C2">
        <w:rPr>
          <w:u w:val="none"/>
          <w:lang w:val="pt-BR"/>
        </w:rPr>
        <w:t>que emitiu este título</w:t>
      </w:r>
      <w:r w:rsidR="006F40C1">
        <w:rPr>
          <w:u w:val="none"/>
          <w:lang w:val="pt-BR"/>
        </w:rPr>
        <w:t xml:space="preserve">, </w:t>
      </w:r>
      <w:r w:rsidR="007479C2" w:rsidRPr="007479C2">
        <w:rPr>
          <w:u w:val="none"/>
          <w:lang w:val="pt-BR"/>
        </w:rPr>
        <w:t>S_NUM_OUT</w:t>
      </w:r>
      <w:r w:rsidR="002160DC">
        <w:rPr>
          <w:u w:val="none"/>
          <w:lang w:val="pt-BR"/>
        </w:rPr>
        <w:t>,</w:t>
      </w:r>
      <w:r w:rsidR="007479C2">
        <w:rPr>
          <w:u w:val="none"/>
          <w:lang w:val="pt-BR"/>
        </w:rPr>
        <w:t xml:space="preserve"> que representa o número de ações </w:t>
      </w:r>
      <w:r w:rsidR="002160DC">
        <w:rPr>
          <w:u w:val="none"/>
          <w:lang w:val="pt-BR"/>
        </w:rPr>
        <w:t xml:space="preserve">deste título que estão </w:t>
      </w:r>
      <w:r w:rsidR="007479C2">
        <w:rPr>
          <w:u w:val="none"/>
          <w:lang w:val="pt-BR"/>
        </w:rPr>
        <w:t xml:space="preserve">em circulação. Além disso, esta tabela também possui os </w:t>
      </w:r>
      <w:proofErr w:type="gramStart"/>
      <w:r w:rsidR="007479C2">
        <w:rPr>
          <w:u w:val="none"/>
          <w:lang w:val="pt-BR"/>
        </w:rPr>
        <w:t>atributos atributos</w:t>
      </w:r>
      <w:proofErr w:type="gramEnd"/>
      <w:r w:rsidR="007479C2">
        <w:rPr>
          <w:u w:val="none"/>
          <w:lang w:val="pt-BR"/>
        </w:rPr>
        <w:t xml:space="preserve"> </w:t>
      </w:r>
      <w:r w:rsidR="007479C2" w:rsidRPr="007479C2">
        <w:rPr>
          <w:u w:val="none"/>
          <w:lang w:val="pt-BR"/>
        </w:rPr>
        <w:t>S_START_DATE</w:t>
      </w:r>
      <w:r w:rsidR="007479C2">
        <w:rPr>
          <w:u w:val="none"/>
          <w:lang w:val="pt-BR"/>
        </w:rPr>
        <w:t xml:space="preserve">, </w:t>
      </w:r>
      <w:r w:rsidR="007479C2" w:rsidRPr="007479C2">
        <w:rPr>
          <w:u w:val="none"/>
          <w:lang w:val="pt-BR"/>
        </w:rPr>
        <w:t>S_EXCH_DATE</w:t>
      </w:r>
      <w:r w:rsidR="007479C2">
        <w:rPr>
          <w:u w:val="none"/>
          <w:lang w:val="pt-BR"/>
        </w:rPr>
        <w:t xml:space="preserve">, </w:t>
      </w:r>
      <w:r w:rsidR="007479C2" w:rsidRPr="007479C2">
        <w:rPr>
          <w:u w:val="none"/>
          <w:lang w:val="pt-BR"/>
        </w:rPr>
        <w:t>S_52WK_HIGH_DATE</w:t>
      </w:r>
      <w:r w:rsidR="007479C2">
        <w:rPr>
          <w:u w:val="none"/>
          <w:lang w:val="pt-BR"/>
        </w:rPr>
        <w:t xml:space="preserve"> e </w:t>
      </w:r>
      <w:r w:rsidR="007479C2" w:rsidRPr="007479C2">
        <w:rPr>
          <w:u w:val="none"/>
          <w:lang w:val="pt-BR"/>
        </w:rPr>
        <w:t>S_52WK_LOW_DATE</w:t>
      </w:r>
      <w:r w:rsidR="002160DC">
        <w:rPr>
          <w:u w:val="none"/>
          <w:lang w:val="pt-BR"/>
        </w:rPr>
        <w:t>, que</w:t>
      </w:r>
      <w:r w:rsidR="007479C2" w:rsidRPr="007479C2">
        <w:rPr>
          <w:u w:val="none"/>
          <w:lang w:val="pt-BR"/>
        </w:rPr>
        <w:t xml:space="preserve"> </w:t>
      </w:r>
      <w:r w:rsidR="007479C2">
        <w:rPr>
          <w:u w:val="none"/>
          <w:lang w:val="pt-BR"/>
        </w:rPr>
        <w:t xml:space="preserve">indicam a data que o título começou a ser negociado e a data que o mesmo começou a ser negociado </w:t>
      </w:r>
      <w:r w:rsidR="0047179C">
        <w:rPr>
          <w:u w:val="none"/>
          <w:lang w:val="pt-BR"/>
        </w:rPr>
        <w:t>nesta corretora</w:t>
      </w:r>
      <w:r w:rsidR="007479C2">
        <w:rPr>
          <w:u w:val="none"/>
          <w:lang w:val="pt-BR"/>
        </w:rPr>
        <w:t>, a data da</w:t>
      </w:r>
      <w:r w:rsidR="0047179C">
        <w:rPr>
          <w:u w:val="none"/>
          <w:lang w:val="pt-BR"/>
        </w:rPr>
        <w:t xml:space="preserve"> maior alta nas últimas 52 semanas,</w:t>
      </w:r>
      <w:r w:rsidR="007479C2">
        <w:rPr>
          <w:u w:val="none"/>
          <w:lang w:val="pt-BR"/>
        </w:rPr>
        <w:t xml:space="preserve"> e a data da</w:t>
      </w:r>
      <w:r w:rsidR="0047179C">
        <w:rPr>
          <w:u w:val="none"/>
          <w:lang w:val="pt-BR"/>
        </w:rPr>
        <w:t xml:space="preserve"> maior baixa das últimas 52 semanas,</w:t>
      </w:r>
      <w:r w:rsidR="007479C2">
        <w:rPr>
          <w:u w:val="none"/>
          <w:lang w:val="pt-BR"/>
        </w:rPr>
        <w:t xml:space="preserve"> respectivamente. A tabela também é composta pelos atributos que indicam a cotação atual, o </w:t>
      </w:r>
      <w:r w:rsidR="0057412F">
        <w:rPr>
          <w:u w:val="none"/>
          <w:lang w:val="pt-BR"/>
        </w:rPr>
        <w:t xml:space="preserve">maior preço atingido nas últimas 52 semanas, e o menor preço atingido nas últimas 52 semanas, </w:t>
      </w:r>
      <w:r w:rsidR="007479C2">
        <w:rPr>
          <w:u w:val="none"/>
          <w:lang w:val="pt-BR"/>
        </w:rPr>
        <w:t xml:space="preserve">representados pelos atributos </w:t>
      </w:r>
      <w:r w:rsidR="007479C2" w:rsidRPr="007479C2">
        <w:rPr>
          <w:u w:val="none"/>
          <w:lang w:val="pt-BR"/>
        </w:rPr>
        <w:t>S_PE</w:t>
      </w:r>
      <w:r w:rsidR="007479C2">
        <w:rPr>
          <w:u w:val="none"/>
          <w:lang w:val="pt-BR"/>
        </w:rPr>
        <w:t xml:space="preserve">, </w:t>
      </w:r>
      <w:r w:rsidR="007479C2" w:rsidRPr="007479C2">
        <w:rPr>
          <w:u w:val="none"/>
          <w:lang w:val="pt-BR"/>
        </w:rPr>
        <w:t>S_52WK_HIGH</w:t>
      </w:r>
      <w:r w:rsidR="007479C2">
        <w:rPr>
          <w:u w:val="none"/>
          <w:lang w:val="pt-BR"/>
        </w:rPr>
        <w:t xml:space="preserve"> e </w:t>
      </w:r>
      <w:r w:rsidR="007479C2" w:rsidRPr="007479C2">
        <w:rPr>
          <w:u w:val="none"/>
          <w:lang w:val="pt-BR"/>
        </w:rPr>
        <w:t>S_52WK_LOW</w:t>
      </w:r>
      <w:r w:rsidR="0057412F">
        <w:rPr>
          <w:u w:val="none"/>
          <w:lang w:val="pt-BR"/>
        </w:rPr>
        <w:t>, respectivamente</w:t>
      </w:r>
      <w:r w:rsidR="007479C2">
        <w:rPr>
          <w:u w:val="none"/>
          <w:lang w:val="pt-BR"/>
        </w:rPr>
        <w:t xml:space="preserve">. </w:t>
      </w:r>
      <w:r w:rsidR="00507EE3">
        <w:rPr>
          <w:u w:val="none"/>
          <w:lang w:val="pt-BR"/>
        </w:rPr>
        <w:t xml:space="preserve">Finalmente, os atributos </w:t>
      </w:r>
      <w:r w:rsidR="00507EE3" w:rsidRPr="00507EE3">
        <w:rPr>
          <w:u w:val="none"/>
          <w:lang w:val="pt-BR"/>
        </w:rPr>
        <w:t>S_DIVIDEND</w:t>
      </w:r>
      <w:r w:rsidR="00507EE3">
        <w:rPr>
          <w:u w:val="none"/>
          <w:lang w:val="pt-BR"/>
        </w:rPr>
        <w:t xml:space="preserve"> e </w:t>
      </w:r>
      <w:r w:rsidR="00507EE3" w:rsidRPr="00507EE3">
        <w:rPr>
          <w:u w:val="none"/>
          <w:lang w:val="pt-BR"/>
        </w:rPr>
        <w:t>S_YIELD</w:t>
      </w:r>
      <w:r w:rsidR="00507EE3">
        <w:rPr>
          <w:u w:val="none"/>
          <w:lang w:val="pt-BR"/>
        </w:rPr>
        <w:t xml:space="preserve"> representam o dividendo anual e o </w:t>
      </w:r>
      <w:r w:rsidR="0057412F">
        <w:rPr>
          <w:u w:val="none"/>
          <w:lang w:val="pt-BR"/>
        </w:rPr>
        <w:t xml:space="preserve">percentual dos </w:t>
      </w:r>
      <w:r w:rsidR="00507EE3">
        <w:rPr>
          <w:u w:val="none"/>
          <w:lang w:val="pt-BR"/>
        </w:rPr>
        <w:t>dividendo</w:t>
      </w:r>
      <w:r w:rsidR="0057412F">
        <w:rPr>
          <w:u w:val="none"/>
          <w:lang w:val="pt-BR"/>
        </w:rPr>
        <w:t>s em relação ao preço do título</w:t>
      </w:r>
      <w:r w:rsidR="00507EE3">
        <w:rPr>
          <w:u w:val="none"/>
          <w:lang w:val="pt-BR"/>
        </w:rPr>
        <w:t>.</w:t>
      </w:r>
    </w:p>
    <w:p w:rsidR="0057412F" w:rsidRDefault="004B1B8C" w:rsidP="00C36D10">
      <w:pPr>
        <w:pStyle w:val="SubTitulo2"/>
        <w:numPr>
          <w:ilvl w:val="0"/>
          <w:numId w:val="0"/>
        </w:numPr>
        <w:ind w:firstLine="708"/>
        <w:jc w:val="both"/>
        <w:rPr>
          <w:ins w:id="157" w:author="vanessa" w:date="2011-08-03T23:42:00Z"/>
          <w:u w:val="none"/>
          <w:lang w:val="pt-BR"/>
        </w:rPr>
      </w:pPr>
      <w:r w:rsidRPr="003F41F6">
        <w:rPr>
          <w:u w:val="none"/>
          <w:lang w:val="pt-BR"/>
        </w:rPr>
        <w:t xml:space="preserve">A tabela </w:t>
      </w:r>
      <w:r w:rsidR="000E0278" w:rsidRPr="002C60C2">
        <w:rPr>
          <w:i/>
          <w:u w:val="none"/>
          <w:lang w:val="pt-BR"/>
        </w:rPr>
        <w:t>status_type</w:t>
      </w:r>
      <w:r w:rsidRPr="003F41F6">
        <w:rPr>
          <w:u w:val="none"/>
          <w:lang w:val="pt-BR"/>
        </w:rPr>
        <w:t xml:space="preserve"> contém todos os tipos de status que </w:t>
      </w:r>
      <w:r w:rsidR="0057412F" w:rsidRPr="003F41F6">
        <w:rPr>
          <w:u w:val="none"/>
          <w:lang w:val="pt-BR"/>
        </w:rPr>
        <w:t>s</w:t>
      </w:r>
      <w:r w:rsidR="0057412F">
        <w:rPr>
          <w:u w:val="none"/>
          <w:lang w:val="pt-BR"/>
        </w:rPr>
        <w:t>ão</w:t>
      </w:r>
      <w:r w:rsidR="0057412F" w:rsidRPr="003F41F6">
        <w:rPr>
          <w:u w:val="none"/>
          <w:lang w:val="pt-BR"/>
        </w:rPr>
        <w:t xml:space="preserve"> </w:t>
      </w:r>
      <w:r w:rsidRPr="003F41F6">
        <w:rPr>
          <w:u w:val="none"/>
          <w:lang w:val="pt-BR"/>
        </w:rPr>
        <w:t>referenciado</w:t>
      </w:r>
      <w:r w:rsidR="0057412F">
        <w:rPr>
          <w:u w:val="none"/>
          <w:lang w:val="pt-BR"/>
        </w:rPr>
        <w:t>s</w:t>
      </w:r>
      <w:r w:rsidRPr="003F41F6">
        <w:rPr>
          <w:u w:val="none"/>
          <w:lang w:val="pt-BR"/>
        </w:rPr>
        <w:t xml:space="preserve"> por diversas tabelas. Por exemplo</w:t>
      </w:r>
      <w:r w:rsidR="0057412F">
        <w:rPr>
          <w:u w:val="none"/>
          <w:lang w:val="pt-BR"/>
        </w:rPr>
        <w:t>:</w:t>
      </w:r>
      <w:r w:rsidRPr="003F41F6">
        <w:rPr>
          <w:u w:val="none"/>
          <w:lang w:val="pt-BR"/>
        </w:rPr>
        <w:t xml:space="preserve"> completo, pendente, cancelado. </w:t>
      </w:r>
      <w:r w:rsidR="00875DAE">
        <w:rPr>
          <w:u w:val="none"/>
          <w:lang w:val="pt-BR"/>
        </w:rPr>
        <w:t xml:space="preserve">Esta tabela é composta pelos atributos </w:t>
      </w:r>
      <w:r w:rsidR="00875DAE" w:rsidRPr="00875DAE">
        <w:rPr>
          <w:u w:val="none"/>
          <w:lang w:val="pt-BR"/>
        </w:rPr>
        <w:t>ST_ID</w:t>
      </w:r>
      <w:r w:rsidR="00875DAE">
        <w:rPr>
          <w:u w:val="none"/>
          <w:lang w:val="pt-BR"/>
        </w:rPr>
        <w:t xml:space="preserve"> e </w:t>
      </w:r>
      <w:r w:rsidR="00875DAE" w:rsidRPr="00875DAE">
        <w:rPr>
          <w:u w:val="none"/>
          <w:lang w:val="pt-BR"/>
        </w:rPr>
        <w:t>ST_NAME</w:t>
      </w:r>
      <w:r w:rsidR="00875DAE">
        <w:rPr>
          <w:u w:val="none"/>
          <w:lang w:val="pt-BR"/>
        </w:rPr>
        <w:t xml:space="preserve"> que representam o identificador do status e o nome do mesmo.  </w:t>
      </w:r>
    </w:p>
    <w:p w:rsidR="006F40C1" w:rsidRDefault="004B1B8C" w:rsidP="00C36D10">
      <w:pPr>
        <w:pStyle w:val="SubTitulo2"/>
        <w:numPr>
          <w:ilvl w:val="0"/>
          <w:numId w:val="0"/>
        </w:numPr>
        <w:ind w:firstLine="708"/>
        <w:jc w:val="both"/>
        <w:rPr>
          <w:ins w:id="158" w:author="Alberto Scremin" w:date="2011-08-02T22:53:00Z"/>
          <w:u w:val="none"/>
          <w:lang w:val="pt-BR"/>
        </w:rPr>
      </w:pPr>
      <w:r w:rsidRPr="003F41F6">
        <w:rPr>
          <w:u w:val="none"/>
          <w:lang w:val="pt-BR"/>
        </w:rPr>
        <w:t xml:space="preserve">A tabela </w:t>
      </w:r>
      <w:r w:rsidR="000E0278" w:rsidRPr="002C60C2">
        <w:rPr>
          <w:i/>
          <w:u w:val="none"/>
          <w:lang w:val="pt-BR"/>
        </w:rPr>
        <w:t>taxrate</w:t>
      </w:r>
      <w:r w:rsidR="000E0278" w:rsidRPr="002C60C2">
        <w:rPr>
          <w:u w:val="none"/>
          <w:lang w:val="pt-BR"/>
        </w:rPr>
        <w:t xml:space="preserve"> </w:t>
      </w:r>
      <w:r w:rsidRPr="003F41F6">
        <w:rPr>
          <w:u w:val="none"/>
          <w:lang w:val="pt-BR"/>
        </w:rPr>
        <w:t xml:space="preserve">possui as informações </w:t>
      </w:r>
      <w:r w:rsidR="0057412F">
        <w:rPr>
          <w:u w:val="none"/>
          <w:lang w:val="pt-BR"/>
        </w:rPr>
        <w:t xml:space="preserve">sobre </w:t>
      </w:r>
      <w:r w:rsidRPr="003F41F6">
        <w:rPr>
          <w:u w:val="none"/>
          <w:lang w:val="pt-BR"/>
        </w:rPr>
        <w:t xml:space="preserve">as taxas </w:t>
      </w:r>
      <w:r w:rsidR="0057412F">
        <w:rPr>
          <w:u w:val="none"/>
          <w:lang w:val="pt-BR"/>
        </w:rPr>
        <w:t>cobradas</w:t>
      </w:r>
      <w:r w:rsidRPr="003F41F6">
        <w:rPr>
          <w:u w:val="none"/>
          <w:lang w:val="pt-BR"/>
        </w:rPr>
        <w:t xml:space="preserve">. </w:t>
      </w:r>
      <w:r w:rsidR="00875DAE">
        <w:rPr>
          <w:u w:val="none"/>
          <w:lang w:val="pt-BR"/>
        </w:rPr>
        <w:t xml:space="preserve">Esta tabela é composta pelos atributos </w:t>
      </w:r>
      <w:r w:rsidR="00875DAE" w:rsidRPr="00875DAE">
        <w:rPr>
          <w:u w:val="none"/>
          <w:lang w:val="pt-BR"/>
        </w:rPr>
        <w:t>TX_ID</w:t>
      </w:r>
      <w:r w:rsidR="00875DAE">
        <w:rPr>
          <w:u w:val="none"/>
          <w:lang w:val="pt-BR"/>
        </w:rPr>
        <w:t xml:space="preserve">, </w:t>
      </w:r>
      <w:r w:rsidR="00875DAE" w:rsidRPr="00875DAE">
        <w:rPr>
          <w:u w:val="none"/>
          <w:lang w:val="pt-BR"/>
        </w:rPr>
        <w:t>TX_NAME</w:t>
      </w:r>
      <w:r w:rsidR="00875DAE">
        <w:rPr>
          <w:u w:val="none"/>
          <w:lang w:val="pt-BR"/>
        </w:rPr>
        <w:t xml:space="preserve"> e </w:t>
      </w:r>
      <w:r w:rsidR="00875DAE" w:rsidRPr="00875DAE">
        <w:rPr>
          <w:u w:val="none"/>
          <w:lang w:val="pt-BR"/>
        </w:rPr>
        <w:t>TX_RATE</w:t>
      </w:r>
      <w:r w:rsidR="00875DAE">
        <w:rPr>
          <w:u w:val="none"/>
          <w:lang w:val="pt-BR"/>
        </w:rPr>
        <w:t xml:space="preserve"> que representam respectivamente o identificador, nome e valor de cada taxa. </w:t>
      </w:r>
    </w:p>
    <w:p w:rsidR="006F40C1" w:rsidRPr="00C36D10" w:rsidRDefault="004B1B8C" w:rsidP="00376281">
      <w:pPr>
        <w:pStyle w:val="SubTitulo2"/>
        <w:numPr>
          <w:ilvl w:val="0"/>
          <w:numId w:val="0"/>
        </w:numPr>
        <w:ind w:firstLine="708"/>
        <w:jc w:val="both"/>
        <w:rPr>
          <w:ins w:id="159" w:author="Alberto Scremin" w:date="2011-08-02T22:53:00Z"/>
          <w:u w:val="none"/>
          <w:lang w:val="pt-BR"/>
        </w:rPr>
      </w:pPr>
      <w:r w:rsidRPr="003F41F6">
        <w:rPr>
          <w:u w:val="none"/>
          <w:lang w:val="pt-BR"/>
        </w:rPr>
        <w:t xml:space="preserve">A tabela </w:t>
      </w:r>
      <w:r w:rsidR="000E0278" w:rsidRPr="002C60C2">
        <w:rPr>
          <w:i/>
          <w:u w:val="none"/>
          <w:lang w:val="pt-BR"/>
        </w:rPr>
        <w:t>watch_item</w:t>
      </w:r>
      <w:r w:rsidR="000E0278" w:rsidRPr="002C60C2">
        <w:rPr>
          <w:u w:val="none"/>
          <w:lang w:val="pt-BR"/>
        </w:rPr>
        <w:t xml:space="preserve"> </w:t>
      </w:r>
      <w:r w:rsidRPr="003F41F6">
        <w:rPr>
          <w:u w:val="none"/>
          <w:lang w:val="pt-BR"/>
        </w:rPr>
        <w:t>possui informações de quais títulos pertencem a cada lista de títulos criada. Essas listas são criadas, acompanhadas e analisadas pelos clientes.</w:t>
      </w:r>
      <w:r w:rsidR="000E0278" w:rsidRPr="002C60C2">
        <w:rPr>
          <w:u w:val="none"/>
          <w:lang w:val="pt-BR"/>
        </w:rPr>
        <w:t xml:space="preserve"> </w:t>
      </w:r>
      <w:r w:rsidR="00B633CE">
        <w:rPr>
          <w:u w:val="none"/>
          <w:lang w:val="pt-BR"/>
        </w:rPr>
        <w:t xml:space="preserve">Esta tabela é composta pelos atributos </w:t>
      </w:r>
      <w:r w:rsidR="0057412F">
        <w:rPr>
          <w:u w:val="none"/>
          <w:lang w:val="pt-BR"/>
        </w:rPr>
        <w:t>WI_WL_ID e WI_S_SYMB</w:t>
      </w:r>
      <w:r w:rsidR="00B633CE">
        <w:rPr>
          <w:u w:val="none"/>
          <w:lang w:val="pt-BR"/>
        </w:rPr>
        <w:t xml:space="preserve">. O primeiro é </w:t>
      </w:r>
      <w:r w:rsidR="0057412F">
        <w:rPr>
          <w:u w:val="none"/>
          <w:lang w:val="pt-BR"/>
        </w:rPr>
        <w:t xml:space="preserve">o identificador </w:t>
      </w:r>
      <w:r w:rsidR="00B633CE">
        <w:rPr>
          <w:u w:val="none"/>
          <w:lang w:val="pt-BR"/>
        </w:rPr>
        <w:t xml:space="preserve">da </w:t>
      </w:r>
      <w:r w:rsidR="00B633CE" w:rsidRPr="00B633CE">
        <w:rPr>
          <w:i/>
          <w:u w:val="none"/>
          <w:lang w:val="pt-BR"/>
        </w:rPr>
        <w:t>watch_list</w:t>
      </w:r>
      <w:r w:rsidR="00B633CE">
        <w:rPr>
          <w:u w:val="none"/>
          <w:lang w:val="pt-BR"/>
        </w:rPr>
        <w:t xml:space="preserve"> e o segundo é o </w:t>
      </w:r>
      <w:r w:rsidR="0057412F">
        <w:rPr>
          <w:u w:val="none"/>
          <w:lang w:val="pt-BR"/>
        </w:rPr>
        <w:t xml:space="preserve">símbolo do título que </w:t>
      </w:r>
      <w:r w:rsidR="00B633CE">
        <w:rPr>
          <w:u w:val="none"/>
          <w:lang w:val="pt-BR"/>
        </w:rPr>
        <w:t xml:space="preserve">está sendo acompanhado. </w:t>
      </w:r>
    </w:p>
    <w:p w:rsidR="006F40C1" w:rsidRDefault="004B1B8C" w:rsidP="00376281">
      <w:pPr>
        <w:pStyle w:val="SubTitulo2"/>
        <w:numPr>
          <w:ilvl w:val="0"/>
          <w:numId w:val="0"/>
        </w:numPr>
        <w:ind w:firstLine="708"/>
        <w:jc w:val="both"/>
        <w:rPr>
          <w:ins w:id="160" w:author="Alberto Scremin" w:date="2011-08-02T22:53:00Z"/>
          <w:u w:val="none"/>
          <w:lang w:val="pt-BR"/>
        </w:rPr>
      </w:pPr>
      <w:r w:rsidRPr="003F41F6">
        <w:rPr>
          <w:u w:val="none"/>
          <w:lang w:val="pt-BR"/>
        </w:rPr>
        <w:t xml:space="preserve">A tabela </w:t>
      </w:r>
      <w:r w:rsidR="000E0278" w:rsidRPr="002C60C2">
        <w:rPr>
          <w:i/>
          <w:u w:val="none"/>
          <w:lang w:val="pt-BR"/>
        </w:rPr>
        <w:t>watch_list</w:t>
      </w:r>
      <w:r w:rsidR="000E0278" w:rsidRPr="002C60C2">
        <w:rPr>
          <w:u w:val="none"/>
          <w:lang w:val="pt-BR"/>
        </w:rPr>
        <w:t xml:space="preserve"> </w:t>
      </w:r>
      <w:r w:rsidRPr="003F41F6">
        <w:rPr>
          <w:u w:val="none"/>
          <w:lang w:val="pt-BR"/>
        </w:rPr>
        <w:t>possui a relação de qual cliente criou determinada lista de títulos.</w:t>
      </w:r>
      <w:r w:rsidR="000E0278" w:rsidRPr="002C60C2">
        <w:rPr>
          <w:u w:val="none"/>
          <w:lang w:val="pt-BR"/>
        </w:rPr>
        <w:t xml:space="preserve"> </w:t>
      </w:r>
      <w:r w:rsidR="00EC796A">
        <w:rPr>
          <w:u w:val="none"/>
          <w:lang w:val="pt-BR"/>
        </w:rPr>
        <w:t xml:space="preserve">Esta tabela é composta pelos atributos </w:t>
      </w:r>
      <w:r w:rsidR="00EC796A" w:rsidRPr="00EC796A">
        <w:rPr>
          <w:u w:val="none"/>
          <w:lang w:val="pt-BR"/>
        </w:rPr>
        <w:t>WL_ID</w:t>
      </w:r>
      <w:r w:rsidR="00EC796A">
        <w:rPr>
          <w:u w:val="none"/>
          <w:lang w:val="pt-BR"/>
        </w:rPr>
        <w:t xml:space="preserve"> e </w:t>
      </w:r>
      <w:r w:rsidR="00EC796A" w:rsidRPr="00EC796A">
        <w:rPr>
          <w:u w:val="none"/>
          <w:lang w:val="pt-BR"/>
        </w:rPr>
        <w:t>WL_C_ID</w:t>
      </w:r>
      <w:r w:rsidR="00EC796A">
        <w:rPr>
          <w:u w:val="none"/>
          <w:lang w:val="pt-BR"/>
        </w:rPr>
        <w:t xml:space="preserve"> que representam o identificador da lista de títulos e o identificador do cliente, respectivamente. O identificador de cliente referencia a tabela </w:t>
      </w:r>
      <w:r w:rsidR="00EC796A" w:rsidRPr="00EC796A">
        <w:rPr>
          <w:i/>
          <w:u w:val="none"/>
          <w:lang w:val="pt-BR"/>
        </w:rPr>
        <w:t>customer</w:t>
      </w:r>
      <w:r w:rsidR="00EC796A">
        <w:rPr>
          <w:u w:val="none"/>
          <w:lang w:val="pt-BR"/>
        </w:rPr>
        <w:t xml:space="preserve"> para indicar os detalhes de cada cliente.</w:t>
      </w:r>
      <w:r w:rsidRPr="003F41F6">
        <w:rPr>
          <w:u w:val="none"/>
          <w:lang w:val="pt-BR"/>
        </w:rPr>
        <w:t xml:space="preserve"> </w:t>
      </w:r>
    </w:p>
    <w:p w:rsidR="004B1B8C" w:rsidRDefault="004B1B8C" w:rsidP="00376281">
      <w:pPr>
        <w:pStyle w:val="SubTitulo2"/>
        <w:numPr>
          <w:ilvl w:val="0"/>
          <w:numId w:val="0"/>
        </w:numPr>
        <w:ind w:firstLine="708"/>
        <w:jc w:val="both"/>
        <w:rPr>
          <w:u w:val="none"/>
          <w:lang w:val="pt-BR"/>
        </w:rPr>
      </w:pPr>
      <w:r w:rsidRPr="003F41F6">
        <w:rPr>
          <w:u w:val="none"/>
          <w:lang w:val="pt-BR"/>
        </w:rPr>
        <w:t xml:space="preserve">A tabela </w:t>
      </w:r>
      <w:r w:rsidR="000E0278" w:rsidRPr="002C60C2">
        <w:rPr>
          <w:i/>
          <w:u w:val="none"/>
          <w:lang w:val="pt-BR"/>
        </w:rPr>
        <w:t>zip_code</w:t>
      </w:r>
      <w:r w:rsidRPr="003F41F6">
        <w:rPr>
          <w:u w:val="none"/>
          <w:lang w:val="pt-BR"/>
        </w:rPr>
        <w:t xml:space="preserve"> possui as informações de CEP, cidade e país que serão referenciados pelos endereços.</w:t>
      </w:r>
      <w:r w:rsidR="00875DAE">
        <w:rPr>
          <w:u w:val="none"/>
          <w:lang w:val="pt-BR"/>
        </w:rPr>
        <w:t xml:space="preserve"> Esta tabela é composta pelos atributos </w:t>
      </w:r>
      <w:r w:rsidR="00875DAE" w:rsidRPr="00875DAE">
        <w:rPr>
          <w:u w:val="none"/>
          <w:lang w:val="pt-BR"/>
        </w:rPr>
        <w:t>ZC_CODE</w:t>
      </w:r>
      <w:r w:rsidR="00875DAE">
        <w:rPr>
          <w:u w:val="none"/>
          <w:lang w:val="pt-BR"/>
        </w:rPr>
        <w:t xml:space="preserve">, </w:t>
      </w:r>
      <w:r w:rsidR="00875DAE" w:rsidRPr="00875DAE">
        <w:rPr>
          <w:u w:val="none"/>
          <w:lang w:val="pt-BR"/>
        </w:rPr>
        <w:t>ZC_TOWN</w:t>
      </w:r>
      <w:r w:rsidR="00875DAE">
        <w:rPr>
          <w:u w:val="none"/>
          <w:lang w:val="pt-BR"/>
        </w:rPr>
        <w:t xml:space="preserve"> e </w:t>
      </w:r>
      <w:r w:rsidR="00875DAE" w:rsidRPr="00875DAE">
        <w:rPr>
          <w:u w:val="none"/>
          <w:lang w:val="pt-BR"/>
        </w:rPr>
        <w:t>ZC_DIV</w:t>
      </w:r>
      <w:r w:rsidR="00875DAE">
        <w:rPr>
          <w:u w:val="none"/>
          <w:lang w:val="pt-BR"/>
        </w:rPr>
        <w:t xml:space="preserve"> que representam respectivamente o código postal, a cidade e o estado ou província dos endereços.  </w:t>
      </w:r>
    </w:p>
    <w:p w:rsidR="003F41F6" w:rsidRPr="003F41F6" w:rsidRDefault="003F41F6" w:rsidP="00575D23">
      <w:pPr>
        <w:jc w:val="both"/>
        <w:rPr>
          <w:rFonts w:ascii="Times New Roman" w:hAnsi="Times New Roman" w:cs="Times New Roman"/>
          <w:lang w:val="pt-BR"/>
        </w:rPr>
      </w:pPr>
    </w:p>
    <w:p w:rsidR="003F41F6" w:rsidRPr="003F41F6" w:rsidRDefault="003F41F6" w:rsidP="003F41F6">
      <w:pPr>
        <w:pStyle w:val="SubTitulo2"/>
      </w:pPr>
      <w:r w:rsidRPr="003F41F6">
        <w:rPr>
          <w:lang w:val="pt-BR"/>
        </w:rPr>
        <w:lastRenderedPageBreak/>
        <w:t>Consultas a serem realizadas</w:t>
      </w:r>
    </w:p>
    <w:p w:rsidR="003F41F6" w:rsidRPr="003F41F6" w:rsidRDefault="003F41F6" w:rsidP="003F41F6">
      <w:pPr>
        <w:pStyle w:val="TXT"/>
        <w:rPr>
          <w:sz w:val="22"/>
          <w:szCs w:val="22"/>
          <w:lang w:val="pt-BR"/>
        </w:rPr>
      </w:pPr>
      <w:r w:rsidRPr="003F41F6">
        <w:rPr>
          <w:sz w:val="22"/>
          <w:szCs w:val="22"/>
          <w:lang w:val="pt-BR"/>
        </w:rPr>
        <w:tab/>
      </w:r>
      <w:r w:rsidR="000E0278" w:rsidRPr="002C60C2">
        <w:rPr>
          <w:sz w:val="22"/>
          <w:szCs w:val="22"/>
          <w:lang w:val="pt-BR"/>
        </w:rPr>
        <w:t xml:space="preserve">Tendo em vista a base que construímos, iremos realizar </w:t>
      </w:r>
      <w:r w:rsidRPr="003F41F6">
        <w:rPr>
          <w:sz w:val="22"/>
          <w:szCs w:val="22"/>
          <w:lang w:val="pt-BR"/>
        </w:rPr>
        <w:t>onze consultas</w:t>
      </w:r>
      <w:r w:rsidR="000E0278" w:rsidRPr="002C60C2">
        <w:rPr>
          <w:sz w:val="22"/>
          <w:szCs w:val="22"/>
          <w:lang w:val="pt-BR"/>
        </w:rPr>
        <w:t xml:space="preserve"> em cada um dos SGBDs.</w:t>
      </w:r>
      <w:r w:rsidRPr="003F41F6">
        <w:rPr>
          <w:sz w:val="22"/>
          <w:szCs w:val="22"/>
          <w:lang w:val="pt-BR"/>
        </w:rPr>
        <w:t xml:space="preserve"> Segue a explicação cada uma das consultas realizadas.</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e sobrenome de todos os </w:t>
      </w:r>
      <w:r w:rsidR="00866C50">
        <w:rPr>
          <w:sz w:val="22"/>
          <w:szCs w:val="22"/>
          <w:lang w:val="pt-BR"/>
        </w:rPr>
        <w:t>cliente</w:t>
      </w:r>
      <w:r w:rsidR="002C60C2">
        <w:rPr>
          <w:sz w:val="22"/>
          <w:szCs w:val="22"/>
          <w:lang w:val="pt-BR"/>
        </w:rPr>
        <w:t>s</w:t>
      </w:r>
      <w:r w:rsidR="00866C50">
        <w:rPr>
          <w:sz w:val="22"/>
          <w:szCs w:val="22"/>
          <w:lang w:val="pt-BR"/>
        </w:rPr>
        <w:t xml:space="preserve"> (</w:t>
      </w:r>
      <w:r w:rsidRPr="003F41F6">
        <w:rPr>
          <w:i/>
          <w:sz w:val="22"/>
          <w:szCs w:val="22"/>
          <w:lang w:val="pt-BR"/>
        </w:rPr>
        <w:t>customers</w:t>
      </w:r>
      <w:r w:rsidR="00866C50">
        <w:rPr>
          <w:i/>
          <w:sz w:val="22"/>
          <w:szCs w:val="22"/>
          <w:lang w:val="pt-BR"/>
        </w:rPr>
        <w:t>)</w:t>
      </w:r>
      <w:r w:rsidRPr="003F41F6">
        <w:rPr>
          <w:sz w:val="22"/>
          <w:szCs w:val="22"/>
          <w:lang w:val="pt-BR"/>
        </w:rPr>
        <w:t xml:space="preserve"> cadastrados</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todas as informações d</w:t>
      </w:r>
      <w:r w:rsidR="00EC76D8">
        <w:rPr>
          <w:sz w:val="22"/>
          <w:szCs w:val="22"/>
          <w:lang w:val="pt-BR"/>
        </w:rPr>
        <w:t>os títulos (</w:t>
      </w:r>
      <w:r w:rsidRPr="003F41F6">
        <w:rPr>
          <w:i/>
          <w:sz w:val="22"/>
          <w:szCs w:val="22"/>
          <w:lang w:val="pt-BR"/>
        </w:rPr>
        <w:t>securities</w:t>
      </w:r>
      <w:r w:rsidR="00EC76D8">
        <w:rPr>
          <w:i/>
          <w:sz w:val="22"/>
          <w:szCs w:val="22"/>
          <w:lang w:val="pt-BR"/>
        </w:rPr>
        <w:t>)</w:t>
      </w:r>
      <w:r w:rsidRPr="003F41F6">
        <w:rPr>
          <w:sz w:val="22"/>
          <w:szCs w:val="22"/>
          <w:lang w:val="pt-BR"/>
        </w:rPr>
        <w:t xml:space="preserve"> d</w:t>
      </w:r>
      <w:r w:rsidR="00C97552">
        <w:rPr>
          <w:sz w:val="22"/>
          <w:szCs w:val="22"/>
          <w:lang w:val="pt-BR"/>
        </w:rPr>
        <w:t>a</w:t>
      </w:r>
      <w:r w:rsidRPr="003F41F6">
        <w:rPr>
          <w:sz w:val="22"/>
          <w:szCs w:val="22"/>
          <w:lang w:val="pt-BR"/>
        </w:rPr>
        <w:t xml:space="preserve"> </w:t>
      </w:r>
      <w:r w:rsidRPr="003F41F6">
        <w:rPr>
          <w:i/>
          <w:sz w:val="22"/>
          <w:szCs w:val="22"/>
          <w:lang w:val="pt-BR"/>
        </w:rPr>
        <w:t>watch list</w:t>
      </w:r>
      <w:r w:rsidR="00C97552" w:rsidRPr="00C97552">
        <w:rPr>
          <w:sz w:val="22"/>
          <w:szCs w:val="22"/>
          <w:lang w:val="pt-BR"/>
        </w:rPr>
        <w:t xml:space="preserve"> cuja chave primária é wl123</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todos os </w:t>
      </w:r>
      <w:r w:rsidRPr="003F41F6">
        <w:rPr>
          <w:i/>
          <w:sz w:val="22"/>
          <w:szCs w:val="22"/>
          <w:lang w:val="pt-BR"/>
        </w:rPr>
        <w:t>brokers</w:t>
      </w:r>
      <w:r w:rsidRPr="003F41F6">
        <w:rPr>
          <w:sz w:val="22"/>
          <w:szCs w:val="22"/>
          <w:lang w:val="pt-BR"/>
        </w:rPr>
        <w:t xml:space="preserve"> que estão com status cancelado.</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setor </w:t>
      </w:r>
      <w:r w:rsidR="00B05561">
        <w:rPr>
          <w:sz w:val="22"/>
          <w:szCs w:val="22"/>
          <w:lang w:val="pt-BR"/>
        </w:rPr>
        <w:t>em que atua</w:t>
      </w:r>
      <w:r w:rsidRPr="003F41F6">
        <w:rPr>
          <w:sz w:val="22"/>
          <w:szCs w:val="22"/>
          <w:lang w:val="pt-BR"/>
        </w:rPr>
        <w:t xml:space="preserve"> </w:t>
      </w:r>
      <w:r w:rsidR="004D1B16">
        <w:rPr>
          <w:sz w:val="22"/>
          <w:szCs w:val="22"/>
          <w:lang w:val="pt-BR"/>
        </w:rPr>
        <w:t>a</w:t>
      </w:r>
      <w:r w:rsidRPr="003F41F6">
        <w:rPr>
          <w:sz w:val="22"/>
          <w:szCs w:val="22"/>
          <w:lang w:val="pt-BR"/>
        </w:rPr>
        <w:t xml:space="preserve"> </w:t>
      </w:r>
      <w:r w:rsidR="00866C50">
        <w:rPr>
          <w:sz w:val="22"/>
          <w:szCs w:val="22"/>
          <w:lang w:val="pt-BR"/>
        </w:rPr>
        <w:t>empresa (</w:t>
      </w:r>
      <w:r w:rsidRPr="003F41F6">
        <w:rPr>
          <w:i/>
          <w:sz w:val="22"/>
          <w:szCs w:val="22"/>
          <w:lang w:val="pt-BR"/>
        </w:rPr>
        <w:t>company</w:t>
      </w:r>
      <w:r w:rsidR="00866C50">
        <w:rPr>
          <w:i/>
          <w:sz w:val="22"/>
          <w:szCs w:val="22"/>
          <w:lang w:val="pt-BR"/>
        </w:rPr>
        <w:t>)</w:t>
      </w:r>
      <w:r w:rsidR="004D1B16">
        <w:rPr>
          <w:i/>
          <w:sz w:val="22"/>
          <w:szCs w:val="22"/>
          <w:lang w:val="pt-BR"/>
        </w:rPr>
        <w:t xml:space="preserve"> </w:t>
      </w:r>
      <w:r w:rsidR="004D1B16" w:rsidRPr="004D1B16">
        <w:rPr>
          <w:sz w:val="22"/>
          <w:szCs w:val="22"/>
          <w:lang w:val="pt-BR"/>
        </w:rPr>
        <w:t>chamada Onemf</w:t>
      </w:r>
      <w:r w:rsidRPr="004D1B1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empresas </w:t>
      </w:r>
      <w:r w:rsidR="00EC76D8">
        <w:rPr>
          <w:sz w:val="22"/>
          <w:szCs w:val="22"/>
          <w:lang w:val="pt-BR"/>
        </w:rPr>
        <w:t>de</w:t>
      </w:r>
      <w:r w:rsidR="00882E44" w:rsidRPr="003F41F6">
        <w:rPr>
          <w:sz w:val="22"/>
          <w:szCs w:val="22"/>
          <w:lang w:val="pt-BR"/>
        </w:rPr>
        <w:t xml:space="preserve"> </w:t>
      </w:r>
      <w:r w:rsidR="00882E44">
        <w:rPr>
          <w:sz w:val="22"/>
          <w:szCs w:val="22"/>
          <w:lang w:val="pt-BR"/>
        </w:rPr>
        <w:t>New York</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todos os clientes que possuem apenas uma conta associada.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w:t>
      </w:r>
      <w:r w:rsidR="00866C50">
        <w:rPr>
          <w:sz w:val="22"/>
          <w:szCs w:val="22"/>
          <w:lang w:val="pt-BR"/>
        </w:rPr>
        <w:t xml:space="preserve">empresas </w:t>
      </w:r>
      <w:r w:rsidRPr="003F41F6">
        <w:rPr>
          <w:sz w:val="22"/>
          <w:szCs w:val="22"/>
          <w:lang w:val="pt-BR"/>
        </w:rPr>
        <w:t>que foram abertas depois do ano de 2010.</w:t>
      </w:r>
    </w:p>
    <w:p w:rsidR="003F41F6" w:rsidRPr="003F41F6" w:rsidRDefault="003F41F6" w:rsidP="00866C50">
      <w:pPr>
        <w:pStyle w:val="TXT"/>
        <w:numPr>
          <w:ilvl w:val="0"/>
          <w:numId w:val="16"/>
        </w:numPr>
        <w:rPr>
          <w:sz w:val="22"/>
          <w:szCs w:val="22"/>
          <w:lang w:val="pt-BR"/>
        </w:rPr>
      </w:pPr>
      <w:r w:rsidRPr="003F41F6">
        <w:rPr>
          <w:sz w:val="22"/>
          <w:szCs w:val="22"/>
          <w:lang w:val="pt-BR"/>
        </w:rPr>
        <w:t>Selecionar tod</w:t>
      </w:r>
      <w:r w:rsidR="00866C50">
        <w:rPr>
          <w:sz w:val="22"/>
          <w:szCs w:val="22"/>
          <w:lang w:val="pt-BR"/>
        </w:rPr>
        <w:t>a</w:t>
      </w:r>
      <w:r w:rsidRPr="003F41F6">
        <w:rPr>
          <w:sz w:val="22"/>
          <w:szCs w:val="22"/>
          <w:lang w:val="pt-BR"/>
        </w:rPr>
        <w:t>s</w:t>
      </w:r>
      <w:r w:rsidR="00866C50">
        <w:rPr>
          <w:sz w:val="22"/>
          <w:szCs w:val="22"/>
          <w:lang w:val="pt-BR"/>
        </w:rPr>
        <w:t xml:space="preserve"> as </w:t>
      </w:r>
      <w:r w:rsidR="00EC76D8">
        <w:rPr>
          <w:sz w:val="22"/>
          <w:szCs w:val="22"/>
          <w:lang w:val="pt-BR"/>
        </w:rPr>
        <w:t>corretoras</w:t>
      </w:r>
      <w:r w:rsidR="00EC76D8" w:rsidRPr="003F41F6">
        <w:rPr>
          <w:sz w:val="22"/>
          <w:szCs w:val="22"/>
          <w:lang w:val="pt-BR"/>
        </w:rPr>
        <w:t xml:space="preserve"> </w:t>
      </w:r>
      <w:r w:rsidR="00866C50">
        <w:rPr>
          <w:sz w:val="22"/>
          <w:szCs w:val="22"/>
          <w:lang w:val="pt-BR"/>
        </w:rPr>
        <w:t>(</w:t>
      </w:r>
      <w:proofErr w:type="gramStart"/>
      <w:r w:rsidRPr="003F41F6">
        <w:rPr>
          <w:i/>
          <w:sz w:val="22"/>
          <w:szCs w:val="22"/>
          <w:lang w:val="pt-BR"/>
        </w:rPr>
        <w:t>exchange</w:t>
      </w:r>
      <w:proofErr w:type="gramEnd"/>
      <w:r w:rsidR="00866C50">
        <w:rPr>
          <w:i/>
          <w:sz w:val="22"/>
          <w:szCs w:val="22"/>
          <w:lang w:val="pt-BR"/>
        </w:rPr>
        <w:t>)</w:t>
      </w:r>
      <w:r w:rsidRPr="003F41F6">
        <w:rPr>
          <w:sz w:val="22"/>
          <w:szCs w:val="22"/>
          <w:lang w:val="pt-BR"/>
        </w:rPr>
        <w:t xml:space="preserve"> dos USA.</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todas as contas e permissões </w:t>
      </w:r>
      <w:r w:rsidR="00612FF8">
        <w:rPr>
          <w:sz w:val="22"/>
          <w:szCs w:val="22"/>
          <w:lang w:val="pt-BR"/>
        </w:rPr>
        <w:t>do</w:t>
      </w:r>
      <w:r w:rsidRPr="003F41F6">
        <w:rPr>
          <w:sz w:val="22"/>
          <w:szCs w:val="22"/>
          <w:lang w:val="pt-BR"/>
        </w:rPr>
        <w:t xml:space="preserve"> cliente</w:t>
      </w:r>
      <w:r w:rsidR="00612FF8">
        <w:rPr>
          <w:sz w:val="22"/>
          <w:szCs w:val="22"/>
          <w:lang w:val="pt-BR"/>
        </w:rPr>
        <w:t xml:space="preserve"> cujo identificador é c000</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a soma dos valores das taxas que cada cliente </w:t>
      </w:r>
      <w:r w:rsidR="00866C50">
        <w:rPr>
          <w:sz w:val="22"/>
          <w:szCs w:val="22"/>
          <w:lang w:val="pt-BR"/>
        </w:rPr>
        <w:t>tem que pagar</w:t>
      </w:r>
      <w:r w:rsidRPr="003F41F6">
        <w:rPr>
          <w:sz w:val="22"/>
          <w:szCs w:val="22"/>
          <w:lang w:val="pt-BR"/>
        </w:rPr>
        <w:t>.</w:t>
      </w:r>
    </w:p>
    <w:p w:rsidR="003F41F6" w:rsidRPr="003F41F6" w:rsidRDefault="003F41F6" w:rsidP="00866C50">
      <w:pPr>
        <w:pStyle w:val="TXT"/>
        <w:numPr>
          <w:ilvl w:val="0"/>
          <w:numId w:val="16"/>
        </w:numPr>
        <w:rPr>
          <w:sz w:val="22"/>
          <w:szCs w:val="22"/>
          <w:lang w:val="pt-BR"/>
        </w:rPr>
      </w:pPr>
      <w:r w:rsidRPr="003F41F6">
        <w:rPr>
          <w:sz w:val="22"/>
          <w:szCs w:val="22"/>
          <w:lang w:val="pt-BR"/>
        </w:rPr>
        <w:t xml:space="preserve">Selecionar o nome de todos os </w:t>
      </w:r>
      <w:r w:rsidRPr="003F41F6">
        <w:rPr>
          <w:i/>
          <w:sz w:val="22"/>
          <w:szCs w:val="22"/>
          <w:lang w:val="pt-BR"/>
        </w:rPr>
        <w:t>brokers</w:t>
      </w:r>
      <w:r w:rsidRPr="003F41F6">
        <w:rPr>
          <w:sz w:val="22"/>
          <w:szCs w:val="22"/>
          <w:lang w:val="pt-BR"/>
        </w:rPr>
        <w:t xml:space="preserve"> que gerenciam mais de uma</w:t>
      </w:r>
      <w:r w:rsidR="00866C50">
        <w:rPr>
          <w:sz w:val="22"/>
          <w:szCs w:val="22"/>
          <w:lang w:val="pt-BR"/>
        </w:rPr>
        <w:t xml:space="preserve"> conta de cliente</w:t>
      </w:r>
      <w:r w:rsidRPr="003F41F6">
        <w:rPr>
          <w:sz w:val="22"/>
          <w:szCs w:val="22"/>
          <w:lang w:val="pt-BR"/>
        </w:rPr>
        <w:t xml:space="preserve"> </w:t>
      </w:r>
      <w:r w:rsidR="00866C50">
        <w:rPr>
          <w:sz w:val="22"/>
          <w:szCs w:val="22"/>
          <w:lang w:val="pt-BR"/>
        </w:rPr>
        <w:t>(</w:t>
      </w:r>
      <w:r w:rsidRPr="003F41F6">
        <w:rPr>
          <w:i/>
          <w:sz w:val="22"/>
          <w:szCs w:val="22"/>
          <w:lang w:val="pt-BR"/>
        </w:rPr>
        <w:t>customer account</w:t>
      </w:r>
      <w:r w:rsidR="00866C50">
        <w:rPr>
          <w:i/>
          <w:sz w:val="22"/>
          <w:szCs w:val="22"/>
          <w:lang w:val="pt-BR"/>
        </w:rPr>
        <w:t>)</w:t>
      </w:r>
      <w:r w:rsidRPr="003F41F6">
        <w:rPr>
          <w:i/>
          <w:sz w:val="22"/>
          <w:szCs w:val="22"/>
          <w:lang w:val="pt-BR"/>
        </w:rPr>
        <w:t>.</w:t>
      </w:r>
    </w:p>
    <w:p w:rsidR="003F41F6" w:rsidRDefault="003F41F6" w:rsidP="003F41F6">
      <w:pPr>
        <w:pStyle w:val="SubTitulo2"/>
        <w:numPr>
          <w:ilvl w:val="0"/>
          <w:numId w:val="0"/>
        </w:numPr>
        <w:ind w:firstLine="708"/>
        <w:rPr>
          <w:u w:val="none"/>
          <w:lang w:val="pt-BR"/>
        </w:rPr>
      </w:pPr>
      <w:r w:rsidRPr="003F41F6">
        <w:rPr>
          <w:u w:val="none"/>
          <w:lang w:val="pt-BR"/>
        </w:rPr>
        <w:t>Nas próximas seções são apresentad</w:t>
      </w:r>
      <w:r w:rsidR="00866C50">
        <w:rPr>
          <w:u w:val="none"/>
          <w:lang w:val="pt-BR"/>
        </w:rPr>
        <w:t>a</w:t>
      </w:r>
      <w:r w:rsidRPr="003F41F6">
        <w:rPr>
          <w:u w:val="none"/>
          <w:lang w:val="pt-BR"/>
        </w:rPr>
        <w:t xml:space="preserve">s a </w:t>
      </w:r>
      <w:proofErr w:type="gramStart"/>
      <w:r w:rsidRPr="003F41F6">
        <w:rPr>
          <w:u w:val="none"/>
          <w:lang w:val="pt-BR"/>
        </w:rPr>
        <w:t>implementação</w:t>
      </w:r>
      <w:proofErr w:type="gramEnd"/>
      <w:r w:rsidRPr="003F41F6">
        <w:rPr>
          <w:u w:val="none"/>
          <w:lang w:val="pt-BR"/>
        </w:rPr>
        <w:t xml:space="preserve"> deste modelo de dados em todos os SGBDs estudados.</w:t>
      </w:r>
    </w:p>
    <w:p w:rsidR="003F41F6" w:rsidRPr="003F41F6" w:rsidRDefault="003F41F6" w:rsidP="003F41F6">
      <w:pPr>
        <w:pStyle w:val="SubTitulo2"/>
        <w:numPr>
          <w:ilvl w:val="0"/>
          <w:numId w:val="0"/>
        </w:numPr>
        <w:ind w:firstLine="708"/>
        <w:rPr>
          <w:u w:val="none"/>
          <w:lang w:val="pt-BR"/>
        </w:rPr>
      </w:pPr>
    </w:p>
    <w:p w:rsidR="003F41F6" w:rsidRPr="003F41F6" w:rsidRDefault="003F41F6" w:rsidP="003F41F6">
      <w:pPr>
        <w:pStyle w:val="SubTitulo1"/>
        <w:outlineLvl w:val="0"/>
        <w:rPr>
          <w:sz w:val="22"/>
          <w:szCs w:val="22"/>
        </w:rPr>
      </w:pPr>
      <w:bookmarkStart w:id="161" w:name="_Toc298169252"/>
      <w:bookmarkStart w:id="162" w:name="_Ref298869857"/>
      <w:bookmarkStart w:id="163" w:name="_Toc300130097"/>
      <w:commentRangeStart w:id="164"/>
      <w:r w:rsidRPr="003F41F6">
        <w:rPr>
          <w:sz w:val="22"/>
          <w:szCs w:val="22"/>
        </w:rPr>
        <w:t>MYSQL</w:t>
      </w:r>
      <w:bookmarkEnd w:id="161"/>
      <w:commentRangeEnd w:id="164"/>
      <w:r w:rsidR="0015233D">
        <w:rPr>
          <w:rStyle w:val="Refdecomentrio"/>
          <w:rFonts w:ascii="Calibri" w:hAnsi="Calibri"/>
        </w:rPr>
        <w:commentReference w:id="164"/>
      </w:r>
      <w:bookmarkEnd w:id="162"/>
      <w:bookmarkEnd w:id="163"/>
    </w:p>
    <w:p w:rsidR="003F41F6" w:rsidRPr="003F41F6" w:rsidRDefault="003F41F6" w:rsidP="003F41F6">
      <w:pPr>
        <w:pStyle w:val="SubTitulo2"/>
      </w:pPr>
      <w:r w:rsidRPr="003F41F6">
        <w:rPr>
          <w:lang w:val="pt-BR"/>
        </w:rPr>
        <w:t>Estrutura</w:t>
      </w:r>
    </w:p>
    <w:p w:rsidR="003F41F6" w:rsidRPr="005E7481" w:rsidRDefault="003F41F6" w:rsidP="003C11F2">
      <w:pPr>
        <w:pStyle w:val="SubTitulo2"/>
        <w:numPr>
          <w:ilvl w:val="0"/>
          <w:numId w:val="0"/>
        </w:numPr>
        <w:ind w:firstLine="708"/>
        <w:jc w:val="both"/>
        <w:rPr>
          <w:u w:val="none"/>
          <w:lang w:val="pt-BR"/>
        </w:rPr>
      </w:pPr>
      <w:r w:rsidRPr="003F41F6">
        <w:rPr>
          <w:u w:val="none"/>
          <w:lang w:val="pt-BR"/>
        </w:rPr>
        <w:t xml:space="preserve">A estrutura sugerida pelo TPC para a modelagem da corretora </w:t>
      </w:r>
      <w:r w:rsidR="00114C84">
        <w:rPr>
          <w:u w:val="none"/>
          <w:lang w:val="pt-BR"/>
        </w:rPr>
        <w:t xml:space="preserve">é um modelo relacional. Desta maneira, não fizemos alterações no modelo explicado na seção </w:t>
      </w:r>
      <w:r w:rsidR="000E0278">
        <w:rPr>
          <w:u w:val="none"/>
          <w:lang w:val="pt-BR"/>
        </w:rPr>
        <w:fldChar w:fldCharType="begin"/>
      </w:r>
      <w:r w:rsidR="00114C84">
        <w:rPr>
          <w:u w:val="none"/>
          <w:lang w:val="pt-BR"/>
        </w:rPr>
        <w:instrText xml:space="preserve"> REF _Ref299453634 \r \h </w:instrText>
      </w:r>
      <w:r w:rsidR="000E0278">
        <w:rPr>
          <w:u w:val="none"/>
          <w:lang w:val="pt-BR"/>
        </w:rPr>
      </w:r>
      <w:r w:rsidR="000E0278">
        <w:rPr>
          <w:u w:val="none"/>
          <w:lang w:val="pt-BR"/>
        </w:rPr>
        <w:fldChar w:fldCharType="separate"/>
      </w:r>
      <w:r w:rsidR="00114C84">
        <w:rPr>
          <w:u w:val="none"/>
          <w:lang w:val="pt-BR"/>
        </w:rPr>
        <w:t>3.1.1</w:t>
      </w:r>
      <w:r w:rsidR="000E0278">
        <w:rPr>
          <w:u w:val="none"/>
          <w:lang w:val="pt-BR"/>
        </w:rPr>
        <w:fldChar w:fldCharType="end"/>
      </w:r>
      <w:r w:rsidR="00114C84">
        <w:rPr>
          <w:u w:val="none"/>
          <w:lang w:val="pt-BR"/>
        </w:rPr>
        <w:t xml:space="preserve">. Com isso, a estrutura aplicada ao </w:t>
      </w:r>
      <w:proofErr w:type="gramStart"/>
      <w:r w:rsidR="00114C84">
        <w:rPr>
          <w:u w:val="none"/>
          <w:lang w:val="pt-BR"/>
        </w:rPr>
        <w:t>MySQL</w:t>
      </w:r>
      <w:proofErr w:type="gramEnd"/>
      <w:r w:rsidR="00114C84">
        <w:rPr>
          <w:u w:val="none"/>
          <w:lang w:val="pt-BR"/>
        </w:rPr>
        <w:t xml:space="preserve"> é exatamente a mesma estrutura representada na</w:t>
      </w:r>
      <w:r w:rsidR="000E0278" w:rsidRPr="005E7481">
        <w:rPr>
          <w:u w:val="none"/>
          <w:lang w:val="pt-BR"/>
        </w:rPr>
        <w:t xml:space="preserve"> </w:t>
      </w:r>
      <w:r w:rsidR="000E0278" w:rsidRPr="005E7481">
        <w:rPr>
          <w:u w:val="none"/>
          <w:lang w:val="pt-BR"/>
        </w:rPr>
        <w:fldChar w:fldCharType="begin"/>
      </w:r>
      <w:r w:rsidR="000E0278" w:rsidRPr="005E7481">
        <w:rPr>
          <w:u w:val="none"/>
          <w:lang w:val="pt-BR"/>
        </w:rPr>
        <w:instrText xml:space="preserve"> REF _Ref298164750 \h  \* MERGEFORMAT </w:instrText>
      </w:r>
      <w:r w:rsidR="000E0278" w:rsidRPr="005E7481">
        <w:rPr>
          <w:u w:val="none"/>
          <w:lang w:val="pt-BR"/>
        </w:rPr>
      </w:r>
      <w:r w:rsidR="000E0278" w:rsidRPr="005E7481">
        <w:rPr>
          <w:u w:val="none"/>
          <w:lang w:val="pt-BR"/>
        </w:rPr>
        <w:fldChar w:fldCharType="separate"/>
      </w:r>
      <w:r w:rsidR="000E0278" w:rsidRPr="005E7481">
        <w:rPr>
          <w:u w:val="none"/>
          <w:lang w:val="pt-BR"/>
        </w:rPr>
        <w:t>Figura 16</w:t>
      </w:r>
      <w:r w:rsidR="000E0278" w:rsidRPr="005E7481">
        <w:rPr>
          <w:u w:val="none"/>
          <w:lang w:val="pt-BR"/>
        </w:rPr>
        <w:fldChar w:fldCharType="end"/>
      </w:r>
      <w:r w:rsidRPr="003F41F6">
        <w:rPr>
          <w:u w:val="none"/>
          <w:lang w:val="pt-BR"/>
        </w:rPr>
        <w:t>.</w:t>
      </w:r>
    </w:p>
    <w:p w:rsidR="003C11F2" w:rsidRPr="003C11F2" w:rsidRDefault="003C11F2" w:rsidP="003C11F2">
      <w:pPr>
        <w:rPr>
          <w:lang w:val="pt-BR"/>
        </w:rPr>
      </w:pPr>
    </w:p>
    <w:p w:rsidR="003C11F2" w:rsidRPr="00000E93" w:rsidRDefault="003C11F2" w:rsidP="003C11F2">
      <w:pPr>
        <w:pStyle w:val="SubTitulo2"/>
      </w:pPr>
      <w:r>
        <w:rPr>
          <w:lang w:val="pt-BR"/>
        </w:rPr>
        <w:t>Consultas</w:t>
      </w:r>
    </w:p>
    <w:p w:rsidR="003C11F2" w:rsidRPr="005E7481" w:rsidRDefault="000E0278" w:rsidP="00612FF8">
      <w:pPr>
        <w:pStyle w:val="sumario"/>
        <w:numPr>
          <w:ilvl w:val="0"/>
          <w:numId w:val="0"/>
        </w:numPr>
        <w:rPr>
          <w:lang w:val="pt-BR"/>
        </w:rPr>
      </w:pPr>
      <w:r w:rsidRPr="005E7481">
        <w:rPr>
          <w:b/>
          <w:lang w:val="pt-BR"/>
        </w:rPr>
        <w:t xml:space="preserve">Selecionar o nome e </w:t>
      </w:r>
      <w:proofErr w:type="gramStart"/>
      <w:r w:rsidRPr="005E7481">
        <w:rPr>
          <w:b/>
          <w:lang w:val="pt-BR"/>
        </w:rPr>
        <w:t>sobrenome de todos os cliente (</w:t>
      </w:r>
      <w:r w:rsidRPr="005E7481">
        <w:rPr>
          <w:b/>
          <w:i/>
          <w:lang w:val="pt-BR"/>
        </w:rPr>
        <w:t>customers)</w:t>
      </w:r>
      <w:r w:rsidRPr="005E7481">
        <w:rPr>
          <w:b/>
          <w:lang w:val="pt-BR"/>
        </w:rPr>
        <w:t xml:space="preserve"> cadastrados</w:t>
      </w:r>
      <w:proofErr w:type="gramEnd"/>
      <w:r w:rsidR="00392966">
        <w:rPr>
          <w:b/>
          <w:lang w:val="pt-BR"/>
        </w:rPr>
        <w:t xml:space="preserve">. </w:t>
      </w:r>
      <w:r w:rsidR="003C11F2" w:rsidRPr="00000E93">
        <w:rPr>
          <w:lang w:val="pt-BR"/>
        </w:rPr>
        <w:t xml:space="preserve">A primeira consulta </w:t>
      </w:r>
      <w:r w:rsidR="003C11F2">
        <w:rPr>
          <w:lang w:val="pt-BR"/>
        </w:rPr>
        <w:t xml:space="preserve">realizada no </w:t>
      </w:r>
      <w:proofErr w:type="gramStart"/>
      <w:r w:rsidR="003C11F2">
        <w:rPr>
          <w:lang w:val="pt-BR"/>
        </w:rPr>
        <w:t>MySQL</w:t>
      </w:r>
      <w:proofErr w:type="gramEnd"/>
      <w:r w:rsidR="003C11F2">
        <w:rPr>
          <w:lang w:val="pt-BR"/>
        </w:rPr>
        <w:t xml:space="preserve"> é a mais simples. São selecionados apenas dois campos c_l_name e c_f_name da tabela </w:t>
      </w:r>
      <w:r w:rsidR="003C11F2" w:rsidRPr="003C11F2">
        <w:rPr>
          <w:i/>
          <w:lang w:val="pt-BR"/>
        </w:rPr>
        <w:t>customer</w:t>
      </w:r>
      <w:r w:rsidR="003C11F2">
        <w:rPr>
          <w:lang w:val="pt-BR"/>
        </w:rPr>
        <w:t xml:space="preserve">, como mostra a </w:t>
      </w:r>
      <w:r>
        <w:rPr>
          <w:lang w:val="pt-BR"/>
        </w:rPr>
        <w:fldChar w:fldCharType="begin"/>
      </w:r>
      <w:r w:rsidR="003C11F2">
        <w:rPr>
          <w:lang w:val="pt-BR"/>
        </w:rPr>
        <w:instrText xml:space="preserve"> REF _Ref296453326 \h </w:instrText>
      </w:r>
      <w:r>
        <w:rPr>
          <w:lang w:val="pt-BR"/>
        </w:rPr>
      </w:r>
      <w:r>
        <w:rPr>
          <w:lang w:val="pt-BR"/>
        </w:rPr>
        <w:fldChar w:fldCharType="separate"/>
      </w:r>
      <w:r w:rsidR="00B05561" w:rsidRPr="00D2530F">
        <w:rPr>
          <w:lang w:val="pt-BR"/>
        </w:rPr>
        <w:t xml:space="preserve">Figura </w:t>
      </w:r>
      <w:r w:rsidR="00B05561">
        <w:rPr>
          <w:noProof/>
          <w:lang w:val="pt-BR"/>
        </w:rPr>
        <w:t>17</w:t>
      </w:r>
      <w:r>
        <w:rPr>
          <w:lang w:val="pt-BR"/>
        </w:rPr>
        <w:fldChar w:fldCharType="end"/>
      </w:r>
      <w:r w:rsidR="003C11F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65199F" w:rsidTr="0027682D">
        <w:tc>
          <w:tcPr>
            <w:tcW w:w="9286" w:type="dxa"/>
            <w:shd w:val="clear" w:color="auto" w:fill="auto"/>
          </w:tcPr>
          <w:p w:rsidR="002400A2" w:rsidRDefault="003C11F2" w:rsidP="005E7481">
            <w:pPr>
              <w:pStyle w:val="sumario"/>
              <w:numPr>
                <w:ilvl w:val="0"/>
                <w:numId w:val="0"/>
              </w:numPr>
              <w:spacing w:after="0"/>
              <w:ind w:left="420" w:hanging="420"/>
              <w:rPr>
                <w:rStyle w:val="Forte"/>
                <w:b w:val="0"/>
              </w:rPr>
            </w:pPr>
            <w:r w:rsidRPr="00560664">
              <w:rPr>
                <w:rStyle w:val="Forte"/>
                <w:b w:val="0"/>
              </w:rPr>
              <w:t>s</w:t>
            </w:r>
            <w:r w:rsidRPr="003B2ED6">
              <w:rPr>
                <w:rStyle w:val="Forte"/>
                <w:b w:val="0"/>
              </w:rPr>
              <w:t xml:space="preserve">elect c_l_name, c_f_name </w:t>
            </w:r>
          </w:p>
          <w:p w:rsidR="002400A2" w:rsidRDefault="003C11F2" w:rsidP="005E7481">
            <w:pPr>
              <w:pStyle w:val="sumario"/>
              <w:numPr>
                <w:ilvl w:val="0"/>
                <w:numId w:val="0"/>
              </w:numPr>
              <w:spacing w:after="0"/>
              <w:ind w:left="420" w:hanging="420"/>
              <w:rPr>
                <w:lang w:val="pt-BR"/>
              </w:rPr>
            </w:pPr>
            <w:r w:rsidRPr="003B2ED6">
              <w:rPr>
                <w:rStyle w:val="Forte"/>
                <w:b w:val="0"/>
              </w:rPr>
              <w:t>from customer;</w:t>
            </w:r>
          </w:p>
        </w:tc>
      </w:tr>
    </w:tbl>
    <w:p w:rsidR="003C11F2" w:rsidRPr="005078B2" w:rsidRDefault="003C11F2" w:rsidP="003C11F2">
      <w:pPr>
        <w:pStyle w:val="Legenda"/>
        <w:rPr>
          <w:lang w:val="pt-BR"/>
        </w:rPr>
      </w:pPr>
      <w:bookmarkStart w:id="165" w:name="_Ref296453326"/>
      <w:bookmarkStart w:id="166" w:name="_Toc296517948"/>
      <w:bookmarkStart w:id="167" w:name="_Toc300002845"/>
      <w:bookmarkStart w:id="168" w:name="_Toc298169376"/>
      <w:r w:rsidRPr="00D2530F">
        <w:rPr>
          <w:lang w:val="pt-BR"/>
        </w:rPr>
        <w:lastRenderedPageBreak/>
        <w:t xml:space="preserve">Figura </w:t>
      </w:r>
      <w:r w:rsidR="000E0278">
        <w:fldChar w:fldCharType="begin"/>
      </w:r>
      <w:r w:rsidRPr="00D2530F">
        <w:rPr>
          <w:lang w:val="pt-BR"/>
        </w:rPr>
        <w:instrText xml:space="preserve"> SEQ Figura \* ARABIC </w:instrText>
      </w:r>
      <w:r w:rsidR="000E0278">
        <w:fldChar w:fldCharType="separate"/>
      </w:r>
      <w:r w:rsidR="00B05561">
        <w:rPr>
          <w:noProof/>
          <w:lang w:val="pt-BR"/>
        </w:rPr>
        <w:t>17</w:t>
      </w:r>
      <w:r w:rsidR="000E0278">
        <w:fldChar w:fldCharType="end"/>
      </w:r>
      <w:bookmarkEnd w:id="165"/>
      <w:r w:rsidRPr="00D2530F">
        <w:rPr>
          <w:lang w:val="pt-BR"/>
        </w:rPr>
        <w:t xml:space="preserve">: </w:t>
      </w:r>
      <w:r>
        <w:rPr>
          <w:lang w:val="pt-BR"/>
        </w:rPr>
        <w:t xml:space="preserve">Selecionar o nome e sobrenome de todos os customers cadastrados, no </w:t>
      </w:r>
      <w:proofErr w:type="gramStart"/>
      <w:r>
        <w:rPr>
          <w:lang w:val="pt-BR"/>
        </w:rPr>
        <w:t>MySQL</w:t>
      </w:r>
      <w:proofErr w:type="gramEnd"/>
      <w:r>
        <w:rPr>
          <w:lang w:val="pt-BR"/>
        </w:rPr>
        <w:t>.</w:t>
      </w:r>
      <w:bookmarkEnd w:id="166"/>
      <w:bookmarkEnd w:id="167"/>
      <w:bookmarkEnd w:id="168"/>
    </w:p>
    <w:p w:rsidR="003C11F2" w:rsidRPr="00000E93" w:rsidRDefault="000E0278" w:rsidP="00612FF8">
      <w:pPr>
        <w:pStyle w:val="sumario"/>
        <w:numPr>
          <w:ilvl w:val="0"/>
          <w:numId w:val="0"/>
        </w:numPr>
        <w:jc w:val="both"/>
        <w:rPr>
          <w:lang w:val="pt-BR"/>
        </w:rPr>
      </w:pPr>
      <w:r w:rsidRPr="005E7481">
        <w:rPr>
          <w:b/>
          <w:lang w:val="pt-BR"/>
        </w:rPr>
        <w:t xml:space="preserve">Selecionar todas as informações das </w:t>
      </w:r>
      <w:r w:rsidRPr="005E7481">
        <w:rPr>
          <w:b/>
          <w:i/>
          <w:lang w:val="pt-BR"/>
        </w:rPr>
        <w:t>securities</w:t>
      </w:r>
      <w:r w:rsidRPr="005E7481">
        <w:rPr>
          <w:b/>
          <w:lang w:val="pt-BR"/>
        </w:rPr>
        <w:t xml:space="preserve"> d</w:t>
      </w:r>
      <w:r w:rsidR="00C97552">
        <w:rPr>
          <w:b/>
          <w:lang w:val="pt-BR"/>
        </w:rPr>
        <w:t>a</w:t>
      </w:r>
      <w:r w:rsidRPr="005E7481">
        <w:rPr>
          <w:b/>
          <w:lang w:val="pt-BR"/>
        </w:rPr>
        <w:t xml:space="preserve"> </w:t>
      </w:r>
      <w:r w:rsidRPr="005E7481">
        <w:rPr>
          <w:b/>
          <w:i/>
          <w:lang w:val="pt-BR"/>
        </w:rPr>
        <w:t>watch list</w:t>
      </w:r>
      <w:r w:rsidR="00C97552" w:rsidRPr="00612FF8">
        <w:rPr>
          <w:b/>
          <w:lang w:val="pt-BR"/>
        </w:rPr>
        <w:t xml:space="preserve"> </w:t>
      </w:r>
      <w:r w:rsidR="00C97552">
        <w:rPr>
          <w:b/>
          <w:lang w:val="pt-BR"/>
        </w:rPr>
        <w:t xml:space="preserve">cuja chave primária é </w:t>
      </w:r>
      <w:r w:rsidR="00C97552" w:rsidRPr="00612FF8">
        <w:rPr>
          <w:b/>
          <w:lang w:val="pt-BR"/>
        </w:rPr>
        <w:t>wl123</w:t>
      </w:r>
      <w:r w:rsidRPr="005E7481">
        <w:rPr>
          <w:b/>
          <w:lang w:val="pt-BR"/>
        </w:rPr>
        <w:t>.</w:t>
      </w:r>
      <w:r w:rsidR="00392966">
        <w:rPr>
          <w:b/>
          <w:lang w:val="pt-BR"/>
        </w:rPr>
        <w:t xml:space="preserve"> </w:t>
      </w:r>
      <w:r w:rsidR="003C11F2" w:rsidRPr="00000E93">
        <w:rPr>
          <w:lang w:val="pt-BR"/>
        </w:rPr>
        <w:t>Já na segunda consulta, foi adicionado um complicador que é a utilização de junções para unir informações de duas tab</w:t>
      </w:r>
      <w:r w:rsidR="003C11F2">
        <w:rPr>
          <w:lang w:val="pt-BR"/>
        </w:rPr>
        <w:t>elas distintas. Neste caso, estão</w:t>
      </w:r>
      <w:r w:rsidR="003C11F2" w:rsidRPr="00000E93">
        <w:rPr>
          <w:lang w:val="pt-BR"/>
        </w:rPr>
        <w:t xml:space="preserve"> sendo </w:t>
      </w:r>
      <w:r w:rsidR="003C11F2">
        <w:rPr>
          <w:lang w:val="pt-BR"/>
        </w:rPr>
        <w:t>selecionadas</w:t>
      </w:r>
      <w:r w:rsidR="003C11F2" w:rsidRPr="00000E93">
        <w:rPr>
          <w:lang w:val="pt-BR"/>
        </w:rPr>
        <w:t xml:space="preserve"> todas as informações das </w:t>
      </w:r>
      <w:r w:rsidR="003C11F2" w:rsidRPr="003C11F2">
        <w:rPr>
          <w:i/>
          <w:lang w:val="pt-BR"/>
        </w:rPr>
        <w:t>securities</w:t>
      </w:r>
      <w:r w:rsidR="003C11F2" w:rsidRPr="00000E93">
        <w:rPr>
          <w:lang w:val="pt-BR"/>
        </w:rPr>
        <w:t xml:space="preserve"> de uma determinada </w:t>
      </w:r>
      <w:r w:rsidR="003C11F2" w:rsidRPr="003C11F2">
        <w:rPr>
          <w:i/>
          <w:lang w:val="pt-BR"/>
        </w:rPr>
        <w:t>watch_list</w:t>
      </w:r>
      <w:r w:rsidR="003C11F2" w:rsidRPr="00000E93">
        <w:rPr>
          <w:lang w:val="pt-BR"/>
        </w:rPr>
        <w:t xml:space="preserve">, no caso </w:t>
      </w:r>
      <w:r w:rsidR="003C11F2" w:rsidRPr="003C11F2">
        <w:rPr>
          <w:lang w:val="pt-BR"/>
        </w:rPr>
        <w:t xml:space="preserve">da </w:t>
      </w:r>
      <w:r w:rsidRPr="005E7481">
        <w:rPr>
          <w:lang w:val="pt-BR"/>
        </w:rPr>
        <w:fldChar w:fldCharType="begin"/>
      </w:r>
      <w:r w:rsidRPr="005E7481">
        <w:rPr>
          <w:lang w:val="pt-BR"/>
        </w:rPr>
        <w:instrText xml:space="preserve"> REF _Ref296453481 \h  \* MERGEFORMAT </w:instrText>
      </w:r>
      <w:r w:rsidRPr="005E7481">
        <w:rPr>
          <w:lang w:val="pt-BR"/>
        </w:rPr>
      </w:r>
      <w:r w:rsidRPr="005E7481">
        <w:rPr>
          <w:lang w:val="pt-BR"/>
        </w:rPr>
        <w:fldChar w:fldCharType="separate"/>
      </w:r>
      <w:r w:rsidRPr="005E7481">
        <w:rPr>
          <w:lang w:val="pt-BR"/>
        </w:rPr>
        <w:t>Figura 18</w:t>
      </w:r>
      <w:r w:rsidRPr="005E7481">
        <w:rPr>
          <w:lang w:val="pt-BR"/>
        </w:rPr>
        <w:fldChar w:fldCharType="end"/>
      </w:r>
      <w:r w:rsidR="003C11F2" w:rsidRPr="003C11F2">
        <w:rPr>
          <w:lang w:val="pt-BR"/>
        </w:rPr>
        <w:t xml:space="preserve"> </w:t>
      </w:r>
      <w:r w:rsidR="003C11F2" w:rsidRPr="00000E93">
        <w:rPr>
          <w:lang w:val="pt-BR"/>
        </w:rPr>
        <w:t xml:space="preserve">é a </w:t>
      </w:r>
      <w:r w:rsidR="003C11F2" w:rsidRPr="003C11F2">
        <w:rPr>
          <w:i/>
          <w:lang w:val="pt-BR"/>
        </w:rPr>
        <w:t>watch_list</w:t>
      </w:r>
      <w:r w:rsidR="003C11F2" w:rsidRPr="00000E93">
        <w:rPr>
          <w:lang w:val="pt-BR"/>
        </w:rPr>
        <w:t xml:space="preserve"> </w:t>
      </w:r>
      <w:r w:rsidR="003C11F2" w:rsidRPr="00000E93">
        <w:rPr>
          <w:rStyle w:val="Forte"/>
          <w:b w:val="0"/>
          <w:lang w:val="pt-BR"/>
        </w:rPr>
        <w:t>wl123.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s.*</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security s, watch_item wi</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s.s_symb = wi.wi_s_symb</w:t>
            </w:r>
          </w:p>
          <w:p w:rsidR="002400A2" w:rsidRDefault="003C11F2" w:rsidP="005E7481">
            <w:pPr>
              <w:pStyle w:val="PargrafodaLista"/>
              <w:spacing w:after="0"/>
              <w:ind w:left="0"/>
              <w:rPr>
                <w:bCs/>
              </w:rPr>
            </w:pPr>
            <w:r w:rsidRPr="003B2ED6">
              <w:rPr>
                <w:rStyle w:val="Forte"/>
                <w:rFonts w:ascii="Times New Roman" w:hAnsi="Times New Roman" w:cs="Times New Roman"/>
                <w:b w:val="0"/>
              </w:rPr>
              <w:t>and wi.wi_wl_id = wl123;</w:t>
            </w:r>
          </w:p>
        </w:tc>
      </w:tr>
    </w:tbl>
    <w:p w:rsidR="003C11F2" w:rsidRPr="00D2530F" w:rsidRDefault="003C11F2" w:rsidP="003C11F2">
      <w:pPr>
        <w:pStyle w:val="Legenda"/>
        <w:rPr>
          <w:lang w:val="pt-BR"/>
        </w:rPr>
      </w:pPr>
      <w:bookmarkStart w:id="169" w:name="_Ref296453481"/>
      <w:bookmarkStart w:id="170" w:name="_Toc296517949"/>
      <w:bookmarkStart w:id="171" w:name="_Toc300002846"/>
      <w:bookmarkStart w:id="172" w:name="_Toc298169377"/>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B05561">
        <w:rPr>
          <w:noProof/>
          <w:lang w:val="pt-BR"/>
        </w:rPr>
        <w:t>18</w:t>
      </w:r>
      <w:r w:rsidR="000E0278">
        <w:fldChar w:fldCharType="end"/>
      </w:r>
      <w:bookmarkEnd w:id="169"/>
      <w:r w:rsidRPr="00D2530F">
        <w:rPr>
          <w:lang w:val="pt-BR"/>
        </w:rPr>
        <w:t xml:space="preserve">: </w:t>
      </w:r>
      <w:r>
        <w:rPr>
          <w:lang w:val="pt-BR"/>
        </w:rPr>
        <w:t xml:space="preserve">Selecionar, no </w:t>
      </w:r>
      <w:proofErr w:type="gramStart"/>
      <w:r>
        <w:rPr>
          <w:lang w:val="pt-BR"/>
        </w:rPr>
        <w:t>MySQL</w:t>
      </w:r>
      <w:proofErr w:type="gramEnd"/>
      <w:r>
        <w:rPr>
          <w:lang w:val="pt-BR"/>
        </w:rPr>
        <w:t>, todas as informações das securities de uma determinada watch list.</w:t>
      </w:r>
      <w:bookmarkEnd w:id="170"/>
      <w:bookmarkEnd w:id="171"/>
      <w:bookmarkEnd w:id="172"/>
    </w:p>
    <w:p w:rsidR="002400A2" w:rsidRDefault="000E0278" w:rsidP="005E7481">
      <w:pPr>
        <w:pStyle w:val="TXT"/>
        <w:rPr>
          <w:lang w:val="pt-BR"/>
        </w:rPr>
      </w:pPr>
      <w:r w:rsidRPr="005E7481">
        <w:rPr>
          <w:b/>
          <w:sz w:val="22"/>
          <w:lang w:val="pt-BR"/>
        </w:rPr>
        <w:t xml:space="preserve">Selecionar todos os </w:t>
      </w:r>
      <w:r w:rsidRPr="005E7481">
        <w:rPr>
          <w:b/>
          <w:i/>
          <w:sz w:val="22"/>
          <w:lang w:val="pt-BR"/>
        </w:rPr>
        <w:t>brokers</w:t>
      </w:r>
      <w:r w:rsidRPr="005E7481">
        <w:rPr>
          <w:b/>
          <w:sz w:val="22"/>
          <w:lang w:val="pt-BR"/>
        </w:rPr>
        <w:t xml:space="preserve"> que estão com status cancelado. </w:t>
      </w:r>
      <w:r w:rsidRPr="005E7481">
        <w:rPr>
          <w:sz w:val="22"/>
          <w:lang w:val="pt-BR"/>
        </w:rPr>
        <w:t xml:space="preserve">Na </w:t>
      </w:r>
      <w:r w:rsidRPr="005E7481">
        <w:rPr>
          <w:sz w:val="22"/>
        </w:rPr>
        <w:fldChar w:fldCharType="begin"/>
      </w:r>
      <w:r w:rsidRPr="005E7481">
        <w:rPr>
          <w:sz w:val="22"/>
          <w:lang w:val="pt-BR"/>
        </w:rPr>
        <w:instrText xml:space="preserve"> REF _Ref297383060 \h  \* MERGEFORMAT </w:instrText>
      </w:r>
      <w:r w:rsidRPr="005E7481">
        <w:rPr>
          <w:sz w:val="22"/>
        </w:rPr>
      </w:r>
      <w:r w:rsidRPr="005E7481">
        <w:rPr>
          <w:sz w:val="22"/>
        </w:rPr>
        <w:fldChar w:fldCharType="separate"/>
      </w:r>
      <w:r w:rsidRPr="005E7481">
        <w:rPr>
          <w:sz w:val="22"/>
          <w:lang w:val="pt-BR"/>
        </w:rPr>
        <w:t>Figura 19</w:t>
      </w:r>
      <w:r w:rsidRPr="005E7481">
        <w:rPr>
          <w:sz w:val="22"/>
        </w:rPr>
        <w:fldChar w:fldCharType="end"/>
      </w:r>
      <w:r w:rsidRPr="005E7481">
        <w:rPr>
          <w:sz w:val="22"/>
          <w:lang w:val="pt-BR"/>
        </w:rPr>
        <w:t xml:space="preserve"> está representada a consulta realizada no </w:t>
      </w:r>
      <w:proofErr w:type="gramStart"/>
      <w:r w:rsidRPr="005E7481">
        <w:rPr>
          <w:sz w:val="22"/>
          <w:lang w:val="pt-BR"/>
        </w:rPr>
        <w:t>MySQL</w:t>
      </w:r>
      <w:proofErr w:type="gramEnd"/>
      <w:r w:rsidRPr="005E7481">
        <w:rPr>
          <w:sz w:val="22"/>
          <w:lang w:val="pt-BR"/>
        </w:rPr>
        <w:t xml:space="preserve"> para selecionar a todos os </w:t>
      </w:r>
      <w:r w:rsidRPr="005E7481">
        <w:rPr>
          <w:i/>
          <w:sz w:val="22"/>
          <w:lang w:val="pt-BR"/>
        </w:rPr>
        <w:t>brokers</w:t>
      </w:r>
      <w:r w:rsidRPr="005E7481">
        <w:rPr>
          <w:sz w:val="22"/>
          <w:lang w:val="pt-BR"/>
        </w:rPr>
        <w:t xml:space="preserve"> que estão com o status cancelado. Para isso, selecionamos na tabela </w:t>
      </w:r>
      <w:r w:rsidRPr="005E7481">
        <w:rPr>
          <w:i/>
          <w:sz w:val="22"/>
          <w:lang w:val="pt-BR"/>
        </w:rPr>
        <w:t>broker</w:t>
      </w:r>
      <w:r w:rsidRPr="005E7481">
        <w:rPr>
          <w:sz w:val="22"/>
          <w:lang w:val="pt-BR"/>
        </w:rPr>
        <w:t xml:space="preserve"> as tuplas que possuem o campo b_st_id preenchido com a palavra CNCL.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65199F" w:rsidTr="0027682D">
        <w:tc>
          <w:tcPr>
            <w:tcW w:w="9286" w:type="dxa"/>
          </w:tcPr>
          <w:p w:rsidR="002400A2" w:rsidRPr="005E7481" w:rsidRDefault="000E0278" w:rsidP="005E7481">
            <w:pPr>
              <w:spacing w:after="0"/>
              <w:rPr>
                <w:rFonts w:ascii="Times New Roman" w:hAnsi="Times New Roman"/>
              </w:rPr>
            </w:pPr>
            <w:r w:rsidRPr="005E7481">
              <w:rPr>
                <w:rFonts w:ascii="Times New Roman" w:hAnsi="Times New Roman"/>
              </w:rPr>
              <w:t xml:space="preserve">select * </w:t>
            </w:r>
          </w:p>
          <w:p w:rsidR="002400A2" w:rsidRPr="005E7481" w:rsidRDefault="000E0278" w:rsidP="005E7481">
            <w:pPr>
              <w:spacing w:after="0"/>
              <w:rPr>
                <w:rFonts w:ascii="Times New Roman" w:hAnsi="Times New Roman"/>
              </w:rPr>
            </w:pPr>
            <w:r w:rsidRPr="005E7481">
              <w:rPr>
                <w:rFonts w:ascii="Times New Roman" w:hAnsi="Times New Roman"/>
              </w:rPr>
              <w:t>from broker</w:t>
            </w:r>
          </w:p>
          <w:p w:rsidR="002400A2" w:rsidRDefault="000E0278" w:rsidP="005E7481">
            <w:pPr>
              <w:spacing w:after="0"/>
            </w:pPr>
            <w:r w:rsidRPr="005E7481">
              <w:rPr>
                <w:rFonts w:ascii="Times New Roman" w:hAnsi="Times New Roman"/>
              </w:rPr>
              <w:t>where b_st_id = 'CNCL';</w:t>
            </w:r>
          </w:p>
        </w:tc>
      </w:tr>
    </w:tbl>
    <w:p w:rsidR="003C11F2" w:rsidRDefault="003C11F2" w:rsidP="003C11F2">
      <w:pPr>
        <w:pStyle w:val="Legenda"/>
        <w:rPr>
          <w:lang w:val="pt-BR"/>
        </w:rPr>
      </w:pPr>
      <w:bookmarkStart w:id="173" w:name="_Ref297383060"/>
      <w:bookmarkStart w:id="174" w:name="_Ref297382970"/>
      <w:bookmarkStart w:id="175" w:name="_Toc298169378"/>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r w:rsidR="00B05561">
        <w:rPr>
          <w:noProof/>
          <w:lang w:val="pt-BR"/>
        </w:rPr>
        <w:t>19</w:t>
      </w:r>
      <w:r w:rsidR="000E0278">
        <w:fldChar w:fldCharType="end"/>
      </w:r>
      <w:bookmarkEnd w:id="173"/>
      <w:r w:rsidRPr="004323D6">
        <w:rPr>
          <w:lang w:val="pt-BR"/>
        </w:rPr>
        <w:t xml:space="preserve">: Selecionar todos os brokers que estão com status cancelado no </w:t>
      </w:r>
      <w:proofErr w:type="gramStart"/>
      <w:r w:rsidRPr="004323D6">
        <w:rPr>
          <w:lang w:val="pt-BR"/>
        </w:rPr>
        <w:t>MySQL</w:t>
      </w:r>
      <w:proofErr w:type="gramEnd"/>
      <w:r w:rsidRPr="004323D6">
        <w:rPr>
          <w:lang w:val="pt-BR"/>
        </w:rPr>
        <w:t>.</w:t>
      </w:r>
      <w:bookmarkEnd w:id="174"/>
      <w:bookmarkEnd w:id="175"/>
    </w:p>
    <w:p w:rsidR="003C11F2" w:rsidRPr="005078B2" w:rsidRDefault="004D1B16" w:rsidP="003C11F2">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C97552" w:rsidRPr="00612FF8">
        <w:rPr>
          <w:rFonts w:ascii="Times New Roman" w:hAnsi="Times New Roman" w:cs="Times New Roman"/>
          <w:b/>
          <w:lang w:val="pt-BR"/>
        </w:rPr>
        <w:t xml:space="preserve">. </w:t>
      </w:r>
      <w:r w:rsidR="003C11F2" w:rsidRPr="00612FF8">
        <w:rPr>
          <w:rFonts w:ascii="Times New Roman" w:hAnsi="Times New Roman" w:cs="Times New Roman"/>
          <w:lang w:val="pt-BR"/>
        </w:rPr>
        <w:t>A</w:t>
      </w:r>
      <w:r w:rsidR="003C11F2" w:rsidRPr="005078B2">
        <w:rPr>
          <w:rFonts w:ascii="Times New Roman" w:hAnsi="Times New Roman" w:cs="Times New Roman"/>
          <w:lang w:val="pt-BR"/>
        </w:rPr>
        <w:t xml:space="preserve"> próxima consulta a ser realizada é a consulta para selecionar o setor </w:t>
      </w:r>
      <w:r w:rsidR="00F655C9">
        <w:rPr>
          <w:rFonts w:ascii="Times New Roman" w:hAnsi="Times New Roman" w:cs="Times New Roman"/>
          <w:lang w:val="pt-BR"/>
        </w:rPr>
        <w:t xml:space="preserve">em que </w:t>
      </w:r>
      <w:r w:rsidR="003C11F2" w:rsidRPr="005078B2">
        <w:rPr>
          <w:rFonts w:ascii="Times New Roman" w:hAnsi="Times New Roman" w:cs="Times New Roman"/>
          <w:lang w:val="pt-BR"/>
        </w:rPr>
        <w:t xml:space="preserve">uma </w:t>
      </w:r>
      <w:r w:rsidR="003C11F2" w:rsidRPr="000F65E2">
        <w:rPr>
          <w:rFonts w:ascii="Times New Roman" w:hAnsi="Times New Roman" w:cs="Times New Roman"/>
          <w:lang w:val="pt-BR"/>
        </w:rPr>
        <w:t xml:space="preserve">determinada </w:t>
      </w:r>
      <w:r w:rsidR="00B12245" w:rsidRPr="00B12245">
        <w:rPr>
          <w:rFonts w:ascii="Times New Roman" w:hAnsi="Times New Roman" w:cs="Times New Roman"/>
          <w:lang w:val="pt-BR"/>
        </w:rPr>
        <w:t>empresa</w:t>
      </w:r>
      <w:r w:rsidR="000E0278" w:rsidRPr="005E7481">
        <w:rPr>
          <w:rFonts w:ascii="Times New Roman" w:hAnsi="Times New Roman"/>
          <w:lang w:val="pt-BR"/>
        </w:rPr>
        <w:t xml:space="preserve"> </w:t>
      </w:r>
      <w:r w:rsidR="00F655C9" w:rsidRPr="00B12245">
        <w:rPr>
          <w:rFonts w:ascii="Times New Roman" w:hAnsi="Times New Roman" w:cs="Times New Roman"/>
          <w:lang w:val="pt-BR"/>
        </w:rPr>
        <w:t>atua</w:t>
      </w:r>
      <w:r w:rsidR="003C11F2" w:rsidRPr="005078B2">
        <w:rPr>
          <w:rFonts w:ascii="Times New Roman" w:hAnsi="Times New Roman" w:cs="Times New Roman"/>
          <w:lang w:val="pt-BR"/>
        </w:rPr>
        <w:t xml:space="preserve">. Para isso, é necessário realizar operações de junções entre as tabelas </w:t>
      </w:r>
      <w:r w:rsidR="003C11F2" w:rsidRPr="00B05561">
        <w:rPr>
          <w:rFonts w:ascii="Times New Roman" w:hAnsi="Times New Roman" w:cs="Times New Roman"/>
          <w:i/>
          <w:lang w:val="pt-BR"/>
        </w:rPr>
        <w:t>sector</w:t>
      </w:r>
      <w:r w:rsidR="003C11F2" w:rsidRPr="005078B2">
        <w:rPr>
          <w:rFonts w:ascii="Times New Roman" w:hAnsi="Times New Roman" w:cs="Times New Roman"/>
          <w:lang w:val="pt-BR"/>
        </w:rPr>
        <w:t xml:space="preserve">, </w:t>
      </w:r>
      <w:r w:rsidR="003C11F2" w:rsidRPr="003C11F2">
        <w:rPr>
          <w:rFonts w:ascii="Times New Roman" w:hAnsi="Times New Roman" w:cs="Times New Roman"/>
          <w:i/>
          <w:lang w:val="pt-BR"/>
        </w:rPr>
        <w:t>industry</w:t>
      </w:r>
      <w:r w:rsidR="003C11F2" w:rsidRPr="005078B2">
        <w:rPr>
          <w:rFonts w:ascii="Times New Roman" w:hAnsi="Times New Roman" w:cs="Times New Roman"/>
          <w:lang w:val="pt-BR"/>
        </w:rPr>
        <w:t xml:space="preserve"> e </w:t>
      </w:r>
      <w:r w:rsidR="003C11F2" w:rsidRPr="003C11F2">
        <w:rPr>
          <w:rFonts w:ascii="Times New Roman" w:hAnsi="Times New Roman" w:cs="Times New Roman"/>
          <w:i/>
          <w:lang w:val="pt-BR"/>
        </w:rPr>
        <w:t>company</w:t>
      </w:r>
      <w:r w:rsidR="003C11F2" w:rsidRPr="005078B2">
        <w:rPr>
          <w:rFonts w:ascii="Times New Roman" w:hAnsi="Times New Roman" w:cs="Times New Roman"/>
          <w:lang w:val="pt-BR"/>
        </w:rPr>
        <w:t xml:space="preserve">. Além disso, deve ser passado o nome </w:t>
      </w:r>
      <w:r w:rsidR="003C11F2" w:rsidRPr="000F65E2">
        <w:rPr>
          <w:rFonts w:ascii="Times New Roman" w:hAnsi="Times New Roman" w:cs="Times New Roman"/>
          <w:lang w:val="pt-BR"/>
        </w:rPr>
        <w:t xml:space="preserve">da </w:t>
      </w:r>
      <w:r w:rsidR="00B12245" w:rsidRPr="00B12245">
        <w:rPr>
          <w:rFonts w:ascii="Times New Roman" w:hAnsi="Times New Roman" w:cs="Times New Roman"/>
          <w:lang w:val="pt-BR"/>
        </w:rPr>
        <w:t>empresa</w:t>
      </w:r>
      <w:r w:rsidR="00B12245" w:rsidRPr="000F65E2">
        <w:rPr>
          <w:rFonts w:ascii="Times New Roman" w:hAnsi="Times New Roman" w:cs="Times New Roman"/>
          <w:lang w:val="pt-BR"/>
        </w:rPr>
        <w:t xml:space="preserve"> </w:t>
      </w:r>
      <w:r w:rsidR="003C11F2" w:rsidRPr="000F65E2">
        <w:rPr>
          <w:rFonts w:ascii="Times New Roman" w:hAnsi="Times New Roman" w:cs="Times New Roman"/>
          <w:lang w:val="pt-BR"/>
        </w:rPr>
        <w:t>que</w:t>
      </w:r>
      <w:r w:rsidR="003C11F2" w:rsidRPr="005078B2">
        <w:rPr>
          <w:rFonts w:ascii="Times New Roman" w:hAnsi="Times New Roman" w:cs="Times New Roman"/>
          <w:lang w:val="pt-BR"/>
        </w:rPr>
        <w:t xml:space="preserve"> estamos interessados em selecionar, como pode ser verificado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_Ref297572659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20</w:t>
      </w:r>
      <w:r w:rsidR="000E0278" w:rsidRPr="005E7481">
        <w:rPr>
          <w:rFonts w:ascii="Times New Roman" w:hAnsi="Times New Roman"/>
          <w:lang w:val="pt-BR"/>
        </w:rPr>
        <w:fldChar w:fldCharType="end"/>
      </w:r>
      <w:r w:rsidR="003C11F2"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40"/>
              <w:rPr>
                <w:rFonts w:ascii="Times New Roman" w:hAnsi="Times New Roman" w:cs="Times New Roman"/>
              </w:rPr>
            </w:pPr>
            <w:r w:rsidRPr="00DD394F">
              <w:rPr>
                <w:rFonts w:ascii="Times New Roman" w:hAnsi="Times New Roman" w:cs="Times New Roman"/>
              </w:rPr>
              <w:t>select s.sc_name</w:t>
            </w:r>
          </w:p>
          <w:p w:rsidR="002400A2" w:rsidRDefault="003C11F2" w:rsidP="005E7481">
            <w:pPr>
              <w:spacing w:after="40"/>
              <w:rPr>
                <w:rFonts w:ascii="Times New Roman" w:hAnsi="Times New Roman" w:cs="Times New Roman"/>
              </w:rPr>
            </w:pPr>
            <w:r w:rsidRPr="00DD394F">
              <w:rPr>
                <w:rFonts w:ascii="Times New Roman" w:hAnsi="Times New Roman" w:cs="Times New Roman"/>
              </w:rPr>
              <w:t>from sector s, industry in, company c</w:t>
            </w:r>
          </w:p>
          <w:p w:rsidR="002400A2" w:rsidRDefault="003C11F2" w:rsidP="005E7481">
            <w:pPr>
              <w:spacing w:after="40"/>
              <w:rPr>
                <w:rFonts w:ascii="Times New Roman" w:hAnsi="Times New Roman" w:cs="Times New Roman"/>
              </w:rPr>
            </w:pPr>
            <w:r w:rsidRPr="00DD394F">
              <w:rPr>
                <w:rFonts w:ascii="Times New Roman" w:hAnsi="Times New Roman" w:cs="Times New Roman"/>
              </w:rPr>
              <w:t>where s.sc_id = in.in_sc_id</w:t>
            </w:r>
          </w:p>
          <w:p w:rsidR="002400A2" w:rsidRDefault="003C11F2" w:rsidP="005E7481">
            <w:pPr>
              <w:spacing w:after="40"/>
              <w:rPr>
                <w:rFonts w:ascii="Times New Roman" w:hAnsi="Times New Roman" w:cs="Times New Roman"/>
              </w:rPr>
            </w:pPr>
            <w:r w:rsidRPr="00DD394F">
              <w:rPr>
                <w:rFonts w:ascii="Times New Roman" w:hAnsi="Times New Roman" w:cs="Times New Roman"/>
              </w:rPr>
              <w:t>and in.in_id = co.co_in_id</w:t>
            </w:r>
          </w:p>
          <w:p w:rsidR="002400A2" w:rsidRDefault="003C11F2" w:rsidP="005E7481">
            <w:pPr>
              <w:spacing w:after="40"/>
            </w:pPr>
            <w:r w:rsidRPr="00DD394F">
              <w:rPr>
                <w:rFonts w:ascii="Times New Roman" w:hAnsi="Times New Roman" w:cs="Times New Roman"/>
              </w:rPr>
              <w:t xml:space="preserve">and co.co_name =  </w:t>
            </w:r>
            <w:r w:rsidR="004D1B16" w:rsidRPr="00DD394F">
              <w:rPr>
                <w:rFonts w:ascii="Times New Roman" w:hAnsi="Times New Roman" w:cs="Times New Roman"/>
              </w:rPr>
              <w:t>'</w:t>
            </w:r>
            <w:r w:rsidR="004D1B16">
              <w:rPr>
                <w:rFonts w:ascii="Times New Roman" w:hAnsi="Times New Roman" w:cs="Times New Roman"/>
              </w:rPr>
              <w:t>Onemf</w:t>
            </w:r>
            <w:r w:rsidR="004D1B16" w:rsidRPr="00DD394F">
              <w:rPr>
                <w:rFonts w:ascii="Times New Roman" w:hAnsi="Times New Roman" w:cs="Times New Roman"/>
              </w:rPr>
              <w:t>'</w:t>
            </w:r>
            <w:r w:rsidRPr="00DD394F">
              <w:rPr>
                <w:rFonts w:ascii="Times New Roman" w:hAnsi="Times New Roman" w:cs="Times New Roman"/>
              </w:rPr>
              <w:t>;</w:t>
            </w:r>
          </w:p>
        </w:tc>
      </w:tr>
    </w:tbl>
    <w:p w:rsidR="003C11F2" w:rsidRDefault="003C11F2" w:rsidP="003C11F2">
      <w:pPr>
        <w:pStyle w:val="Legenda"/>
        <w:rPr>
          <w:lang w:val="pt-BR"/>
        </w:rPr>
      </w:pPr>
      <w:bookmarkStart w:id="176" w:name="_Ref297572659"/>
      <w:bookmarkStart w:id="177" w:name="_Toc300002847"/>
      <w:bookmarkStart w:id="178" w:name="_Toc298169379"/>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B05561">
        <w:rPr>
          <w:noProof/>
          <w:lang w:val="pt-BR"/>
        </w:rPr>
        <w:t>20</w:t>
      </w:r>
      <w:r w:rsidR="000E0278">
        <w:fldChar w:fldCharType="end"/>
      </w:r>
      <w:bookmarkEnd w:id="176"/>
      <w:r w:rsidRPr="006F6F7C">
        <w:rPr>
          <w:lang w:val="pt-BR"/>
        </w:rPr>
        <w:t>: Selecionar o setor de uma determinada company</w:t>
      </w:r>
      <w:r>
        <w:rPr>
          <w:lang w:val="pt-BR"/>
        </w:rPr>
        <w:t xml:space="preserve">, no </w:t>
      </w:r>
      <w:proofErr w:type="gramStart"/>
      <w:r>
        <w:rPr>
          <w:lang w:val="pt-BR"/>
        </w:rPr>
        <w:t>MySQL</w:t>
      </w:r>
      <w:proofErr w:type="gramEnd"/>
      <w:r>
        <w:rPr>
          <w:lang w:val="pt-BR"/>
        </w:rPr>
        <w:t>.</w:t>
      </w:r>
      <w:bookmarkEnd w:id="177"/>
      <w:bookmarkEnd w:id="178"/>
    </w:p>
    <w:p w:rsidR="003C11F2" w:rsidRPr="004755B8" w:rsidRDefault="00C97552"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612FF8">
        <w:rPr>
          <w:rFonts w:ascii="Times New Roman" w:hAnsi="Times New Roman" w:cs="Times New Roman"/>
          <w:b/>
          <w:lang w:val="pt-BR"/>
        </w:rPr>
        <w:t>.</w:t>
      </w:r>
      <w:r>
        <w:rPr>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_Ref297572726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21</w:t>
      </w:r>
      <w:r w:rsidR="000E0278" w:rsidRPr="005E7481">
        <w:rPr>
          <w:rFonts w:ascii="Times New Roman" w:hAnsi="Times New Roman"/>
          <w:lang w:val="pt-BR"/>
        </w:rPr>
        <w:fldChar w:fldCharType="end"/>
      </w:r>
      <w:r w:rsidR="003C11F2" w:rsidRPr="004755B8">
        <w:rPr>
          <w:rFonts w:ascii="Times New Roman" w:hAnsi="Times New Roman" w:cs="Times New Roman"/>
          <w:lang w:val="pt-BR"/>
        </w:rPr>
        <w:t>, é representada uma consulta que utiliza o operador semelhante às consulta</w:t>
      </w:r>
      <w:r w:rsidR="003C11F2">
        <w:rPr>
          <w:rFonts w:ascii="Times New Roman" w:hAnsi="Times New Roman" w:cs="Times New Roman"/>
          <w:lang w:val="pt-BR"/>
        </w:rPr>
        <w:t>s</w:t>
      </w:r>
      <w:r w:rsidR="003C11F2" w:rsidRPr="004755B8">
        <w:rPr>
          <w:rFonts w:ascii="Times New Roman" w:hAnsi="Times New Roman" w:cs="Times New Roman"/>
          <w:lang w:val="pt-BR"/>
        </w:rPr>
        <w:t xml:space="preserve"> anterior</w:t>
      </w:r>
      <w:r w:rsidR="003C11F2">
        <w:rPr>
          <w:rFonts w:ascii="Times New Roman" w:hAnsi="Times New Roman" w:cs="Times New Roman"/>
          <w:lang w:val="pt-BR"/>
        </w:rPr>
        <w:t>es</w:t>
      </w:r>
      <w:r w:rsidR="003C11F2" w:rsidRPr="004755B8">
        <w:rPr>
          <w:rFonts w:ascii="Times New Roman" w:hAnsi="Times New Roman" w:cs="Times New Roman"/>
          <w:lang w:val="pt-BR"/>
        </w:rPr>
        <w:t xml:space="preserve">. Selecionamos todas as empresas </w:t>
      </w:r>
      <w:r w:rsidR="007E0363">
        <w:rPr>
          <w:rFonts w:ascii="Times New Roman" w:hAnsi="Times New Roman" w:cs="Times New Roman"/>
          <w:lang w:val="pt-BR"/>
        </w:rPr>
        <w:t>em</w:t>
      </w:r>
      <w:r w:rsidR="00882E44">
        <w:rPr>
          <w:rFonts w:ascii="Times New Roman" w:hAnsi="Times New Roman" w:cs="Times New Roman"/>
          <w:lang w:val="pt-BR"/>
        </w:rPr>
        <w:t xml:space="preserve"> N</w:t>
      </w:r>
      <w:r w:rsidR="007E0363">
        <w:rPr>
          <w:rFonts w:ascii="Times New Roman" w:hAnsi="Times New Roman" w:cs="Times New Roman"/>
          <w:lang w:val="pt-BR"/>
        </w:rPr>
        <w:t>ew</w:t>
      </w:r>
      <w:r w:rsidR="00882E44">
        <w:rPr>
          <w:rFonts w:ascii="Times New Roman" w:hAnsi="Times New Roman" w:cs="Times New Roman"/>
          <w:lang w:val="pt-BR"/>
        </w:rPr>
        <w:t xml:space="preserve"> </w:t>
      </w:r>
      <w:r w:rsidR="007E0363">
        <w:rPr>
          <w:rFonts w:ascii="Times New Roman" w:hAnsi="Times New Roman" w:cs="Times New Roman"/>
          <w:lang w:val="pt-BR"/>
        </w:rPr>
        <w:t>York</w:t>
      </w:r>
      <w:r w:rsidR="00B05561">
        <w:rPr>
          <w:rFonts w:ascii="Times New Roman" w:hAnsi="Times New Roman" w:cs="Times New Roman"/>
          <w:lang w:val="pt-BR"/>
        </w:rPr>
        <w:t>.</w:t>
      </w:r>
      <w:r w:rsidR="003C11F2" w:rsidRPr="004755B8">
        <w:rPr>
          <w:rFonts w:ascii="Times New Roman" w:hAnsi="Times New Roman" w:cs="Times New Roman"/>
          <w:lang w:val="pt-BR"/>
        </w:rPr>
        <w:t xml:space="preserve"> </w:t>
      </w:r>
      <w:r w:rsidR="00B05561">
        <w:rPr>
          <w:rFonts w:ascii="Times New Roman" w:hAnsi="Times New Roman" w:cs="Times New Roman"/>
          <w:lang w:val="pt-BR"/>
        </w:rPr>
        <w:t>P</w:t>
      </w:r>
      <w:r w:rsidR="003C11F2" w:rsidRPr="004755B8">
        <w:rPr>
          <w:rFonts w:ascii="Times New Roman" w:hAnsi="Times New Roman" w:cs="Times New Roman"/>
          <w:lang w:val="pt-BR"/>
        </w:rPr>
        <w:t xml:space="preserve">ara isso, realizamos junções nas tabelas </w:t>
      </w:r>
      <w:r w:rsidR="003C11F2" w:rsidRPr="003C11F2">
        <w:rPr>
          <w:rFonts w:ascii="Times New Roman" w:hAnsi="Times New Roman" w:cs="Times New Roman"/>
          <w:i/>
          <w:lang w:val="pt-BR"/>
        </w:rPr>
        <w:t>company</w:t>
      </w:r>
      <w:r w:rsidR="003C11F2" w:rsidRPr="004755B8">
        <w:rPr>
          <w:rFonts w:ascii="Times New Roman" w:hAnsi="Times New Roman" w:cs="Times New Roman"/>
          <w:lang w:val="pt-BR"/>
        </w:rPr>
        <w:t xml:space="preserve">, </w:t>
      </w:r>
      <w:r w:rsidR="003C11F2" w:rsidRPr="003C11F2">
        <w:rPr>
          <w:rFonts w:ascii="Times New Roman" w:hAnsi="Times New Roman" w:cs="Times New Roman"/>
          <w:i/>
          <w:lang w:val="pt-BR"/>
        </w:rPr>
        <w:t>address</w:t>
      </w:r>
      <w:r w:rsidR="003C11F2" w:rsidRPr="004755B8">
        <w:rPr>
          <w:rFonts w:ascii="Times New Roman" w:hAnsi="Times New Roman" w:cs="Times New Roman"/>
          <w:lang w:val="pt-BR"/>
        </w:rPr>
        <w:t xml:space="preserve"> e </w:t>
      </w:r>
      <w:r w:rsidR="003C11F2" w:rsidRPr="003C11F2">
        <w:rPr>
          <w:rFonts w:ascii="Times New Roman" w:hAnsi="Times New Roman" w:cs="Times New Roman"/>
          <w:i/>
          <w:lang w:val="pt-BR"/>
        </w:rPr>
        <w:t>zip_code</w:t>
      </w:r>
      <w:r w:rsidR="003C11F2" w:rsidRPr="004755B8">
        <w:rPr>
          <w:rFonts w:ascii="Times New Roman" w:hAnsi="Times New Roman" w:cs="Times New Roman"/>
          <w:lang w:val="pt-BR"/>
        </w:rPr>
        <w:t xml:space="preserve"> e dizemos que a cidade desejada é </w:t>
      </w:r>
      <w:r w:rsidR="00882E44">
        <w:rPr>
          <w:rFonts w:ascii="Times New Roman" w:hAnsi="Times New Roman" w:cs="Times New Roman"/>
          <w:lang w:val="pt-BR"/>
        </w:rPr>
        <w:t>New York</w:t>
      </w:r>
      <w:r w:rsidR="003C11F2" w:rsidRPr="004755B8">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882E44" w:rsidTr="0027682D">
        <w:tc>
          <w:tcPr>
            <w:tcW w:w="9286" w:type="dxa"/>
            <w:shd w:val="clear" w:color="auto" w:fill="auto"/>
          </w:tcPr>
          <w:p w:rsidR="002400A2" w:rsidRDefault="003C11F2" w:rsidP="005E7481">
            <w:pPr>
              <w:spacing w:after="0"/>
              <w:rPr>
                <w:rFonts w:ascii="Times New Roman" w:hAnsi="Times New Roman" w:cs="Times New Roman"/>
              </w:rPr>
            </w:pPr>
            <w:r w:rsidRPr="00612FF8">
              <w:rPr>
                <w:rFonts w:ascii="Times New Roman" w:hAnsi="Times New Roman" w:cs="Times New Roman"/>
              </w:rPr>
              <w:t xml:space="preserve">select co.* </w:t>
            </w:r>
          </w:p>
          <w:p w:rsidR="002400A2" w:rsidRDefault="003C11F2" w:rsidP="005E7481">
            <w:pPr>
              <w:spacing w:after="0"/>
              <w:rPr>
                <w:rFonts w:ascii="Times New Roman" w:hAnsi="Times New Roman" w:cs="Times New Roman"/>
              </w:rPr>
            </w:pPr>
            <w:r w:rsidRPr="00612FF8">
              <w:rPr>
                <w:rFonts w:ascii="Times New Roman" w:hAnsi="Times New Roman" w:cs="Times New Roman"/>
              </w:rPr>
              <w:t>from company co, address ad, zip_code zc</w:t>
            </w:r>
          </w:p>
          <w:p w:rsidR="002400A2" w:rsidRDefault="003C11F2" w:rsidP="005E7481">
            <w:pPr>
              <w:spacing w:after="0"/>
              <w:rPr>
                <w:rFonts w:ascii="Times New Roman" w:hAnsi="Times New Roman" w:cs="Times New Roman"/>
              </w:rPr>
            </w:pPr>
            <w:r w:rsidRPr="00612FF8">
              <w:rPr>
                <w:rFonts w:ascii="Times New Roman" w:hAnsi="Times New Roman" w:cs="Times New Roman"/>
              </w:rPr>
              <w:t>where co.co_ad_id = ad.ad_id</w:t>
            </w:r>
          </w:p>
          <w:p w:rsidR="002400A2" w:rsidRDefault="003C11F2" w:rsidP="005E7481">
            <w:pPr>
              <w:spacing w:after="0"/>
              <w:rPr>
                <w:rFonts w:ascii="Times New Roman" w:hAnsi="Times New Roman" w:cs="Times New Roman"/>
              </w:rPr>
            </w:pPr>
            <w:r w:rsidRPr="00612FF8">
              <w:rPr>
                <w:rFonts w:ascii="Times New Roman" w:hAnsi="Times New Roman" w:cs="Times New Roman"/>
              </w:rPr>
              <w:t>and   ad.ad_zc_code  = zc.zc_code</w:t>
            </w:r>
          </w:p>
          <w:p w:rsidR="002400A2" w:rsidRPr="005E7481" w:rsidRDefault="000E0278" w:rsidP="005E7481">
            <w:pPr>
              <w:spacing w:after="0"/>
            </w:pPr>
            <w:r w:rsidRPr="005E7481">
              <w:rPr>
                <w:rFonts w:ascii="Times New Roman" w:hAnsi="Times New Roman"/>
              </w:rPr>
              <w:t xml:space="preserve">and  zc_town = </w:t>
            </w:r>
            <w:r w:rsidR="003C11F2" w:rsidRPr="00882E44">
              <w:rPr>
                <w:rFonts w:ascii="Times New Roman" w:hAnsi="Times New Roman" w:cs="Times New Roman"/>
              </w:rPr>
              <w:t>'</w:t>
            </w:r>
            <w:r w:rsidR="00882E44" w:rsidRPr="00882E44">
              <w:rPr>
                <w:rFonts w:ascii="Times New Roman" w:hAnsi="Times New Roman" w:cs="Times New Roman"/>
              </w:rPr>
              <w:t>New York</w:t>
            </w:r>
            <w:r w:rsidR="003C11F2" w:rsidRPr="00882E44">
              <w:rPr>
                <w:rFonts w:ascii="Times New Roman" w:hAnsi="Times New Roman" w:cs="Times New Roman"/>
              </w:rPr>
              <w:t>';</w:t>
            </w:r>
          </w:p>
        </w:tc>
      </w:tr>
    </w:tbl>
    <w:p w:rsidR="003C11F2" w:rsidRDefault="003C11F2" w:rsidP="003C11F2">
      <w:pPr>
        <w:pStyle w:val="Legenda"/>
        <w:rPr>
          <w:lang w:val="pt-BR"/>
        </w:rPr>
      </w:pPr>
      <w:bookmarkStart w:id="179" w:name="_Ref297572726"/>
      <w:bookmarkStart w:id="180" w:name="_Toc300002848"/>
      <w:bookmarkStart w:id="181" w:name="_Toc298169380"/>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B05561">
        <w:rPr>
          <w:noProof/>
          <w:lang w:val="pt-BR"/>
        </w:rPr>
        <w:t>21</w:t>
      </w:r>
      <w:r w:rsidR="000E0278">
        <w:fldChar w:fldCharType="end"/>
      </w:r>
      <w:bookmarkEnd w:id="179"/>
      <w:r w:rsidRPr="006F6F7C">
        <w:rPr>
          <w:lang w:val="pt-BR"/>
        </w:rPr>
        <w:t xml:space="preserve">: Selecionar todas as empresas </w:t>
      </w:r>
      <w:r w:rsidR="007E0363">
        <w:rPr>
          <w:lang w:val="pt-BR"/>
        </w:rPr>
        <w:t>em</w:t>
      </w:r>
      <w:r w:rsidR="00882E44">
        <w:rPr>
          <w:lang w:val="pt-BR"/>
        </w:rPr>
        <w:t xml:space="preserve"> New York</w:t>
      </w:r>
      <w:r>
        <w:rPr>
          <w:lang w:val="pt-BR"/>
        </w:rPr>
        <w:t xml:space="preserve">, no </w:t>
      </w:r>
      <w:proofErr w:type="gramStart"/>
      <w:r>
        <w:rPr>
          <w:lang w:val="pt-BR"/>
        </w:rPr>
        <w:t>MySQL</w:t>
      </w:r>
      <w:proofErr w:type="gramEnd"/>
      <w:r>
        <w:rPr>
          <w:lang w:val="pt-BR"/>
        </w:rPr>
        <w:t>.</w:t>
      </w:r>
      <w:bookmarkEnd w:id="180"/>
      <w:bookmarkEnd w:id="181"/>
      <w:r>
        <w:rPr>
          <w:lang w:val="pt-BR"/>
        </w:rPr>
        <w:t xml:space="preserve"> </w:t>
      </w:r>
    </w:p>
    <w:p w:rsidR="002400A2" w:rsidRDefault="00C97552" w:rsidP="005E7481">
      <w:pPr>
        <w:jc w:val="both"/>
        <w:rPr>
          <w:rFonts w:ascii="Times New Roman" w:hAnsi="Times New Roman" w:cs="Times New Roman"/>
          <w:lang w:val="pt-BR"/>
        </w:rPr>
      </w:pPr>
      <w:r w:rsidRPr="00C97552">
        <w:rPr>
          <w:rFonts w:ascii="Times New Roman" w:hAnsi="Times New Roman" w:cs="Times New Roman"/>
          <w:b/>
          <w:lang w:val="pt-BR"/>
        </w:rPr>
        <w:lastRenderedPageBreak/>
        <w:t>Selecionar todos os clientes que possuem apenas uma conta associada.</w:t>
      </w:r>
      <w:r>
        <w:rPr>
          <w:rFonts w:ascii="Times New Roman" w:hAnsi="Times New Roman" w:cs="Times New Roman"/>
          <w:lang w:val="pt-BR"/>
        </w:rPr>
        <w:t xml:space="preserve"> </w:t>
      </w:r>
      <w:r w:rsidR="003C11F2" w:rsidRPr="00AD2D42">
        <w:rPr>
          <w:rFonts w:ascii="Times New Roman" w:hAnsi="Times New Roman" w:cs="Times New Roman"/>
          <w:lang w:val="pt-BR"/>
        </w:rPr>
        <w:t xml:space="preserve">Na próxima consulta representada 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_Ref297572947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22</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po</w:t>
      </w:r>
      <w:r w:rsidR="003C11F2" w:rsidRPr="00AD2D42">
        <w:rPr>
          <w:rFonts w:ascii="Times New Roman" w:hAnsi="Times New Roman" w:cs="Times New Roman"/>
          <w:lang w:val="pt-BR"/>
        </w:rPr>
        <w:t xml:space="preserve">de-se verificar que mais um operador foi adicionado à consulta: o operador de agregação. Neste, as tuplas são reunidas em grupos sobre os quais são aplicadas funções agregadas. No nosso exemplo, foram reunidas as tuplas da coluna ca_c_id que representam </w:t>
      </w:r>
      <w:r w:rsidR="00B12245">
        <w:rPr>
          <w:rFonts w:ascii="Times New Roman" w:hAnsi="Times New Roman" w:cs="Times New Roman"/>
          <w:lang w:val="pt-BR"/>
        </w:rPr>
        <w:t>o identificador</w:t>
      </w:r>
      <w:r w:rsidR="003C11F2" w:rsidRPr="00AD2D42">
        <w:rPr>
          <w:rFonts w:ascii="Times New Roman" w:hAnsi="Times New Roman" w:cs="Times New Roman"/>
          <w:lang w:val="pt-BR"/>
        </w:rPr>
        <w:t xml:space="preserve"> de cada cliente e sobre ela foi calculada a quantidade de contas </w:t>
      </w:r>
      <w:r w:rsidR="00B05561">
        <w:rPr>
          <w:rFonts w:ascii="Times New Roman" w:hAnsi="Times New Roman" w:cs="Times New Roman"/>
          <w:lang w:val="pt-BR"/>
        </w:rPr>
        <w:t xml:space="preserve">que </w:t>
      </w:r>
      <w:r w:rsidR="003C11F2" w:rsidRPr="00AD2D42">
        <w:rPr>
          <w:rFonts w:ascii="Times New Roman" w:hAnsi="Times New Roman" w:cs="Times New Roman"/>
          <w:lang w:val="pt-BR"/>
        </w:rPr>
        <w:t xml:space="preserve">o cliente possui. </w:t>
      </w:r>
    </w:p>
    <w:p w:rsidR="003C11F2" w:rsidRPr="00AD2D42" w:rsidRDefault="003C11F2" w:rsidP="003C11F2">
      <w:pPr>
        <w:ind w:firstLine="708"/>
        <w:jc w:val="both"/>
        <w:rPr>
          <w:rFonts w:ascii="Times New Roman" w:hAnsi="Times New Roman" w:cs="Times New Roman"/>
          <w:lang w:val="pt-BR"/>
        </w:rPr>
      </w:pPr>
      <w:r w:rsidRPr="00AD2D42">
        <w:rPr>
          <w:rFonts w:ascii="Times New Roman" w:hAnsi="Times New Roman" w:cs="Times New Roman"/>
          <w:lang w:val="pt-BR"/>
        </w:rPr>
        <w:t>Além disso, foi adicionad</w:t>
      </w:r>
      <w:r>
        <w:rPr>
          <w:rFonts w:ascii="Times New Roman" w:hAnsi="Times New Roman" w:cs="Times New Roman"/>
          <w:lang w:val="pt-BR"/>
        </w:rPr>
        <w:t>o</w:t>
      </w:r>
      <w:r w:rsidRPr="00AD2D42">
        <w:rPr>
          <w:rFonts w:ascii="Times New Roman" w:hAnsi="Times New Roman" w:cs="Times New Roman"/>
          <w:lang w:val="pt-BR"/>
        </w:rPr>
        <w:t xml:space="preserve"> </w:t>
      </w:r>
      <w:r>
        <w:rPr>
          <w:rFonts w:ascii="Times New Roman" w:hAnsi="Times New Roman" w:cs="Times New Roman"/>
          <w:lang w:val="pt-BR"/>
        </w:rPr>
        <w:t>o operador de condição</w:t>
      </w:r>
      <w:r w:rsidRPr="00AD2D42">
        <w:rPr>
          <w:rFonts w:ascii="Times New Roman" w:hAnsi="Times New Roman" w:cs="Times New Roman"/>
          <w:lang w:val="pt-BR"/>
        </w:rPr>
        <w:t xml:space="preserve"> </w:t>
      </w:r>
      <w:r w:rsidRPr="00AD2D42">
        <w:rPr>
          <w:rFonts w:ascii="Times New Roman" w:hAnsi="Times New Roman" w:cs="Times New Roman"/>
          <w:i/>
          <w:lang w:val="pt-BR"/>
        </w:rPr>
        <w:t>having</w:t>
      </w:r>
      <w:r w:rsidRPr="00AD2D42">
        <w:rPr>
          <w:rFonts w:ascii="Times New Roman" w:hAnsi="Times New Roman" w:cs="Times New Roman"/>
          <w:lang w:val="pt-BR"/>
        </w:rPr>
        <w:t xml:space="preserve"> </w:t>
      </w:r>
      <w:r w:rsidRPr="00FA7DE4">
        <w:rPr>
          <w:rFonts w:ascii="Times New Roman" w:hAnsi="Times New Roman" w:cs="Times New Roman"/>
          <w:lang w:val="pt-BR"/>
        </w:rPr>
        <w:t>que permite comparar o resultado obtido com esta cláusula, trazendo somente as tuplas que se adequam a esta condição</w:t>
      </w:r>
      <w:r w:rsidRPr="00AD2D42">
        <w:rPr>
          <w:rFonts w:ascii="Times New Roman" w:hAnsi="Times New Roman" w:cs="Times New Roman"/>
          <w:lang w:val="pt-BR"/>
        </w:rPr>
        <w:t>, ou seja, s</w:t>
      </w:r>
      <w:r>
        <w:rPr>
          <w:rFonts w:ascii="Times New Roman" w:hAnsi="Times New Roman" w:cs="Times New Roman"/>
          <w:lang w:val="pt-BR"/>
        </w:rPr>
        <w:t>ó é</w:t>
      </w:r>
      <w:r w:rsidRPr="00AD2D42">
        <w:rPr>
          <w:rFonts w:ascii="Times New Roman" w:hAnsi="Times New Roman" w:cs="Times New Roman"/>
          <w:lang w:val="pt-BR"/>
        </w:rPr>
        <w:t xml:space="preserve"> selecionado o id do usuário que possui uma única conta 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DD394F"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ca_c_id, 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customer_account</w:t>
            </w:r>
          </w:p>
          <w:p w:rsidR="002400A2" w:rsidRDefault="003C11F2" w:rsidP="005E7481">
            <w:pPr>
              <w:spacing w:after="0"/>
              <w:rPr>
                <w:rFonts w:ascii="Times New Roman" w:hAnsi="Times New Roman" w:cs="Times New Roman"/>
              </w:rPr>
            </w:pPr>
            <w:r w:rsidRPr="00DD394F">
              <w:rPr>
                <w:rFonts w:ascii="Times New Roman" w:hAnsi="Times New Roman" w:cs="Times New Roman"/>
              </w:rPr>
              <w:t>group by ca_c_id</w:t>
            </w:r>
          </w:p>
          <w:p w:rsidR="002400A2" w:rsidRDefault="003C11F2" w:rsidP="005E7481">
            <w:pPr>
              <w:spacing w:after="0"/>
              <w:rPr>
                <w:lang w:val="pt-BR"/>
              </w:rPr>
            </w:pPr>
            <w:proofErr w:type="gramStart"/>
            <w:r w:rsidRPr="00DD394F">
              <w:rPr>
                <w:rFonts w:ascii="Times New Roman" w:hAnsi="Times New Roman" w:cs="Times New Roman"/>
                <w:lang w:val="pt-BR"/>
              </w:rPr>
              <w:t>having</w:t>
            </w:r>
            <w:proofErr w:type="gramEnd"/>
            <w:r w:rsidRPr="00DD394F">
              <w:rPr>
                <w:rFonts w:ascii="Times New Roman" w:hAnsi="Times New Roman" w:cs="Times New Roman"/>
                <w:lang w:val="pt-BR"/>
              </w:rPr>
              <w:t xml:space="preserve"> count(*) = 1;</w:t>
            </w:r>
          </w:p>
        </w:tc>
      </w:tr>
    </w:tbl>
    <w:p w:rsidR="003C11F2" w:rsidRDefault="003C11F2" w:rsidP="003C11F2">
      <w:pPr>
        <w:pStyle w:val="Legenda"/>
        <w:rPr>
          <w:lang w:val="pt-BR"/>
        </w:rPr>
      </w:pPr>
      <w:bookmarkStart w:id="182" w:name="_Ref297572947"/>
      <w:bookmarkStart w:id="183" w:name="_Toc300002849"/>
      <w:bookmarkStart w:id="184" w:name="_Toc298169381"/>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B05561">
        <w:rPr>
          <w:noProof/>
          <w:lang w:val="pt-BR"/>
        </w:rPr>
        <w:t>22</w:t>
      </w:r>
      <w:r w:rsidR="000E0278">
        <w:fldChar w:fldCharType="end"/>
      </w:r>
      <w:bookmarkEnd w:id="182"/>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todos os clientes que possuem apenas uma conta associada</w:t>
      </w:r>
      <w:bookmarkEnd w:id="183"/>
      <w:bookmarkEnd w:id="184"/>
    </w:p>
    <w:p w:rsidR="003C11F2" w:rsidRPr="00A501C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r w:rsidR="003C11F2" w:rsidRPr="00A501CC">
        <w:rPr>
          <w:rFonts w:ascii="Times New Roman" w:hAnsi="Times New Roman" w:cs="Times New Roman"/>
          <w:lang w:val="pt-BR"/>
        </w:rPr>
        <w:t xml:space="preserve">A consulta </w:t>
      </w:r>
      <w:r w:rsidR="003C11F2" w:rsidRPr="00E93EE4">
        <w:rPr>
          <w:rFonts w:ascii="Times New Roman" w:hAnsi="Times New Roman" w:cs="Times New Roman"/>
          <w:lang w:val="pt-BR"/>
        </w:rPr>
        <w:t xml:space="preserve">da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_Ref297573734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23</w:t>
      </w:r>
      <w:r w:rsidR="000E0278" w:rsidRPr="005E7481">
        <w:rPr>
          <w:rFonts w:ascii="Times New Roman" w:hAnsi="Times New Roman"/>
          <w:lang w:val="pt-BR"/>
        </w:rPr>
        <w:fldChar w:fldCharType="end"/>
      </w:r>
      <w:r w:rsidR="003C11F2" w:rsidRPr="00A501CC">
        <w:rPr>
          <w:rFonts w:ascii="Times New Roman" w:hAnsi="Times New Roman" w:cs="Times New Roman"/>
          <w:lang w:val="pt-BR"/>
        </w:rPr>
        <w:t xml:space="preserve"> é mais simples </w:t>
      </w:r>
      <w:r w:rsidR="00B05561">
        <w:rPr>
          <w:rFonts w:ascii="Times New Roman" w:hAnsi="Times New Roman" w:cs="Times New Roman"/>
          <w:lang w:val="pt-BR"/>
        </w:rPr>
        <w:t xml:space="preserve">do </w:t>
      </w:r>
      <w:r w:rsidR="003C11F2" w:rsidRPr="00A501CC">
        <w:rPr>
          <w:rFonts w:ascii="Times New Roman" w:hAnsi="Times New Roman" w:cs="Times New Roman"/>
          <w:lang w:val="pt-BR"/>
        </w:rPr>
        <w:t xml:space="preserve">que as anteriores. Nesta, selecionamos as informações de </w:t>
      </w:r>
      <w:r w:rsidR="00C97552">
        <w:rPr>
          <w:rFonts w:ascii="Times New Roman" w:hAnsi="Times New Roman" w:cs="Times New Roman"/>
          <w:lang w:val="pt-BR"/>
        </w:rPr>
        <w:t xml:space="preserve">empresas </w:t>
      </w:r>
      <w:r w:rsidR="003C11F2" w:rsidRPr="00A501CC">
        <w:rPr>
          <w:rFonts w:ascii="Times New Roman" w:hAnsi="Times New Roman" w:cs="Times New Roman"/>
          <w:lang w:val="pt-BR"/>
        </w:rPr>
        <w:t>que foram abertas a partir de 1º de Janeiro de 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select * </w:t>
            </w:r>
          </w:p>
          <w:p w:rsidR="002400A2" w:rsidRDefault="003C11F2" w:rsidP="005E7481">
            <w:pPr>
              <w:spacing w:after="0"/>
              <w:rPr>
                <w:rFonts w:ascii="Times New Roman" w:hAnsi="Times New Roman" w:cs="Times New Roman"/>
              </w:rPr>
            </w:pPr>
            <w:r w:rsidRPr="00970D27">
              <w:rPr>
                <w:rFonts w:ascii="Times New Roman" w:hAnsi="Times New Roman" w:cs="Times New Roman"/>
              </w:rPr>
              <w:t xml:space="preserve">from company </w:t>
            </w:r>
          </w:p>
          <w:p w:rsidR="002400A2" w:rsidRDefault="003C11F2" w:rsidP="005E7481">
            <w:pPr>
              <w:spacing w:after="0"/>
            </w:pPr>
            <w:r w:rsidRPr="00DD394F">
              <w:rPr>
                <w:rFonts w:ascii="Times New Roman" w:hAnsi="Times New Roman" w:cs="Times New Roman"/>
              </w:rPr>
              <w:t>where co_open_date &gt; '01/01/2010';</w:t>
            </w:r>
          </w:p>
        </w:tc>
      </w:tr>
    </w:tbl>
    <w:p w:rsidR="003C11F2" w:rsidRDefault="003C11F2" w:rsidP="003C11F2">
      <w:pPr>
        <w:pStyle w:val="Legenda"/>
        <w:rPr>
          <w:lang w:val="pt-BR"/>
        </w:rPr>
      </w:pPr>
      <w:bookmarkStart w:id="185" w:name="_Ref297573734"/>
      <w:bookmarkStart w:id="186" w:name="_Toc300002850"/>
      <w:bookmarkStart w:id="187" w:name="_Toc298169382"/>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B05561">
        <w:rPr>
          <w:noProof/>
          <w:lang w:val="pt-BR"/>
        </w:rPr>
        <w:t>23</w:t>
      </w:r>
      <w:r w:rsidR="000E0278">
        <w:fldChar w:fldCharType="end"/>
      </w:r>
      <w:bookmarkEnd w:id="185"/>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todas as companies que foram abertas depois do ano de 2010</w:t>
      </w:r>
      <w:r>
        <w:rPr>
          <w:lang w:val="pt-BR"/>
        </w:rPr>
        <w:t>.</w:t>
      </w:r>
      <w:bookmarkEnd w:id="186"/>
      <w:bookmarkEnd w:id="187"/>
    </w:p>
    <w:p w:rsidR="003C11F2" w:rsidRPr="008A02CD" w:rsidRDefault="00612FF8" w:rsidP="003C11F2">
      <w:pPr>
        <w:jc w:val="both"/>
        <w:rPr>
          <w:rFonts w:ascii="Times New Roman" w:hAnsi="Times New Roman" w:cs="Times New Roman"/>
          <w:lang w:val="pt-BR"/>
        </w:rPr>
      </w:pPr>
      <w:r w:rsidRPr="00612FF8">
        <w:rPr>
          <w:rFonts w:ascii="Times New Roman" w:hAnsi="Times New Roman" w:cs="Times New Roman"/>
          <w:b/>
          <w:lang w:val="pt-BR"/>
        </w:rPr>
        <w:t xml:space="preserve">Selecionar todas as </w:t>
      </w:r>
      <w:r w:rsidR="00806CD3">
        <w:rPr>
          <w:rFonts w:ascii="Times New Roman" w:hAnsi="Times New Roman" w:cs="Times New Roman"/>
          <w:b/>
          <w:lang w:val="pt-BR"/>
        </w:rPr>
        <w:t>corretoras</w:t>
      </w:r>
      <w:r w:rsidRPr="00612FF8">
        <w:rPr>
          <w:rFonts w:ascii="Times New Roman" w:hAnsi="Times New Roman" w:cs="Times New Roman"/>
          <w:b/>
          <w:lang w:val="pt-BR"/>
        </w:rPr>
        <w:t xml:space="preserve"> dos USA.</w:t>
      </w:r>
      <w:r>
        <w:rPr>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_Ref297573925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24</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selecionamos</w:t>
      </w:r>
      <w:r w:rsidR="003C11F2" w:rsidRPr="008A02CD">
        <w:rPr>
          <w:rFonts w:ascii="Times New Roman" w:hAnsi="Times New Roman" w:cs="Times New Roman"/>
          <w:lang w:val="pt-BR"/>
        </w:rPr>
        <w:t xml:space="preserve"> todas as </w:t>
      </w:r>
      <w:r w:rsidR="00806CD3">
        <w:rPr>
          <w:rFonts w:ascii="Times New Roman" w:hAnsi="Times New Roman" w:cs="Times New Roman"/>
          <w:lang w:val="pt-BR"/>
        </w:rPr>
        <w:t>corretoras</w:t>
      </w:r>
      <w:r w:rsidRPr="008A02CD">
        <w:rPr>
          <w:rFonts w:ascii="Times New Roman" w:hAnsi="Times New Roman" w:cs="Times New Roman"/>
          <w:lang w:val="pt-BR"/>
        </w:rPr>
        <w:t xml:space="preserve"> </w:t>
      </w:r>
      <w:r w:rsidR="003C11F2" w:rsidRPr="008A02CD">
        <w:rPr>
          <w:rFonts w:ascii="Times New Roman" w:hAnsi="Times New Roman" w:cs="Times New Roman"/>
          <w:lang w:val="pt-BR"/>
        </w:rPr>
        <w:t xml:space="preserve">que </w:t>
      </w:r>
      <w:r w:rsidR="003C11F2">
        <w:rPr>
          <w:rFonts w:ascii="Times New Roman" w:hAnsi="Times New Roman" w:cs="Times New Roman"/>
          <w:lang w:val="pt-BR"/>
        </w:rPr>
        <w:t xml:space="preserve">possuem como endereço o país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Para isso, realizamos junções entre as tabelas </w:t>
      </w:r>
      <w:proofErr w:type="gramStart"/>
      <w:r w:rsidR="003C11F2" w:rsidRPr="008A02CD">
        <w:rPr>
          <w:rFonts w:ascii="Times New Roman" w:hAnsi="Times New Roman" w:cs="Times New Roman"/>
          <w:i/>
          <w:lang w:val="pt-BR"/>
        </w:rPr>
        <w:t>exchange</w:t>
      </w:r>
      <w:proofErr w:type="gramEnd"/>
      <w:r w:rsidR="003C11F2" w:rsidRPr="008A02CD">
        <w:rPr>
          <w:rFonts w:ascii="Times New Roman" w:hAnsi="Times New Roman" w:cs="Times New Roman"/>
          <w:lang w:val="pt-BR"/>
        </w:rPr>
        <w:t xml:space="preserve"> e </w:t>
      </w:r>
      <w:r w:rsidR="003C11F2" w:rsidRPr="008A02CD">
        <w:rPr>
          <w:rFonts w:ascii="Times New Roman" w:hAnsi="Times New Roman" w:cs="Times New Roman"/>
          <w:i/>
          <w:lang w:val="pt-BR"/>
        </w:rPr>
        <w:t>address</w:t>
      </w:r>
      <w:r w:rsidR="003C11F2" w:rsidRPr="008A02CD">
        <w:rPr>
          <w:rFonts w:ascii="Times New Roman" w:hAnsi="Times New Roman" w:cs="Times New Roman"/>
          <w:lang w:val="pt-BR"/>
        </w:rPr>
        <w:t xml:space="preserve"> e selecionamos somente as tuplas que possuem o </w:t>
      </w:r>
      <w:r w:rsidR="00DF7E87">
        <w:rPr>
          <w:rFonts w:ascii="Times New Roman" w:hAnsi="Times New Roman" w:cs="Times New Roman"/>
          <w:lang w:val="pt-BR"/>
        </w:rPr>
        <w:t>USA</w:t>
      </w:r>
      <w:r w:rsidR="003C11F2" w:rsidRPr="008A02CD">
        <w:rPr>
          <w:rFonts w:ascii="Times New Roman" w:hAnsi="Times New Roman" w:cs="Times New Roman"/>
          <w:lang w:val="pt-BR"/>
        </w:rPr>
        <w:t xml:space="preserve"> como país.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ex.*</w:t>
            </w:r>
          </w:p>
          <w:p w:rsidR="002400A2" w:rsidRDefault="003C11F2" w:rsidP="005E7481">
            <w:pPr>
              <w:spacing w:after="0"/>
              <w:rPr>
                <w:rFonts w:ascii="Times New Roman" w:hAnsi="Times New Roman" w:cs="Times New Roman"/>
              </w:rPr>
            </w:pPr>
            <w:r w:rsidRPr="00DD394F">
              <w:rPr>
                <w:rFonts w:ascii="Times New Roman" w:hAnsi="Times New Roman" w:cs="Times New Roman"/>
              </w:rPr>
              <w:t>from exchange ex, address ad</w:t>
            </w:r>
          </w:p>
          <w:p w:rsidR="002400A2" w:rsidRDefault="003C11F2" w:rsidP="005E7481">
            <w:pPr>
              <w:spacing w:after="0"/>
              <w:rPr>
                <w:rFonts w:ascii="Times New Roman" w:hAnsi="Times New Roman" w:cs="Times New Roman"/>
              </w:rPr>
            </w:pPr>
            <w:r w:rsidRPr="00DD394F">
              <w:rPr>
                <w:rFonts w:ascii="Times New Roman" w:hAnsi="Times New Roman" w:cs="Times New Roman"/>
              </w:rPr>
              <w:t>where ex.ex_ad_id = ad.ad_id</w:t>
            </w:r>
          </w:p>
          <w:p w:rsidR="002400A2" w:rsidRDefault="003C11F2" w:rsidP="005E7481">
            <w:pPr>
              <w:spacing w:after="0"/>
            </w:pPr>
            <w:r w:rsidRPr="00DD394F">
              <w:rPr>
                <w:rFonts w:ascii="Times New Roman" w:hAnsi="Times New Roman" w:cs="Times New Roman"/>
              </w:rPr>
              <w:t>and  ad.ad_ctry</w:t>
            </w:r>
            <w:r>
              <w:rPr>
                <w:rFonts w:ascii="Times New Roman" w:hAnsi="Times New Roman" w:cs="Times New Roman"/>
              </w:rPr>
              <w:t xml:space="preserve"> = '</w:t>
            </w:r>
            <w:r w:rsidR="00DF7E87">
              <w:rPr>
                <w:rFonts w:ascii="Times New Roman" w:hAnsi="Times New Roman" w:cs="Times New Roman"/>
              </w:rPr>
              <w:t>USA</w:t>
            </w:r>
            <w:r w:rsidRPr="00DD394F">
              <w:rPr>
                <w:rFonts w:ascii="Times New Roman" w:hAnsi="Times New Roman" w:cs="Times New Roman"/>
              </w:rPr>
              <w:t>';</w:t>
            </w:r>
          </w:p>
        </w:tc>
      </w:tr>
    </w:tbl>
    <w:p w:rsidR="003C11F2" w:rsidRDefault="003C11F2" w:rsidP="003C11F2">
      <w:pPr>
        <w:pStyle w:val="Legenda"/>
        <w:rPr>
          <w:lang w:val="pt-BR"/>
        </w:rPr>
      </w:pPr>
      <w:bookmarkStart w:id="188" w:name="_Ref297573925"/>
      <w:bookmarkStart w:id="189" w:name="_Toc300002851"/>
      <w:bookmarkStart w:id="190" w:name="_Toc298169383"/>
      <w:r w:rsidRPr="006F6F7C">
        <w:rPr>
          <w:lang w:val="pt-BR"/>
        </w:rPr>
        <w:t xml:space="preserve">Figura </w:t>
      </w:r>
      <w:r w:rsidR="000E0278">
        <w:fldChar w:fldCharType="begin"/>
      </w:r>
      <w:r w:rsidRPr="006F6F7C">
        <w:rPr>
          <w:lang w:val="pt-BR"/>
        </w:rPr>
        <w:instrText xml:space="preserve"> SEQ Figura \* ARABIC </w:instrText>
      </w:r>
      <w:r w:rsidR="000E0278">
        <w:fldChar w:fldCharType="separate"/>
      </w:r>
      <w:r w:rsidR="00B05561">
        <w:rPr>
          <w:noProof/>
          <w:lang w:val="pt-BR"/>
        </w:rPr>
        <w:t>24</w:t>
      </w:r>
      <w:r w:rsidR="000E0278">
        <w:fldChar w:fldCharType="end"/>
      </w:r>
      <w:bookmarkEnd w:id="188"/>
      <w:r w:rsidRPr="006F6F7C">
        <w:rPr>
          <w:lang w:val="pt-BR"/>
        </w:rPr>
        <w:t xml:space="preserve">: Selecionar </w:t>
      </w:r>
      <w:proofErr w:type="gramStart"/>
      <w:r w:rsidRPr="006F6F7C">
        <w:rPr>
          <w:lang w:val="pt-BR"/>
        </w:rPr>
        <w:t>tod</w:t>
      </w:r>
      <w:r w:rsidR="005E7481">
        <w:rPr>
          <w:lang w:val="pt-BR"/>
        </w:rPr>
        <w:t>a</w:t>
      </w:r>
      <w:r w:rsidRPr="006F6F7C">
        <w:rPr>
          <w:lang w:val="pt-BR"/>
        </w:rPr>
        <w:t>s</w:t>
      </w:r>
      <w:proofErr w:type="gramEnd"/>
      <w:r w:rsidRPr="006F6F7C">
        <w:rPr>
          <w:lang w:val="pt-BR"/>
        </w:rPr>
        <w:t xml:space="preserve"> </w:t>
      </w:r>
      <w:r w:rsidR="00806CD3">
        <w:rPr>
          <w:lang w:val="pt-BR"/>
        </w:rPr>
        <w:t>corretoras</w:t>
      </w:r>
      <w:r w:rsidR="00612FF8" w:rsidRPr="006F6F7C">
        <w:rPr>
          <w:lang w:val="pt-BR"/>
        </w:rPr>
        <w:t xml:space="preserve"> </w:t>
      </w:r>
      <w:r w:rsidRPr="006F6F7C">
        <w:rPr>
          <w:lang w:val="pt-BR"/>
        </w:rPr>
        <w:t>dos USA</w:t>
      </w:r>
      <w:r>
        <w:rPr>
          <w:lang w:val="pt-BR"/>
        </w:rPr>
        <w:t>, no MySQL.</w:t>
      </w:r>
      <w:bookmarkEnd w:id="189"/>
      <w:bookmarkEnd w:id="190"/>
    </w:p>
    <w:p w:rsidR="003C11F2" w:rsidRPr="0055531C" w:rsidRDefault="00612FF8" w:rsidP="003C11F2">
      <w:pPr>
        <w:jc w:val="both"/>
        <w:rPr>
          <w:rFonts w:ascii="Times New Roman" w:hAnsi="Times New Roman" w:cs="Times New Roman"/>
          <w:lang w:val="pt-BR"/>
        </w:rPr>
      </w:pPr>
      <w:r w:rsidRPr="00612FF8">
        <w:rPr>
          <w:rFonts w:ascii="Times New Roman" w:hAnsi="Times New Roman" w:cs="Times New Roman"/>
          <w:b/>
          <w:lang w:val="pt-BR"/>
        </w:rPr>
        <w:t>Selecionar todas as contas e permissões do cliente cujo identificador é c000.</w:t>
      </w:r>
      <w:r>
        <w:rPr>
          <w:lang w:val="pt-BR"/>
        </w:rPr>
        <w:t xml:space="preserve"> </w:t>
      </w:r>
      <w:r w:rsidR="003C11F2" w:rsidRPr="0055531C">
        <w:rPr>
          <w:rFonts w:ascii="Times New Roman" w:hAnsi="Times New Roman" w:cs="Times New Roman"/>
          <w:lang w:val="pt-BR"/>
        </w:rPr>
        <w:t xml:space="preserve">Na consulta </w:t>
      </w:r>
      <w:r w:rsidR="003C11F2" w:rsidRPr="00E93EE4">
        <w:rPr>
          <w:rFonts w:ascii="Times New Roman" w:hAnsi="Times New Roman" w:cs="Times New Roman"/>
          <w:lang w:val="pt-BR"/>
        </w:rPr>
        <w:t xml:space="preserve">da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_Ref297574057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25</w:t>
      </w:r>
      <w:r w:rsidR="000E0278" w:rsidRPr="005E7481">
        <w:rPr>
          <w:rFonts w:ascii="Times New Roman" w:hAnsi="Times New Roman"/>
          <w:lang w:val="pt-BR"/>
        </w:rPr>
        <w:fldChar w:fldCharType="end"/>
      </w:r>
      <w:r w:rsidR="003C11F2" w:rsidRPr="0055531C">
        <w:rPr>
          <w:rFonts w:ascii="Times New Roman" w:hAnsi="Times New Roman" w:cs="Times New Roman"/>
          <w:lang w:val="pt-BR"/>
        </w:rPr>
        <w:t xml:space="preserve">, trazemos todas as permissões das contas de um determinado cliente. </w:t>
      </w:r>
      <w:r w:rsidR="0067497A">
        <w:rPr>
          <w:rFonts w:ascii="Times New Roman" w:hAnsi="Times New Roman" w:cs="Times New Roman"/>
          <w:lang w:val="pt-BR"/>
        </w:rPr>
        <w:t xml:space="preserve">Nesta consulta utilizamos um mecanismo de aninhamento do select, ou seja, </w:t>
      </w:r>
      <w:r w:rsidR="00D83196">
        <w:rPr>
          <w:rFonts w:ascii="Times New Roman" w:hAnsi="Times New Roman" w:cs="Times New Roman"/>
          <w:lang w:val="pt-BR"/>
        </w:rPr>
        <w:t>executamos um select dentro da consulta para trazer somente as contas que pertencem ao cliente c000. Por fora, selecionamos as permissões das contas que estão sendo trazidas pelo select aninhado. Essa consulta também poderia ter sido escrita utilizando o operador de junções como foi utilizado anteriormente.</w:t>
      </w:r>
      <w:ins w:id="191" w:author="Alberto Scremin" w:date="2011-08-02T22:53:00Z">
        <w:r w:rsidR="00D83196">
          <w:rPr>
            <w:rFonts w:ascii="Times New Roman" w:hAnsi="Times New Roman" w:cs="Times New Roman"/>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5078B2" w:rsidTr="0027682D">
        <w:tc>
          <w:tcPr>
            <w:tcW w:w="9286" w:type="dxa"/>
            <w:shd w:val="clear" w:color="auto" w:fill="auto"/>
          </w:tcPr>
          <w:p w:rsidR="002400A2" w:rsidRDefault="003C11F2" w:rsidP="005E7481">
            <w:pPr>
              <w:spacing w:after="0"/>
              <w:rPr>
                <w:rFonts w:ascii="Times New Roman" w:hAnsi="Times New Roman" w:cs="Times New Roman"/>
              </w:rPr>
            </w:pPr>
            <w:r w:rsidRPr="00DD394F">
              <w:rPr>
                <w:rFonts w:ascii="Times New Roman" w:hAnsi="Times New Roman" w:cs="Times New Roman"/>
              </w:rPr>
              <w:t>select *</w:t>
            </w:r>
          </w:p>
          <w:p w:rsidR="002400A2" w:rsidRDefault="003C11F2" w:rsidP="005E7481">
            <w:pPr>
              <w:spacing w:after="0"/>
              <w:rPr>
                <w:rFonts w:ascii="Times New Roman" w:hAnsi="Times New Roman" w:cs="Times New Roman"/>
              </w:rPr>
            </w:pPr>
            <w:r w:rsidRPr="00DD394F">
              <w:rPr>
                <w:rFonts w:ascii="Times New Roman" w:hAnsi="Times New Roman" w:cs="Times New Roman"/>
              </w:rPr>
              <w:t xml:space="preserve">from account_permission </w:t>
            </w:r>
          </w:p>
          <w:p w:rsidR="0067497A" w:rsidRDefault="003C11F2" w:rsidP="00612FF8">
            <w:pPr>
              <w:spacing w:after="0"/>
              <w:rPr>
                <w:rFonts w:ascii="Times New Roman" w:hAnsi="Times New Roman" w:cs="Times New Roman"/>
              </w:rPr>
            </w:pPr>
            <w:r w:rsidRPr="00DD394F">
              <w:rPr>
                <w:rFonts w:ascii="Times New Roman" w:hAnsi="Times New Roman" w:cs="Times New Roman"/>
              </w:rPr>
              <w:t>where ap_ca_id</w:t>
            </w:r>
            <w:r w:rsidR="0067497A">
              <w:rPr>
                <w:rFonts w:ascii="Times New Roman" w:hAnsi="Times New Roman" w:cs="Times New Roman"/>
              </w:rPr>
              <w:t xml:space="preserve"> in (</w:t>
            </w:r>
          </w:p>
          <w:p w:rsidR="002400A2" w:rsidRDefault="0067497A" w:rsidP="005E7481">
            <w:pPr>
              <w:spacing w:after="0"/>
              <w:rPr>
                <w:rFonts w:ascii="Times New Roman" w:hAnsi="Times New Roman" w:cs="Times New Roman"/>
              </w:rPr>
            </w:pPr>
            <w:r>
              <w:rPr>
                <w:rFonts w:ascii="Times New Roman" w:hAnsi="Times New Roman" w:cs="Times New Roman"/>
              </w:rPr>
              <w:t xml:space="preserve">                select  ca_id</w:t>
            </w:r>
          </w:p>
          <w:p w:rsidR="0067497A" w:rsidRPr="00DD394F" w:rsidRDefault="0067497A" w:rsidP="00612FF8">
            <w:pPr>
              <w:spacing w:after="0"/>
              <w:rPr>
                <w:rFonts w:ascii="Times New Roman" w:hAnsi="Times New Roman" w:cs="Times New Roman"/>
              </w:rPr>
            </w:pPr>
            <w:r>
              <w:rPr>
                <w:rFonts w:ascii="Times New Roman" w:hAnsi="Times New Roman" w:cs="Times New Roman"/>
              </w:rPr>
              <w:t xml:space="preserve">                from </w:t>
            </w:r>
            <w:r w:rsidRPr="00DD394F">
              <w:rPr>
                <w:rFonts w:ascii="Times New Roman" w:hAnsi="Times New Roman" w:cs="Times New Roman"/>
              </w:rPr>
              <w:t>customer_account</w:t>
            </w:r>
          </w:p>
          <w:p w:rsidR="0067497A" w:rsidRDefault="0067497A" w:rsidP="00612FF8">
            <w:pPr>
              <w:spacing w:after="0"/>
              <w:rPr>
                <w:rFonts w:ascii="Times New Roman" w:hAnsi="Times New Roman" w:cs="Times New Roman"/>
              </w:rPr>
            </w:pPr>
            <w:r>
              <w:rPr>
                <w:rFonts w:ascii="Times New Roman" w:hAnsi="Times New Roman" w:cs="Times New Roman"/>
              </w:rPr>
              <w:t xml:space="preserve">                where</w:t>
            </w:r>
            <w:r w:rsidRPr="00DD394F">
              <w:rPr>
                <w:rFonts w:ascii="Times New Roman" w:hAnsi="Times New Roman" w:cs="Times New Roman"/>
              </w:rPr>
              <w:t xml:space="preserve"> </w:t>
            </w:r>
            <w:r w:rsidR="003C11F2" w:rsidRPr="00DD394F">
              <w:rPr>
                <w:rFonts w:ascii="Times New Roman" w:hAnsi="Times New Roman" w:cs="Times New Roman"/>
              </w:rPr>
              <w:t>ca.ca_c_id = '</w:t>
            </w:r>
            <w:r w:rsidR="00612FF8">
              <w:rPr>
                <w:rFonts w:ascii="Times New Roman" w:hAnsi="Times New Roman" w:cs="Times New Roman"/>
              </w:rPr>
              <w:t>c000</w:t>
            </w:r>
            <w:r w:rsidR="003C11F2" w:rsidRPr="00DD394F">
              <w:rPr>
                <w:rFonts w:ascii="Times New Roman" w:hAnsi="Times New Roman" w:cs="Times New Roman"/>
              </w:rPr>
              <w:t>'</w:t>
            </w:r>
          </w:p>
          <w:p w:rsidR="002400A2" w:rsidRPr="005E7481" w:rsidRDefault="0067497A" w:rsidP="005E7481">
            <w:pPr>
              <w:spacing w:after="0"/>
              <w:rPr>
                <w:rFonts w:ascii="Times New Roman" w:hAnsi="Times New Roman"/>
              </w:rPr>
            </w:pPr>
            <w:r>
              <w:rPr>
                <w:rFonts w:ascii="Times New Roman" w:hAnsi="Times New Roman" w:cs="Times New Roman"/>
              </w:rPr>
              <w:lastRenderedPageBreak/>
              <w:t>)</w:t>
            </w:r>
            <w:r w:rsidR="003C11F2" w:rsidRPr="00DD394F">
              <w:rPr>
                <w:rFonts w:ascii="Times New Roman" w:hAnsi="Times New Roman" w:cs="Times New Roman"/>
              </w:rPr>
              <w:t>;</w:t>
            </w:r>
          </w:p>
        </w:tc>
      </w:tr>
    </w:tbl>
    <w:p w:rsidR="003C11F2" w:rsidRPr="006F6F7C" w:rsidRDefault="003C11F2" w:rsidP="003C11F2">
      <w:pPr>
        <w:pStyle w:val="Legenda"/>
        <w:rPr>
          <w:lang w:val="pt-BR"/>
        </w:rPr>
      </w:pPr>
      <w:bookmarkStart w:id="192" w:name="_Ref297574057"/>
      <w:bookmarkStart w:id="193" w:name="_Toc300002852"/>
      <w:bookmarkStart w:id="194" w:name="_Toc298169384"/>
      <w:r w:rsidRPr="006F6F7C">
        <w:rPr>
          <w:lang w:val="pt-BR"/>
        </w:rPr>
        <w:lastRenderedPageBreak/>
        <w:t xml:space="preserve">Figura </w:t>
      </w:r>
      <w:r w:rsidR="000E0278">
        <w:fldChar w:fldCharType="begin"/>
      </w:r>
      <w:r w:rsidRPr="006F6F7C">
        <w:rPr>
          <w:lang w:val="pt-BR"/>
        </w:rPr>
        <w:instrText xml:space="preserve"> SEQ Figura \* ARABIC </w:instrText>
      </w:r>
      <w:r w:rsidR="000E0278">
        <w:fldChar w:fldCharType="separate"/>
      </w:r>
      <w:r w:rsidR="00B05561">
        <w:rPr>
          <w:noProof/>
          <w:lang w:val="pt-BR"/>
        </w:rPr>
        <w:t>25</w:t>
      </w:r>
      <w:r w:rsidR="000E0278">
        <w:fldChar w:fldCharType="end"/>
      </w:r>
      <w:bookmarkEnd w:id="192"/>
      <w:r w:rsidRPr="006F6F7C">
        <w:rPr>
          <w:lang w:val="pt-BR"/>
        </w:rPr>
        <w:t>: Selecionar</w:t>
      </w:r>
      <w:r>
        <w:rPr>
          <w:lang w:val="pt-BR"/>
        </w:rPr>
        <w:t xml:space="preserve">, no </w:t>
      </w:r>
      <w:proofErr w:type="gramStart"/>
      <w:r>
        <w:rPr>
          <w:lang w:val="pt-BR"/>
        </w:rPr>
        <w:t>MySQL</w:t>
      </w:r>
      <w:proofErr w:type="gramEnd"/>
      <w:r>
        <w:rPr>
          <w:lang w:val="pt-BR"/>
        </w:rPr>
        <w:t>,</w:t>
      </w:r>
      <w:r w:rsidRPr="006F6F7C">
        <w:rPr>
          <w:lang w:val="pt-BR"/>
        </w:rPr>
        <w:t xml:space="preserve"> todas as contas e permissões de um dado cliente</w:t>
      </w:r>
      <w:r>
        <w:rPr>
          <w:lang w:val="pt-BR"/>
        </w:rPr>
        <w:t>.</w:t>
      </w:r>
      <w:bookmarkEnd w:id="193"/>
      <w:bookmarkEnd w:id="194"/>
    </w:p>
    <w:p w:rsidR="002400A2" w:rsidRDefault="00612FF8" w:rsidP="005E7481">
      <w:pPr>
        <w:jc w:val="both"/>
        <w:rPr>
          <w:rFonts w:ascii="Times New Roman" w:hAnsi="Times New Roman" w:cs="Times New Roman"/>
          <w:lang w:val="pt-BR"/>
        </w:rPr>
      </w:pPr>
      <w:r w:rsidRPr="00F52EA6">
        <w:rPr>
          <w:rFonts w:ascii="Times New Roman" w:hAnsi="Times New Roman" w:cs="Times New Roman"/>
          <w:b/>
          <w:lang w:val="pt-BR"/>
        </w:rPr>
        <w:t>Selecionar a soma dos valores das taxas que cada cliente tem que pagar.</w:t>
      </w:r>
      <w:r>
        <w:rPr>
          <w:rFonts w:ascii="Times New Roman" w:hAnsi="Times New Roman" w:cs="Times New Roman"/>
          <w:lang w:val="pt-BR"/>
        </w:rPr>
        <w:t xml:space="preserve">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_Ref296453526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26</w:t>
      </w:r>
      <w:r w:rsidR="000E0278" w:rsidRPr="005E7481">
        <w:rPr>
          <w:rFonts w:ascii="Times New Roman" w:hAnsi="Times New Roman"/>
          <w:lang w:val="pt-BR"/>
        </w:rPr>
        <w:fldChar w:fldCharType="end"/>
      </w:r>
      <w:r w:rsidR="003C11F2" w:rsidRPr="00E93EE4">
        <w:rPr>
          <w:rFonts w:ascii="Times New Roman" w:hAnsi="Times New Roman" w:cs="Times New Roman"/>
          <w:lang w:val="pt-BR"/>
        </w:rPr>
        <w:t xml:space="preserve"> </w:t>
      </w:r>
      <w:r w:rsidR="00760276" w:rsidRPr="003D685A">
        <w:rPr>
          <w:rFonts w:ascii="Times New Roman" w:hAnsi="Times New Roman" w:cs="Times New Roman"/>
          <w:lang w:val="pt-BR"/>
        </w:rPr>
        <w:t>o operador</w:t>
      </w:r>
      <w:r w:rsidR="00760276">
        <w:rPr>
          <w:rFonts w:ascii="Times New Roman" w:hAnsi="Times New Roman" w:cs="Times New Roman"/>
          <w:lang w:val="pt-BR"/>
        </w:rPr>
        <w:t xml:space="preserve"> de agregação </w:t>
      </w:r>
      <w:r w:rsidR="003C11F2">
        <w:rPr>
          <w:rFonts w:ascii="Times New Roman" w:hAnsi="Times New Roman" w:cs="Times New Roman"/>
          <w:lang w:val="pt-BR"/>
        </w:rPr>
        <w:t>foi utilizado mais uma vez</w:t>
      </w:r>
      <w:r w:rsidR="003C11F2" w:rsidRPr="007628CA">
        <w:rPr>
          <w:rFonts w:ascii="Times New Roman" w:hAnsi="Times New Roman" w:cs="Times New Roman"/>
          <w:lang w:val="pt-BR"/>
        </w:rPr>
        <w:t xml:space="preserve">. No nosso exemplo, foram reunidas as tuplas das colunas c_l_name e c_f_name que representam o nome e o sobrenome dos clientes e sobre elas foram calculadas as </w:t>
      </w:r>
      <w:r w:rsidR="003C11F2">
        <w:rPr>
          <w:rFonts w:ascii="Times New Roman" w:hAnsi="Times New Roman" w:cs="Times New Roman"/>
          <w:lang w:val="pt-BR"/>
        </w:rPr>
        <w:t>somas dos impostos que</w:t>
      </w:r>
      <w:r w:rsidR="003C11F2" w:rsidRPr="007628CA">
        <w:rPr>
          <w:rFonts w:ascii="Times New Roman" w:hAnsi="Times New Roman" w:cs="Times New Roman"/>
          <w:lang w:val="pt-BR"/>
        </w:rPr>
        <w:t xml:space="preserve"> o cliente com este nome </w:t>
      </w:r>
      <w:r w:rsidR="003C11F2">
        <w:rPr>
          <w:rFonts w:ascii="Times New Roman" w:hAnsi="Times New Roman" w:cs="Times New Roman"/>
          <w:lang w:val="pt-BR"/>
        </w:rPr>
        <w:t>tem que pagar</w:t>
      </w:r>
      <w:r w:rsidR="003C11F2" w:rsidRPr="007628CA">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select c.c_l_name, c.c_f_name,</w:t>
            </w:r>
            <w:r>
              <w:rPr>
                <w:rStyle w:val="Forte"/>
                <w:rFonts w:ascii="Times New Roman" w:hAnsi="Times New Roman" w:cs="Times New Roman"/>
                <w:b w:val="0"/>
              </w:rPr>
              <w:t xml:space="preserve"> </w:t>
            </w:r>
            <w:r w:rsidRPr="003B2ED6">
              <w:rPr>
                <w:rStyle w:val="Forte"/>
                <w:rFonts w:ascii="Times New Roman" w:hAnsi="Times New Roman" w:cs="Times New Roman"/>
                <w:b w:val="0"/>
              </w:rPr>
              <w:t xml:space="preserve"> </w:t>
            </w:r>
            <w:r>
              <w:rPr>
                <w:rStyle w:val="Forte"/>
                <w:rFonts w:ascii="Times New Roman" w:hAnsi="Times New Roman" w:cs="Times New Roman"/>
                <w:b w:val="0"/>
              </w:rPr>
              <w:t>sum</w:t>
            </w:r>
            <w:r w:rsidRPr="003B2ED6">
              <w:rPr>
                <w:rStyle w:val="Forte"/>
                <w:rFonts w:ascii="Times New Roman" w:hAnsi="Times New Roman" w:cs="Times New Roman"/>
                <w:b w:val="0"/>
              </w:rPr>
              <w:t>(</w:t>
            </w:r>
            <w:r>
              <w:rPr>
                <w:rStyle w:val="Forte"/>
                <w:rFonts w:ascii="Times New Roman" w:hAnsi="Times New Roman" w:cs="Times New Roman"/>
                <w:b w:val="0"/>
              </w:rPr>
              <w:t>tx.tx_rate</w:t>
            </w:r>
            <w:r w:rsidRPr="003B2ED6">
              <w:rPr>
                <w:rStyle w:val="Forte"/>
                <w:rFonts w:ascii="Times New Roman" w:hAnsi="Times New Roman" w:cs="Times New Roman"/>
                <w:b w:val="0"/>
              </w:rPr>
              <w:t xml:space="preserve">) as </w:t>
            </w:r>
            <w:r>
              <w:rPr>
                <w:rStyle w:val="Forte"/>
                <w:rFonts w:ascii="Times New Roman" w:hAnsi="Times New Roman" w:cs="Times New Roman"/>
                <w:b w:val="0"/>
              </w:rPr>
              <w:t>valor</w:t>
            </w:r>
            <w:r w:rsidRPr="003B2ED6">
              <w:rPr>
                <w:rStyle w:val="Forte"/>
                <w:rFonts w:ascii="Times New Roman" w:hAnsi="Times New Roman" w:cs="Times New Roman"/>
                <w:b w:val="0"/>
              </w:rPr>
              <w:t>_taxas</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from customer c, customer_taxrate ctx, taxrate tx</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 xml:space="preserve">where c.c_id = ctx.cx_c_id </w:t>
            </w:r>
          </w:p>
          <w:p w:rsidR="002400A2" w:rsidRDefault="003C11F2" w:rsidP="005E7481">
            <w:pPr>
              <w:spacing w:after="0"/>
              <w:rPr>
                <w:rStyle w:val="Forte"/>
                <w:rFonts w:ascii="Times New Roman" w:hAnsi="Times New Roman" w:cs="Times New Roman"/>
                <w:b w:val="0"/>
              </w:rPr>
            </w:pPr>
            <w:r w:rsidRPr="003B2ED6">
              <w:rPr>
                <w:rStyle w:val="Forte"/>
                <w:rFonts w:ascii="Times New Roman" w:hAnsi="Times New Roman" w:cs="Times New Roman"/>
                <w:b w:val="0"/>
              </w:rPr>
              <w:t>and ctx.cx_tx_id = tx.tx_id</w:t>
            </w:r>
          </w:p>
          <w:p w:rsidR="002400A2" w:rsidRDefault="003C11F2" w:rsidP="005E7481">
            <w:pPr>
              <w:spacing w:after="0"/>
              <w:rPr>
                <w:bCs/>
              </w:rPr>
            </w:pPr>
            <w:r w:rsidRPr="003B2ED6">
              <w:rPr>
                <w:rStyle w:val="Forte"/>
                <w:rFonts w:ascii="Times New Roman" w:hAnsi="Times New Roman" w:cs="Times New Roman"/>
                <w:b w:val="0"/>
              </w:rPr>
              <w:t>group by c.c_l_name, c.c_f_name;</w:t>
            </w:r>
          </w:p>
        </w:tc>
      </w:tr>
    </w:tbl>
    <w:p w:rsidR="003C11F2" w:rsidRDefault="003C11F2" w:rsidP="003C11F2">
      <w:pPr>
        <w:pStyle w:val="Legenda"/>
        <w:rPr>
          <w:lang w:val="pt-BR"/>
        </w:rPr>
      </w:pPr>
      <w:bookmarkStart w:id="195" w:name="_Ref296453526"/>
      <w:bookmarkStart w:id="196" w:name="_Toc296517950"/>
      <w:bookmarkStart w:id="197" w:name="_Toc300002853"/>
      <w:bookmarkStart w:id="198" w:name="_Toc298169385"/>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B05561">
        <w:rPr>
          <w:noProof/>
          <w:lang w:val="pt-BR"/>
        </w:rPr>
        <w:t>26</w:t>
      </w:r>
      <w:r w:rsidR="000E0278">
        <w:fldChar w:fldCharType="end"/>
      </w:r>
      <w:bookmarkEnd w:id="195"/>
      <w:r w:rsidRPr="00D2530F">
        <w:rPr>
          <w:lang w:val="pt-BR"/>
        </w:rPr>
        <w:t xml:space="preserve">: </w:t>
      </w:r>
      <w:r>
        <w:rPr>
          <w:lang w:val="pt-BR"/>
        </w:rPr>
        <w:t xml:space="preserve">Selecionar a quantidade de taxas cada cliente possui, no </w:t>
      </w:r>
      <w:proofErr w:type="gramStart"/>
      <w:r>
        <w:rPr>
          <w:lang w:val="pt-BR"/>
        </w:rPr>
        <w:t>MySQL</w:t>
      </w:r>
      <w:proofErr w:type="gramEnd"/>
      <w:r>
        <w:rPr>
          <w:lang w:val="pt-BR"/>
        </w:rPr>
        <w:t>.</w:t>
      </w:r>
      <w:bookmarkEnd w:id="196"/>
      <w:bookmarkEnd w:id="197"/>
      <w:bookmarkEnd w:id="198"/>
    </w:p>
    <w:p w:rsidR="002400A2" w:rsidRDefault="00B12245" w:rsidP="005E7481">
      <w:pPr>
        <w:jc w:val="both"/>
        <w:rPr>
          <w:rFonts w:ascii="Times New Roman" w:hAnsi="Times New Roman" w:cs="Times New Roman"/>
          <w:lang w:val="pt-BR"/>
        </w:rPr>
      </w:pPr>
      <w:r w:rsidRPr="00F52EA6">
        <w:rPr>
          <w:rFonts w:ascii="Times New Roman" w:hAnsi="Times New Roman" w:cs="Times New Roman"/>
          <w:b/>
          <w:lang w:val="pt-BR"/>
        </w:rPr>
        <w:t>Selecionar o nome de todos os brokers que gerenciam mais de uma conta de cliente.</w:t>
      </w:r>
      <w:r>
        <w:rPr>
          <w:rFonts w:ascii="Times New Roman" w:hAnsi="Times New Roman" w:cs="Times New Roman"/>
          <w:lang w:val="pt-BR"/>
        </w:rPr>
        <w:t xml:space="preserve"> </w:t>
      </w:r>
      <w:r w:rsidR="003C11F2" w:rsidRPr="00FA7DE4">
        <w:rPr>
          <w:rFonts w:ascii="Times New Roman" w:hAnsi="Times New Roman" w:cs="Times New Roman"/>
          <w:lang w:val="pt-BR"/>
        </w:rPr>
        <w:t xml:space="preserve">Por fim, a última consulta </w:t>
      </w:r>
      <w:r w:rsidR="003C11F2">
        <w:rPr>
          <w:rFonts w:ascii="Times New Roman" w:hAnsi="Times New Roman" w:cs="Times New Roman"/>
          <w:lang w:val="pt-BR"/>
        </w:rPr>
        <w:t xml:space="preserve">também utiliza o operador de condição </w:t>
      </w:r>
      <w:r w:rsidR="003C11F2" w:rsidRPr="003C11F2">
        <w:rPr>
          <w:rFonts w:ascii="Times New Roman" w:hAnsi="Times New Roman" w:cs="Times New Roman"/>
          <w:i/>
          <w:lang w:val="pt-BR"/>
        </w:rPr>
        <w:t>having</w:t>
      </w:r>
      <w:r w:rsidR="003C11F2" w:rsidRPr="00FA7DE4">
        <w:rPr>
          <w:rFonts w:ascii="Times New Roman" w:hAnsi="Times New Roman" w:cs="Times New Roman"/>
          <w:lang w:val="pt-BR"/>
        </w:rPr>
        <w:t xml:space="preserve">. Como pode ser visto </w:t>
      </w:r>
      <w:r w:rsidR="003C11F2" w:rsidRPr="00E93EE4">
        <w:rPr>
          <w:rFonts w:ascii="Times New Roman" w:hAnsi="Times New Roman" w:cs="Times New Roman"/>
          <w:lang w:val="pt-BR"/>
        </w:rPr>
        <w:t xml:space="preserve">na </w:t>
      </w:r>
      <w:r w:rsidR="000E0278" w:rsidRPr="005E7481">
        <w:rPr>
          <w:rFonts w:ascii="Times New Roman" w:hAnsi="Times New Roman"/>
          <w:lang w:val="pt-BR"/>
        </w:rPr>
        <w:fldChar w:fldCharType="begin"/>
      </w:r>
      <w:r w:rsidR="000E0278" w:rsidRPr="005E7481">
        <w:rPr>
          <w:rFonts w:ascii="Times New Roman" w:hAnsi="Times New Roman"/>
          <w:lang w:val="pt-BR"/>
        </w:rPr>
        <w:instrText xml:space="preserve"> REF _Ref296453902 \h  \* MERGEFORMAT </w:instrText>
      </w:r>
      <w:r w:rsidR="000E0278" w:rsidRPr="005E7481">
        <w:rPr>
          <w:rFonts w:ascii="Times New Roman" w:hAnsi="Times New Roman"/>
          <w:lang w:val="pt-BR"/>
        </w:rPr>
      </w:r>
      <w:r w:rsidR="000E0278" w:rsidRPr="005E7481">
        <w:rPr>
          <w:rFonts w:ascii="Times New Roman" w:hAnsi="Times New Roman"/>
          <w:lang w:val="pt-BR"/>
        </w:rPr>
        <w:fldChar w:fldCharType="separate"/>
      </w:r>
      <w:r w:rsidR="000E0278" w:rsidRPr="005E7481">
        <w:rPr>
          <w:rFonts w:ascii="Times New Roman" w:hAnsi="Times New Roman"/>
          <w:lang w:val="pt-BR"/>
        </w:rPr>
        <w:t>Figura 27</w:t>
      </w:r>
      <w:r w:rsidR="000E0278" w:rsidRPr="005E7481">
        <w:rPr>
          <w:rFonts w:ascii="Times New Roman" w:hAnsi="Times New Roman"/>
          <w:lang w:val="pt-BR"/>
        </w:rPr>
        <w:fldChar w:fldCharType="end"/>
      </w:r>
      <w:r w:rsidR="003C11F2" w:rsidRPr="00E93EE4">
        <w:rPr>
          <w:rFonts w:ascii="Times New Roman" w:hAnsi="Times New Roman" w:cs="Times New Roman"/>
          <w:lang w:val="pt-BR"/>
        </w:rPr>
        <w:t>,</w:t>
      </w:r>
      <w:r w:rsidR="003C11F2">
        <w:rPr>
          <w:rFonts w:ascii="Times New Roman" w:hAnsi="Times New Roman" w:cs="Times New Roman"/>
          <w:lang w:val="pt-BR"/>
        </w:rPr>
        <w:t xml:space="preserve"> a consulta </w:t>
      </w:r>
      <w:r w:rsidR="003C11F2" w:rsidRPr="00FA7DE4">
        <w:rPr>
          <w:rFonts w:ascii="Times New Roman" w:hAnsi="Times New Roman" w:cs="Times New Roman"/>
          <w:lang w:val="pt-BR"/>
        </w:rPr>
        <w:t xml:space="preserve">traz </w:t>
      </w:r>
      <w:r w:rsidR="003C11F2">
        <w:rPr>
          <w:rFonts w:ascii="Times New Roman" w:hAnsi="Times New Roman" w:cs="Times New Roman"/>
          <w:lang w:val="pt-BR"/>
        </w:rPr>
        <w:t xml:space="preserve">somente </w:t>
      </w:r>
      <w:r w:rsidR="003C11F2" w:rsidRPr="00FA7DE4">
        <w:rPr>
          <w:rFonts w:ascii="Times New Roman" w:hAnsi="Times New Roman" w:cs="Times New Roman"/>
          <w:lang w:val="pt-BR"/>
        </w:rPr>
        <w:t xml:space="preserve">os </w:t>
      </w:r>
      <w:r w:rsidR="003C11F2" w:rsidRPr="003C11F2">
        <w:rPr>
          <w:rFonts w:ascii="Times New Roman" w:hAnsi="Times New Roman" w:cs="Times New Roman"/>
          <w:i/>
          <w:lang w:val="pt-BR"/>
        </w:rPr>
        <w:t>brokers</w:t>
      </w:r>
      <w:r w:rsidR="003C11F2" w:rsidRPr="00FA7DE4">
        <w:rPr>
          <w:rFonts w:ascii="Times New Roman" w:hAnsi="Times New Roman" w:cs="Times New Roman"/>
          <w:lang w:val="pt-BR"/>
        </w:rPr>
        <w:t xml:space="preserve"> que possuem mais de uma</w:t>
      </w:r>
      <w:r w:rsidR="003C11F2" w:rsidRPr="000F65E2">
        <w:rPr>
          <w:rFonts w:ascii="Times New Roman" w:hAnsi="Times New Roman" w:cs="Times New Roman"/>
          <w:lang w:val="pt-BR"/>
        </w:rPr>
        <w:t xml:space="preserve"> </w:t>
      </w:r>
      <w:r w:rsidRPr="00F52EA6">
        <w:rPr>
          <w:rFonts w:ascii="Times New Roman" w:hAnsi="Times New Roman" w:cs="Times New Roman"/>
          <w:lang w:val="pt-BR"/>
        </w:rPr>
        <w:t>conta de cliente</w:t>
      </w:r>
      <w:r w:rsidR="003C11F2" w:rsidRPr="000F65E2">
        <w:rPr>
          <w:rFonts w:ascii="Times New Roman" w:hAnsi="Times New Roman" w:cs="Times New Roman"/>
          <w:lang w:val="pt-BR"/>
        </w:rPr>
        <w:t xml:space="preserve"> </w:t>
      </w:r>
      <w:r w:rsidR="003C11F2" w:rsidRPr="00FA7DE4">
        <w:rPr>
          <w:rFonts w:ascii="Times New Roman" w:hAnsi="Times New Roman" w:cs="Times New Roman"/>
          <w:lang w:val="pt-BR"/>
        </w:rPr>
        <w:t xml:space="preserve">associada.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3C11F2" w:rsidRPr="00C634D7" w:rsidTr="0027682D">
        <w:tc>
          <w:tcPr>
            <w:tcW w:w="9286" w:type="dxa"/>
            <w:shd w:val="clear" w:color="auto" w:fill="auto"/>
          </w:tcPr>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select ca.ca_b_id, b.b_name, count(*) as qntd_cust_account</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from broker b, customer_account ca, customer c</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where b.b_id = ca.ca_b_id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and ca.ca_c_id = c.c_id</w:t>
            </w:r>
          </w:p>
          <w:p w:rsidR="002400A2" w:rsidRDefault="003C11F2" w:rsidP="005E7481">
            <w:pPr>
              <w:pStyle w:val="PargrafodaLista"/>
              <w:spacing w:after="0"/>
              <w:ind w:left="0"/>
              <w:rPr>
                <w:rStyle w:val="Forte"/>
                <w:rFonts w:ascii="Times New Roman" w:hAnsi="Times New Roman" w:cs="Times New Roman"/>
                <w:b w:val="0"/>
              </w:rPr>
            </w:pPr>
            <w:r w:rsidRPr="003B2ED6">
              <w:rPr>
                <w:rStyle w:val="Forte"/>
                <w:rFonts w:ascii="Times New Roman" w:hAnsi="Times New Roman" w:cs="Times New Roman"/>
                <w:b w:val="0"/>
              </w:rPr>
              <w:t>group by ca.ca_b_id, b.b_name</w:t>
            </w:r>
          </w:p>
          <w:p w:rsidR="002400A2" w:rsidRDefault="003C11F2" w:rsidP="005E7481">
            <w:pPr>
              <w:pStyle w:val="PargrafodaLista"/>
              <w:spacing w:after="0"/>
              <w:ind w:left="0"/>
              <w:rPr>
                <w:bCs/>
              </w:rPr>
            </w:pPr>
            <w:r w:rsidRPr="003B2ED6">
              <w:rPr>
                <w:rStyle w:val="Forte"/>
                <w:rFonts w:ascii="Times New Roman" w:hAnsi="Times New Roman" w:cs="Times New Roman"/>
                <w:b w:val="0"/>
              </w:rPr>
              <w:t>having count(*) &gt; 1;</w:t>
            </w:r>
          </w:p>
        </w:tc>
      </w:tr>
    </w:tbl>
    <w:p w:rsidR="003C11F2" w:rsidRPr="00D2530F" w:rsidRDefault="003C11F2" w:rsidP="003C11F2">
      <w:pPr>
        <w:pStyle w:val="Legenda"/>
        <w:rPr>
          <w:lang w:val="pt-BR"/>
        </w:rPr>
      </w:pPr>
      <w:bookmarkStart w:id="199" w:name="_Ref296453902"/>
      <w:bookmarkStart w:id="200" w:name="_Toc296517951"/>
      <w:bookmarkStart w:id="201" w:name="_Toc298169386"/>
      <w:bookmarkStart w:id="202" w:name="_Toc300002854"/>
      <w:r w:rsidRPr="00D2530F">
        <w:rPr>
          <w:lang w:val="pt-BR"/>
        </w:rPr>
        <w:t xml:space="preserve">Figura </w:t>
      </w:r>
      <w:r w:rsidR="000E0278">
        <w:fldChar w:fldCharType="begin"/>
      </w:r>
      <w:r w:rsidRPr="00D2530F">
        <w:rPr>
          <w:lang w:val="pt-BR"/>
        </w:rPr>
        <w:instrText xml:space="preserve"> SEQ Figura \* ARABIC </w:instrText>
      </w:r>
      <w:r w:rsidR="000E0278">
        <w:fldChar w:fldCharType="separate"/>
      </w:r>
      <w:r w:rsidR="00B05561">
        <w:rPr>
          <w:noProof/>
          <w:lang w:val="pt-BR"/>
        </w:rPr>
        <w:t>27</w:t>
      </w:r>
      <w:r w:rsidR="000E0278">
        <w:fldChar w:fldCharType="end"/>
      </w:r>
      <w:bookmarkEnd w:id="199"/>
      <w:r w:rsidRPr="00D2530F">
        <w:rPr>
          <w:lang w:val="pt-BR"/>
        </w:rPr>
        <w:t xml:space="preserve">: </w:t>
      </w:r>
      <w:r>
        <w:rPr>
          <w:lang w:val="pt-BR"/>
        </w:rPr>
        <w:t xml:space="preserve">Selecionar, no </w:t>
      </w:r>
      <w:proofErr w:type="gramStart"/>
      <w:r>
        <w:rPr>
          <w:lang w:val="pt-BR"/>
        </w:rPr>
        <w:t>MySQL</w:t>
      </w:r>
      <w:proofErr w:type="gramEnd"/>
      <w:r>
        <w:rPr>
          <w:lang w:val="pt-BR"/>
        </w:rPr>
        <w:t>, o nome de todos os brokers que gerenciam mais de uma customer account.</w:t>
      </w:r>
      <w:bookmarkEnd w:id="200"/>
      <w:bookmarkEnd w:id="201"/>
      <w:bookmarkEnd w:id="202"/>
    </w:p>
    <w:p w:rsidR="003F41F6" w:rsidRPr="0027682D" w:rsidRDefault="003F41F6" w:rsidP="00575D23">
      <w:pPr>
        <w:jc w:val="both"/>
        <w:rPr>
          <w:rFonts w:ascii="Times New Roman" w:hAnsi="Times New Roman" w:cs="Times New Roman"/>
          <w:lang w:val="pt-BR"/>
        </w:rPr>
      </w:pPr>
    </w:p>
    <w:p w:rsidR="0027682D" w:rsidRPr="0027682D" w:rsidRDefault="0027682D" w:rsidP="0027682D">
      <w:pPr>
        <w:pStyle w:val="SubTitulo1"/>
        <w:outlineLvl w:val="0"/>
        <w:rPr>
          <w:sz w:val="22"/>
          <w:szCs w:val="22"/>
        </w:rPr>
      </w:pPr>
      <w:bookmarkStart w:id="203" w:name="_Toc298169253"/>
      <w:bookmarkStart w:id="204" w:name="_Toc300130098"/>
      <w:r w:rsidRPr="0027682D">
        <w:rPr>
          <w:sz w:val="22"/>
          <w:szCs w:val="22"/>
          <w:lang w:val="pt-BR"/>
        </w:rPr>
        <w:t>SEDNA</w:t>
      </w:r>
      <w:bookmarkEnd w:id="203"/>
      <w:bookmarkEnd w:id="204"/>
    </w:p>
    <w:p w:rsidR="0027682D" w:rsidRPr="0027682D" w:rsidRDefault="0027682D" w:rsidP="0027682D">
      <w:pPr>
        <w:pStyle w:val="SubTitulo2"/>
      </w:pPr>
      <w:r w:rsidRPr="0027682D">
        <w:rPr>
          <w:lang w:val="pt-BR"/>
        </w:rPr>
        <w:t>Estrutura</w:t>
      </w:r>
    </w:p>
    <w:p w:rsidR="0027682D" w:rsidRPr="0027682D" w:rsidRDefault="0027682D" w:rsidP="0027682D">
      <w:pPr>
        <w:pStyle w:val="SubTitulo2"/>
        <w:numPr>
          <w:ilvl w:val="0"/>
          <w:numId w:val="0"/>
        </w:numPr>
        <w:jc w:val="both"/>
        <w:rPr>
          <w:u w:val="none"/>
          <w:lang w:val="pt-BR"/>
        </w:rPr>
      </w:pPr>
      <w:r w:rsidRPr="0027682D">
        <w:rPr>
          <w:u w:val="none"/>
          <w:lang w:val="pt-BR"/>
        </w:rPr>
        <w:tab/>
        <w:t xml:space="preserve">No Sedna o modelo é representado através do XML </w:t>
      </w:r>
      <w:r w:rsidRPr="00E93EE4">
        <w:rPr>
          <w:u w:val="none"/>
          <w:lang w:val="pt-BR"/>
        </w:rPr>
        <w:t xml:space="preserve">Schema </w:t>
      </w:r>
      <w:commentRangeStart w:id="205"/>
      <w:r w:rsidR="000E0278" w:rsidRPr="003D685A">
        <w:rPr>
          <w:u w:val="none"/>
          <w:lang w:val="pt-BR"/>
        </w:rPr>
        <w:fldChar w:fldCharType="begin"/>
      </w:r>
      <w:r w:rsidRPr="002F39C3">
        <w:rPr>
          <w:u w:val="none"/>
          <w:lang w:val="pt-BR"/>
        </w:rPr>
        <w:instrText xml:space="preserve"> ADDIN ZOTERO_ITEM {"citationID":"au6i4r82f","citationItems":[{"uri":["http://zotero.org/groups/43707/items/99FVFH9B"]}]} </w:instrText>
      </w:r>
      <w:r w:rsidR="000E0278" w:rsidRPr="003D685A">
        <w:rPr>
          <w:u w:val="none"/>
          <w:lang w:val="pt-BR"/>
        </w:rPr>
        <w:fldChar w:fldCharType="separate"/>
      </w:r>
      <w:r w:rsidR="000E0278" w:rsidRPr="005E7481">
        <w:rPr>
          <w:szCs w:val="24"/>
          <w:lang w:val="pt-BR"/>
        </w:rPr>
        <w:t>(“W3C XML Schema”)</w:t>
      </w:r>
      <w:r w:rsidR="000E0278" w:rsidRPr="003D685A">
        <w:rPr>
          <w:u w:val="none"/>
          <w:lang w:val="pt-BR"/>
        </w:rPr>
        <w:fldChar w:fldCharType="end"/>
      </w:r>
      <w:commentRangeEnd w:id="205"/>
      <w:r w:rsidR="001A2F7B">
        <w:rPr>
          <w:rStyle w:val="Refdecomentrio"/>
          <w:rFonts w:ascii="Calibri" w:hAnsi="Calibri"/>
          <w:u w:val="none"/>
        </w:rPr>
        <w:commentReference w:id="205"/>
      </w:r>
      <w:r w:rsidRPr="0027682D">
        <w:rPr>
          <w:u w:val="none"/>
          <w:lang w:val="pt-BR"/>
        </w:rPr>
        <w:t>. XML Schema permite uma definição de esquemas flexível e que permite a validação dos documentos XML.</w:t>
      </w:r>
    </w:p>
    <w:p w:rsidR="0027682D" w:rsidRPr="0027682D" w:rsidRDefault="0027682D" w:rsidP="0027682D">
      <w:pPr>
        <w:pStyle w:val="SubTitulo2"/>
        <w:numPr>
          <w:ilvl w:val="0"/>
          <w:numId w:val="0"/>
        </w:numPr>
        <w:jc w:val="both"/>
        <w:rPr>
          <w:u w:val="none"/>
          <w:lang w:val="pt-BR"/>
        </w:rPr>
      </w:pPr>
      <w:r w:rsidRPr="0027682D">
        <w:rPr>
          <w:u w:val="none"/>
          <w:lang w:val="pt-BR"/>
        </w:rPr>
        <w:tab/>
      </w:r>
      <w:r w:rsidR="00AE5A86">
        <w:rPr>
          <w:u w:val="none"/>
          <w:lang w:val="pt-BR"/>
        </w:rPr>
        <w:t>A</w:t>
      </w:r>
      <w:r w:rsidR="00AE5A86" w:rsidRPr="00774272">
        <w:rPr>
          <w:u w:val="none"/>
          <w:lang w:val="pt-BR"/>
        </w:rPr>
        <w:t xml:space="preserve">o invés de </w:t>
      </w:r>
      <w:r w:rsidR="00AE5A86">
        <w:rPr>
          <w:u w:val="none"/>
          <w:lang w:val="pt-BR"/>
        </w:rPr>
        <w:t xml:space="preserve">criar </w:t>
      </w:r>
      <w:r w:rsidR="00AE5A86" w:rsidRPr="00774272">
        <w:rPr>
          <w:u w:val="none"/>
          <w:lang w:val="pt-BR"/>
        </w:rPr>
        <w:t>apenas um documento com todas as informações</w:t>
      </w:r>
      <w:r w:rsidR="00AE5A86">
        <w:rPr>
          <w:u w:val="none"/>
          <w:lang w:val="pt-BR"/>
        </w:rPr>
        <w:t>, f</w:t>
      </w:r>
      <w:r w:rsidR="00AE5A86" w:rsidRPr="0027682D">
        <w:rPr>
          <w:u w:val="none"/>
          <w:lang w:val="pt-BR"/>
        </w:rPr>
        <w:t xml:space="preserve">oram </w:t>
      </w:r>
      <w:r w:rsidRPr="0027682D">
        <w:rPr>
          <w:u w:val="none"/>
          <w:lang w:val="pt-BR"/>
        </w:rPr>
        <w:t>criados cinco tipos de documentos para representar o modelo</w:t>
      </w:r>
      <w:r w:rsidR="00E43F9B">
        <w:rPr>
          <w:u w:val="none"/>
          <w:lang w:val="pt-BR"/>
        </w:rPr>
        <w:t xml:space="preserve">. </w:t>
      </w:r>
      <w:r w:rsidR="00E43F9B" w:rsidRPr="00774272">
        <w:rPr>
          <w:u w:val="none"/>
          <w:lang w:val="pt-BR"/>
        </w:rPr>
        <w:t xml:space="preserve">Esta abordagem foi feita de forma que os documentos mais importantes ficassem separados, </w:t>
      </w:r>
      <w:r w:rsidR="00AE5A86">
        <w:rPr>
          <w:u w:val="none"/>
          <w:lang w:val="pt-BR"/>
        </w:rPr>
        <w:t xml:space="preserve">assim como foi </w:t>
      </w:r>
      <w:proofErr w:type="gramStart"/>
      <w:r w:rsidR="00AE5A86">
        <w:rPr>
          <w:u w:val="none"/>
          <w:lang w:val="pt-BR"/>
        </w:rPr>
        <w:t>implementado</w:t>
      </w:r>
      <w:proofErr w:type="gramEnd"/>
      <w:r w:rsidR="00E43F9B" w:rsidRPr="00774272">
        <w:rPr>
          <w:u w:val="none"/>
          <w:lang w:val="pt-BR"/>
        </w:rPr>
        <w:t xml:space="preserve"> </w:t>
      </w:r>
      <w:r w:rsidR="00AE5A86">
        <w:rPr>
          <w:u w:val="none"/>
          <w:lang w:val="pt-BR"/>
        </w:rPr>
        <w:t>nos</w:t>
      </w:r>
      <w:r w:rsidR="00E43F9B" w:rsidRPr="00774272">
        <w:rPr>
          <w:u w:val="none"/>
          <w:lang w:val="pt-BR"/>
        </w:rPr>
        <w:t xml:space="preserve"> outros SGBDs não relacionais</w:t>
      </w:r>
      <w:r w:rsidR="00AE5A86">
        <w:rPr>
          <w:u w:val="none"/>
          <w:lang w:val="pt-BR"/>
        </w:rPr>
        <w:t>.</w:t>
      </w:r>
      <w:r w:rsidR="00E43F9B" w:rsidRPr="00774272">
        <w:rPr>
          <w:u w:val="none"/>
          <w:lang w:val="pt-BR"/>
        </w:rPr>
        <w:t xml:space="preserve"> </w:t>
      </w:r>
      <w:r w:rsidR="00E43F9B">
        <w:rPr>
          <w:u w:val="none"/>
          <w:lang w:val="pt-BR"/>
        </w:rPr>
        <w:t>A seguir está representado o modelo</w:t>
      </w:r>
      <w:r w:rsidRPr="0027682D">
        <w:rPr>
          <w:u w:val="none"/>
          <w:lang w:val="pt-BR"/>
        </w:rPr>
        <w:t xml:space="preserve"> </w:t>
      </w:r>
      <w:r w:rsidR="00E43F9B">
        <w:rPr>
          <w:u w:val="none"/>
          <w:lang w:val="pt-BR"/>
        </w:rPr>
        <w:t>dos clientes (</w:t>
      </w:r>
      <w:r w:rsidRPr="00F52EA6">
        <w:rPr>
          <w:i/>
          <w:u w:val="none"/>
          <w:lang w:val="pt-BR"/>
        </w:rPr>
        <w:t>Customer</w:t>
      </w:r>
      <w:r w:rsidR="00E43F9B">
        <w:rPr>
          <w:u w:val="none"/>
          <w:lang w:val="pt-BR"/>
        </w:rPr>
        <w:t>)</w:t>
      </w:r>
      <w:r w:rsidR="001A2F7B">
        <w:rPr>
          <w:u w:val="none"/>
          <w:lang w:val="pt-BR"/>
        </w:rPr>
        <w:t>.</w:t>
      </w:r>
      <w:r w:rsidR="00AE5A86">
        <w:rPr>
          <w:u w:val="none"/>
          <w:lang w:val="pt-BR"/>
        </w:rPr>
        <w:t xml:space="preserve"> </w:t>
      </w:r>
      <w:r w:rsidR="001A2F7B">
        <w:rPr>
          <w:u w:val="none"/>
          <w:lang w:val="pt-BR"/>
        </w:rPr>
        <w:t>E</w:t>
      </w:r>
      <w:r w:rsidR="00AE5A86">
        <w:rPr>
          <w:u w:val="none"/>
          <w:lang w:val="pt-BR"/>
        </w:rPr>
        <w:t>ste modelo possui as informações do cliente, como nome, gênero, endereço, informções de suas taxas, contas e permissões</w:t>
      </w:r>
      <w:r w:rsidR="00E43F9B">
        <w:rPr>
          <w:u w:val="none"/>
          <w:lang w:val="pt-BR"/>
        </w:rPr>
        <w:t xml:space="preserve">. </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10"/>
      </w:tblGrid>
      <w:tr w:rsidR="0027682D" w:rsidTr="005E7481">
        <w:tc>
          <w:tcPr>
            <w:tcW w:w="9210" w:type="dxa"/>
          </w:tcPr>
          <w:p w:rsidR="0027682D" w:rsidRPr="00457010" w:rsidRDefault="000E0278" w:rsidP="00457010">
            <w:pPr>
              <w:pStyle w:val="SemEspaamento"/>
              <w:spacing w:line="276" w:lineRule="auto"/>
              <w:rPr>
                <w:rFonts w:ascii="Times New Roman" w:hAnsi="Times New Roman" w:cs="Times New Roman"/>
              </w:rPr>
            </w:pPr>
            <w:commentRangeStart w:id="206"/>
            <w:r w:rsidRPr="00457010">
              <w:rPr>
                <w:rFonts w:ascii="Times New Roman" w:hAnsi="Times New Roman" w:cs="Times New Roman"/>
              </w:rPr>
              <w:t>&lt;xs:schema xmlns:xs="http://www.w3.org/2001/XMLSchema"&gt;</w:t>
            </w:r>
            <w:commentRangeEnd w:id="206"/>
            <w:r w:rsidR="001A2F7B" w:rsidRPr="00457010">
              <w:rPr>
                <w:rStyle w:val="Refdecomentrio"/>
                <w:rFonts w:ascii="Times New Roman" w:hAnsi="Times New Roman" w:cs="Times New Roman"/>
                <w:sz w:val="22"/>
                <w:szCs w:val="22"/>
              </w:rPr>
              <w:commentReference w:id="206"/>
            </w:r>
          </w:p>
          <w:p w:rsidR="0027682D" w:rsidRPr="00457010" w:rsidRDefault="0027682D" w:rsidP="00457010">
            <w:pPr>
              <w:pStyle w:val="SemEspaamento"/>
              <w:spacing w:line="276" w:lineRule="auto"/>
              <w:rPr>
                <w:rFonts w:ascii="Times New Roman" w:hAnsi="Times New Roman" w:cs="Times New Roman"/>
              </w:rPr>
            </w:pP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name="c_id" type="xs:integer"/&gt;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name="c_l_name" type="xs:string"/&gt;</w:t>
            </w:r>
            <w:r w:rsidRPr="00457010">
              <w:rPr>
                <w:rFonts w:ascii="Times New Roman" w:hAnsi="Times New Roman" w:cs="Times New Roman"/>
              </w:rPr>
              <w:tab/>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 xml:space="preserve">      &lt;xs:element name="c_m_name"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name="c_gndr"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name="c_tier"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name="c_dob" type="xs:date"/&gt;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name="status_type"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name="address" type="tAddress"/&gt;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name="taxrate" type="tTaxRate" minOccurs="1" maxOccurs=" unbounded "/&gt;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name="customer_accounts" type="tCustomerAccounts"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name="watch_list" type="tWatchList"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name="tAddress"&gt;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name="ad_ctry" type="xs:string" minOccurs="0" maxOccurs="1"/&gt;</w:t>
            </w:r>
            <w:r w:rsidRPr="00457010">
              <w:rPr>
                <w:rFonts w:ascii="Times New Roman" w:hAnsi="Times New Roman" w:cs="Times New Roman"/>
              </w:rPr>
              <w:tab/>
            </w: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name="tZipCode"&gt;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name="tTaxRate"&gt;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name="tx_rate"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name="tCustomerAccounts"&gt;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name="ca_tax_st"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name="ca_bal" type="xs:decimal"/&gt;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name="broker_id" type="xs:integer"/&gt;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name="account_permission" type="xs:tAccountPermission"/&gt;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lastRenderedPageBreak/>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name="tAccountPermission"&gt;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name="ap_acl"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name="ap_l_name"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name="ap_f_name"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name="tWatchList"&gt;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name="wl_id" type="xs:string"/&gt;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name="id_security" type="xs:string" minOccurs="1" maxOccurs="unbounded"/&gt;/&gt;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 name="tCustomers"&gt;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 type="tCustomer" minOccurs="0" maxOccurs="unbounded"/&gt;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&lt;/xs:sequence&gt;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&lt;/xs:complexType&gt;</w:t>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ab/>
            </w:r>
          </w:p>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 xml:space="preserve">  &lt;xs:element name="customers" type="tCustomers"/&gt;</w:t>
            </w:r>
            <w:r w:rsidRPr="00457010">
              <w:rPr>
                <w:rFonts w:ascii="Times New Roman" w:hAnsi="Times New Roman" w:cs="Times New Roman"/>
              </w:rPr>
              <w:tab/>
            </w:r>
          </w:p>
          <w:p w:rsidR="0027682D" w:rsidRPr="00552CFD" w:rsidRDefault="000E0278" w:rsidP="00457010">
            <w:pPr>
              <w:pStyle w:val="SemEspaamento"/>
            </w:pPr>
            <w:r w:rsidRPr="00457010">
              <w:rPr>
                <w:rFonts w:ascii="Times New Roman" w:hAnsi="Times New Roman" w:cs="Times New Roman"/>
              </w:rPr>
              <w:t>&lt;/xs:schema&gt;</w:t>
            </w:r>
          </w:p>
        </w:tc>
      </w:tr>
    </w:tbl>
    <w:p w:rsidR="00E55CBF" w:rsidRDefault="00E55CBF" w:rsidP="00E43F9B">
      <w:pPr>
        <w:rPr>
          <w:lang w:val="pt-BR"/>
        </w:rPr>
      </w:pPr>
      <w:bookmarkStart w:id="207" w:name="_Toc296517952"/>
      <w:bookmarkStart w:id="208" w:name="_Ref297036710"/>
    </w:p>
    <w:p w:rsidR="00DA2BB5" w:rsidRDefault="00E55CBF" w:rsidP="00F52EA6">
      <w:pPr>
        <w:pStyle w:val="SemEspaamento"/>
        <w:rPr>
          <w:rFonts w:ascii="Times New Roman" w:hAnsi="Times New Roman" w:cs="Times New Roman"/>
          <w:lang w:val="pt-BR"/>
        </w:rPr>
      </w:pPr>
      <w:r w:rsidRPr="00882E44">
        <w:rPr>
          <w:rFonts w:ascii="Times New Roman" w:hAnsi="Times New Roman" w:cs="Times New Roman"/>
          <w:lang w:val="pt-BR"/>
        </w:rPr>
        <w:t>Em seguida, são detalhados os modelos restantes</w:t>
      </w:r>
      <w:r w:rsidR="002400A2">
        <w:rPr>
          <w:rFonts w:ascii="Times New Roman" w:hAnsi="Times New Roman" w:cs="Times New Roman"/>
          <w:lang w:val="pt-BR"/>
        </w:rPr>
        <w:t>.</w:t>
      </w:r>
      <w:r w:rsidRPr="00882E44">
        <w:rPr>
          <w:rFonts w:ascii="Times New Roman" w:hAnsi="Times New Roman" w:cs="Times New Roman"/>
          <w:lang w:val="pt-BR"/>
        </w:rPr>
        <w:t xml:space="preserve"> </w:t>
      </w:r>
      <w:r w:rsidR="002400A2">
        <w:rPr>
          <w:rFonts w:ascii="Times New Roman" w:hAnsi="Times New Roman" w:cs="Times New Roman"/>
          <w:lang w:val="pt-BR"/>
        </w:rPr>
        <w:t>S</w:t>
      </w:r>
      <w:r w:rsidRPr="00882E44">
        <w:rPr>
          <w:rFonts w:ascii="Times New Roman" w:hAnsi="Times New Roman" w:cs="Times New Roman"/>
          <w:lang w:val="pt-BR"/>
        </w:rPr>
        <w:t xml:space="preserve">ão eles: </w:t>
      </w:r>
      <w:r w:rsidRPr="00882E44">
        <w:rPr>
          <w:rFonts w:ascii="Times New Roman" w:hAnsi="Times New Roman" w:cs="Times New Roman"/>
          <w:i/>
          <w:lang w:val="pt-BR"/>
        </w:rPr>
        <w:t>Broker</w:t>
      </w:r>
      <w:r w:rsidRPr="00882E44">
        <w:rPr>
          <w:rFonts w:ascii="Times New Roman" w:hAnsi="Times New Roman" w:cs="Times New Roman"/>
          <w:lang w:val="pt-BR"/>
        </w:rPr>
        <w:t xml:space="preserve"> (</w:t>
      </w:r>
      <w:r w:rsidR="000E0278"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_Ref297036721 \h  \* MERGEFORMAT </w:instrText>
      </w:r>
      <w:r w:rsidR="000E0278" w:rsidRPr="001753C9">
        <w:rPr>
          <w:rFonts w:ascii="Times New Roman" w:hAnsi="Times New Roman" w:cs="Times New Roman"/>
          <w:lang w:val="pt-BR"/>
        </w:rPr>
      </w:r>
      <w:r w:rsidR="000E0278" w:rsidRPr="001753C9">
        <w:rPr>
          <w:rFonts w:ascii="Times New Roman" w:hAnsi="Times New Roman" w:cs="Times New Roman"/>
          <w:lang w:val="pt-BR"/>
        </w:rPr>
        <w:fldChar w:fldCharType="separate"/>
      </w:r>
      <w:r w:rsidR="000E0278"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_Ref299455456 \h </w:instrText>
      </w:r>
      <w:r>
        <w:rPr>
          <w:rFonts w:ascii="Times New Roman" w:hAnsi="Times New Roman" w:cs="Times New Roman"/>
          <w:lang w:val="pt-BR"/>
        </w:rPr>
        <w:instrText xml:space="preserve"> \* MERGEFORMAT </w:instrText>
      </w:r>
      <w:r w:rsidR="000E0278" w:rsidRPr="001753C9">
        <w:rPr>
          <w:rFonts w:ascii="Times New Roman" w:hAnsi="Times New Roman" w:cs="Times New Roman"/>
          <w:lang w:val="pt-BR"/>
        </w:rPr>
      </w:r>
      <w:r w:rsidR="000E0278" w:rsidRPr="001753C9">
        <w:rPr>
          <w:rFonts w:ascii="Times New Roman" w:hAnsi="Times New Roman" w:cs="Times New Roman"/>
          <w:lang w:val="pt-BR"/>
        </w:rPr>
        <w:fldChar w:fldCharType="separate"/>
      </w:r>
      <w:r w:rsidRPr="001753C9">
        <w:rPr>
          <w:rFonts w:ascii="Times New Roman" w:hAnsi="Times New Roman" w:cs="Times New Roman"/>
          <w:lang w:val="pt-BR"/>
        </w:rPr>
        <w:t xml:space="preserve">Figura </w:t>
      </w:r>
      <w:r w:rsidRPr="001753C9">
        <w:rPr>
          <w:rFonts w:ascii="Times New Roman" w:hAnsi="Times New Roman" w:cs="Times New Roman"/>
          <w:noProof/>
          <w:lang w:val="pt-BR"/>
        </w:rPr>
        <w:t>28</w:t>
      </w:r>
      <w:r w:rsidR="000E0278" w:rsidRPr="001753C9">
        <w:rPr>
          <w:rFonts w:ascii="Times New Roman" w:hAnsi="Times New Roman" w:cs="Times New Roman"/>
          <w:lang w:val="pt-BR"/>
        </w:rPr>
        <w:fldChar w:fldCharType="end"/>
      </w:r>
      <w:r w:rsidR="000E0278" w:rsidRPr="001753C9">
        <w:rPr>
          <w:rFonts w:ascii="Times New Roman" w:hAnsi="Times New Roman" w:cs="Times New Roman"/>
          <w:lang w:val="pt-BR"/>
        </w:rPr>
        <w:fldChar w:fldCharType="end"/>
      </w:r>
      <w:r w:rsidRPr="001753C9">
        <w:rPr>
          <w:rFonts w:ascii="Times New Roman" w:hAnsi="Times New Roman" w:cs="Times New Roman"/>
          <w:lang w:val="pt-BR"/>
        </w:rPr>
        <w:t xml:space="preserve">), </w:t>
      </w:r>
      <w:r w:rsidRPr="001753C9">
        <w:rPr>
          <w:rFonts w:ascii="Times New Roman" w:hAnsi="Times New Roman" w:cs="Times New Roman"/>
          <w:i/>
          <w:lang w:val="pt-BR"/>
        </w:rPr>
        <w:t>Company</w:t>
      </w:r>
      <w:r w:rsidRPr="001753C9">
        <w:rPr>
          <w:rFonts w:ascii="Times New Roman" w:hAnsi="Times New Roman" w:cs="Times New Roman"/>
          <w:lang w:val="pt-BR"/>
        </w:rPr>
        <w:t xml:space="preserve"> (</w:t>
      </w:r>
      <w:r w:rsidR="000E0278"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_Ref298165330 \h  \* MERGEFORMAT </w:instrText>
      </w:r>
      <w:r w:rsidR="000E0278" w:rsidRPr="001753C9">
        <w:rPr>
          <w:rFonts w:ascii="Times New Roman" w:hAnsi="Times New Roman" w:cs="Times New Roman"/>
          <w:lang w:val="pt-BR"/>
        </w:rPr>
      </w:r>
      <w:r w:rsidR="000E0278" w:rsidRPr="001753C9">
        <w:rPr>
          <w:rFonts w:ascii="Times New Roman" w:hAnsi="Times New Roman" w:cs="Times New Roman"/>
          <w:lang w:val="pt-BR"/>
        </w:rPr>
        <w:fldChar w:fldCharType="separate"/>
      </w:r>
      <w:r w:rsidR="000E0278"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_Ref299455501 \h </w:instrText>
      </w:r>
      <w:r>
        <w:rPr>
          <w:rFonts w:ascii="Times New Roman" w:hAnsi="Times New Roman" w:cs="Times New Roman"/>
          <w:lang w:val="pt-BR"/>
        </w:rPr>
        <w:instrText xml:space="preserve"> \* MERGEFORMAT </w:instrText>
      </w:r>
      <w:r w:rsidR="000E0278" w:rsidRPr="001753C9">
        <w:rPr>
          <w:rFonts w:ascii="Times New Roman" w:hAnsi="Times New Roman" w:cs="Times New Roman"/>
          <w:lang w:val="pt-BR"/>
        </w:rPr>
      </w:r>
      <w:r w:rsidR="000E0278" w:rsidRPr="001753C9">
        <w:rPr>
          <w:rFonts w:ascii="Times New Roman" w:hAnsi="Times New Roman" w:cs="Times New Roman"/>
          <w:lang w:val="pt-BR"/>
        </w:rPr>
        <w:fldChar w:fldCharType="separate"/>
      </w:r>
      <w:r w:rsidRPr="001753C9">
        <w:rPr>
          <w:rFonts w:ascii="Times New Roman" w:hAnsi="Times New Roman" w:cs="Times New Roman"/>
          <w:lang w:val="pt-BR"/>
        </w:rPr>
        <w:t xml:space="preserve">Figura </w:t>
      </w:r>
      <w:r w:rsidRPr="001753C9">
        <w:rPr>
          <w:rFonts w:ascii="Times New Roman" w:hAnsi="Times New Roman" w:cs="Times New Roman"/>
          <w:noProof/>
          <w:lang w:val="pt-BR"/>
        </w:rPr>
        <w:t>29</w:t>
      </w:r>
      <w:r w:rsidR="000E0278" w:rsidRPr="001753C9">
        <w:rPr>
          <w:rFonts w:ascii="Times New Roman" w:hAnsi="Times New Roman" w:cs="Times New Roman"/>
          <w:lang w:val="pt-BR"/>
        </w:rPr>
        <w:fldChar w:fldCharType="end"/>
      </w:r>
      <w:r w:rsidR="000E0278" w:rsidRPr="001753C9">
        <w:rPr>
          <w:rFonts w:ascii="Times New Roman" w:hAnsi="Times New Roman" w:cs="Times New Roman"/>
          <w:lang w:val="pt-BR"/>
        </w:rPr>
        <w:fldChar w:fldCharType="end"/>
      </w:r>
      <w:r w:rsidRPr="001753C9">
        <w:rPr>
          <w:rFonts w:ascii="Times New Roman" w:hAnsi="Times New Roman" w:cs="Times New Roman"/>
          <w:lang w:val="pt-BR"/>
        </w:rPr>
        <w:t xml:space="preserve">), </w:t>
      </w:r>
      <w:r w:rsidRPr="001753C9">
        <w:rPr>
          <w:rFonts w:ascii="Times New Roman" w:hAnsi="Times New Roman" w:cs="Times New Roman"/>
          <w:i/>
          <w:lang w:val="pt-BR"/>
        </w:rPr>
        <w:t>Exchange</w:t>
      </w:r>
      <w:r w:rsidRPr="001753C9">
        <w:rPr>
          <w:rFonts w:ascii="Times New Roman" w:hAnsi="Times New Roman" w:cs="Times New Roman"/>
          <w:lang w:val="pt-BR"/>
        </w:rPr>
        <w:t xml:space="preserve"> (</w:t>
      </w:r>
      <w:r w:rsidR="000E0278"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_Ref297036743 \h  \* MERGEFORMAT </w:instrText>
      </w:r>
      <w:r w:rsidR="000E0278" w:rsidRPr="001753C9">
        <w:rPr>
          <w:rFonts w:ascii="Times New Roman" w:hAnsi="Times New Roman" w:cs="Times New Roman"/>
          <w:lang w:val="pt-BR"/>
        </w:rPr>
      </w:r>
      <w:r w:rsidR="000E0278" w:rsidRPr="001753C9">
        <w:rPr>
          <w:rFonts w:ascii="Times New Roman" w:hAnsi="Times New Roman" w:cs="Times New Roman"/>
          <w:lang w:val="pt-BR"/>
        </w:rPr>
        <w:fldChar w:fldCharType="separate"/>
      </w:r>
      <w:r w:rsidRPr="001753C9">
        <w:rPr>
          <w:rFonts w:ascii="Times New Roman" w:hAnsi="Times New Roman" w:cs="Times New Roman"/>
          <w:lang w:val="pt-BR"/>
        </w:rPr>
        <w:t xml:space="preserve">Figura </w:t>
      </w:r>
      <w:r w:rsidRPr="001753C9">
        <w:rPr>
          <w:rFonts w:ascii="Times New Roman" w:hAnsi="Times New Roman" w:cs="Times New Roman"/>
          <w:noProof/>
          <w:lang w:val="pt-BR"/>
        </w:rPr>
        <w:t>30</w:t>
      </w:r>
      <w:r w:rsidR="000E0278" w:rsidRPr="001753C9">
        <w:rPr>
          <w:rFonts w:ascii="Times New Roman" w:hAnsi="Times New Roman" w:cs="Times New Roman"/>
          <w:lang w:val="pt-BR"/>
        </w:rPr>
        <w:fldChar w:fldCharType="end"/>
      </w:r>
      <w:r w:rsidRPr="001753C9">
        <w:rPr>
          <w:rFonts w:ascii="Times New Roman" w:hAnsi="Times New Roman" w:cs="Times New Roman"/>
          <w:lang w:val="pt-BR"/>
        </w:rPr>
        <w:t xml:space="preserve">) e </w:t>
      </w:r>
      <w:r w:rsidRPr="001753C9">
        <w:rPr>
          <w:rFonts w:ascii="Times New Roman" w:hAnsi="Times New Roman" w:cs="Times New Roman"/>
          <w:i/>
          <w:lang w:val="pt-BR"/>
        </w:rPr>
        <w:t>Security</w:t>
      </w:r>
      <w:r w:rsidRPr="001753C9">
        <w:rPr>
          <w:rFonts w:ascii="Times New Roman" w:hAnsi="Times New Roman" w:cs="Times New Roman"/>
          <w:lang w:val="pt-BR"/>
        </w:rPr>
        <w:t xml:space="preserve"> (</w:t>
      </w:r>
      <w:r w:rsidR="000E0278" w:rsidRPr="001753C9">
        <w:rPr>
          <w:rFonts w:ascii="Times New Roman" w:hAnsi="Times New Roman" w:cs="Times New Roman"/>
          <w:lang w:val="pt-BR"/>
        </w:rPr>
        <w:fldChar w:fldCharType="begin"/>
      </w:r>
      <w:r w:rsidRPr="001753C9">
        <w:rPr>
          <w:rFonts w:ascii="Times New Roman" w:hAnsi="Times New Roman" w:cs="Times New Roman"/>
          <w:lang w:val="pt-BR"/>
        </w:rPr>
        <w:instrText xml:space="preserve"> REF _Ref297036750 \h  \* MERGEFORMAT </w:instrText>
      </w:r>
      <w:r w:rsidR="000E0278" w:rsidRPr="001753C9">
        <w:rPr>
          <w:rFonts w:ascii="Times New Roman" w:hAnsi="Times New Roman" w:cs="Times New Roman"/>
          <w:lang w:val="pt-BR"/>
        </w:rPr>
      </w:r>
      <w:r w:rsidR="000E0278" w:rsidRPr="001753C9">
        <w:rPr>
          <w:rFonts w:ascii="Times New Roman" w:hAnsi="Times New Roman" w:cs="Times New Roman"/>
          <w:lang w:val="pt-BR"/>
        </w:rPr>
        <w:fldChar w:fldCharType="separate"/>
      </w:r>
      <w:r w:rsidRPr="001753C9">
        <w:rPr>
          <w:rFonts w:ascii="Times New Roman" w:hAnsi="Times New Roman" w:cs="Times New Roman"/>
          <w:lang w:val="pt-BR"/>
        </w:rPr>
        <w:t xml:space="preserve">Figura </w:t>
      </w:r>
      <w:r w:rsidRPr="001753C9">
        <w:rPr>
          <w:rFonts w:ascii="Times New Roman" w:hAnsi="Times New Roman" w:cs="Times New Roman"/>
          <w:noProof/>
          <w:lang w:val="pt-BR"/>
        </w:rPr>
        <w:t>31</w:t>
      </w:r>
      <w:r w:rsidR="000E0278" w:rsidRPr="001753C9">
        <w:rPr>
          <w:rFonts w:ascii="Times New Roman" w:hAnsi="Times New Roman" w:cs="Times New Roman"/>
          <w:lang w:val="pt-BR"/>
        </w:rPr>
        <w:fldChar w:fldCharType="end"/>
      </w:r>
      <w:r w:rsidRPr="001753C9">
        <w:rPr>
          <w:rFonts w:ascii="Times New Roman" w:hAnsi="Times New Roman" w:cs="Times New Roman"/>
          <w:lang w:val="pt-BR"/>
        </w:rPr>
        <w:t xml:space="preserve">). </w:t>
      </w:r>
      <w:bookmarkEnd w:id="207"/>
      <w:bookmarkEnd w:id="208"/>
    </w:p>
    <w:p w:rsidR="001753C9" w:rsidRPr="001753C9" w:rsidRDefault="001753C9" w:rsidP="001753C9">
      <w:pPr>
        <w:ind w:firstLine="708"/>
        <w:rPr>
          <w:rFonts w:ascii="Times New Roman" w:hAnsi="Times New Roman" w:cs="Times New Roman"/>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AE5A86" w:rsidTr="0027682D">
        <w:tc>
          <w:tcPr>
            <w:tcW w:w="9210" w:type="dxa"/>
          </w:tcPr>
          <w:p w:rsidR="002400A2" w:rsidRPr="00457010" w:rsidRDefault="000E0278" w:rsidP="00457010">
            <w:pPr>
              <w:pStyle w:val="SemEspaamento"/>
              <w:rPr>
                <w:rFonts w:ascii="Times New Roman" w:hAnsi="Times New Roman"/>
              </w:rPr>
            </w:pPr>
            <w:r w:rsidRPr="00457010">
              <w:rPr>
                <w:rFonts w:ascii="Times New Roman" w:hAnsi="Times New Roman"/>
              </w:rPr>
              <w:t>&lt;xs:schema xmlns:xs="http://www.w3.org/2001/XMLSchema"&gt;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name="b_num_trades"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name="b_comm_total" type="xs:decimal"/&gt;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name="status_type"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name="tBrokers"&gt;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name="broker" type="tBroker" minOccurs="0" maxOccurs="unbounded"/&gt;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lastRenderedPageBreak/>
              <w:t xml:space="preserve">  &lt;xs:element name="brokers" type="tBrokers"/&gt;</w:t>
            </w: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27682D" w:rsidRDefault="00E55CBF" w:rsidP="00882E44">
      <w:pPr>
        <w:pStyle w:val="Legenda"/>
        <w:rPr>
          <w:lang w:val="pt-BR"/>
        </w:rPr>
      </w:pPr>
      <w:bookmarkStart w:id="209" w:name="_Ref297036721"/>
      <w:bookmarkStart w:id="210" w:name="_Toc296517953"/>
      <w:r>
        <w:rPr>
          <w:lang w:val="pt-BR"/>
        </w:rPr>
        <w:lastRenderedPageBreak/>
        <w:t xml:space="preserve"> </w:t>
      </w:r>
      <w:bookmarkStart w:id="211" w:name="_Ref299455456"/>
      <w:bookmarkStart w:id="212" w:name="_Ref299455453"/>
      <w:bookmarkStart w:id="213" w:name="_Toc300002855"/>
      <w:bookmarkStart w:id="214" w:name="_Toc298169388"/>
      <w:r w:rsidRPr="00E55CBF">
        <w:rPr>
          <w:lang w:val="pt-BR"/>
        </w:rPr>
        <w:t xml:space="preserve">Figura </w:t>
      </w:r>
      <w:r w:rsidR="000E0278">
        <w:fldChar w:fldCharType="begin"/>
      </w:r>
      <w:r w:rsidRPr="001753C9">
        <w:rPr>
          <w:lang w:val="pt-BR"/>
        </w:rPr>
        <w:instrText xml:space="preserve"> SEQ Figura \* ARABIC </w:instrText>
      </w:r>
      <w:r w:rsidR="000E0278">
        <w:fldChar w:fldCharType="separate"/>
      </w:r>
      <w:r w:rsidRPr="00E55CBF">
        <w:rPr>
          <w:noProof/>
          <w:lang w:val="pt-BR"/>
        </w:rPr>
        <w:t>28</w:t>
      </w:r>
      <w:r w:rsidR="000E0278">
        <w:fldChar w:fldCharType="end"/>
      </w:r>
      <w:bookmarkEnd w:id="211"/>
      <w:r w:rsidRPr="00E55CBF">
        <w:rPr>
          <w:lang w:val="pt-BR"/>
        </w:rPr>
        <w:t xml:space="preserve">: </w:t>
      </w:r>
      <w:bookmarkEnd w:id="209"/>
      <w:r w:rsidR="0027682D" w:rsidRPr="00E57939">
        <w:rPr>
          <w:lang w:val="pt-BR"/>
        </w:rPr>
        <w:t>XML Schema do documento broker</w:t>
      </w:r>
      <w:bookmarkEnd w:id="210"/>
      <w:bookmarkEnd w:id="212"/>
      <w:bookmarkEnd w:id="213"/>
      <w:bookmarkEnd w:id="214"/>
    </w:p>
    <w:p w:rsidR="00DA2BB5" w:rsidRPr="002E3121" w:rsidRDefault="00DA2BB5" w:rsidP="00E46D2E">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7682D" w:rsidRPr="00457010" w:rsidRDefault="000E0278" w:rsidP="00457010">
            <w:pPr>
              <w:pStyle w:val="SemEspaamento"/>
              <w:spacing w:line="276" w:lineRule="auto"/>
              <w:rPr>
                <w:rFonts w:ascii="Times New Roman" w:hAnsi="Times New Roman"/>
              </w:rPr>
            </w:pPr>
            <w:commentRangeStart w:id="215"/>
            <w:r w:rsidRPr="00457010">
              <w:rPr>
                <w:rFonts w:ascii="Times New Roman" w:hAnsi="Times New Roman"/>
              </w:rPr>
              <w:t>&lt;xs:schema xmlns:xs="http://www.w3.org/2001/XMLSchema"&gt;</w:t>
            </w:r>
          </w:p>
          <w:p w:rsidR="0027682D" w:rsidRPr="00457010" w:rsidRDefault="0027682D" w:rsidP="00457010">
            <w:pPr>
              <w:pStyle w:val="SemEspaamento"/>
              <w:spacing w:line="276" w:lineRule="auto"/>
              <w:rPr>
                <w:rFonts w:ascii="Times New Roman" w:hAnsi="Times New Roman"/>
              </w:rPr>
            </w:pP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name="tCompany"&gt;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name="id"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name="co_sp_ate"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name="co_desc"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name="co_open_date" type="xs:date"/&gt;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name="status_type"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name="industries" type="tIndustries"/&gt;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name="address" type="tAddress"/&gt;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name="tIndustries"&gt;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name="in_name"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name="sector"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name="tAddress"&gt;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name="ad_line2" type="xs:string" minOccurs="0" maxOccurs="1"/&gt;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name="ad_ctry" type="xs:string" minOccurs="0" maxOccurs="1"/&gt;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name="zipcode" type="tZipCode"/&gt;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name="tZipCode"&gt;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name="zc_code"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name="zc_town"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name="zc_div" type="xs:string"/&gt;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 name="tCompanies"&gt;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lastRenderedPageBreak/>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name="company" type="tCompany" minOccurs="0" maxOccurs="unbounded"/&gt;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&lt;/xs:sequence&gt;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&lt;/xs:complexType&gt;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ab/>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 xml:space="preserve">  &lt;xs:element name="companies" type="tCompanies"/&gt;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rPr>
              <w:t>&lt;/xs:schema&gt;</w:t>
            </w:r>
            <w:commentRangeEnd w:id="215"/>
            <w:r w:rsidR="002400A2">
              <w:rPr>
                <w:rStyle w:val="Refdecomentrio"/>
                <w:rFonts w:cs="Times New Roman"/>
              </w:rPr>
              <w:commentReference w:id="215"/>
            </w:r>
          </w:p>
        </w:tc>
      </w:tr>
    </w:tbl>
    <w:p w:rsidR="003F41F6" w:rsidRPr="00457010" w:rsidRDefault="00E55CBF" w:rsidP="00882E44">
      <w:pPr>
        <w:pStyle w:val="Legenda"/>
        <w:rPr>
          <w:lang w:val="pt-BR"/>
        </w:rPr>
      </w:pPr>
      <w:bookmarkStart w:id="216" w:name="_Ref299455501"/>
      <w:bookmarkStart w:id="217" w:name="_Ref298165330"/>
      <w:bookmarkStart w:id="218" w:name="_Toc296517954"/>
      <w:bookmarkStart w:id="219" w:name="_Toc298169389"/>
      <w:bookmarkStart w:id="220" w:name="_Toc300002856"/>
      <w:r w:rsidRPr="002425C0">
        <w:rPr>
          <w:lang w:val="pt-BR"/>
        </w:rPr>
        <w:lastRenderedPageBreak/>
        <w:t xml:space="preserve">Figura </w:t>
      </w:r>
      <w:r w:rsidR="000E0278">
        <w:fldChar w:fldCharType="begin"/>
      </w:r>
      <w:r w:rsidRPr="002425C0">
        <w:rPr>
          <w:lang w:val="pt-BR"/>
        </w:rPr>
        <w:instrText xml:space="preserve"> SEQ Figura \* ARABIC </w:instrText>
      </w:r>
      <w:r w:rsidR="000E0278">
        <w:fldChar w:fldCharType="separate"/>
      </w:r>
      <w:r w:rsidRPr="002425C0">
        <w:rPr>
          <w:noProof/>
          <w:lang w:val="pt-BR"/>
        </w:rPr>
        <w:t>29</w:t>
      </w:r>
      <w:r w:rsidR="000E0278">
        <w:fldChar w:fldCharType="end"/>
      </w:r>
      <w:bookmarkEnd w:id="216"/>
      <w:r w:rsidRPr="00E55CBF">
        <w:rPr>
          <w:lang w:val="pt-BR"/>
        </w:rPr>
        <w:t xml:space="preserve">: </w:t>
      </w:r>
      <w:bookmarkEnd w:id="217"/>
      <w:r w:rsidR="0027682D" w:rsidRPr="0027682D">
        <w:rPr>
          <w:lang w:val="pt-BR"/>
        </w:rPr>
        <w:t>XML Schema do documento company</w:t>
      </w:r>
      <w:bookmarkEnd w:id="218"/>
      <w:bookmarkEnd w:id="219"/>
      <w:bookmarkEnd w:id="220"/>
    </w:p>
    <w:p w:rsidR="00DA2BB5" w:rsidRDefault="00DA2BB5" w:rsidP="00DA2BB5">
      <w:pPr>
        <w:rPr>
          <w:ins w:id="221" w:author="Alberto Scremin" w:date="2011-08-02T22:53:00Z"/>
          <w:lang w:val="pt-BR"/>
        </w:rPr>
      </w:pPr>
    </w:p>
    <w:p w:rsidR="00DA2BB5" w:rsidRDefault="00DA2BB5" w:rsidP="00DA2BB5">
      <w:pPr>
        <w:rPr>
          <w:ins w:id="222" w:author="Alberto Scremin" w:date="2011-08-02T22:53:00Z"/>
          <w:lang w:val="pt-BR"/>
        </w:rPr>
      </w:pPr>
    </w:p>
    <w:p w:rsidR="007C0CEB" w:rsidRDefault="007C0CEB" w:rsidP="00DA2BB5">
      <w:pPr>
        <w:rPr>
          <w:ins w:id="223" w:author="Alberto Scremin" w:date="2011-08-02T22:53:00Z"/>
          <w:lang w:val="pt-BR"/>
        </w:rPr>
      </w:pPr>
    </w:p>
    <w:p w:rsidR="007C0CEB" w:rsidRPr="00DA2BB5" w:rsidRDefault="007C0CEB" w:rsidP="00DA2BB5">
      <w:pPr>
        <w:rPr>
          <w:ins w:id="224" w:author="Alberto Scremin" w:date="2011-08-02T22:53:00Z"/>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400A2" w:rsidRPr="00457010" w:rsidRDefault="000E0278" w:rsidP="00457010">
            <w:pPr>
              <w:pStyle w:val="SemEspaamento"/>
              <w:rPr>
                <w:rFonts w:ascii="Times New Roman" w:hAnsi="Times New Roman"/>
              </w:rPr>
            </w:pPr>
            <w:r w:rsidRPr="00457010">
              <w:rPr>
                <w:rFonts w:ascii="Times New Roman" w:hAnsi="Times New Roman"/>
              </w:rPr>
              <w:t>&lt;xs:schema xmlns:xs="http://www.w3.org/2001/XMLSchema"&gt;</w:t>
            </w:r>
          </w:p>
          <w:p w:rsidR="002400A2" w:rsidRPr="00457010" w:rsidRDefault="002400A2" w:rsidP="00457010">
            <w:pPr>
              <w:pStyle w:val="SemEspaamento"/>
              <w:rPr>
                <w:rFonts w:ascii="Times New Roman" w:hAnsi="Times New Roman"/>
              </w:rPr>
            </w:pP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name="tExchange"&gt;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name="id"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name="ex_name"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name="ex_num_symb" type="xs:integer"/&gt;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name="ex_open" type="xs:string"/&gt;</w:t>
            </w:r>
          </w:p>
          <w:p w:rsidR="002400A2" w:rsidRDefault="000E0278" w:rsidP="00457010">
            <w:pPr>
              <w:pStyle w:val="SemEspaamento"/>
              <w:rPr>
                <w:rFonts w:ascii="Times New Roman" w:hAnsi="Times New Roman"/>
              </w:rPr>
            </w:pPr>
            <w:r w:rsidRPr="00457010">
              <w:rPr>
                <w:rFonts w:ascii="Times New Roman" w:hAnsi="Times New Roman"/>
              </w:rPr>
              <w:t xml:space="preserve">      &lt;xs:element name="ex_close" type="xs:string"/&gt;</w:t>
            </w:r>
            <w:r w:rsidRPr="00457010">
              <w:rPr>
                <w:rFonts w:ascii="Times New Roman" w:hAnsi="Times New Roman"/>
              </w:rPr>
              <w:tab/>
            </w:r>
            <w:r w:rsidRPr="00457010">
              <w:rPr>
                <w:rFonts w:ascii="Times New Roman" w:hAnsi="Times New Roman"/>
              </w:rPr>
              <w:tab/>
            </w:r>
            <w:r w:rsidRPr="00457010">
              <w:rPr>
                <w:rFonts w:ascii="Times New Roman" w:hAnsi="Times New Roman"/>
              </w:rPr>
              <w:tab/>
            </w:r>
          </w:p>
          <w:p w:rsidR="002400A2" w:rsidRDefault="000E0278" w:rsidP="00457010">
            <w:pPr>
              <w:pStyle w:val="SemEspaamento"/>
              <w:rPr>
                <w:rFonts w:ascii="Times New Roman" w:hAnsi="Times New Roman"/>
              </w:rPr>
            </w:pPr>
            <w:r w:rsidRPr="00457010">
              <w:rPr>
                <w:rFonts w:ascii="Times New Roman" w:hAnsi="Times New Roman"/>
              </w:rPr>
              <w:t xml:space="preserve">      &lt;xs:element name="address" type="tAddress"/&gt;</w:t>
            </w:r>
          </w:p>
          <w:p w:rsidR="002400A2"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2400A2" w:rsidP="00457010">
            <w:pPr>
              <w:pStyle w:val="SemEspaamento"/>
              <w:rPr>
                <w:rFonts w:ascii="Times New Roman" w:hAnsi="Times New Roman"/>
              </w:rPr>
            </w:pP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name="tAddress"&gt;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name="ad_line2" type="xs:string" minOccurs="0" maxOccurs="1"/&gt;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name="ad_ctry" type="xs:string" minOccurs="0" maxOccurs="1"/&gt;</w:t>
            </w: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name="zipcode" type="tZipCode"/&gt;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name="tZipCode"&gt;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name="zc_code"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name="zc_town"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name="zc_div" type="xs:string"/&gt;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 name="tExchanges"&gt;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name="exchange" type="tExchange" minOccurs="0" maxOccurs="unbounded"/&gt;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&lt;/xs:sequence&gt;</w:t>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&lt;/xs:complexType&gt;</w:t>
            </w:r>
          </w:p>
          <w:p w:rsidR="002400A2" w:rsidRPr="00457010" w:rsidRDefault="000E0278" w:rsidP="00457010">
            <w:pPr>
              <w:pStyle w:val="SemEspaamento"/>
              <w:rPr>
                <w:rFonts w:ascii="Times New Roman" w:hAnsi="Times New Roman"/>
              </w:rPr>
            </w:pPr>
            <w:r w:rsidRPr="00457010">
              <w:rPr>
                <w:rFonts w:ascii="Times New Roman" w:hAnsi="Times New Roman"/>
              </w:rPr>
              <w:lastRenderedPageBreak/>
              <w:tab/>
            </w:r>
          </w:p>
          <w:p w:rsidR="002400A2" w:rsidRPr="00457010" w:rsidRDefault="000E0278" w:rsidP="00457010">
            <w:pPr>
              <w:pStyle w:val="SemEspaamento"/>
              <w:rPr>
                <w:rFonts w:ascii="Times New Roman" w:hAnsi="Times New Roman"/>
              </w:rPr>
            </w:pPr>
            <w:r w:rsidRPr="00457010">
              <w:rPr>
                <w:rFonts w:ascii="Times New Roman" w:hAnsi="Times New Roman"/>
              </w:rPr>
              <w:t xml:space="preserve">  &lt;xs:element name="exchanges" type="tExchanges"/&gt;</w:t>
            </w:r>
          </w:p>
          <w:p w:rsidR="002400A2" w:rsidRPr="00457010" w:rsidRDefault="000E0278" w:rsidP="00457010">
            <w:pPr>
              <w:pStyle w:val="SemEspaamento"/>
              <w:rPr>
                <w:rFonts w:ascii="Times New Roman" w:hAnsi="Times New Roman"/>
              </w:rPr>
            </w:pPr>
            <w:r w:rsidRPr="00457010">
              <w:rPr>
                <w:rFonts w:ascii="Times New Roman" w:hAnsi="Times New Roman"/>
              </w:rPr>
              <w:t>&lt;/xs:schema&gt;</w:t>
            </w:r>
          </w:p>
        </w:tc>
      </w:tr>
    </w:tbl>
    <w:p w:rsidR="0027682D" w:rsidRDefault="00E55CBF" w:rsidP="00882E44">
      <w:pPr>
        <w:pStyle w:val="Legenda"/>
        <w:rPr>
          <w:ins w:id="225" w:author="Alberto Scremin" w:date="2011-08-02T22:53:00Z"/>
          <w:lang w:val="pt-BR"/>
        </w:rPr>
      </w:pPr>
      <w:bookmarkStart w:id="226" w:name="_Ref297036743"/>
      <w:bookmarkStart w:id="227" w:name="_Toc296517955"/>
      <w:bookmarkStart w:id="228" w:name="_Toc300002857"/>
      <w:bookmarkStart w:id="229" w:name="_Toc298169390"/>
      <w:r w:rsidRPr="00E55CBF">
        <w:rPr>
          <w:lang w:val="pt-BR"/>
        </w:rPr>
        <w:lastRenderedPageBreak/>
        <w:t xml:space="preserve">Figura </w:t>
      </w:r>
      <w:r w:rsidR="000E0278">
        <w:fldChar w:fldCharType="begin"/>
      </w:r>
      <w:r w:rsidRPr="00E55CBF">
        <w:rPr>
          <w:lang w:val="pt-BR"/>
        </w:rPr>
        <w:instrText xml:space="preserve"> SEQ Figura \* ARABIC </w:instrText>
      </w:r>
      <w:r w:rsidR="000E0278">
        <w:fldChar w:fldCharType="separate"/>
      </w:r>
      <w:r w:rsidRPr="00E55CBF">
        <w:rPr>
          <w:noProof/>
          <w:lang w:val="pt-BR"/>
        </w:rPr>
        <w:t>30</w:t>
      </w:r>
      <w:r w:rsidR="000E0278">
        <w:fldChar w:fldCharType="end"/>
      </w:r>
      <w:r w:rsidRPr="00E55CBF">
        <w:rPr>
          <w:lang w:val="pt-BR"/>
        </w:rPr>
        <w:t xml:space="preserve">: </w:t>
      </w:r>
      <w:bookmarkEnd w:id="226"/>
      <w:r w:rsidR="0027682D" w:rsidRPr="00E57939">
        <w:rPr>
          <w:lang w:val="pt-BR"/>
        </w:rPr>
        <w:t xml:space="preserve">XML Schema do documento </w:t>
      </w:r>
      <w:proofErr w:type="gramStart"/>
      <w:r w:rsidR="0027682D" w:rsidRPr="00E57939">
        <w:rPr>
          <w:lang w:val="pt-BR"/>
        </w:rPr>
        <w:t>exchange</w:t>
      </w:r>
      <w:bookmarkEnd w:id="227"/>
      <w:bookmarkEnd w:id="228"/>
      <w:bookmarkEnd w:id="229"/>
      <w:proofErr w:type="gramEnd"/>
    </w:p>
    <w:p w:rsidR="00DA2BB5" w:rsidRDefault="00DA2BB5" w:rsidP="0027682D">
      <w:pPr>
        <w:rPr>
          <w:ins w:id="230" w:author="Alberto Scremin" w:date="2011-08-02T22:53:00Z"/>
          <w:lang w:val="pt-BR"/>
        </w:rPr>
      </w:pPr>
    </w:p>
    <w:p w:rsidR="00DA2BB5" w:rsidRDefault="00DA2BB5" w:rsidP="0027682D">
      <w:pPr>
        <w:rPr>
          <w:ins w:id="231" w:author="Alberto Scremin" w:date="2011-08-02T22:53:00Z"/>
          <w:lang w:val="pt-BR"/>
        </w:rPr>
      </w:pPr>
    </w:p>
    <w:p w:rsidR="002400A2" w:rsidRDefault="002400A2" w:rsidP="00457010">
      <w:pPr>
        <w:rPr>
          <w:lang w:val="pt-BR"/>
        </w:rPr>
      </w:pPr>
    </w:p>
    <w:p w:rsidR="00DA2BB5" w:rsidRDefault="00DA2BB5" w:rsidP="0027682D">
      <w:pPr>
        <w:rPr>
          <w:lang w:val="pt-BR"/>
        </w:rPr>
      </w:pPr>
    </w:p>
    <w:p w:rsidR="0027682D" w:rsidRPr="00481A1C" w:rsidRDefault="0027682D" w:rsidP="0027682D">
      <w:pPr>
        <w:rPr>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27682D" w:rsidRPr="00E57939" w:rsidTr="0027682D">
        <w:tc>
          <w:tcPr>
            <w:tcW w:w="9210" w:type="dxa"/>
          </w:tcPr>
          <w:p w:rsidR="0027682D" w:rsidRPr="00457010" w:rsidRDefault="000E0278" w:rsidP="00457010">
            <w:pPr>
              <w:pStyle w:val="SemEspaamento"/>
              <w:spacing w:line="276" w:lineRule="auto"/>
              <w:rPr>
                <w:rFonts w:ascii="Times New Roman" w:hAnsi="Times New Roman" w:cs="Times New Roman"/>
              </w:rPr>
            </w:pPr>
            <w:r w:rsidRPr="00457010">
              <w:rPr>
                <w:rFonts w:ascii="Times New Roman" w:hAnsi="Times New Roman" w:cs="Times New Roman"/>
              </w:rPr>
              <w:t>&lt;</w:t>
            </w:r>
            <w:commentRangeStart w:id="232"/>
            <w:r w:rsidRPr="00457010">
              <w:rPr>
                <w:rFonts w:ascii="Times New Roman" w:hAnsi="Times New Roman" w:cs="Times New Roman"/>
              </w:rPr>
              <w:t>xs</w:t>
            </w:r>
            <w:commentRangeEnd w:id="232"/>
            <w:r w:rsidR="002400A2" w:rsidRPr="00457010">
              <w:rPr>
                <w:rStyle w:val="Refdecomentrio"/>
                <w:rFonts w:ascii="Times New Roman" w:hAnsi="Times New Roman" w:cs="Times New Roman"/>
                <w:sz w:val="22"/>
                <w:szCs w:val="22"/>
                <w:rPrChange w:id="233" w:author="Bianca Caruso da Paixão" w:date="2011-08-04T11:44:00Z">
                  <w:rPr>
                    <w:rStyle w:val="Refdecomentrio"/>
                    <w:rFonts w:cs="Times New Roman"/>
                  </w:rPr>
                </w:rPrChange>
              </w:rPr>
              <w:commentReference w:id="232"/>
            </w:r>
            <w:r w:rsidRPr="00457010">
              <w:rPr>
                <w:rFonts w:ascii="Times New Roman" w:hAnsi="Times New Roman" w:cs="Times New Roman"/>
              </w:rPr>
              <w:t>:schema xmlns:xs="http://www.w3.org/2001/XMLSchema"&gt;</w:t>
            </w:r>
          </w:p>
          <w:p w:rsidR="0027682D" w:rsidRPr="002F056C" w:rsidRDefault="0027682D" w:rsidP="00457010">
            <w:pPr>
              <w:pStyle w:val="SemEspaamento"/>
              <w:spacing w:line="276" w:lineRule="auto"/>
              <w:rPr>
                <w:rFonts w:ascii="Times New Roman" w:hAnsi="Times New Roman" w:cs="Times New Roman"/>
              </w:rPr>
            </w:pPr>
          </w:p>
          <w:p w:rsidR="0027682D" w:rsidRPr="00457010" w:rsidRDefault="000E0278" w:rsidP="00457010">
            <w:pPr>
              <w:pStyle w:val="SemEspaamento"/>
              <w:spacing w:line="276" w:lineRule="auto"/>
              <w:rPr>
                <w:rFonts w:ascii="Times New Roman" w:hAnsi="Times New Roman" w:cs="Times New Roman"/>
                <w:rPrChange w:id="234" w:author="Bianca Caruso da Paixão" w:date="2011-08-04T11:44:00Z">
                  <w:rPr>
                    <w:rFonts w:ascii="Times New Roman" w:hAnsi="Times New Roman"/>
                  </w:rPr>
                </w:rPrChange>
              </w:rPr>
            </w:pPr>
            <w:r w:rsidRPr="00457010">
              <w:rPr>
                <w:rFonts w:ascii="Times New Roman" w:hAnsi="Times New Roman" w:cs="Times New Roman"/>
                <w:rPrChange w:id="235" w:author="Bianca Caruso da Paixão" w:date="2011-08-04T11:44:00Z">
                  <w:rPr>
                    <w:rFonts w:ascii="Times New Roman" w:hAnsi="Times New Roman"/>
                  </w:rPr>
                </w:rPrChange>
              </w:rPr>
              <w:t xml:space="preserve">  &lt;xs:complexType name="tSecurity"&gt;</w:t>
            </w:r>
          </w:p>
          <w:p w:rsidR="0027682D" w:rsidRPr="00457010" w:rsidRDefault="000E0278" w:rsidP="00457010">
            <w:pPr>
              <w:pStyle w:val="SemEspaamento"/>
              <w:spacing w:line="276" w:lineRule="auto"/>
              <w:rPr>
                <w:rFonts w:ascii="Times New Roman" w:hAnsi="Times New Roman" w:cs="Times New Roman"/>
                <w:rPrChange w:id="236" w:author="Bianca Caruso da Paixão" w:date="2011-08-04T11:44:00Z">
                  <w:rPr>
                    <w:rFonts w:ascii="Times New Roman" w:hAnsi="Times New Roman"/>
                  </w:rPr>
                </w:rPrChange>
              </w:rPr>
            </w:pPr>
            <w:r w:rsidRPr="00457010">
              <w:rPr>
                <w:rFonts w:ascii="Times New Roman" w:hAnsi="Times New Roman" w:cs="Times New Roman"/>
                <w:rPrChange w:id="237" w:author="Bianca Caruso da Paixão" w:date="2011-08-04T11:44:00Z">
                  <w:rPr>
                    <w:rFonts w:ascii="Times New Roman" w:hAnsi="Times New Roman"/>
                  </w:rPr>
                </w:rPrChange>
              </w:rPr>
              <w:t xml:space="preserve">    &lt;xs:sequence&gt;</w:t>
            </w:r>
          </w:p>
          <w:p w:rsidR="0027682D" w:rsidRPr="00457010" w:rsidRDefault="000E0278" w:rsidP="00457010">
            <w:pPr>
              <w:pStyle w:val="SemEspaamento"/>
              <w:spacing w:line="276" w:lineRule="auto"/>
              <w:rPr>
                <w:rFonts w:ascii="Times New Roman" w:hAnsi="Times New Roman" w:cs="Times New Roman"/>
                <w:rPrChange w:id="238" w:author="Bianca Caruso da Paixão" w:date="2011-08-04T11:44:00Z">
                  <w:rPr>
                    <w:rFonts w:ascii="Times New Roman" w:hAnsi="Times New Roman"/>
                  </w:rPr>
                </w:rPrChange>
              </w:rPr>
            </w:pPr>
            <w:r w:rsidRPr="00457010">
              <w:rPr>
                <w:rFonts w:ascii="Times New Roman" w:hAnsi="Times New Roman" w:cs="Times New Roman"/>
                <w:rPrChange w:id="239" w:author="Bianca Caruso da Paixão" w:date="2011-08-04T11:44:00Z">
                  <w:rPr>
                    <w:rFonts w:ascii="Times New Roman" w:hAnsi="Times New Roman"/>
                  </w:rPr>
                </w:rPrChange>
              </w:rPr>
              <w:t xml:space="preserve">      &lt;xs:element name="id" type="xs:string"/&gt;</w:t>
            </w:r>
          </w:p>
          <w:p w:rsidR="0027682D" w:rsidRPr="00457010" w:rsidRDefault="000E0278" w:rsidP="00457010">
            <w:pPr>
              <w:pStyle w:val="SemEspaamento"/>
              <w:spacing w:line="276" w:lineRule="auto"/>
              <w:rPr>
                <w:rFonts w:ascii="Times New Roman" w:hAnsi="Times New Roman" w:cs="Times New Roman"/>
                <w:rPrChange w:id="240" w:author="Bianca Caruso da Paixão" w:date="2011-08-04T11:44:00Z">
                  <w:rPr>
                    <w:rFonts w:ascii="Times New Roman" w:hAnsi="Times New Roman"/>
                  </w:rPr>
                </w:rPrChange>
              </w:rPr>
            </w:pPr>
            <w:r w:rsidRPr="00457010">
              <w:rPr>
                <w:rFonts w:ascii="Times New Roman" w:hAnsi="Times New Roman" w:cs="Times New Roman"/>
                <w:rPrChange w:id="241" w:author="Bianca Caruso da Paixão" w:date="2011-08-04T11:44:00Z">
                  <w:rPr>
                    <w:rFonts w:ascii="Times New Roman" w:hAnsi="Times New Roman"/>
                  </w:rPr>
                </w:rPrChange>
              </w:rPr>
              <w:t xml:space="preserve">      &lt;xs:element name="s_issue" type="xs:string"/&gt;</w:t>
            </w:r>
          </w:p>
          <w:p w:rsidR="0027682D" w:rsidRPr="00457010" w:rsidRDefault="000E0278" w:rsidP="00457010">
            <w:pPr>
              <w:pStyle w:val="SemEspaamento"/>
              <w:spacing w:line="276" w:lineRule="auto"/>
              <w:rPr>
                <w:rFonts w:ascii="Times New Roman" w:hAnsi="Times New Roman" w:cs="Times New Roman"/>
                <w:rPrChange w:id="242" w:author="Bianca Caruso da Paixão" w:date="2011-08-04T11:44:00Z">
                  <w:rPr>
                    <w:rFonts w:ascii="Times New Roman" w:hAnsi="Times New Roman"/>
                  </w:rPr>
                </w:rPrChange>
              </w:rPr>
            </w:pPr>
            <w:r w:rsidRPr="00457010">
              <w:rPr>
                <w:rFonts w:ascii="Times New Roman" w:hAnsi="Times New Roman" w:cs="Times New Roman"/>
                <w:rPrChange w:id="243" w:author="Bianca Caruso da Paixão" w:date="2011-08-04T11:44:00Z">
                  <w:rPr>
                    <w:rFonts w:ascii="Times New Roman" w:hAnsi="Times New Roman"/>
                  </w:rPr>
                </w:rPrChange>
              </w:rPr>
              <w:t xml:space="preserve">      &lt;xs:element name="s_name" type="xs:string"/&gt;</w:t>
            </w:r>
          </w:p>
          <w:p w:rsidR="0027682D" w:rsidRPr="00457010" w:rsidRDefault="000E0278" w:rsidP="00457010">
            <w:pPr>
              <w:pStyle w:val="SemEspaamento"/>
              <w:spacing w:line="276" w:lineRule="auto"/>
              <w:rPr>
                <w:rFonts w:ascii="Times New Roman" w:hAnsi="Times New Roman" w:cs="Times New Roman"/>
                <w:rPrChange w:id="244" w:author="Bianca Caruso da Paixão" w:date="2011-08-04T11:44:00Z">
                  <w:rPr>
                    <w:rFonts w:ascii="Times New Roman" w:hAnsi="Times New Roman"/>
                  </w:rPr>
                </w:rPrChange>
              </w:rPr>
            </w:pPr>
            <w:r w:rsidRPr="00457010">
              <w:rPr>
                <w:rFonts w:ascii="Times New Roman" w:hAnsi="Times New Roman" w:cs="Times New Roman"/>
                <w:rPrChange w:id="245" w:author="Bianca Caruso da Paixão" w:date="2011-08-04T11:44:00Z">
                  <w:rPr>
                    <w:rFonts w:ascii="Times New Roman" w:hAnsi="Times New Roman"/>
                  </w:rPr>
                </w:rPrChange>
              </w:rPr>
              <w:t xml:space="preserve">      &lt;xs:element name="s_ex_id" type="xs:string"/&gt;</w:t>
            </w:r>
          </w:p>
          <w:p w:rsidR="0027682D" w:rsidRPr="00457010" w:rsidRDefault="000E0278" w:rsidP="00457010">
            <w:pPr>
              <w:pStyle w:val="SemEspaamento"/>
              <w:spacing w:line="276" w:lineRule="auto"/>
              <w:rPr>
                <w:rFonts w:ascii="Times New Roman" w:hAnsi="Times New Roman" w:cs="Times New Roman"/>
                <w:rPrChange w:id="246" w:author="Bianca Caruso da Paixão" w:date="2011-08-04T11:44:00Z">
                  <w:rPr>
                    <w:rFonts w:ascii="Times New Roman" w:hAnsi="Times New Roman"/>
                  </w:rPr>
                </w:rPrChange>
              </w:rPr>
            </w:pPr>
            <w:r w:rsidRPr="00457010">
              <w:rPr>
                <w:rFonts w:ascii="Times New Roman" w:hAnsi="Times New Roman" w:cs="Times New Roman"/>
                <w:rPrChange w:id="247" w:author="Bianca Caruso da Paixão" w:date="2011-08-04T11:44:00Z">
                  <w:rPr>
                    <w:rFonts w:ascii="Times New Roman" w:hAnsi="Times New Roman"/>
                  </w:rPr>
                </w:rPrChange>
              </w:rPr>
              <w:t xml:space="preserve">      &lt;xs:element name="s_co_id" type="xs:string"/&gt;</w:t>
            </w:r>
            <w:r w:rsidRPr="00457010">
              <w:rPr>
                <w:rFonts w:ascii="Times New Roman" w:hAnsi="Times New Roman" w:cs="Times New Roman"/>
                <w:rPrChange w:id="248" w:author="Bianca Caruso da Paixão" w:date="2011-08-04T11:44:00Z">
                  <w:rPr>
                    <w:rFonts w:ascii="Times New Roman" w:hAnsi="Times New Roman"/>
                  </w:rPr>
                </w:rPrChange>
              </w:rPr>
              <w:tab/>
            </w:r>
            <w:r w:rsidRPr="00457010">
              <w:rPr>
                <w:rFonts w:ascii="Times New Roman" w:hAnsi="Times New Roman" w:cs="Times New Roman"/>
                <w:rPrChange w:id="249" w:author="Bianca Caruso da Paixão" w:date="2011-08-04T11:44:00Z">
                  <w:rPr>
                    <w:rFonts w:ascii="Times New Roman" w:hAnsi="Times New Roman"/>
                  </w:rPr>
                </w:rPrChange>
              </w:rPr>
              <w:tab/>
            </w:r>
            <w:r w:rsidRPr="00457010">
              <w:rPr>
                <w:rFonts w:ascii="Times New Roman" w:hAnsi="Times New Roman" w:cs="Times New Roman"/>
                <w:rPrChange w:id="250" w:author="Bianca Caruso da Paixão" w:date="2011-08-04T11:44:00Z">
                  <w:rPr>
                    <w:rFonts w:ascii="Times New Roman" w:hAnsi="Times New Roman"/>
                  </w:rPr>
                </w:rPrChange>
              </w:rPr>
              <w:tab/>
            </w:r>
          </w:p>
          <w:p w:rsidR="0027682D" w:rsidRPr="00457010" w:rsidRDefault="000E0278" w:rsidP="00457010">
            <w:pPr>
              <w:pStyle w:val="SemEspaamento"/>
              <w:spacing w:line="276" w:lineRule="auto"/>
              <w:rPr>
                <w:rFonts w:ascii="Times New Roman" w:hAnsi="Times New Roman" w:cs="Times New Roman"/>
                <w:rPrChange w:id="251" w:author="Bianca Caruso da Paixão" w:date="2011-08-04T11:44:00Z">
                  <w:rPr>
                    <w:rFonts w:ascii="Times New Roman" w:hAnsi="Times New Roman"/>
                  </w:rPr>
                </w:rPrChange>
              </w:rPr>
            </w:pPr>
            <w:r w:rsidRPr="00457010">
              <w:rPr>
                <w:rFonts w:ascii="Times New Roman" w:hAnsi="Times New Roman" w:cs="Times New Roman"/>
                <w:rPrChange w:id="252" w:author="Bianca Caruso da Paixão" w:date="2011-08-04T11:44:00Z">
                  <w:rPr>
                    <w:rFonts w:ascii="Times New Roman" w:hAnsi="Times New Roman"/>
                  </w:rPr>
                </w:rPrChange>
              </w:rPr>
              <w:t xml:space="preserve">      &lt;xs:element name="s_num_out" type="xs:integer"/&gt;</w:t>
            </w:r>
            <w:r w:rsidRPr="00457010">
              <w:rPr>
                <w:rFonts w:ascii="Times New Roman" w:hAnsi="Times New Roman" w:cs="Times New Roman"/>
                <w:rPrChange w:id="253" w:author="Bianca Caruso da Paixão" w:date="2011-08-04T11:44:00Z">
                  <w:rPr>
                    <w:rFonts w:ascii="Times New Roman" w:hAnsi="Times New Roman"/>
                  </w:rPr>
                </w:rPrChange>
              </w:rPr>
              <w:tab/>
            </w:r>
            <w:r w:rsidRPr="00457010">
              <w:rPr>
                <w:rFonts w:ascii="Times New Roman" w:hAnsi="Times New Roman" w:cs="Times New Roman"/>
                <w:rPrChange w:id="254" w:author="Bianca Caruso da Paixão" w:date="2011-08-04T11:44:00Z">
                  <w:rPr>
                    <w:rFonts w:ascii="Times New Roman" w:hAnsi="Times New Roman"/>
                  </w:rPr>
                </w:rPrChange>
              </w:rPr>
              <w:tab/>
            </w:r>
            <w:r w:rsidRPr="00457010">
              <w:rPr>
                <w:rFonts w:ascii="Times New Roman" w:hAnsi="Times New Roman" w:cs="Times New Roman"/>
                <w:rPrChange w:id="255" w:author="Bianca Caruso da Paixão" w:date="2011-08-04T11:44:00Z">
                  <w:rPr>
                    <w:rFonts w:ascii="Times New Roman" w:hAnsi="Times New Roman"/>
                  </w:rPr>
                </w:rPrChange>
              </w:rPr>
              <w:tab/>
            </w:r>
          </w:p>
          <w:p w:rsidR="0027682D" w:rsidRPr="00457010" w:rsidRDefault="000E0278" w:rsidP="00457010">
            <w:pPr>
              <w:pStyle w:val="SemEspaamento"/>
              <w:spacing w:line="276" w:lineRule="auto"/>
              <w:rPr>
                <w:rFonts w:ascii="Times New Roman" w:hAnsi="Times New Roman" w:cs="Times New Roman"/>
                <w:rPrChange w:id="256" w:author="Bianca Caruso da Paixão" w:date="2011-08-04T11:44:00Z">
                  <w:rPr>
                    <w:rFonts w:ascii="Times New Roman" w:hAnsi="Times New Roman"/>
                  </w:rPr>
                </w:rPrChange>
              </w:rPr>
            </w:pPr>
            <w:r w:rsidRPr="00457010">
              <w:rPr>
                <w:rFonts w:ascii="Times New Roman" w:hAnsi="Times New Roman" w:cs="Times New Roman"/>
                <w:rPrChange w:id="257" w:author="Bianca Caruso da Paixão" w:date="2011-08-04T11:44:00Z">
                  <w:rPr>
                    <w:rFonts w:ascii="Times New Roman" w:hAnsi="Times New Roman"/>
                  </w:rPr>
                </w:rPrChange>
              </w:rPr>
              <w:t xml:space="preserve">      &lt;xs:element name="s_start_date" type="xs:date"/&gt;</w:t>
            </w:r>
          </w:p>
          <w:p w:rsidR="0027682D" w:rsidRPr="00457010" w:rsidRDefault="000E0278" w:rsidP="00457010">
            <w:pPr>
              <w:pStyle w:val="SemEspaamento"/>
              <w:spacing w:line="276" w:lineRule="auto"/>
              <w:rPr>
                <w:rFonts w:ascii="Times New Roman" w:hAnsi="Times New Roman" w:cs="Times New Roman"/>
                <w:rPrChange w:id="258" w:author="Bianca Caruso da Paixão" w:date="2011-08-04T11:44:00Z">
                  <w:rPr>
                    <w:rFonts w:ascii="Times New Roman" w:hAnsi="Times New Roman"/>
                  </w:rPr>
                </w:rPrChange>
              </w:rPr>
            </w:pPr>
            <w:r w:rsidRPr="00457010">
              <w:rPr>
                <w:rFonts w:ascii="Times New Roman" w:hAnsi="Times New Roman" w:cs="Times New Roman"/>
                <w:rPrChange w:id="259" w:author="Bianca Caruso da Paixão" w:date="2011-08-04T11:44:00Z">
                  <w:rPr>
                    <w:rFonts w:ascii="Times New Roman" w:hAnsi="Times New Roman"/>
                  </w:rPr>
                </w:rPrChange>
              </w:rPr>
              <w:t xml:space="preserve">      &lt;xs:element name="s_exch_date" type="xs:date"/&gt;</w:t>
            </w:r>
          </w:p>
          <w:p w:rsidR="0027682D" w:rsidRPr="00457010" w:rsidRDefault="000E0278" w:rsidP="00457010">
            <w:pPr>
              <w:pStyle w:val="SemEspaamento"/>
              <w:spacing w:line="276" w:lineRule="auto"/>
              <w:rPr>
                <w:rFonts w:ascii="Times New Roman" w:hAnsi="Times New Roman" w:cs="Times New Roman"/>
                <w:rPrChange w:id="260" w:author="Bianca Caruso da Paixão" w:date="2011-08-04T11:44:00Z">
                  <w:rPr>
                    <w:rFonts w:ascii="Times New Roman" w:hAnsi="Times New Roman"/>
                  </w:rPr>
                </w:rPrChange>
              </w:rPr>
            </w:pPr>
            <w:r w:rsidRPr="00457010">
              <w:rPr>
                <w:rFonts w:ascii="Times New Roman" w:hAnsi="Times New Roman" w:cs="Times New Roman"/>
                <w:rPrChange w:id="261" w:author="Bianca Caruso da Paixão" w:date="2011-08-04T11:44:00Z">
                  <w:rPr>
                    <w:rFonts w:ascii="Times New Roman" w:hAnsi="Times New Roman"/>
                  </w:rPr>
                </w:rPrChange>
              </w:rPr>
              <w:t xml:space="preserve">      &lt;xs:element name="s_pe" type="xs:integer"/&gt;</w:t>
            </w:r>
          </w:p>
          <w:p w:rsidR="0027682D" w:rsidRPr="00457010" w:rsidRDefault="000E0278" w:rsidP="00457010">
            <w:pPr>
              <w:pStyle w:val="SemEspaamento"/>
              <w:spacing w:line="276" w:lineRule="auto"/>
              <w:rPr>
                <w:rFonts w:ascii="Times New Roman" w:hAnsi="Times New Roman" w:cs="Times New Roman"/>
                <w:rPrChange w:id="262" w:author="Bianca Caruso da Paixão" w:date="2011-08-04T11:44:00Z">
                  <w:rPr>
                    <w:rFonts w:ascii="Times New Roman" w:hAnsi="Times New Roman"/>
                  </w:rPr>
                </w:rPrChange>
              </w:rPr>
            </w:pPr>
            <w:r w:rsidRPr="00457010">
              <w:rPr>
                <w:rFonts w:ascii="Times New Roman" w:hAnsi="Times New Roman" w:cs="Times New Roman"/>
                <w:rPrChange w:id="263" w:author="Bianca Caruso da Paixão" w:date="2011-08-04T11:44:00Z">
                  <w:rPr>
                    <w:rFonts w:ascii="Times New Roman" w:hAnsi="Times New Roman"/>
                  </w:rPr>
                </w:rPrChange>
              </w:rPr>
              <w:t xml:space="preserve">      &lt;xs:element name="s_52wk_high" type="xs:integer"/&gt;</w:t>
            </w:r>
          </w:p>
          <w:p w:rsidR="0027682D" w:rsidRPr="00457010" w:rsidRDefault="000E0278" w:rsidP="00457010">
            <w:pPr>
              <w:pStyle w:val="SemEspaamento"/>
              <w:spacing w:line="276" w:lineRule="auto"/>
              <w:rPr>
                <w:rFonts w:ascii="Times New Roman" w:hAnsi="Times New Roman" w:cs="Times New Roman"/>
                <w:rPrChange w:id="264" w:author="Bianca Caruso da Paixão" w:date="2011-08-04T11:44:00Z">
                  <w:rPr>
                    <w:rFonts w:ascii="Times New Roman" w:hAnsi="Times New Roman"/>
                  </w:rPr>
                </w:rPrChange>
              </w:rPr>
            </w:pPr>
            <w:r w:rsidRPr="00457010">
              <w:rPr>
                <w:rFonts w:ascii="Times New Roman" w:hAnsi="Times New Roman" w:cs="Times New Roman"/>
                <w:rPrChange w:id="265" w:author="Bianca Caruso da Paixão" w:date="2011-08-04T11:44:00Z">
                  <w:rPr>
                    <w:rFonts w:ascii="Times New Roman" w:hAnsi="Times New Roman"/>
                  </w:rPr>
                </w:rPrChange>
              </w:rPr>
              <w:t xml:space="preserve">      &lt;xs:element name="s_52wk_high_date" type="xs:date"/&gt;</w:t>
            </w:r>
            <w:r w:rsidRPr="00457010">
              <w:rPr>
                <w:rFonts w:ascii="Times New Roman" w:hAnsi="Times New Roman" w:cs="Times New Roman"/>
                <w:rPrChange w:id="266" w:author="Bianca Caruso da Paixão" w:date="2011-08-04T11:44:00Z">
                  <w:rPr>
                    <w:rFonts w:ascii="Times New Roman" w:hAnsi="Times New Roman"/>
                  </w:rPr>
                </w:rPrChange>
              </w:rPr>
              <w:tab/>
            </w:r>
            <w:r w:rsidRPr="00457010">
              <w:rPr>
                <w:rFonts w:ascii="Times New Roman" w:hAnsi="Times New Roman" w:cs="Times New Roman"/>
                <w:rPrChange w:id="267" w:author="Bianca Caruso da Paixão" w:date="2011-08-04T11:44:00Z">
                  <w:rPr>
                    <w:rFonts w:ascii="Times New Roman" w:hAnsi="Times New Roman"/>
                  </w:rPr>
                </w:rPrChange>
              </w:rPr>
              <w:tab/>
            </w:r>
            <w:r w:rsidRPr="00457010">
              <w:rPr>
                <w:rFonts w:ascii="Times New Roman" w:hAnsi="Times New Roman" w:cs="Times New Roman"/>
                <w:rPrChange w:id="268" w:author="Bianca Caruso da Paixão" w:date="2011-08-04T11:44:00Z">
                  <w:rPr>
                    <w:rFonts w:ascii="Times New Roman" w:hAnsi="Times New Roman"/>
                  </w:rPr>
                </w:rPrChange>
              </w:rPr>
              <w:tab/>
            </w:r>
          </w:p>
          <w:p w:rsidR="0027682D" w:rsidRPr="00457010" w:rsidRDefault="000E0278" w:rsidP="00457010">
            <w:pPr>
              <w:pStyle w:val="SemEspaamento"/>
              <w:spacing w:line="276" w:lineRule="auto"/>
              <w:rPr>
                <w:rFonts w:ascii="Times New Roman" w:hAnsi="Times New Roman" w:cs="Times New Roman"/>
                <w:rPrChange w:id="269" w:author="Bianca Caruso da Paixão" w:date="2011-08-04T11:44:00Z">
                  <w:rPr>
                    <w:rFonts w:ascii="Times New Roman" w:hAnsi="Times New Roman"/>
                  </w:rPr>
                </w:rPrChange>
              </w:rPr>
            </w:pPr>
            <w:r w:rsidRPr="00457010">
              <w:rPr>
                <w:rFonts w:ascii="Times New Roman" w:hAnsi="Times New Roman" w:cs="Times New Roman"/>
                <w:rPrChange w:id="270" w:author="Bianca Caruso da Paixão" w:date="2011-08-04T11:44:00Z">
                  <w:rPr>
                    <w:rFonts w:ascii="Times New Roman" w:hAnsi="Times New Roman"/>
                  </w:rPr>
                </w:rPrChange>
              </w:rPr>
              <w:t xml:space="preserve">      &lt;xs:element name="s_52wk_low" type="xs:integer"/&gt;</w:t>
            </w:r>
          </w:p>
          <w:p w:rsidR="0027682D" w:rsidRPr="00457010" w:rsidRDefault="000E0278" w:rsidP="00457010">
            <w:pPr>
              <w:pStyle w:val="SemEspaamento"/>
              <w:spacing w:line="276" w:lineRule="auto"/>
              <w:rPr>
                <w:rFonts w:ascii="Times New Roman" w:hAnsi="Times New Roman" w:cs="Times New Roman"/>
                <w:rPrChange w:id="271" w:author="Bianca Caruso da Paixão" w:date="2011-08-04T11:44:00Z">
                  <w:rPr>
                    <w:rFonts w:ascii="Times New Roman" w:hAnsi="Times New Roman"/>
                  </w:rPr>
                </w:rPrChange>
              </w:rPr>
            </w:pPr>
            <w:r w:rsidRPr="00457010">
              <w:rPr>
                <w:rFonts w:ascii="Times New Roman" w:hAnsi="Times New Roman" w:cs="Times New Roman"/>
                <w:rPrChange w:id="272" w:author="Bianca Caruso da Paixão" w:date="2011-08-04T11:44:00Z">
                  <w:rPr>
                    <w:rFonts w:ascii="Times New Roman" w:hAnsi="Times New Roman"/>
                  </w:rPr>
                </w:rPrChange>
              </w:rPr>
              <w:t xml:space="preserve">      &lt;xs:element name="s_52wk_low_date" type="xs:date"/&gt;</w:t>
            </w:r>
            <w:r w:rsidRPr="00457010">
              <w:rPr>
                <w:rFonts w:ascii="Times New Roman" w:hAnsi="Times New Roman" w:cs="Times New Roman"/>
                <w:rPrChange w:id="273" w:author="Bianca Caruso da Paixão" w:date="2011-08-04T11:44:00Z">
                  <w:rPr>
                    <w:rFonts w:ascii="Times New Roman" w:hAnsi="Times New Roman"/>
                  </w:rPr>
                </w:rPrChange>
              </w:rPr>
              <w:tab/>
            </w:r>
            <w:r w:rsidRPr="00457010">
              <w:rPr>
                <w:rFonts w:ascii="Times New Roman" w:hAnsi="Times New Roman" w:cs="Times New Roman"/>
                <w:rPrChange w:id="274" w:author="Bianca Caruso da Paixão" w:date="2011-08-04T11:44:00Z">
                  <w:rPr>
                    <w:rFonts w:ascii="Times New Roman" w:hAnsi="Times New Roman"/>
                  </w:rPr>
                </w:rPrChange>
              </w:rPr>
              <w:tab/>
            </w:r>
            <w:r w:rsidRPr="00457010">
              <w:rPr>
                <w:rFonts w:ascii="Times New Roman" w:hAnsi="Times New Roman" w:cs="Times New Roman"/>
                <w:rPrChange w:id="275" w:author="Bianca Caruso da Paixão" w:date="2011-08-04T11:44:00Z">
                  <w:rPr>
                    <w:rFonts w:ascii="Times New Roman" w:hAnsi="Times New Roman"/>
                  </w:rPr>
                </w:rPrChange>
              </w:rPr>
              <w:tab/>
            </w:r>
          </w:p>
          <w:p w:rsidR="0027682D" w:rsidRPr="00457010" w:rsidRDefault="000E0278" w:rsidP="00457010">
            <w:pPr>
              <w:pStyle w:val="SemEspaamento"/>
              <w:spacing w:line="276" w:lineRule="auto"/>
              <w:rPr>
                <w:rFonts w:ascii="Times New Roman" w:hAnsi="Times New Roman" w:cs="Times New Roman"/>
                <w:rPrChange w:id="276" w:author="Bianca Caruso da Paixão" w:date="2011-08-04T11:44:00Z">
                  <w:rPr>
                    <w:rFonts w:ascii="Times New Roman" w:hAnsi="Times New Roman"/>
                  </w:rPr>
                </w:rPrChange>
              </w:rPr>
            </w:pPr>
            <w:r w:rsidRPr="00457010">
              <w:rPr>
                <w:rFonts w:ascii="Times New Roman" w:hAnsi="Times New Roman" w:cs="Times New Roman"/>
                <w:rPrChange w:id="277" w:author="Bianca Caruso da Paixão" w:date="2011-08-04T11:44:00Z">
                  <w:rPr>
                    <w:rFonts w:ascii="Times New Roman" w:hAnsi="Times New Roman"/>
                  </w:rPr>
                </w:rPrChange>
              </w:rPr>
              <w:t xml:space="preserve">      &lt;xs:element name="s_dividend" type="xs:decimal"/&gt;</w:t>
            </w:r>
          </w:p>
          <w:p w:rsidR="0027682D" w:rsidRPr="00457010" w:rsidRDefault="000E0278" w:rsidP="00457010">
            <w:pPr>
              <w:pStyle w:val="SemEspaamento"/>
              <w:spacing w:line="276" w:lineRule="auto"/>
              <w:rPr>
                <w:rFonts w:ascii="Times New Roman" w:hAnsi="Times New Roman" w:cs="Times New Roman"/>
                <w:rPrChange w:id="278" w:author="Bianca Caruso da Paixão" w:date="2011-08-04T11:44:00Z">
                  <w:rPr>
                    <w:rFonts w:ascii="Times New Roman" w:hAnsi="Times New Roman"/>
                  </w:rPr>
                </w:rPrChange>
              </w:rPr>
            </w:pPr>
            <w:r w:rsidRPr="00457010">
              <w:rPr>
                <w:rFonts w:ascii="Times New Roman" w:hAnsi="Times New Roman" w:cs="Times New Roman"/>
                <w:rPrChange w:id="279" w:author="Bianca Caruso da Paixão" w:date="2011-08-04T11:44:00Z">
                  <w:rPr>
                    <w:rFonts w:ascii="Times New Roman" w:hAnsi="Times New Roman"/>
                  </w:rPr>
                </w:rPrChange>
              </w:rPr>
              <w:t xml:space="preserve">      &lt;xs:element name="s_yield" type="xs:decimal"/&gt;</w:t>
            </w:r>
          </w:p>
          <w:p w:rsidR="0027682D" w:rsidRPr="00457010" w:rsidRDefault="000E0278" w:rsidP="00457010">
            <w:pPr>
              <w:pStyle w:val="SemEspaamento"/>
              <w:spacing w:line="276" w:lineRule="auto"/>
              <w:rPr>
                <w:rFonts w:ascii="Times New Roman" w:hAnsi="Times New Roman" w:cs="Times New Roman"/>
                <w:rPrChange w:id="280" w:author="Bianca Caruso da Paixão" w:date="2011-08-04T11:44:00Z">
                  <w:rPr>
                    <w:rFonts w:ascii="Times New Roman" w:hAnsi="Times New Roman"/>
                  </w:rPr>
                </w:rPrChange>
              </w:rPr>
            </w:pPr>
            <w:r w:rsidRPr="00457010">
              <w:rPr>
                <w:rFonts w:ascii="Times New Roman" w:hAnsi="Times New Roman" w:cs="Times New Roman"/>
                <w:rPrChange w:id="281" w:author="Bianca Caruso da Paixão" w:date="2011-08-04T11:44:00Z">
                  <w:rPr>
                    <w:rFonts w:ascii="Times New Roman" w:hAnsi="Times New Roman"/>
                  </w:rPr>
                </w:rPrChange>
              </w:rPr>
              <w:t xml:space="preserve">    &lt;/xs:sequence&gt;</w:t>
            </w:r>
          </w:p>
          <w:p w:rsidR="0027682D" w:rsidRPr="00457010" w:rsidRDefault="000E0278" w:rsidP="00457010">
            <w:pPr>
              <w:pStyle w:val="SemEspaamento"/>
              <w:spacing w:line="276" w:lineRule="auto"/>
              <w:rPr>
                <w:rFonts w:ascii="Times New Roman" w:hAnsi="Times New Roman" w:cs="Times New Roman"/>
                <w:rPrChange w:id="282" w:author="Bianca Caruso da Paixão" w:date="2011-08-04T11:44:00Z">
                  <w:rPr>
                    <w:rFonts w:ascii="Times New Roman" w:hAnsi="Times New Roman"/>
                  </w:rPr>
                </w:rPrChange>
              </w:rPr>
            </w:pPr>
            <w:r w:rsidRPr="00457010">
              <w:rPr>
                <w:rFonts w:ascii="Times New Roman" w:hAnsi="Times New Roman" w:cs="Times New Roman"/>
                <w:rPrChange w:id="283" w:author="Bianca Caruso da Paixão" w:date="2011-08-04T11:44:00Z">
                  <w:rPr>
                    <w:rFonts w:ascii="Times New Roman" w:hAnsi="Times New Roman"/>
                  </w:rPr>
                </w:rPrChange>
              </w:rPr>
              <w:t xml:space="preserve">  &lt;/xs:complexType&gt;</w:t>
            </w:r>
          </w:p>
          <w:p w:rsidR="0027682D" w:rsidRPr="00457010" w:rsidRDefault="000E0278" w:rsidP="00457010">
            <w:pPr>
              <w:pStyle w:val="SemEspaamento"/>
              <w:spacing w:line="276" w:lineRule="auto"/>
              <w:rPr>
                <w:rFonts w:ascii="Times New Roman" w:hAnsi="Times New Roman" w:cs="Times New Roman"/>
                <w:rPrChange w:id="284" w:author="Bianca Caruso da Paixão" w:date="2011-08-04T11:44:00Z">
                  <w:rPr>
                    <w:rFonts w:ascii="Times New Roman" w:hAnsi="Times New Roman"/>
                  </w:rPr>
                </w:rPrChange>
              </w:rPr>
            </w:pPr>
            <w:r w:rsidRPr="00457010">
              <w:rPr>
                <w:rFonts w:ascii="Times New Roman" w:hAnsi="Times New Roman" w:cs="Times New Roman"/>
                <w:rPrChange w:id="285" w:author="Bianca Caruso da Paixão" w:date="2011-08-04T11:44:00Z">
                  <w:rPr>
                    <w:rFonts w:ascii="Times New Roman" w:hAnsi="Times New Roman"/>
                  </w:rPr>
                </w:rPrChange>
              </w:rPr>
              <w:tab/>
            </w:r>
          </w:p>
          <w:p w:rsidR="0027682D" w:rsidRPr="00457010" w:rsidRDefault="000E0278" w:rsidP="00457010">
            <w:pPr>
              <w:pStyle w:val="SemEspaamento"/>
              <w:spacing w:line="276" w:lineRule="auto"/>
              <w:rPr>
                <w:rFonts w:ascii="Times New Roman" w:hAnsi="Times New Roman" w:cs="Times New Roman"/>
                <w:rPrChange w:id="286" w:author="Bianca Caruso da Paixão" w:date="2011-08-04T11:44:00Z">
                  <w:rPr>
                    <w:rFonts w:ascii="Times New Roman" w:hAnsi="Times New Roman"/>
                  </w:rPr>
                </w:rPrChange>
              </w:rPr>
            </w:pPr>
            <w:r w:rsidRPr="00457010">
              <w:rPr>
                <w:rFonts w:ascii="Times New Roman" w:hAnsi="Times New Roman" w:cs="Times New Roman"/>
                <w:rPrChange w:id="287" w:author="Bianca Caruso da Paixão" w:date="2011-08-04T11:44:00Z">
                  <w:rPr>
                    <w:rFonts w:ascii="Times New Roman" w:hAnsi="Times New Roman"/>
                  </w:rPr>
                </w:rPrChange>
              </w:rPr>
              <w:t xml:space="preserve">  &lt;xs:complexType name="tSecurities"&gt;</w:t>
            </w:r>
          </w:p>
          <w:p w:rsidR="0027682D" w:rsidRPr="00457010" w:rsidRDefault="000E0278" w:rsidP="00457010">
            <w:pPr>
              <w:pStyle w:val="SemEspaamento"/>
              <w:spacing w:line="276" w:lineRule="auto"/>
              <w:rPr>
                <w:rFonts w:ascii="Times New Roman" w:hAnsi="Times New Roman" w:cs="Times New Roman"/>
                <w:rPrChange w:id="288" w:author="Bianca Caruso da Paixão" w:date="2011-08-04T11:44:00Z">
                  <w:rPr>
                    <w:rFonts w:ascii="Times New Roman" w:hAnsi="Times New Roman"/>
                  </w:rPr>
                </w:rPrChange>
              </w:rPr>
            </w:pPr>
            <w:r w:rsidRPr="00457010">
              <w:rPr>
                <w:rFonts w:ascii="Times New Roman" w:hAnsi="Times New Roman" w:cs="Times New Roman"/>
                <w:rPrChange w:id="289" w:author="Bianca Caruso da Paixão" w:date="2011-08-04T11:44:00Z">
                  <w:rPr>
                    <w:rFonts w:ascii="Times New Roman" w:hAnsi="Times New Roman"/>
                  </w:rPr>
                </w:rPrChange>
              </w:rPr>
              <w:t xml:space="preserve">    &lt;xs:sequence&gt;</w:t>
            </w:r>
          </w:p>
          <w:p w:rsidR="0027682D" w:rsidRPr="00457010" w:rsidRDefault="000E0278" w:rsidP="00457010">
            <w:pPr>
              <w:pStyle w:val="SemEspaamento"/>
              <w:spacing w:line="276" w:lineRule="auto"/>
              <w:rPr>
                <w:rFonts w:ascii="Times New Roman" w:hAnsi="Times New Roman" w:cs="Times New Roman"/>
                <w:rPrChange w:id="290" w:author="Bianca Caruso da Paixão" w:date="2011-08-04T11:44:00Z">
                  <w:rPr>
                    <w:rFonts w:ascii="Times New Roman" w:hAnsi="Times New Roman"/>
                  </w:rPr>
                </w:rPrChange>
              </w:rPr>
            </w:pPr>
            <w:r w:rsidRPr="00457010">
              <w:rPr>
                <w:rFonts w:ascii="Times New Roman" w:hAnsi="Times New Roman" w:cs="Times New Roman"/>
                <w:rPrChange w:id="291" w:author="Bianca Caruso da Paixão" w:date="2011-08-04T11:44:00Z">
                  <w:rPr>
                    <w:rFonts w:ascii="Times New Roman" w:hAnsi="Times New Roman"/>
                  </w:rPr>
                </w:rPrChange>
              </w:rPr>
              <w:t xml:space="preserve">      &lt;xs:element name="security" type="tSecurity" minOccurs="0" maxOccurs="unbounded"/&gt;</w:t>
            </w:r>
          </w:p>
          <w:p w:rsidR="0027682D" w:rsidRPr="00457010" w:rsidRDefault="000E0278" w:rsidP="00457010">
            <w:pPr>
              <w:pStyle w:val="SemEspaamento"/>
              <w:spacing w:line="276" w:lineRule="auto"/>
              <w:rPr>
                <w:rFonts w:ascii="Times New Roman" w:hAnsi="Times New Roman" w:cs="Times New Roman"/>
                <w:rPrChange w:id="292" w:author="Bianca Caruso da Paixão" w:date="2011-08-04T11:44:00Z">
                  <w:rPr>
                    <w:rFonts w:ascii="Times New Roman" w:hAnsi="Times New Roman"/>
                  </w:rPr>
                </w:rPrChange>
              </w:rPr>
            </w:pPr>
            <w:r w:rsidRPr="00457010">
              <w:rPr>
                <w:rFonts w:ascii="Times New Roman" w:hAnsi="Times New Roman" w:cs="Times New Roman"/>
                <w:rPrChange w:id="293" w:author="Bianca Caruso da Paixão" w:date="2011-08-04T11:44:00Z">
                  <w:rPr>
                    <w:rFonts w:ascii="Times New Roman" w:hAnsi="Times New Roman"/>
                  </w:rPr>
                </w:rPrChange>
              </w:rPr>
              <w:t xml:space="preserve">    &lt;/xs:sequence&gt;</w:t>
            </w:r>
          </w:p>
          <w:p w:rsidR="0027682D" w:rsidRPr="00457010" w:rsidRDefault="000E0278" w:rsidP="00457010">
            <w:pPr>
              <w:pStyle w:val="SemEspaamento"/>
              <w:spacing w:line="276" w:lineRule="auto"/>
              <w:rPr>
                <w:rFonts w:ascii="Times New Roman" w:hAnsi="Times New Roman" w:cs="Times New Roman"/>
                <w:rPrChange w:id="294" w:author="Bianca Caruso da Paixão" w:date="2011-08-04T11:44:00Z">
                  <w:rPr>
                    <w:rFonts w:ascii="Times New Roman" w:hAnsi="Times New Roman"/>
                  </w:rPr>
                </w:rPrChange>
              </w:rPr>
            </w:pPr>
            <w:r w:rsidRPr="00457010">
              <w:rPr>
                <w:rFonts w:ascii="Times New Roman" w:hAnsi="Times New Roman" w:cs="Times New Roman"/>
                <w:rPrChange w:id="295" w:author="Bianca Caruso da Paixão" w:date="2011-08-04T11:44:00Z">
                  <w:rPr>
                    <w:rFonts w:ascii="Times New Roman" w:hAnsi="Times New Roman"/>
                  </w:rPr>
                </w:rPrChange>
              </w:rPr>
              <w:t xml:space="preserve">  &lt;/xs:complexType&gt;</w:t>
            </w:r>
          </w:p>
          <w:p w:rsidR="0027682D" w:rsidRPr="00457010" w:rsidRDefault="000E0278" w:rsidP="00457010">
            <w:pPr>
              <w:pStyle w:val="SemEspaamento"/>
              <w:spacing w:line="276" w:lineRule="auto"/>
              <w:rPr>
                <w:rFonts w:ascii="Times New Roman" w:hAnsi="Times New Roman" w:cs="Times New Roman"/>
                <w:rPrChange w:id="296" w:author="Bianca Caruso da Paixão" w:date="2011-08-04T11:44:00Z">
                  <w:rPr>
                    <w:rFonts w:ascii="Times New Roman" w:hAnsi="Times New Roman"/>
                  </w:rPr>
                </w:rPrChange>
              </w:rPr>
            </w:pPr>
            <w:r w:rsidRPr="00457010">
              <w:rPr>
                <w:rFonts w:ascii="Times New Roman" w:hAnsi="Times New Roman" w:cs="Times New Roman"/>
                <w:rPrChange w:id="297" w:author="Bianca Caruso da Paixão" w:date="2011-08-04T11:44:00Z">
                  <w:rPr>
                    <w:rFonts w:ascii="Times New Roman" w:hAnsi="Times New Roman"/>
                  </w:rPr>
                </w:rPrChange>
              </w:rPr>
              <w:tab/>
            </w:r>
          </w:p>
          <w:p w:rsidR="0027682D" w:rsidRPr="00457010" w:rsidRDefault="000E0278" w:rsidP="00457010">
            <w:pPr>
              <w:pStyle w:val="SemEspaamento"/>
              <w:spacing w:line="276" w:lineRule="auto"/>
              <w:rPr>
                <w:rFonts w:ascii="Times New Roman" w:hAnsi="Times New Roman" w:cs="Times New Roman"/>
                <w:rPrChange w:id="298" w:author="Bianca Caruso da Paixão" w:date="2011-08-04T11:44:00Z">
                  <w:rPr>
                    <w:rFonts w:ascii="Times New Roman" w:hAnsi="Times New Roman"/>
                  </w:rPr>
                </w:rPrChange>
              </w:rPr>
            </w:pPr>
            <w:r w:rsidRPr="00457010">
              <w:rPr>
                <w:rFonts w:ascii="Times New Roman" w:hAnsi="Times New Roman" w:cs="Times New Roman"/>
                <w:rPrChange w:id="299" w:author="Bianca Caruso da Paixão" w:date="2011-08-04T11:44:00Z">
                  <w:rPr>
                    <w:rFonts w:ascii="Times New Roman" w:hAnsi="Times New Roman"/>
                  </w:rPr>
                </w:rPrChange>
              </w:rPr>
              <w:t xml:space="preserve">  &lt;xs:element name="securities" type="tSecurities"/&gt;</w:t>
            </w:r>
          </w:p>
          <w:p w:rsidR="0027682D" w:rsidRPr="00457010" w:rsidRDefault="000E0278" w:rsidP="00457010">
            <w:pPr>
              <w:pStyle w:val="SemEspaamento"/>
              <w:spacing w:line="276" w:lineRule="auto"/>
              <w:rPr>
                <w:rFonts w:ascii="Times New Roman" w:hAnsi="Times New Roman"/>
              </w:rPr>
            </w:pPr>
            <w:r w:rsidRPr="00457010">
              <w:rPr>
                <w:rFonts w:ascii="Times New Roman" w:hAnsi="Times New Roman" w:cs="Times New Roman"/>
                <w:rPrChange w:id="300" w:author="Bianca Caruso da Paixão" w:date="2011-08-04T11:44:00Z">
                  <w:rPr>
                    <w:rFonts w:ascii="Times New Roman" w:hAnsi="Times New Roman"/>
                  </w:rPr>
                </w:rPrChange>
              </w:rPr>
              <w:t>&lt;/xs:schema&gt;</w:t>
            </w:r>
          </w:p>
        </w:tc>
      </w:tr>
    </w:tbl>
    <w:p w:rsidR="00AF118A" w:rsidRPr="001753C9" w:rsidRDefault="00AF118A" w:rsidP="001753C9">
      <w:pPr>
        <w:pStyle w:val="Legenda"/>
        <w:rPr>
          <w:lang w:val="pt-BR"/>
        </w:rPr>
      </w:pPr>
      <w:bookmarkStart w:id="301" w:name="_Ref297036750"/>
      <w:bookmarkStart w:id="302" w:name="_Toc300002858"/>
      <w:bookmarkStart w:id="303" w:name="_Toc296517956"/>
      <w:bookmarkStart w:id="304" w:name="_Toc298169391"/>
      <w:r w:rsidRPr="001753C9">
        <w:rPr>
          <w:lang w:val="pt-BR"/>
        </w:rPr>
        <w:t xml:space="preserve">Figura </w:t>
      </w:r>
      <w:r w:rsidR="000E0278">
        <w:fldChar w:fldCharType="begin"/>
      </w:r>
      <w:r w:rsidRPr="001753C9">
        <w:rPr>
          <w:lang w:val="pt-BR"/>
        </w:rPr>
        <w:instrText xml:space="preserve"> SEQ Figura \* ARABIC </w:instrText>
      </w:r>
      <w:r w:rsidR="000E0278">
        <w:fldChar w:fldCharType="separate"/>
      </w:r>
      <w:r w:rsidRPr="001753C9">
        <w:rPr>
          <w:noProof/>
          <w:lang w:val="pt-BR"/>
        </w:rPr>
        <w:t>31</w:t>
      </w:r>
      <w:r w:rsidR="000E0278">
        <w:fldChar w:fldCharType="end"/>
      </w:r>
      <w:bookmarkEnd w:id="301"/>
      <w:r w:rsidRPr="001753C9">
        <w:rPr>
          <w:lang w:val="pt-BR"/>
        </w:rPr>
        <w:t>:</w:t>
      </w:r>
      <w:r w:rsidRPr="00AF118A">
        <w:rPr>
          <w:lang w:val="pt-BR"/>
        </w:rPr>
        <w:t xml:space="preserve"> </w:t>
      </w:r>
      <w:r w:rsidRPr="00E57939">
        <w:rPr>
          <w:lang w:val="pt-BR"/>
        </w:rPr>
        <w:t>XML Schema do documento security</w:t>
      </w:r>
      <w:bookmarkEnd w:id="302"/>
      <w:bookmarkEnd w:id="303"/>
      <w:bookmarkEnd w:id="304"/>
    </w:p>
    <w:p w:rsidR="002400A2" w:rsidRDefault="002400A2" w:rsidP="00457010">
      <w:pPr>
        <w:spacing w:after="160"/>
        <w:rPr>
          <w:lang w:val="pt-BR"/>
        </w:rPr>
      </w:pPr>
    </w:p>
    <w:p w:rsidR="002400A2" w:rsidRDefault="00006B33" w:rsidP="00457010">
      <w:pPr>
        <w:pStyle w:val="SubTitulo2"/>
        <w:spacing w:after="160"/>
      </w:pPr>
      <w:r w:rsidRPr="00006B33">
        <w:rPr>
          <w:lang w:val="pt-BR"/>
        </w:rPr>
        <w:lastRenderedPageBreak/>
        <w:t>Consultas</w:t>
      </w:r>
    </w:p>
    <w:p w:rsidR="00006B33" w:rsidRDefault="000F65E2" w:rsidP="000F65E2">
      <w:pPr>
        <w:pStyle w:val="SubTitulo1"/>
        <w:numPr>
          <w:ilvl w:val="0"/>
          <w:numId w:val="0"/>
        </w:numPr>
        <w:jc w:val="both"/>
        <w:rPr>
          <w:sz w:val="22"/>
          <w:szCs w:val="22"/>
          <w:lang w:val="pt-BR"/>
        </w:rPr>
      </w:pPr>
      <w:r w:rsidRPr="000F65E2">
        <w:rPr>
          <w:b/>
          <w:sz w:val="22"/>
          <w:szCs w:val="22"/>
          <w:lang w:val="pt-BR"/>
        </w:rPr>
        <w:t>Selecionar o nome e sobrenome de todos os cliente</w:t>
      </w:r>
      <w:r w:rsidR="00BF08BC">
        <w:rPr>
          <w:b/>
          <w:sz w:val="22"/>
          <w:szCs w:val="22"/>
          <w:lang w:val="pt-BR"/>
        </w:rPr>
        <w:t>s</w:t>
      </w:r>
      <w:r w:rsidRPr="000F65E2">
        <w:rPr>
          <w:b/>
          <w:sz w:val="22"/>
          <w:szCs w:val="22"/>
          <w:lang w:val="pt-BR"/>
        </w:rPr>
        <w:t xml:space="preserve"> cadastrados.</w:t>
      </w:r>
      <w:r>
        <w:rPr>
          <w:sz w:val="22"/>
          <w:szCs w:val="22"/>
          <w:lang w:val="pt-BR"/>
        </w:rPr>
        <w:t xml:space="preserve"> </w:t>
      </w:r>
      <w:r w:rsidR="00006B33" w:rsidRPr="00006B33">
        <w:rPr>
          <w:sz w:val="22"/>
          <w:szCs w:val="22"/>
          <w:lang w:val="pt-BR"/>
        </w:rPr>
        <w:t xml:space="preserve">A </w:t>
      </w:r>
      <w:r w:rsidR="000E0278" w:rsidRPr="00BF08BC">
        <w:rPr>
          <w:sz w:val="22"/>
          <w:lang w:val="pt-BR"/>
        </w:rPr>
        <w:fldChar w:fldCharType="begin"/>
      </w:r>
      <w:r w:rsidR="000E0278" w:rsidRPr="00457010">
        <w:rPr>
          <w:sz w:val="22"/>
          <w:lang w:val="pt-BR"/>
        </w:rPr>
        <w:instrText xml:space="preserve"> REF _Ref296519216 \h  \* MERGEFORMAT </w:instrText>
      </w:r>
      <w:r w:rsidR="000E0278" w:rsidRPr="00BF08BC">
        <w:rPr>
          <w:sz w:val="22"/>
          <w:lang w:val="pt-BR"/>
        </w:rPr>
      </w:r>
      <w:r w:rsidR="000E0278" w:rsidRPr="00BF08BC">
        <w:rPr>
          <w:sz w:val="22"/>
          <w:lang w:val="pt-BR"/>
        </w:rPr>
        <w:fldChar w:fldCharType="separate"/>
      </w:r>
      <w:r w:rsidR="000E0278" w:rsidRPr="00457010">
        <w:rPr>
          <w:sz w:val="22"/>
          <w:lang w:val="pt-BR"/>
        </w:rPr>
        <w:t xml:space="preserve">Figura </w:t>
      </w:r>
      <w:r w:rsidR="00C36D10" w:rsidRPr="00C36D10">
        <w:rPr>
          <w:noProof/>
          <w:sz w:val="22"/>
          <w:szCs w:val="22"/>
          <w:lang w:val="pt-BR"/>
        </w:rPr>
        <w:t>32</w:t>
      </w:r>
      <w:r w:rsidR="000E0278" w:rsidRPr="00BF08BC">
        <w:rPr>
          <w:sz w:val="22"/>
          <w:lang w:val="pt-BR"/>
        </w:rPr>
        <w:fldChar w:fldCharType="end"/>
      </w:r>
      <w:r w:rsidR="00006B33" w:rsidRPr="00006B33">
        <w:rPr>
          <w:sz w:val="22"/>
          <w:szCs w:val="22"/>
          <w:lang w:val="pt-BR"/>
        </w:rPr>
        <w:t xml:space="preserve"> mostra a primeira consulta no Sedna, expressa em </w:t>
      </w:r>
      <w:proofErr w:type="gramStart"/>
      <w:r w:rsidR="00006B33" w:rsidRPr="00006B33">
        <w:rPr>
          <w:sz w:val="22"/>
          <w:szCs w:val="22"/>
          <w:lang w:val="pt-BR"/>
        </w:rPr>
        <w:t>XQuery</w:t>
      </w:r>
      <w:proofErr w:type="gramEnd"/>
      <w:r w:rsidR="00006B33" w:rsidRPr="00006B33">
        <w:rPr>
          <w:sz w:val="22"/>
          <w:szCs w:val="22"/>
          <w:lang w:val="pt-BR"/>
        </w:rPr>
        <w:t>, onde todos os nomes dos</w:t>
      </w:r>
      <w:r w:rsidR="00006B33" w:rsidRPr="002E3121">
        <w:rPr>
          <w:sz w:val="22"/>
          <w:szCs w:val="22"/>
          <w:lang w:val="pt-BR"/>
        </w:rPr>
        <w:t xml:space="preserve"> </w:t>
      </w:r>
      <w:r w:rsidRPr="000F65E2">
        <w:rPr>
          <w:sz w:val="22"/>
          <w:szCs w:val="22"/>
          <w:lang w:val="pt-BR"/>
        </w:rPr>
        <w:t>clientes</w:t>
      </w:r>
      <w:r w:rsidRPr="00006B33">
        <w:rPr>
          <w:sz w:val="22"/>
          <w:szCs w:val="22"/>
          <w:lang w:val="pt-BR"/>
        </w:rPr>
        <w:t xml:space="preserve"> </w:t>
      </w:r>
      <w:r w:rsidR="00006B33" w:rsidRPr="00006B33">
        <w:rPr>
          <w:sz w:val="22"/>
          <w:szCs w:val="22"/>
          <w:lang w:val="pt-BR"/>
        </w:rPr>
        <w:t>são retornados. Para isso é necessário um i</w:t>
      </w:r>
      <w:r w:rsidR="007C3B96">
        <w:rPr>
          <w:sz w:val="22"/>
          <w:szCs w:val="22"/>
          <w:lang w:val="pt-BR"/>
        </w:rPr>
        <w:t xml:space="preserve">terador. </w:t>
      </w:r>
      <w:r w:rsidR="00373427">
        <w:rPr>
          <w:sz w:val="22"/>
          <w:szCs w:val="22"/>
          <w:lang w:val="pt-BR"/>
        </w:rPr>
        <w:t>Esse iterador</w:t>
      </w:r>
      <w:r w:rsidR="00373427" w:rsidRPr="00006B33">
        <w:rPr>
          <w:sz w:val="22"/>
          <w:szCs w:val="22"/>
          <w:lang w:val="pt-BR"/>
        </w:rPr>
        <w:t xml:space="preserve"> percorre todos os elementos do documento</w:t>
      </w:r>
      <w:r w:rsidR="00373427">
        <w:rPr>
          <w:sz w:val="22"/>
          <w:szCs w:val="22"/>
          <w:lang w:val="pt-BR"/>
        </w:rPr>
        <w:t xml:space="preserve"> de maneira seqüencial</w:t>
      </w:r>
      <w:r w:rsidR="00325180">
        <w:rPr>
          <w:sz w:val="22"/>
          <w:szCs w:val="22"/>
          <w:lang w:val="pt-BR"/>
        </w:rPr>
        <w:t>.</w:t>
      </w:r>
      <w:r w:rsidR="00373427">
        <w:rPr>
          <w:sz w:val="22"/>
          <w:szCs w:val="22"/>
          <w:lang w:val="pt-BR"/>
        </w:rPr>
        <w:t xml:space="preserve"> </w:t>
      </w:r>
      <w:r w:rsidR="00325180">
        <w:rPr>
          <w:sz w:val="22"/>
          <w:szCs w:val="22"/>
          <w:lang w:val="pt-BR"/>
        </w:rPr>
        <w:t xml:space="preserve">Desta maneira, este </w:t>
      </w:r>
      <w:r w:rsidR="00373427">
        <w:rPr>
          <w:sz w:val="22"/>
          <w:szCs w:val="22"/>
          <w:lang w:val="pt-BR"/>
        </w:rPr>
        <w:t xml:space="preserve">verifica </w:t>
      </w:r>
      <w:r w:rsidR="00325180">
        <w:rPr>
          <w:sz w:val="22"/>
          <w:szCs w:val="22"/>
          <w:lang w:val="pt-BR"/>
        </w:rPr>
        <w:t xml:space="preserve">se cada </w:t>
      </w:r>
      <w:r w:rsidR="00373427">
        <w:rPr>
          <w:sz w:val="22"/>
          <w:szCs w:val="22"/>
          <w:lang w:val="pt-BR"/>
        </w:rPr>
        <w:t xml:space="preserve">um </w:t>
      </w:r>
      <w:r w:rsidR="00325180">
        <w:rPr>
          <w:sz w:val="22"/>
          <w:szCs w:val="22"/>
          <w:lang w:val="pt-BR"/>
        </w:rPr>
        <w:t>dos elementos</w:t>
      </w:r>
      <w:r w:rsidR="00373427">
        <w:rPr>
          <w:sz w:val="22"/>
          <w:szCs w:val="22"/>
          <w:lang w:val="pt-BR"/>
        </w:rPr>
        <w:t xml:space="preserve"> </w:t>
      </w:r>
      <w:proofErr w:type="gramStart"/>
      <w:r w:rsidR="00373427">
        <w:rPr>
          <w:sz w:val="22"/>
          <w:szCs w:val="22"/>
          <w:lang w:val="pt-BR"/>
        </w:rPr>
        <w:t>satisfazem</w:t>
      </w:r>
      <w:proofErr w:type="gramEnd"/>
      <w:r w:rsidR="00373427">
        <w:rPr>
          <w:sz w:val="22"/>
          <w:szCs w:val="22"/>
          <w:lang w:val="pt-BR"/>
        </w:rPr>
        <w:t xml:space="preserve"> às condições de nossa consulta</w:t>
      </w:r>
      <w:r w:rsidR="00006B33" w:rsidRPr="00006B33">
        <w:rPr>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65199F" w:rsidTr="00761E61">
        <w:tc>
          <w:tcPr>
            <w:tcW w:w="9286"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&lt;customers&gt;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doc("customer.xml")/customers/customer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r w:rsidRPr="00006B33">
              <w:rPr>
                <w:sz w:val="22"/>
                <w:szCs w:val="22"/>
              </w:rPr>
              <w:tab/>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{$x/c_l_name}</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{$x/c_f_name} </w:t>
            </w:r>
          </w:p>
          <w:p w:rsidR="002400A2" w:rsidRDefault="00006B33" w:rsidP="00BF08BC">
            <w:pPr>
              <w:pStyle w:val="SubTitulo1"/>
              <w:numPr>
                <w:ilvl w:val="0"/>
                <w:numId w:val="0"/>
              </w:numPr>
              <w:spacing w:after="0" w:line="240" w:lineRule="auto"/>
              <w:jc w:val="both"/>
              <w:rPr>
                <w:sz w:val="22"/>
                <w:szCs w:val="22"/>
              </w:rPr>
            </w:pPr>
            <w:r w:rsidRPr="00006B33">
              <w:rPr>
                <w:sz w:val="22"/>
                <w:szCs w:val="22"/>
              </w:rPr>
              <w:t xml:space="preserve">  &lt;/customer&gt;</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t>
            </w:r>
          </w:p>
          <w:p w:rsidR="002400A2" w:rsidRDefault="00006B33" w:rsidP="00BF08BC">
            <w:pPr>
              <w:pStyle w:val="SubTitulo1"/>
              <w:numPr>
                <w:ilvl w:val="0"/>
                <w:numId w:val="0"/>
              </w:numPr>
              <w:spacing w:after="0" w:line="240" w:lineRule="auto"/>
              <w:jc w:val="both"/>
            </w:pPr>
            <w:r w:rsidRPr="00006B33">
              <w:rPr>
                <w:sz w:val="22"/>
                <w:szCs w:val="22"/>
              </w:rPr>
              <w:t>&lt;/customers&gt;</w:t>
            </w:r>
          </w:p>
        </w:tc>
      </w:tr>
    </w:tbl>
    <w:p w:rsidR="00737C9F" w:rsidRPr="00737C9F" w:rsidRDefault="00006B33" w:rsidP="00737C9F">
      <w:pPr>
        <w:pStyle w:val="Legenda"/>
        <w:rPr>
          <w:lang w:val="pt-BR"/>
        </w:rPr>
      </w:pPr>
      <w:bookmarkStart w:id="305" w:name="_Ref296519216"/>
      <w:bookmarkStart w:id="306" w:name="_Toc296517957"/>
      <w:bookmarkStart w:id="307" w:name="_Toc300002859"/>
      <w:bookmarkStart w:id="308" w:name="_Toc298169392"/>
      <w:r w:rsidRPr="003A776D">
        <w:rPr>
          <w:lang w:val="pt-BR"/>
        </w:rPr>
        <w:t xml:space="preserve">Figura </w:t>
      </w:r>
      <w:r w:rsidR="000E0278">
        <w:fldChar w:fldCharType="begin"/>
      </w:r>
      <w:r w:rsidRPr="003A776D">
        <w:rPr>
          <w:lang w:val="pt-BR"/>
        </w:rPr>
        <w:instrText xml:space="preserve"> SEQ Figura \* ARABIC </w:instrText>
      </w:r>
      <w:r w:rsidR="000E0278">
        <w:fldChar w:fldCharType="separate"/>
      </w:r>
      <w:r w:rsidR="00C36D10">
        <w:rPr>
          <w:noProof/>
          <w:lang w:val="pt-BR"/>
        </w:rPr>
        <w:t>32</w:t>
      </w:r>
      <w:r w:rsidR="000E0278">
        <w:fldChar w:fldCharType="end"/>
      </w:r>
      <w:bookmarkEnd w:id="305"/>
      <w:r w:rsidRPr="003A776D">
        <w:rPr>
          <w:lang w:val="pt-BR"/>
        </w:rPr>
        <w:t>: Consulta do nome dos customers no Sedna</w:t>
      </w:r>
      <w:bookmarkEnd w:id="306"/>
      <w:r w:rsidR="00737C9F">
        <w:rPr>
          <w:lang w:val="pt-BR"/>
        </w:rPr>
        <w:t>.</w:t>
      </w:r>
      <w:bookmarkEnd w:id="307"/>
      <w:bookmarkEnd w:id="308"/>
    </w:p>
    <w:p w:rsidR="00E46D2E" w:rsidRPr="002E22DB" w:rsidRDefault="000F65E2" w:rsidP="00006B33">
      <w:pPr>
        <w:jc w:val="both"/>
        <w:rPr>
          <w:rFonts w:ascii="Times New Roman" w:hAnsi="Times New Roman" w:cs="Times New Roman"/>
          <w:lang w:val="pt-BR"/>
        </w:rPr>
      </w:pPr>
      <w:r w:rsidRPr="000F65E2">
        <w:rPr>
          <w:rFonts w:ascii="Times New Roman" w:hAnsi="Times New Roman" w:cs="Times New Roman"/>
          <w:b/>
          <w:lang w:val="pt-BR"/>
        </w:rPr>
        <w:t>Selecionar todas as informações das securities da watch list cujo identificador é wl123.</w:t>
      </w:r>
      <w:r>
        <w:rPr>
          <w:rFonts w:ascii="Times New Roman" w:hAnsi="Times New Roman" w:cs="Times New Roman"/>
          <w:lang w:val="pt-BR"/>
        </w:rPr>
        <w:t xml:space="preserve"> </w:t>
      </w:r>
      <w:r w:rsidR="00006B33" w:rsidRPr="002E22DB">
        <w:rPr>
          <w:rFonts w:ascii="Times New Roman" w:hAnsi="Times New Roman" w:cs="Times New Roman"/>
          <w:lang w:val="pt-BR"/>
        </w:rPr>
        <w:t>Na segunda consulta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_Ref296519227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33</w:t>
      </w:r>
      <w:r w:rsidR="000E0278" w:rsidRPr="00BF08BC">
        <w:rPr>
          <w:rFonts w:ascii="Times New Roman" w:hAnsi="Times New Roman"/>
          <w:lang w:val="pt-BR"/>
        </w:rPr>
        <w:fldChar w:fldCharType="end"/>
      </w:r>
      <w:r w:rsidR="00006B33" w:rsidRPr="002E22DB">
        <w:rPr>
          <w:rFonts w:ascii="Times New Roman" w:hAnsi="Times New Roman" w:cs="Times New Roman"/>
          <w:lang w:val="pt-BR"/>
        </w:rPr>
        <w:t xml:space="preserve">) para retornarmos os </w:t>
      </w:r>
      <w:r w:rsidR="000E0278" w:rsidRPr="00BF08BC">
        <w:rPr>
          <w:rFonts w:ascii="Times New Roman" w:hAnsi="Times New Roman"/>
          <w:i/>
          <w:lang w:val="pt-BR"/>
        </w:rPr>
        <w:t>securities</w:t>
      </w:r>
      <w:r w:rsidR="00006B33" w:rsidRPr="002E22DB">
        <w:rPr>
          <w:rFonts w:ascii="Times New Roman" w:hAnsi="Times New Roman" w:cs="Times New Roman"/>
          <w:lang w:val="pt-BR"/>
        </w:rPr>
        <w:t xml:space="preserve"> de uma determinada </w:t>
      </w:r>
      <w:r w:rsidR="000E0278" w:rsidRPr="00BF08BC">
        <w:rPr>
          <w:rFonts w:ascii="Times New Roman" w:hAnsi="Times New Roman"/>
          <w:i/>
          <w:lang w:val="pt-BR"/>
        </w:rPr>
        <w:t>watch_list</w:t>
      </w:r>
      <w:r w:rsidR="00006B33" w:rsidRPr="002E22DB">
        <w:rPr>
          <w:rFonts w:ascii="Times New Roman" w:hAnsi="Times New Roman" w:cs="Times New Roman"/>
          <w:lang w:val="pt-BR"/>
        </w:rPr>
        <w:t xml:space="preserve"> </w:t>
      </w:r>
      <w:r w:rsidR="00006B33">
        <w:rPr>
          <w:rFonts w:ascii="Times New Roman" w:hAnsi="Times New Roman" w:cs="Times New Roman"/>
          <w:lang w:val="pt-BR"/>
        </w:rPr>
        <w:t>precisamos utilizar</w:t>
      </w:r>
      <w:r w:rsidR="00006B33" w:rsidRPr="002E22DB">
        <w:rPr>
          <w:rFonts w:ascii="Times New Roman" w:hAnsi="Times New Roman" w:cs="Times New Roman"/>
          <w:lang w:val="pt-BR"/>
        </w:rPr>
        <w:t xml:space="preserve"> junções através do s_id encontrado no </w:t>
      </w:r>
      <w:r w:rsidR="00006B33" w:rsidRPr="005A629C">
        <w:rPr>
          <w:rFonts w:ascii="Times New Roman" w:hAnsi="Times New Roman" w:cs="Times New Roman"/>
          <w:i/>
          <w:lang w:val="pt-BR"/>
        </w:rPr>
        <w:t>watch_list</w:t>
      </w:r>
      <w:r w:rsidR="00006B33" w:rsidRPr="002E22DB">
        <w:rPr>
          <w:rFonts w:ascii="Times New Roman" w:hAnsi="Times New Roman" w:cs="Times New Roman"/>
          <w:lang w:val="pt-BR"/>
        </w:rPr>
        <w:t xml:space="preserve"> dentro da coleção do </w:t>
      </w:r>
      <w:r w:rsidR="00006B33" w:rsidRPr="005A629C">
        <w:rPr>
          <w:rFonts w:ascii="Times New Roman" w:hAnsi="Times New Roman" w:cs="Times New Roman"/>
          <w:i/>
          <w:lang w:val="pt-BR"/>
        </w:rPr>
        <w:t>customer</w:t>
      </w:r>
      <w:r w:rsidR="00006B33" w:rsidRPr="002E22DB">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3A776D" w:rsidTr="00761E61">
        <w:tc>
          <w:tcPr>
            <w:tcW w:w="9286"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&lt;security_list&gt;</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      for $w in doc("customer.xml")//customer/watch_list[wl_id =</w:t>
            </w:r>
            <w:r w:rsidR="000F65E2" w:rsidRPr="005D0A4D">
              <w:rPr>
                <w:rFonts w:ascii="Times New Roman" w:hAnsi="Times New Roman" w:cs="Times New Roman"/>
              </w:rPr>
              <w:t>wl123</w:t>
            </w:r>
            <w:r w:rsidRPr="00BF08BC">
              <w:rPr>
                <w:rFonts w:ascii="Times New Roman" w:hAnsi="Times New Roman"/>
              </w:rPr>
              <w:t>],</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 $s in doc("security.xml")//security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where $s/id = $w/id_security</w:t>
            </w:r>
          </w:p>
          <w:p w:rsidR="002400A2" w:rsidRPr="00BF08BC" w:rsidRDefault="000E0278" w:rsidP="00BF08BC">
            <w:pPr>
              <w:spacing w:after="0" w:line="240" w:lineRule="auto"/>
              <w:rPr>
                <w:rFonts w:ascii="Times New Roman" w:hAnsi="Times New Roman"/>
              </w:rPr>
            </w:pPr>
            <w:r w:rsidRPr="00BF08BC">
              <w:rPr>
                <w:rFonts w:ascii="Times New Roman" w:hAnsi="Times New Roman"/>
              </w:rPr>
              <w:tab/>
              <w:t xml:space="preserve">return $s      </w:t>
            </w:r>
          </w:p>
          <w:p w:rsidR="002400A2" w:rsidRPr="00BF08BC" w:rsidRDefault="000E0278" w:rsidP="00BF08BC">
            <w:pPr>
              <w:spacing w:after="0" w:line="240" w:lineRule="auto"/>
              <w:rPr>
                <w:rFonts w:ascii="Times New Roman" w:hAnsi="Times New Roman"/>
              </w:rPr>
            </w:pPr>
            <w:r w:rsidRPr="00BF08BC">
              <w:rPr>
                <w:rFonts w:ascii="Times New Roman" w:hAnsi="Times New Roman"/>
              </w:rPr>
              <w:t>}</w:t>
            </w:r>
          </w:p>
          <w:p w:rsidR="002400A2" w:rsidRDefault="000E0278" w:rsidP="00BF08BC">
            <w:pPr>
              <w:spacing w:after="0" w:line="240" w:lineRule="auto"/>
            </w:pPr>
            <w:r w:rsidRPr="00BF08BC">
              <w:rPr>
                <w:rFonts w:ascii="Times New Roman" w:hAnsi="Times New Roman"/>
              </w:rPr>
              <w:t>&lt;/security_list&gt;</w:t>
            </w:r>
          </w:p>
        </w:tc>
      </w:tr>
    </w:tbl>
    <w:p w:rsidR="00737C9F" w:rsidRPr="00737C9F" w:rsidRDefault="00006B33" w:rsidP="00737C9F">
      <w:pPr>
        <w:pStyle w:val="Legenda"/>
        <w:rPr>
          <w:lang w:val="pt-BR"/>
        </w:rPr>
      </w:pPr>
      <w:bookmarkStart w:id="309" w:name="_Ref296519227"/>
      <w:bookmarkStart w:id="310" w:name="_Toc296517958"/>
      <w:bookmarkStart w:id="311" w:name="_Toc300002860"/>
      <w:bookmarkStart w:id="312" w:name="_Toc298169393"/>
      <w:r w:rsidRPr="003A776D">
        <w:rPr>
          <w:lang w:val="pt-BR"/>
        </w:rPr>
        <w:t xml:space="preserve">Figura </w:t>
      </w:r>
      <w:r w:rsidR="000E0278">
        <w:fldChar w:fldCharType="begin"/>
      </w:r>
      <w:r w:rsidRPr="003A776D">
        <w:rPr>
          <w:lang w:val="pt-BR"/>
        </w:rPr>
        <w:instrText xml:space="preserve"> SEQ Figura \* ARABIC </w:instrText>
      </w:r>
      <w:r w:rsidR="000E0278">
        <w:fldChar w:fldCharType="separate"/>
      </w:r>
      <w:r w:rsidR="00C36D10">
        <w:rPr>
          <w:noProof/>
          <w:lang w:val="pt-BR"/>
        </w:rPr>
        <w:t>33</w:t>
      </w:r>
      <w:r w:rsidR="000E0278">
        <w:fldChar w:fldCharType="end"/>
      </w:r>
      <w:bookmarkEnd w:id="309"/>
      <w:r w:rsidRPr="003A776D">
        <w:rPr>
          <w:lang w:val="pt-BR"/>
        </w:rPr>
        <w:t>: Consulta no Sedna com junção para retornar a lista de securities</w:t>
      </w:r>
      <w:bookmarkEnd w:id="310"/>
      <w:r w:rsidR="00737C9F">
        <w:rPr>
          <w:lang w:val="pt-BR"/>
        </w:rPr>
        <w:t>.</w:t>
      </w:r>
      <w:bookmarkEnd w:id="311"/>
      <w:bookmarkEnd w:id="312"/>
    </w:p>
    <w:p w:rsidR="00006B33" w:rsidRPr="00006B33" w:rsidRDefault="000F65E2" w:rsidP="00006B33">
      <w:pPr>
        <w:pStyle w:val="SubTitulo1"/>
        <w:numPr>
          <w:ilvl w:val="0"/>
          <w:numId w:val="0"/>
        </w:numPr>
        <w:jc w:val="both"/>
        <w:rPr>
          <w:sz w:val="22"/>
          <w:szCs w:val="22"/>
          <w:lang w:val="pt-BR"/>
        </w:rPr>
      </w:pPr>
      <w:r w:rsidRPr="000F65E2">
        <w:rPr>
          <w:b/>
          <w:sz w:val="22"/>
          <w:szCs w:val="22"/>
          <w:lang w:val="pt-BR"/>
        </w:rPr>
        <w:t xml:space="preserve">Selecionar todos os </w:t>
      </w:r>
      <w:r w:rsidRPr="000F65E2">
        <w:rPr>
          <w:b/>
          <w:i/>
          <w:sz w:val="22"/>
          <w:szCs w:val="22"/>
          <w:lang w:val="pt-BR"/>
        </w:rPr>
        <w:t>brokers</w:t>
      </w:r>
      <w:r w:rsidRPr="000F65E2">
        <w:rPr>
          <w:b/>
          <w:sz w:val="22"/>
          <w:szCs w:val="22"/>
          <w:lang w:val="pt-BR"/>
        </w:rPr>
        <w:t xml:space="preserve"> que estão com status cancelado.</w:t>
      </w:r>
      <w:r w:rsidR="002400A2">
        <w:rPr>
          <w:b/>
          <w:sz w:val="22"/>
          <w:szCs w:val="22"/>
          <w:lang w:val="pt-BR"/>
        </w:rPr>
        <w:t xml:space="preserve"> </w:t>
      </w:r>
      <w:r w:rsidR="00006B33" w:rsidRPr="00006B33">
        <w:rPr>
          <w:sz w:val="22"/>
          <w:szCs w:val="22"/>
          <w:lang w:val="pt-BR"/>
        </w:rPr>
        <w:t xml:space="preserve">Utilizamos a consulta </w:t>
      </w:r>
      <w:r w:rsidR="00006B33" w:rsidRPr="00E93EE4">
        <w:rPr>
          <w:sz w:val="22"/>
          <w:szCs w:val="22"/>
          <w:lang w:val="pt-BR"/>
        </w:rPr>
        <w:t xml:space="preserve">da </w:t>
      </w:r>
      <w:r w:rsidR="000E0278" w:rsidRPr="00BF08BC">
        <w:rPr>
          <w:sz w:val="22"/>
          <w:lang w:val="pt-BR"/>
        </w:rPr>
        <w:fldChar w:fldCharType="begin"/>
      </w:r>
      <w:r w:rsidR="000E0278" w:rsidRPr="00BF08BC">
        <w:rPr>
          <w:sz w:val="22"/>
          <w:lang w:val="pt-BR"/>
        </w:rPr>
        <w:instrText xml:space="preserve"> REF _Ref297565712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34</w:t>
      </w:r>
      <w:r w:rsidR="000E0278" w:rsidRPr="00BF08BC">
        <w:rPr>
          <w:sz w:val="22"/>
          <w:lang w:val="pt-BR"/>
        </w:rPr>
        <w:fldChar w:fldCharType="end"/>
      </w:r>
      <w:r w:rsidR="00006B33" w:rsidRPr="00006B33">
        <w:rPr>
          <w:sz w:val="22"/>
          <w:szCs w:val="22"/>
          <w:lang w:val="pt-BR"/>
        </w:rPr>
        <w:t xml:space="preserve"> para retornar os </w:t>
      </w:r>
      <w:r w:rsidR="00006B33" w:rsidRPr="00006B33">
        <w:rPr>
          <w:i/>
          <w:sz w:val="22"/>
          <w:szCs w:val="22"/>
          <w:lang w:val="pt-BR"/>
        </w:rPr>
        <w:t>brokers</w:t>
      </w:r>
      <w:r w:rsidR="00006B33" w:rsidRPr="00006B33">
        <w:rPr>
          <w:sz w:val="22"/>
          <w:szCs w:val="22"/>
          <w:lang w:val="pt-BR"/>
        </w:rPr>
        <w:t xml:space="preserve"> que estão com o seu status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$br in doc("broker.xml")//broker</w:t>
            </w:r>
          </w:p>
          <w:p w:rsidR="002400A2" w:rsidRDefault="00006B33" w:rsidP="00BF08BC">
            <w:pPr>
              <w:pStyle w:val="SubTitulo1"/>
              <w:numPr>
                <w:ilvl w:val="0"/>
                <w:numId w:val="0"/>
              </w:numPr>
              <w:spacing w:after="0" w:line="240" w:lineRule="auto"/>
              <w:jc w:val="both"/>
              <w:rPr>
                <w:sz w:val="22"/>
                <w:szCs w:val="22"/>
              </w:rPr>
            </w:pPr>
            <w:r w:rsidRPr="00006B33">
              <w:rPr>
                <w:sz w:val="22"/>
                <w:szCs w:val="22"/>
              </w:rPr>
              <w:t>where $br/status_type='CNCL'</w:t>
            </w:r>
          </w:p>
          <w:p w:rsidR="002400A2" w:rsidRDefault="00006B33" w:rsidP="00BF08BC">
            <w:pPr>
              <w:pStyle w:val="SubTitulo1"/>
              <w:numPr>
                <w:ilvl w:val="0"/>
                <w:numId w:val="0"/>
              </w:numPr>
              <w:spacing w:after="0" w:line="240" w:lineRule="auto"/>
              <w:jc w:val="both"/>
              <w:rPr>
                <w:sz w:val="22"/>
                <w:szCs w:val="22"/>
              </w:rPr>
            </w:pPr>
            <w:r w:rsidRPr="00006B33">
              <w:rPr>
                <w:sz w:val="22"/>
                <w:szCs w:val="22"/>
              </w:rPr>
              <w:t>return $br</w:t>
            </w:r>
          </w:p>
        </w:tc>
      </w:tr>
    </w:tbl>
    <w:p w:rsidR="00737C9F" w:rsidRPr="00737C9F" w:rsidRDefault="00006B33" w:rsidP="00737C9F">
      <w:pPr>
        <w:pStyle w:val="Legenda"/>
        <w:rPr>
          <w:lang w:val="pt-BR"/>
        </w:rPr>
      </w:pPr>
      <w:bookmarkStart w:id="313" w:name="_Ref297565712"/>
      <w:bookmarkStart w:id="314" w:name="_Toc300002861"/>
      <w:bookmarkStart w:id="315" w:name="_Toc298169394"/>
      <w:r w:rsidRPr="00325DC3">
        <w:rPr>
          <w:lang w:val="pt-BR"/>
        </w:rPr>
        <w:t xml:space="preserve">Figura </w:t>
      </w:r>
      <w:r w:rsidR="000E0278">
        <w:fldChar w:fldCharType="begin"/>
      </w:r>
      <w:r w:rsidRPr="00325DC3">
        <w:rPr>
          <w:lang w:val="pt-BR"/>
        </w:rPr>
        <w:instrText xml:space="preserve"> SEQ Figura \* ARABIC </w:instrText>
      </w:r>
      <w:r w:rsidR="000E0278">
        <w:fldChar w:fldCharType="separate"/>
      </w:r>
      <w:r w:rsidR="00C36D10">
        <w:rPr>
          <w:noProof/>
          <w:lang w:val="pt-BR"/>
        </w:rPr>
        <w:t>34</w:t>
      </w:r>
      <w:r w:rsidR="000E0278">
        <w:fldChar w:fldCharType="end"/>
      </w:r>
      <w:bookmarkEnd w:id="313"/>
      <w:r w:rsidRPr="00325DC3">
        <w:rPr>
          <w:lang w:val="pt-BR"/>
        </w:rPr>
        <w:t>: Consulta no Sedna para o retorno dos brokers filtrando pelo status.</w:t>
      </w:r>
      <w:bookmarkEnd w:id="314"/>
      <w:bookmarkEnd w:id="315"/>
    </w:p>
    <w:p w:rsidR="00006B33" w:rsidRPr="004D5EAB" w:rsidRDefault="004D1B16" w:rsidP="00006B33">
      <w:pPr>
        <w:jc w:val="both"/>
        <w:rPr>
          <w:rFonts w:ascii="Times New Roman" w:hAnsi="Times New Roman" w:cs="Times New Roman"/>
          <w:lang w:val="pt-BR"/>
        </w:rPr>
      </w:pPr>
      <w:r w:rsidRPr="004D1B16">
        <w:rPr>
          <w:rFonts w:ascii="Times New Roman" w:hAnsi="Times New Roman" w:cs="Times New Roman"/>
          <w:b/>
          <w:lang w:val="pt-BR"/>
        </w:rPr>
        <w:t>Selecionar o setor em que atua a empresa (</w:t>
      </w:r>
      <w:r w:rsidRPr="004D1B16">
        <w:rPr>
          <w:rFonts w:ascii="Times New Roman" w:hAnsi="Times New Roman" w:cs="Times New Roman"/>
          <w:b/>
          <w:i/>
          <w:lang w:val="pt-BR"/>
        </w:rPr>
        <w:t xml:space="preserve">company) </w:t>
      </w:r>
      <w:r w:rsidRPr="004D1B16">
        <w:rPr>
          <w:rFonts w:ascii="Times New Roman" w:hAnsi="Times New Roman" w:cs="Times New Roman"/>
          <w:b/>
          <w:lang w:val="pt-BR"/>
        </w:rPr>
        <w:t>chamada Onemf</w:t>
      </w:r>
      <w:r w:rsidR="000F65E2" w:rsidRPr="000F65E2">
        <w:rPr>
          <w:rFonts w:ascii="Times New Roman" w:hAnsi="Times New Roman" w:cs="Times New Roman"/>
          <w:b/>
          <w:lang w:val="pt-BR"/>
        </w:rPr>
        <w:t>.</w:t>
      </w:r>
      <w:r w:rsidR="000F65E2">
        <w:rPr>
          <w:lang w:val="pt-BR"/>
        </w:rPr>
        <w:t xml:space="preserve"> </w:t>
      </w:r>
      <w:r w:rsidR="00006B33" w:rsidRPr="004D5EAB">
        <w:rPr>
          <w:rFonts w:ascii="Times New Roman" w:hAnsi="Times New Roman" w:cs="Times New Roman"/>
          <w:lang w:val="pt-BR"/>
        </w:rPr>
        <w:t xml:space="preserve">A quarta consulta, representada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_Ref297565912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35</w:t>
      </w:r>
      <w:r w:rsidR="000E0278" w:rsidRPr="00BF08BC">
        <w:rPr>
          <w:rFonts w:ascii="Times New Roman" w:hAnsi="Times New Roman"/>
          <w:lang w:val="pt-BR"/>
        </w:rPr>
        <w:fldChar w:fldCharType="end"/>
      </w:r>
      <w:r w:rsidR="00006B33" w:rsidRPr="00E93EE4">
        <w:rPr>
          <w:rFonts w:ascii="Times New Roman" w:hAnsi="Times New Roman" w:cs="Times New Roman"/>
          <w:lang w:val="pt-BR"/>
        </w:rPr>
        <w:t>,</w:t>
      </w:r>
      <w:r w:rsidR="00006B33" w:rsidRPr="004D5EAB">
        <w:rPr>
          <w:rFonts w:ascii="Times New Roman" w:hAnsi="Times New Roman" w:cs="Times New Roman"/>
          <w:lang w:val="pt-BR"/>
        </w:rPr>
        <w:t xml:space="preserve"> retorna em qual setor </w:t>
      </w:r>
      <w:r w:rsidR="00F655C9">
        <w:rPr>
          <w:rFonts w:ascii="Times New Roman" w:hAnsi="Times New Roman" w:cs="Times New Roman"/>
          <w:lang w:val="pt-BR"/>
        </w:rPr>
        <w:t xml:space="preserve">(ou setores) </w:t>
      </w:r>
      <w:r w:rsidR="00006B33" w:rsidRPr="004D5EAB">
        <w:rPr>
          <w:rFonts w:ascii="Times New Roman" w:hAnsi="Times New Roman" w:cs="Times New Roman"/>
          <w:lang w:val="pt-BR"/>
        </w:rPr>
        <w:t xml:space="preserve">certa </w:t>
      </w:r>
      <w:r w:rsidR="000F65E2">
        <w:rPr>
          <w:rFonts w:ascii="Times New Roman" w:hAnsi="Times New Roman" w:cs="Times New Roman"/>
          <w:lang w:val="pt-BR"/>
        </w:rPr>
        <w:t>empresa</w:t>
      </w:r>
      <w:r w:rsidR="000F65E2" w:rsidRPr="004D5EAB">
        <w:rPr>
          <w:rFonts w:ascii="Times New Roman" w:hAnsi="Times New Roman" w:cs="Times New Roman"/>
          <w:lang w:val="pt-BR"/>
        </w:rPr>
        <w:t xml:space="preserve"> </w:t>
      </w:r>
      <w:r w:rsidR="00006B33" w:rsidRPr="004D5EAB">
        <w:rPr>
          <w:rFonts w:ascii="Times New Roman" w:hAnsi="Times New Roman" w:cs="Times New Roman"/>
          <w:lang w:val="pt-BR"/>
        </w:rPr>
        <w:t xml:space="preserve">está. Pelo modelo que foi utilizado para </w:t>
      </w:r>
      <w:r w:rsidR="00A04FD0">
        <w:rPr>
          <w:rFonts w:ascii="Times New Roman" w:hAnsi="Times New Roman" w:cs="Times New Roman"/>
          <w:lang w:val="pt-BR"/>
        </w:rPr>
        <w:t xml:space="preserve">banco de dados </w:t>
      </w:r>
      <w:r w:rsidR="00006B33" w:rsidRPr="004D5EAB">
        <w:rPr>
          <w:rFonts w:ascii="Times New Roman" w:hAnsi="Times New Roman" w:cs="Times New Roman"/>
          <w:lang w:val="pt-BR"/>
        </w:rPr>
        <w:t>do Sedna, não são necessárias as junções que foram necessárias no modelo relacional.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325DC3"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 xml:space="preserve">where $x/co_name = </w:t>
            </w:r>
            <w:r w:rsidR="004D1B16" w:rsidRPr="00006B33">
              <w:rPr>
                <w:rFonts w:ascii="Times New Roman" w:hAnsi="Times New Roman" w:cs="Times New Roman"/>
              </w:rPr>
              <w:t>'</w:t>
            </w:r>
            <w:r w:rsidR="004D1B16">
              <w:rPr>
                <w:rFonts w:ascii="Times New Roman" w:hAnsi="Times New Roman" w:cs="Times New Roman"/>
              </w:rPr>
              <w:t>Onemf</w:t>
            </w:r>
            <w:r w:rsidR="004D1B16" w:rsidRPr="00006B33">
              <w:rPr>
                <w:rFonts w:ascii="Times New Roman" w:hAnsi="Times New Roman" w:cs="Times New Roman"/>
              </w:rPr>
              <w:t>'</w:t>
            </w:r>
          </w:p>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return $x/industries/sector</w:t>
            </w:r>
          </w:p>
        </w:tc>
      </w:tr>
    </w:tbl>
    <w:p w:rsidR="00737C9F" w:rsidRPr="00737C9F" w:rsidRDefault="00006B33" w:rsidP="00737C9F">
      <w:pPr>
        <w:pStyle w:val="Legenda"/>
        <w:rPr>
          <w:lang w:val="pt-BR"/>
        </w:rPr>
      </w:pPr>
      <w:bookmarkStart w:id="316" w:name="_Ref297565912"/>
      <w:bookmarkStart w:id="317" w:name="_Toc300002862"/>
      <w:bookmarkStart w:id="318" w:name="_Toc298169395"/>
      <w:r w:rsidRPr="00325DC3">
        <w:rPr>
          <w:lang w:val="pt-BR"/>
        </w:rPr>
        <w:t xml:space="preserve">Figura </w:t>
      </w:r>
      <w:r w:rsidR="000E0278">
        <w:fldChar w:fldCharType="begin"/>
      </w:r>
      <w:r w:rsidRPr="00325DC3">
        <w:rPr>
          <w:lang w:val="pt-BR"/>
        </w:rPr>
        <w:instrText xml:space="preserve"> SEQ Figura \* ARABIC </w:instrText>
      </w:r>
      <w:r w:rsidR="000E0278">
        <w:fldChar w:fldCharType="separate"/>
      </w:r>
      <w:del w:id="319" w:author="Alberto Scremin" w:date="2011-08-02T22:53:00Z">
        <w:r w:rsidR="00B05561">
          <w:rPr>
            <w:noProof/>
            <w:lang w:val="pt-BR"/>
          </w:rPr>
          <w:delText>36</w:delText>
        </w:r>
      </w:del>
      <w:ins w:id="320" w:author="Alberto Scremin" w:date="2011-08-02T22:53:00Z">
        <w:r w:rsidR="00C36D10">
          <w:rPr>
            <w:noProof/>
            <w:lang w:val="pt-BR"/>
          </w:rPr>
          <w:t>35</w:t>
        </w:r>
      </w:ins>
      <w:r w:rsidR="000E0278">
        <w:fldChar w:fldCharType="end"/>
      </w:r>
      <w:bookmarkEnd w:id="316"/>
      <w:r w:rsidRPr="00325DC3">
        <w:rPr>
          <w:lang w:val="pt-BR"/>
        </w:rPr>
        <w:t xml:space="preserve">: Consulta que retorna qual setor </w:t>
      </w:r>
      <w:r>
        <w:rPr>
          <w:lang w:val="pt-BR"/>
        </w:rPr>
        <w:t>d</w:t>
      </w:r>
      <w:r w:rsidRPr="00325DC3">
        <w:rPr>
          <w:lang w:val="pt-BR"/>
        </w:rPr>
        <w:t>a indústria</w:t>
      </w:r>
      <w:r>
        <w:rPr>
          <w:lang w:val="pt-BR"/>
        </w:rPr>
        <w:t>,</w:t>
      </w:r>
      <w:r w:rsidRPr="00325DC3">
        <w:rPr>
          <w:lang w:val="pt-BR"/>
        </w:rPr>
        <w:t xml:space="preserve"> certa companhia está no Sedna.</w:t>
      </w:r>
      <w:bookmarkEnd w:id="317"/>
      <w:bookmarkEnd w:id="318"/>
    </w:p>
    <w:p w:rsidR="00737C9F"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lastRenderedPageBreak/>
        <w:t xml:space="preserve">Selecionar todas as empresas </w:t>
      </w:r>
      <w:r w:rsidR="007E0363">
        <w:rPr>
          <w:rFonts w:ascii="Times New Roman" w:hAnsi="Times New Roman" w:cs="Times New Roman"/>
          <w:b/>
          <w:lang w:val="pt-BR"/>
        </w:rPr>
        <w:t>em</w:t>
      </w:r>
      <w:r w:rsidR="00882E44">
        <w:rPr>
          <w:rFonts w:ascii="Times New Roman" w:hAnsi="Times New Roman" w:cs="Times New Roman"/>
          <w:b/>
          <w:lang w:val="pt-BR"/>
        </w:rPr>
        <w:t xml:space="preserve"> New York</w:t>
      </w:r>
      <w:r w:rsidRPr="000F65E2">
        <w:rPr>
          <w:rFonts w:ascii="Times New Roman" w:hAnsi="Times New Roman" w:cs="Times New Roman"/>
          <w:b/>
          <w:lang w:val="pt-BR"/>
        </w:rPr>
        <w:t>.</w:t>
      </w:r>
      <w:r>
        <w:rPr>
          <w:lang w:val="pt-BR"/>
        </w:rPr>
        <w:t xml:space="preserve"> </w:t>
      </w:r>
      <w:r w:rsidR="00006B33" w:rsidRPr="004D5EAB">
        <w:rPr>
          <w:rFonts w:ascii="Times New Roman" w:hAnsi="Times New Roman" w:cs="Times New Roman"/>
          <w:lang w:val="pt-BR"/>
        </w:rPr>
        <w:t xml:space="preserve">Na quinta consulta realizada, </w:t>
      </w:r>
      <w:r w:rsidR="00006B33">
        <w:rPr>
          <w:rFonts w:ascii="Times New Roman" w:hAnsi="Times New Roman" w:cs="Times New Roman"/>
          <w:lang w:val="pt-BR"/>
        </w:rPr>
        <w:t xml:space="preserve">procuramos </w:t>
      </w:r>
      <w:r w:rsidR="00006B33" w:rsidRPr="004D5EAB">
        <w:rPr>
          <w:rFonts w:ascii="Times New Roman" w:hAnsi="Times New Roman" w:cs="Times New Roman"/>
          <w:lang w:val="pt-BR"/>
        </w:rPr>
        <w:t xml:space="preserve">as empresas que estão localizadas </w:t>
      </w:r>
      <w:r w:rsidR="00882E44">
        <w:rPr>
          <w:rFonts w:ascii="Times New Roman" w:hAnsi="Times New Roman" w:cs="Times New Roman"/>
          <w:lang w:val="pt-BR"/>
        </w:rPr>
        <w:t xml:space="preserve">em </w:t>
      </w:r>
      <w:r w:rsidR="007E0363">
        <w:rPr>
          <w:rFonts w:ascii="Times New Roman" w:hAnsi="Times New Roman" w:cs="Times New Roman"/>
          <w:lang w:val="pt-BR"/>
        </w:rPr>
        <w:t>New York</w:t>
      </w:r>
      <w:r w:rsidR="00006B33" w:rsidRPr="004D5EAB">
        <w:rPr>
          <w:rFonts w:ascii="Times New Roman" w:hAnsi="Times New Roman" w:cs="Times New Roman"/>
          <w:lang w:val="pt-BR"/>
        </w:rPr>
        <w:t xml:space="preserve">.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_Ref297735520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36</w:t>
      </w:r>
      <w:r w:rsidR="000E0278" w:rsidRPr="00BF08BC">
        <w:rPr>
          <w:rFonts w:ascii="Times New Roman" w:hAnsi="Times New Roman"/>
          <w:lang w:val="pt-BR"/>
        </w:rPr>
        <w:fldChar w:fldCharType="end"/>
      </w:r>
      <w:r w:rsidR="00006B33" w:rsidRPr="00E93EE4">
        <w:rPr>
          <w:rFonts w:ascii="Times New Roman" w:hAnsi="Times New Roman" w:cs="Times New Roman"/>
          <w:lang w:val="pt-BR"/>
        </w:rPr>
        <w:t xml:space="preserve"> temos</w:t>
      </w:r>
      <w:r w:rsidR="00006B33" w:rsidRPr="004D5EAB">
        <w:rPr>
          <w:rFonts w:ascii="Times New Roman" w:hAnsi="Times New Roman" w:cs="Times New Roman"/>
          <w:lang w:val="pt-BR"/>
        </w:rPr>
        <w:t xml:space="preserve"> a </w:t>
      </w:r>
      <w:proofErr w:type="gramStart"/>
      <w:r w:rsidR="00006B33" w:rsidRPr="004D5EAB">
        <w:rPr>
          <w:rFonts w:ascii="Times New Roman" w:hAnsi="Times New Roman" w:cs="Times New Roman"/>
          <w:lang w:val="pt-BR"/>
        </w:rPr>
        <w:t>XQuery</w:t>
      </w:r>
      <w:proofErr w:type="gramEnd"/>
      <w:r w:rsidR="00006B33" w:rsidRPr="004D5EAB">
        <w:rPr>
          <w:rFonts w:ascii="Times New Roman" w:hAnsi="Times New Roman" w:cs="Times New Roman"/>
          <w:lang w:val="pt-BR"/>
        </w:rPr>
        <w:t xml:space="preserve"> realizada para busca dessas empresas.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Default="00006B33" w:rsidP="00BF08BC">
            <w:pPr>
              <w:spacing w:after="0" w:line="240" w:lineRule="auto"/>
              <w:rPr>
                <w:rFonts w:ascii="Times New Roman" w:hAnsi="Times New Roman" w:cs="Times New Roman"/>
              </w:rPr>
            </w:pPr>
            <w:r w:rsidRPr="00006B33">
              <w:rPr>
                <w:rFonts w:ascii="Times New Roman" w:hAnsi="Times New Roman" w:cs="Times New Roman"/>
              </w:rPr>
              <w:t>for $x in doc('company.xml')//company</w:t>
            </w:r>
          </w:p>
          <w:p w:rsidR="002400A2" w:rsidRPr="00BF08BC" w:rsidRDefault="000E0278" w:rsidP="00BF08BC">
            <w:pPr>
              <w:spacing w:after="0" w:line="240" w:lineRule="auto"/>
              <w:rPr>
                <w:rFonts w:ascii="Times New Roman" w:hAnsi="Times New Roman"/>
              </w:rPr>
            </w:pPr>
            <w:r w:rsidRPr="00BF08BC">
              <w:rPr>
                <w:rFonts w:ascii="Times New Roman" w:hAnsi="Times New Roman"/>
              </w:rPr>
              <w:t xml:space="preserve">where $x/address/zipcode/zc_town = </w:t>
            </w:r>
            <w:r w:rsidR="00006B33" w:rsidRPr="00882E44">
              <w:rPr>
                <w:rFonts w:ascii="Times New Roman" w:hAnsi="Times New Roman" w:cs="Times New Roman"/>
              </w:rPr>
              <w:t>'</w:t>
            </w:r>
            <w:r w:rsidR="00882E44" w:rsidRPr="00882E44">
              <w:rPr>
                <w:rFonts w:ascii="Times New Roman" w:hAnsi="Times New Roman" w:cs="Times New Roman"/>
              </w:rPr>
              <w:t>New York</w:t>
            </w:r>
            <w:r w:rsidR="00006B33" w:rsidRPr="00882E44">
              <w:rPr>
                <w:rFonts w:ascii="Times New Roman" w:hAnsi="Times New Roman" w:cs="Times New Roman"/>
              </w:rPr>
              <w:t>'</w:t>
            </w:r>
          </w:p>
          <w:p w:rsidR="002400A2" w:rsidRDefault="00006B33" w:rsidP="00BF08BC">
            <w:pPr>
              <w:spacing w:after="0" w:line="240" w:lineRule="auto"/>
              <w:rPr>
                <w:lang w:val="pt-BR"/>
              </w:rPr>
            </w:pPr>
            <w:proofErr w:type="gramStart"/>
            <w:r w:rsidRPr="00006B33">
              <w:rPr>
                <w:rFonts w:ascii="Times New Roman" w:hAnsi="Times New Roman" w:cs="Times New Roman"/>
                <w:lang w:val="pt-BR"/>
              </w:rPr>
              <w:t>return</w:t>
            </w:r>
            <w:proofErr w:type="gramEnd"/>
            <w:r w:rsidRPr="00006B33">
              <w:rPr>
                <w:rFonts w:ascii="Times New Roman" w:hAnsi="Times New Roman" w:cs="Times New Roman"/>
                <w:lang w:val="pt-BR"/>
              </w:rPr>
              <w:t xml:space="preserve"> $x</w:t>
            </w:r>
          </w:p>
        </w:tc>
      </w:tr>
    </w:tbl>
    <w:p w:rsidR="00737C9F" w:rsidRPr="00737C9F" w:rsidRDefault="00006B33" w:rsidP="00737C9F">
      <w:pPr>
        <w:pStyle w:val="Legenda"/>
        <w:rPr>
          <w:lang w:val="pt-BR"/>
        </w:rPr>
      </w:pPr>
      <w:bookmarkStart w:id="321" w:name="_Ref297735520"/>
      <w:bookmarkStart w:id="322" w:name="_Toc300002863"/>
      <w:bookmarkStart w:id="323" w:name="_Toc298169396"/>
      <w:r w:rsidRPr="00970D27">
        <w:rPr>
          <w:lang w:val="pt-BR"/>
        </w:rPr>
        <w:t xml:space="preserve">Figura </w:t>
      </w:r>
      <w:r w:rsidR="000E0278">
        <w:fldChar w:fldCharType="begin"/>
      </w:r>
      <w:r w:rsidRPr="00970D27">
        <w:rPr>
          <w:lang w:val="pt-BR"/>
        </w:rPr>
        <w:instrText xml:space="preserve"> SEQ Figura \* ARABIC </w:instrText>
      </w:r>
      <w:r w:rsidR="000E0278">
        <w:fldChar w:fldCharType="separate"/>
      </w:r>
      <w:r w:rsidR="00C36D10">
        <w:rPr>
          <w:noProof/>
          <w:lang w:val="pt-BR"/>
        </w:rPr>
        <w:t>36</w:t>
      </w:r>
      <w:r w:rsidR="000E0278">
        <w:fldChar w:fldCharType="end"/>
      </w:r>
      <w:bookmarkEnd w:id="321"/>
      <w:r w:rsidRPr="00970D27">
        <w:rPr>
          <w:lang w:val="pt-BR"/>
        </w:rPr>
        <w:t xml:space="preserve">: Consulta em </w:t>
      </w:r>
      <w:proofErr w:type="gramStart"/>
      <w:r w:rsidRPr="00970D27">
        <w:rPr>
          <w:lang w:val="pt-BR"/>
        </w:rPr>
        <w:t>XQuery</w:t>
      </w:r>
      <w:proofErr w:type="gramEnd"/>
      <w:r w:rsidRPr="00970D27">
        <w:rPr>
          <w:lang w:val="pt-BR"/>
        </w:rPr>
        <w:t xml:space="preserve"> que retorna as empresas localizadas</w:t>
      </w:r>
      <w:r w:rsidR="00882E44">
        <w:rPr>
          <w:lang w:val="pt-BR"/>
        </w:rPr>
        <w:t xml:space="preserve"> em New York</w:t>
      </w:r>
      <w:r w:rsidRPr="00970D27">
        <w:rPr>
          <w:lang w:val="pt-BR"/>
        </w:rPr>
        <w:t>.</w:t>
      </w:r>
      <w:bookmarkEnd w:id="322"/>
      <w:bookmarkEnd w:id="323"/>
    </w:p>
    <w:p w:rsidR="00006B33" w:rsidRPr="004D5EAB" w:rsidRDefault="000F65E2" w:rsidP="00006B33">
      <w:pPr>
        <w:jc w:val="both"/>
        <w:rPr>
          <w:rFonts w:ascii="Times New Roman" w:hAnsi="Times New Roman" w:cs="Times New Roman"/>
          <w:lang w:val="pt-BR"/>
        </w:rPr>
      </w:pPr>
      <w:r w:rsidRPr="000F65E2">
        <w:rPr>
          <w:rFonts w:ascii="Times New Roman" w:hAnsi="Times New Roman" w:cs="Times New Roman"/>
          <w:b/>
          <w:lang w:val="pt-BR"/>
        </w:rPr>
        <w:t>Selecionar todos os clientes que possuem apenas uma conta associada.</w:t>
      </w:r>
      <w:r>
        <w:rPr>
          <w:rFonts w:ascii="Times New Roman" w:hAnsi="Times New Roman" w:cs="Times New Roman"/>
          <w:lang w:val="pt-BR"/>
        </w:rPr>
        <w:t xml:space="preserve"> </w:t>
      </w:r>
      <w:r w:rsidR="00006B33" w:rsidRPr="004D5EAB">
        <w:rPr>
          <w:rFonts w:ascii="Times New Roman" w:hAnsi="Times New Roman" w:cs="Times New Roman"/>
          <w:lang w:val="pt-BR"/>
        </w:rPr>
        <w:t xml:space="preserve">Para a sexta </w:t>
      </w:r>
      <w:proofErr w:type="gramStart"/>
      <w:r w:rsidR="00006B33" w:rsidRPr="004D5EAB">
        <w:rPr>
          <w:rFonts w:ascii="Times New Roman" w:hAnsi="Times New Roman" w:cs="Times New Roman"/>
          <w:lang w:val="pt-BR"/>
        </w:rPr>
        <w:t xml:space="preserve">consulta realizada, que busca os </w:t>
      </w:r>
      <w:r>
        <w:rPr>
          <w:rFonts w:ascii="Times New Roman" w:hAnsi="Times New Roman" w:cs="Times New Roman"/>
          <w:lang w:val="pt-BR"/>
        </w:rPr>
        <w:t xml:space="preserve">clientes </w:t>
      </w:r>
      <w:r w:rsidR="00006B33" w:rsidRPr="004D5EAB">
        <w:rPr>
          <w:rFonts w:ascii="Times New Roman" w:hAnsi="Times New Roman" w:cs="Times New Roman"/>
          <w:lang w:val="pt-BR"/>
        </w:rPr>
        <w:t>que possuem apenas uma conta associada</w:t>
      </w:r>
      <w:r w:rsidR="00006B33">
        <w:rPr>
          <w:rFonts w:ascii="Times New Roman" w:hAnsi="Times New Roman" w:cs="Times New Roman"/>
          <w:lang w:val="pt-BR"/>
        </w:rPr>
        <w:t>,</w:t>
      </w:r>
      <w:r w:rsidR="00006B33" w:rsidRPr="004D5EAB">
        <w:rPr>
          <w:rFonts w:ascii="Times New Roman" w:hAnsi="Times New Roman" w:cs="Times New Roman"/>
          <w:lang w:val="pt-BR"/>
        </w:rPr>
        <w:t xml:space="preserve"> </w:t>
      </w:r>
      <w:r w:rsidR="00006B33">
        <w:rPr>
          <w:rFonts w:ascii="Times New Roman" w:hAnsi="Times New Roman" w:cs="Times New Roman"/>
          <w:lang w:val="pt-BR"/>
        </w:rPr>
        <w:t>utilizamos</w:t>
      </w:r>
      <w:proofErr w:type="gramEnd"/>
      <w:r w:rsidR="00006B33">
        <w:rPr>
          <w:rFonts w:ascii="Times New Roman" w:hAnsi="Times New Roman" w:cs="Times New Roman"/>
          <w:lang w:val="pt-BR"/>
        </w:rPr>
        <w:t xml:space="preserve"> a</w:t>
      </w:r>
      <w:r w:rsidR="00006B33" w:rsidRPr="004D5EAB">
        <w:rPr>
          <w:rFonts w:ascii="Times New Roman" w:hAnsi="Times New Roman" w:cs="Times New Roman"/>
          <w:lang w:val="pt-BR"/>
        </w:rPr>
        <w:t xml:space="preserve"> função </w:t>
      </w:r>
      <w:r w:rsidR="00006B33" w:rsidRPr="006C010B">
        <w:rPr>
          <w:rFonts w:ascii="Times New Roman" w:hAnsi="Times New Roman" w:cs="Times New Roman"/>
          <w:i/>
          <w:lang w:val="pt-BR"/>
        </w:rPr>
        <w:t>count</w:t>
      </w:r>
      <w:r w:rsidR="00006B33" w:rsidRPr="004D5EAB">
        <w:rPr>
          <w:rFonts w:ascii="Times New Roman" w:hAnsi="Times New Roman" w:cs="Times New Roman"/>
          <w:lang w:val="pt-BR"/>
        </w:rPr>
        <w:t xml:space="preserve">, como mostrado </w:t>
      </w:r>
      <w:r w:rsidR="00006B33" w:rsidRPr="00E93EE4">
        <w:rPr>
          <w:rFonts w:ascii="Times New Roman" w:hAnsi="Times New Roman" w:cs="Times New Roman"/>
          <w:lang w:val="pt-BR"/>
        </w:rPr>
        <w:t xml:space="preserve">na </w:t>
      </w:r>
      <w:r w:rsidR="000E0278" w:rsidRPr="00BF08BC">
        <w:rPr>
          <w:rFonts w:ascii="Times New Roman" w:hAnsi="Times New Roman"/>
          <w:lang w:val="pt-BR"/>
        </w:rPr>
        <w:fldChar w:fldCharType="begin"/>
      </w:r>
      <w:r w:rsidR="000E0278" w:rsidRPr="00BF08BC">
        <w:rPr>
          <w:rFonts w:ascii="Times New Roman" w:hAnsi="Times New Roman"/>
          <w:lang w:val="pt-BR"/>
        </w:rPr>
        <w:instrText xml:space="preserve"> REF _Ref297736172 \h  \* MERGEFORMAT </w:instrText>
      </w:r>
      <w:r w:rsidR="000E0278" w:rsidRPr="00BF08BC">
        <w:rPr>
          <w:rFonts w:ascii="Times New Roman" w:hAnsi="Times New Roman"/>
          <w:lang w:val="pt-BR"/>
        </w:rPr>
      </w:r>
      <w:r w:rsidR="000E0278" w:rsidRPr="00BF08BC">
        <w:rPr>
          <w:rFonts w:ascii="Times New Roman" w:hAnsi="Times New Roman"/>
          <w:lang w:val="pt-BR"/>
        </w:rPr>
        <w:fldChar w:fldCharType="separate"/>
      </w:r>
      <w:r w:rsidR="000E0278" w:rsidRPr="00BF08BC">
        <w:rPr>
          <w:rFonts w:ascii="Times New Roman" w:hAnsi="Times New Roman"/>
          <w:lang w:val="pt-BR"/>
        </w:rPr>
        <w:t xml:space="preserve">Figura </w:t>
      </w:r>
      <w:r w:rsidR="00C36D10" w:rsidRPr="00C36D10">
        <w:rPr>
          <w:rFonts w:ascii="Times New Roman" w:hAnsi="Times New Roman" w:cs="Times New Roman"/>
          <w:noProof/>
          <w:lang w:val="pt-BR"/>
        </w:rPr>
        <w:t>37</w:t>
      </w:r>
      <w:r w:rsidR="000E0278" w:rsidRPr="00BF08BC">
        <w:rPr>
          <w:rFonts w:ascii="Times New Roman" w:hAnsi="Times New Roman"/>
          <w:lang w:val="pt-BR"/>
        </w:rPr>
        <w:fldChar w:fldCharType="end"/>
      </w:r>
      <w:r w:rsidR="00006B33" w:rsidRPr="00E93EE4">
        <w:rPr>
          <w:rFonts w:ascii="Times New Roman" w:hAnsi="Times New Roman" w:cs="Times New Roman"/>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Pr="00BF08BC" w:rsidRDefault="000E0278" w:rsidP="00BF08BC">
            <w:pPr>
              <w:spacing w:after="0" w:line="240" w:lineRule="auto"/>
              <w:rPr>
                <w:rFonts w:ascii="Times New Roman" w:hAnsi="Times New Roman"/>
              </w:rPr>
            </w:pPr>
            <w:r w:rsidRPr="00BF08BC">
              <w:rPr>
                <w:rFonts w:ascii="Times New Roman" w:hAnsi="Times New Roman"/>
              </w:rPr>
              <w:t>for $x in doc('customer.xml')</w:t>
            </w:r>
          </w:p>
          <w:p w:rsidR="002400A2" w:rsidRPr="00BF08BC" w:rsidRDefault="000E0278" w:rsidP="00BF08BC">
            <w:pPr>
              <w:spacing w:after="0" w:line="240" w:lineRule="auto"/>
              <w:rPr>
                <w:rFonts w:ascii="Times New Roman" w:hAnsi="Times New Roman"/>
              </w:rPr>
            </w:pPr>
            <w:r w:rsidRPr="00BF08BC">
              <w:rPr>
                <w:rFonts w:ascii="Times New Roman" w:hAnsi="Times New Roman"/>
              </w:rPr>
              <w:t>where (count($x</w:t>
            </w:r>
            <w:r w:rsidR="00006B33" w:rsidRPr="000F65E2">
              <w:rPr>
                <w:rFonts w:ascii="Times New Roman" w:hAnsi="Times New Roman" w:cs="Times New Roman"/>
              </w:rPr>
              <w:t>/</w:t>
            </w:r>
            <w:r w:rsidR="00F734A3">
              <w:rPr>
                <w:rFonts w:ascii="Times New Roman" w:hAnsi="Times New Roman" w:cs="Times New Roman"/>
              </w:rPr>
              <w:t>/</w:t>
            </w:r>
            <w:r w:rsidRPr="00BF08BC">
              <w:rPr>
                <w:rFonts w:ascii="Times New Roman" w:hAnsi="Times New Roman"/>
              </w:rPr>
              <w:t>customer_</w:t>
            </w:r>
            <w:r w:rsidR="00006B33" w:rsidRPr="000F65E2">
              <w:rPr>
                <w:rFonts w:ascii="Times New Roman" w:hAnsi="Times New Roman" w:cs="Times New Roman"/>
              </w:rPr>
              <w:t>account</w:t>
            </w:r>
            <w:r w:rsidR="000F65E2" w:rsidRPr="000F65E2">
              <w:rPr>
                <w:rFonts w:ascii="Times New Roman" w:hAnsi="Times New Roman" w:cs="Times New Roman"/>
              </w:rPr>
              <w:t>s</w:t>
            </w:r>
            <w:r w:rsidRPr="00BF08BC">
              <w:rPr>
                <w:rFonts w:ascii="Times New Roman" w:hAnsi="Times New Roman"/>
              </w:rPr>
              <w:t>) = 1)</w:t>
            </w:r>
          </w:p>
          <w:p w:rsidR="002400A2" w:rsidRDefault="000E0278" w:rsidP="00BF08BC">
            <w:pPr>
              <w:spacing w:after="0" w:line="240" w:lineRule="auto"/>
              <w:rPr>
                <w:lang w:val="pt-BR"/>
              </w:rPr>
            </w:pPr>
            <w:proofErr w:type="gramStart"/>
            <w:r w:rsidRPr="00BF08BC">
              <w:rPr>
                <w:rFonts w:ascii="Times New Roman" w:hAnsi="Times New Roman"/>
                <w:lang w:val="pt-BR"/>
              </w:rPr>
              <w:t>return</w:t>
            </w:r>
            <w:proofErr w:type="gramEnd"/>
            <w:r w:rsidRPr="00BF08BC">
              <w:rPr>
                <w:rFonts w:ascii="Times New Roman" w:hAnsi="Times New Roman"/>
                <w:lang w:val="pt-BR"/>
              </w:rPr>
              <w:t xml:space="preserve"> $x</w:t>
            </w:r>
          </w:p>
        </w:tc>
      </w:tr>
    </w:tbl>
    <w:p w:rsidR="00737C9F" w:rsidRPr="00737C9F" w:rsidRDefault="00006B33" w:rsidP="00737C9F">
      <w:pPr>
        <w:pStyle w:val="Legenda"/>
        <w:rPr>
          <w:lang w:val="pt-BR"/>
        </w:rPr>
      </w:pPr>
      <w:bookmarkStart w:id="324" w:name="_Ref297736172"/>
      <w:bookmarkStart w:id="325" w:name="_Toc300002864"/>
      <w:bookmarkStart w:id="326" w:name="_Toc298169397"/>
      <w:r w:rsidRPr="00F408A9">
        <w:rPr>
          <w:lang w:val="pt-BR"/>
        </w:rPr>
        <w:t xml:space="preserve">Figura </w:t>
      </w:r>
      <w:r w:rsidR="000E0278">
        <w:fldChar w:fldCharType="begin"/>
      </w:r>
      <w:r w:rsidRPr="00F408A9">
        <w:rPr>
          <w:lang w:val="pt-BR"/>
        </w:rPr>
        <w:instrText xml:space="preserve"> SEQ Figura \* ARABIC </w:instrText>
      </w:r>
      <w:r w:rsidR="000E0278">
        <w:fldChar w:fldCharType="separate"/>
      </w:r>
      <w:r w:rsidR="00C36D10">
        <w:rPr>
          <w:noProof/>
          <w:lang w:val="pt-BR"/>
        </w:rPr>
        <w:t>37</w:t>
      </w:r>
      <w:r w:rsidR="000E0278">
        <w:fldChar w:fldCharType="end"/>
      </w:r>
      <w:bookmarkEnd w:id="324"/>
      <w:r w:rsidRPr="00F408A9">
        <w:rPr>
          <w:lang w:val="pt-BR"/>
        </w:rPr>
        <w:t>: Consulta que retorna os clientes com apenas uma conta associada.</w:t>
      </w:r>
      <w:bookmarkEnd w:id="325"/>
      <w:bookmarkEnd w:id="326"/>
    </w:p>
    <w:p w:rsidR="00E46D2E"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empresas que foram abertas depois do ano de 2010.</w:t>
      </w:r>
      <w:r>
        <w:rPr>
          <w:lang w:val="pt-BR"/>
        </w:rPr>
        <w:t xml:space="preserve"> </w:t>
      </w:r>
      <w:r w:rsidR="00006B33" w:rsidRPr="00006B33">
        <w:rPr>
          <w:sz w:val="22"/>
          <w:szCs w:val="22"/>
          <w:lang w:val="pt-BR"/>
        </w:rPr>
        <w:t xml:space="preserve">Utilizamos a consulta da </w:t>
      </w:r>
      <w:r w:rsidR="000E0278" w:rsidRPr="00BF08BC">
        <w:rPr>
          <w:sz w:val="22"/>
          <w:lang w:val="pt-BR"/>
        </w:rPr>
        <w:fldChar w:fldCharType="begin"/>
      </w:r>
      <w:r w:rsidR="000E0278" w:rsidRPr="00BF08BC">
        <w:rPr>
          <w:sz w:val="22"/>
          <w:lang w:val="pt-BR"/>
        </w:rPr>
        <w:instrText xml:space="preserve"> REF _Ref297736505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38</w:t>
      </w:r>
      <w:r w:rsidR="000E0278" w:rsidRPr="00BF08BC">
        <w:rPr>
          <w:sz w:val="22"/>
          <w:lang w:val="pt-BR"/>
        </w:rPr>
        <w:fldChar w:fldCharType="end"/>
      </w:r>
      <w:r w:rsidR="00006B33" w:rsidRPr="00E93EE4">
        <w:rPr>
          <w:sz w:val="22"/>
          <w:szCs w:val="22"/>
          <w:lang w:val="pt-BR"/>
        </w:rPr>
        <w:t xml:space="preserve"> para </w:t>
      </w:r>
      <w:r w:rsidR="00006B33" w:rsidRPr="00006B33">
        <w:rPr>
          <w:sz w:val="22"/>
          <w:szCs w:val="22"/>
          <w:lang w:val="pt-BR"/>
        </w:rPr>
        <w:t>retornar as companhias que foram abertas após o inicio do ano de 2010, para isso é necessário um filtro XPATH.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D7317D" w:rsidTr="00761E61">
        <w:tc>
          <w:tcPr>
            <w:tcW w:w="9210" w:type="dxa"/>
          </w:tcPr>
          <w:p w:rsidR="002400A2" w:rsidRDefault="00006B33" w:rsidP="00BF08BC">
            <w:pPr>
              <w:pStyle w:val="SubTitulo1"/>
              <w:numPr>
                <w:ilvl w:val="0"/>
                <w:numId w:val="0"/>
              </w:numPr>
              <w:spacing w:after="0" w:line="240" w:lineRule="auto"/>
              <w:jc w:val="both"/>
              <w:rPr>
                <w:sz w:val="22"/>
                <w:szCs w:val="22"/>
              </w:rPr>
            </w:pPr>
            <w:r w:rsidRPr="00006B33">
              <w:rPr>
                <w:sz w:val="22"/>
                <w:szCs w:val="22"/>
              </w:rPr>
              <w:t>for $x in doc('company.xml')//company[co_open_date &gt; '2010-1-1']</w:t>
            </w:r>
          </w:p>
          <w:p w:rsidR="002400A2" w:rsidRDefault="00006B33" w:rsidP="00BF08BC">
            <w:pPr>
              <w:pStyle w:val="SubTitulo1"/>
              <w:numPr>
                <w:ilvl w:val="0"/>
                <w:numId w:val="0"/>
              </w:numPr>
              <w:spacing w:after="0" w:line="240" w:lineRule="auto"/>
              <w:jc w:val="both"/>
              <w:rPr>
                <w:lang w:val="pt-BR"/>
              </w:rPr>
            </w:pPr>
            <w:proofErr w:type="gramStart"/>
            <w:r w:rsidRPr="00006B33">
              <w:rPr>
                <w:sz w:val="22"/>
                <w:szCs w:val="22"/>
                <w:lang w:val="pt-BR"/>
              </w:rPr>
              <w:t>return</w:t>
            </w:r>
            <w:proofErr w:type="gramEnd"/>
            <w:r w:rsidRPr="00006B33">
              <w:rPr>
                <w:sz w:val="22"/>
                <w:szCs w:val="22"/>
                <w:lang w:val="pt-BR"/>
              </w:rPr>
              <w:t xml:space="preserve"> $x</w:t>
            </w:r>
          </w:p>
        </w:tc>
      </w:tr>
    </w:tbl>
    <w:p w:rsidR="00737C9F" w:rsidRPr="00737C9F" w:rsidRDefault="00006B33" w:rsidP="00737C9F">
      <w:pPr>
        <w:pStyle w:val="Legenda"/>
        <w:rPr>
          <w:lang w:val="pt-BR"/>
        </w:rPr>
      </w:pPr>
      <w:bookmarkStart w:id="327" w:name="_Ref297736505"/>
      <w:bookmarkStart w:id="328" w:name="_Toc300002865"/>
      <w:bookmarkStart w:id="329" w:name="_Toc298169398"/>
      <w:r w:rsidRPr="00853E7A">
        <w:rPr>
          <w:lang w:val="pt-BR"/>
        </w:rPr>
        <w:t xml:space="preserve">Figura </w:t>
      </w:r>
      <w:r w:rsidR="000E0278">
        <w:fldChar w:fldCharType="begin"/>
      </w:r>
      <w:r w:rsidRPr="00853E7A">
        <w:rPr>
          <w:lang w:val="pt-BR"/>
        </w:rPr>
        <w:instrText xml:space="preserve"> SEQ Figura \* ARABIC </w:instrText>
      </w:r>
      <w:r w:rsidR="000E0278">
        <w:fldChar w:fldCharType="separate"/>
      </w:r>
      <w:r w:rsidR="00C36D10">
        <w:rPr>
          <w:noProof/>
          <w:lang w:val="pt-BR"/>
        </w:rPr>
        <w:t>38</w:t>
      </w:r>
      <w:r w:rsidR="000E0278">
        <w:fldChar w:fldCharType="end"/>
      </w:r>
      <w:bookmarkEnd w:id="327"/>
      <w:r w:rsidRPr="00853E7A">
        <w:rPr>
          <w:lang w:val="pt-BR"/>
        </w:rPr>
        <w:t xml:space="preserve">: Consulta em </w:t>
      </w:r>
      <w:proofErr w:type="gramStart"/>
      <w:r w:rsidRPr="00853E7A">
        <w:rPr>
          <w:lang w:val="pt-BR"/>
        </w:rPr>
        <w:t>XQuery</w:t>
      </w:r>
      <w:proofErr w:type="gramEnd"/>
      <w:r w:rsidRPr="00853E7A">
        <w:rPr>
          <w:lang w:val="pt-BR"/>
        </w:rPr>
        <w:t xml:space="preserve"> que retorna as companhias abertas após 01/01/2010</w:t>
      </w:r>
      <w:r w:rsidR="00737C9F">
        <w:rPr>
          <w:lang w:val="pt-BR"/>
        </w:rPr>
        <w:t>.</w:t>
      </w:r>
      <w:bookmarkEnd w:id="328"/>
      <w:bookmarkEnd w:id="329"/>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 xml:space="preserve">Selecionar todas as </w:t>
      </w:r>
      <w:r w:rsidR="00806CD3">
        <w:rPr>
          <w:b/>
          <w:sz w:val="22"/>
          <w:szCs w:val="22"/>
          <w:lang w:val="pt-BR"/>
        </w:rPr>
        <w:t>corretoras</w:t>
      </w:r>
      <w:r w:rsidRPr="002144F0">
        <w:rPr>
          <w:b/>
          <w:sz w:val="22"/>
          <w:szCs w:val="22"/>
          <w:lang w:val="pt-BR"/>
        </w:rPr>
        <w:t xml:space="preserve"> dos USA.</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BF08BC">
        <w:rPr>
          <w:sz w:val="22"/>
          <w:lang w:val="pt-BR"/>
        </w:rPr>
        <w:fldChar w:fldCharType="begin"/>
      </w:r>
      <w:r w:rsidR="000E0278" w:rsidRPr="00BF08BC">
        <w:rPr>
          <w:sz w:val="22"/>
          <w:lang w:val="pt-BR"/>
        </w:rPr>
        <w:instrText xml:space="preserve"> REF _Ref297738492 \h  \* MERGEFORMAT </w:instrText>
      </w:r>
      <w:r w:rsidR="000E0278" w:rsidRPr="00BF08BC">
        <w:rPr>
          <w:sz w:val="22"/>
          <w:lang w:val="pt-BR"/>
        </w:rPr>
      </w:r>
      <w:r w:rsidR="000E0278" w:rsidRPr="00BF08BC">
        <w:rPr>
          <w:sz w:val="22"/>
          <w:lang w:val="pt-BR"/>
        </w:rPr>
        <w:fldChar w:fldCharType="separate"/>
      </w:r>
      <w:r w:rsidR="000E0278" w:rsidRPr="00BF08BC">
        <w:rPr>
          <w:sz w:val="22"/>
          <w:lang w:val="pt-BR"/>
        </w:rPr>
        <w:t xml:space="preserve">Figura </w:t>
      </w:r>
      <w:r w:rsidR="00C36D10" w:rsidRPr="00C36D10">
        <w:rPr>
          <w:noProof/>
          <w:sz w:val="22"/>
          <w:szCs w:val="22"/>
          <w:lang w:val="pt-BR"/>
        </w:rPr>
        <w:t>39</w:t>
      </w:r>
      <w:r w:rsidR="000E0278" w:rsidRPr="00BF08BC">
        <w:rPr>
          <w:sz w:val="22"/>
          <w:lang w:val="pt-BR"/>
        </w:rPr>
        <w:fldChar w:fldCharType="end"/>
      </w:r>
      <w:r w:rsidR="00006B33" w:rsidRPr="00006B33">
        <w:rPr>
          <w:sz w:val="22"/>
          <w:szCs w:val="22"/>
          <w:lang w:val="pt-BR"/>
        </w:rPr>
        <w:t xml:space="preserve"> é utilizada para retornar as </w:t>
      </w:r>
      <w:r w:rsidR="00806CD3">
        <w:rPr>
          <w:sz w:val="22"/>
          <w:szCs w:val="22"/>
          <w:lang w:val="pt-BR"/>
        </w:rPr>
        <w:t>corretoras</w:t>
      </w:r>
      <w:r w:rsidRPr="00006B33">
        <w:rPr>
          <w:sz w:val="22"/>
          <w:szCs w:val="22"/>
          <w:lang w:val="pt-BR"/>
        </w:rPr>
        <w:t xml:space="preserve"> </w:t>
      </w:r>
      <w:r w:rsidR="00006B33" w:rsidRPr="00006B33">
        <w:rPr>
          <w:sz w:val="22"/>
          <w:szCs w:val="22"/>
          <w:lang w:val="pt-BR"/>
        </w:rPr>
        <w:t>que estão localizadas nos Estados Unidos, como o endereço de ca</w:t>
      </w:r>
      <w:r w:rsidR="00006B33" w:rsidRPr="002E3121">
        <w:rPr>
          <w:sz w:val="22"/>
          <w:szCs w:val="22"/>
          <w:lang w:val="pt-BR"/>
        </w:rPr>
        <w:t xml:space="preserve">da </w:t>
      </w:r>
      <w:r w:rsidRPr="002144F0">
        <w:rPr>
          <w:sz w:val="22"/>
          <w:szCs w:val="22"/>
          <w:lang w:val="pt-BR"/>
        </w:rPr>
        <w:t>transação</w:t>
      </w:r>
      <w:r w:rsidRPr="00006B33">
        <w:rPr>
          <w:sz w:val="22"/>
          <w:szCs w:val="22"/>
          <w:lang w:val="pt-BR"/>
        </w:rPr>
        <w:t xml:space="preserve"> </w:t>
      </w:r>
      <w:r w:rsidR="00006B33" w:rsidRPr="00006B33">
        <w:rPr>
          <w:sz w:val="22"/>
          <w:szCs w:val="22"/>
          <w:lang w:val="pt-BR"/>
        </w:rPr>
        <w:t xml:space="preserve">está no próprio documento, permite uma consulta sem junções.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doc('exchange.xml')//exchange</w:t>
            </w:r>
          </w:p>
          <w:p w:rsidR="002400A2" w:rsidRDefault="00006B33" w:rsidP="005C693F">
            <w:pPr>
              <w:pStyle w:val="SubTitulo1"/>
              <w:numPr>
                <w:ilvl w:val="0"/>
                <w:numId w:val="0"/>
              </w:numPr>
              <w:spacing w:after="0" w:line="240" w:lineRule="auto"/>
              <w:jc w:val="both"/>
              <w:rPr>
                <w:sz w:val="22"/>
                <w:szCs w:val="22"/>
              </w:rPr>
            </w:pPr>
            <w:r w:rsidRPr="00006B33">
              <w:rPr>
                <w:sz w:val="22"/>
                <w:szCs w:val="22"/>
              </w:rPr>
              <w:t>where $x/address/ad_ctry = 'USA'</w:t>
            </w:r>
          </w:p>
          <w:p w:rsidR="002400A2" w:rsidRDefault="00006B33" w:rsidP="005C693F">
            <w:pPr>
              <w:pStyle w:val="SubTitulo1"/>
              <w:numPr>
                <w:ilvl w:val="0"/>
                <w:numId w:val="0"/>
              </w:numPr>
              <w:spacing w:after="0" w:line="240" w:lineRule="auto"/>
              <w:jc w:val="both"/>
              <w:rPr>
                <w:sz w:val="22"/>
                <w:szCs w:val="22"/>
                <w:lang w:val="pt-BR"/>
              </w:rPr>
            </w:pPr>
            <w:proofErr w:type="gramStart"/>
            <w:r w:rsidRPr="00006B33">
              <w:rPr>
                <w:sz w:val="22"/>
                <w:szCs w:val="22"/>
                <w:lang w:val="pt-BR"/>
              </w:rPr>
              <w:t>return</w:t>
            </w:r>
            <w:proofErr w:type="gramEnd"/>
            <w:r w:rsidRPr="00006B33">
              <w:rPr>
                <w:sz w:val="22"/>
                <w:szCs w:val="22"/>
                <w:lang w:val="pt-BR"/>
              </w:rPr>
              <w:t xml:space="preserve"> $x</w:t>
            </w:r>
          </w:p>
        </w:tc>
      </w:tr>
    </w:tbl>
    <w:p w:rsidR="00737C9F" w:rsidRPr="00737C9F" w:rsidRDefault="00006B33" w:rsidP="00737C9F">
      <w:pPr>
        <w:pStyle w:val="Legenda"/>
        <w:rPr>
          <w:lang w:val="pt-BR"/>
        </w:rPr>
      </w:pPr>
      <w:r>
        <w:rPr>
          <w:lang w:val="pt-BR"/>
        </w:rPr>
        <w:t xml:space="preserve"> </w:t>
      </w:r>
      <w:bookmarkStart w:id="330" w:name="_Ref297738492"/>
      <w:bookmarkStart w:id="331" w:name="_Toc300002866"/>
      <w:bookmarkStart w:id="332" w:name="_Toc298169399"/>
      <w:r w:rsidRPr="004D205E">
        <w:rPr>
          <w:lang w:val="pt-BR"/>
        </w:rPr>
        <w:t xml:space="preserve">Figura </w:t>
      </w:r>
      <w:r w:rsidR="000E0278">
        <w:fldChar w:fldCharType="begin"/>
      </w:r>
      <w:r w:rsidRPr="004D205E">
        <w:rPr>
          <w:lang w:val="pt-BR"/>
        </w:rPr>
        <w:instrText xml:space="preserve"> SEQ Figura \* ARABIC </w:instrText>
      </w:r>
      <w:r w:rsidR="000E0278">
        <w:fldChar w:fldCharType="separate"/>
      </w:r>
      <w:r w:rsidR="00C36D10">
        <w:rPr>
          <w:noProof/>
          <w:lang w:val="pt-BR"/>
        </w:rPr>
        <w:t>39</w:t>
      </w:r>
      <w:r w:rsidR="000E0278">
        <w:fldChar w:fldCharType="end"/>
      </w:r>
      <w:bookmarkEnd w:id="330"/>
      <w:r w:rsidRPr="004D205E">
        <w:rPr>
          <w:lang w:val="pt-BR"/>
        </w:rPr>
        <w:t xml:space="preserve">: Consulta em </w:t>
      </w:r>
      <w:proofErr w:type="gramStart"/>
      <w:r w:rsidRPr="004D205E">
        <w:rPr>
          <w:lang w:val="pt-BR"/>
        </w:rPr>
        <w:t>XQuery</w:t>
      </w:r>
      <w:proofErr w:type="gramEnd"/>
      <w:r w:rsidRPr="004D205E">
        <w:rPr>
          <w:lang w:val="pt-BR"/>
        </w:rPr>
        <w:t xml:space="preserve"> que retorna as exchanges que estão localizadas nos EUA.</w:t>
      </w:r>
      <w:bookmarkEnd w:id="331"/>
      <w:bookmarkEnd w:id="332"/>
    </w:p>
    <w:p w:rsidR="00737C9F" w:rsidRPr="00006B33" w:rsidRDefault="002144F0" w:rsidP="00006B33">
      <w:pPr>
        <w:pStyle w:val="SubTitulo1"/>
        <w:numPr>
          <w:ilvl w:val="0"/>
          <w:numId w:val="0"/>
        </w:numPr>
        <w:jc w:val="both"/>
        <w:rPr>
          <w:sz w:val="22"/>
          <w:szCs w:val="22"/>
          <w:lang w:val="pt-BR"/>
        </w:rPr>
      </w:pPr>
      <w:r w:rsidRPr="002144F0">
        <w:rPr>
          <w:b/>
          <w:sz w:val="22"/>
          <w:szCs w:val="22"/>
          <w:lang w:val="pt-BR"/>
        </w:rPr>
        <w:t>Selecionar todas as contas e permissões do cliente cujo identificador é c000.</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5C693F">
        <w:rPr>
          <w:sz w:val="22"/>
          <w:lang w:val="pt-BR"/>
        </w:rPr>
        <w:fldChar w:fldCharType="begin"/>
      </w:r>
      <w:r w:rsidR="000E0278" w:rsidRPr="005C693F">
        <w:rPr>
          <w:sz w:val="22"/>
          <w:lang w:val="pt-BR"/>
        </w:rPr>
        <w:instrText xml:space="preserve"> REF _Ref297738627 \h  \* MERGEFORMAT </w:instrText>
      </w:r>
      <w:r w:rsidR="000E0278" w:rsidRPr="005C693F">
        <w:rPr>
          <w:sz w:val="22"/>
          <w:lang w:val="pt-BR"/>
        </w:rPr>
      </w:r>
      <w:r w:rsidR="000E0278" w:rsidRPr="005C693F">
        <w:rPr>
          <w:sz w:val="22"/>
          <w:lang w:val="pt-BR"/>
        </w:rPr>
        <w:fldChar w:fldCharType="separate"/>
      </w:r>
      <w:r w:rsidR="000E0278" w:rsidRPr="005C693F">
        <w:rPr>
          <w:sz w:val="22"/>
          <w:lang w:val="pt-BR"/>
        </w:rPr>
        <w:t xml:space="preserve">Figura </w:t>
      </w:r>
      <w:r w:rsidR="00C36D10" w:rsidRPr="00C36D10">
        <w:rPr>
          <w:noProof/>
          <w:sz w:val="22"/>
          <w:szCs w:val="22"/>
          <w:lang w:val="pt-BR"/>
        </w:rPr>
        <w:t>40</w:t>
      </w:r>
      <w:r w:rsidR="000E0278" w:rsidRPr="005C693F">
        <w:rPr>
          <w:sz w:val="22"/>
          <w:lang w:val="pt-BR"/>
        </w:rPr>
        <w:fldChar w:fldCharType="end"/>
      </w:r>
      <w:r w:rsidR="00006B33" w:rsidRPr="00006B33">
        <w:rPr>
          <w:sz w:val="22"/>
          <w:szCs w:val="22"/>
          <w:lang w:val="pt-BR"/>
        </w:rPr>
        <w:t xml:space="preserve"> é utilizada para retornar os detalhes das contas de um determinado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006B33" w:rsidRPr="00006B33" w:rsidTr="00761E61">
        <w:tc>
          <w:tcPr>
            <w:tcW w:w="9210" w:type="dxa"/>
          </w:tcPr>
          <w:p w:rsidR="002400A2" w:rsidRDefault="00006B33" w:rsidP="005C693F">
            <w:pPr>
              <w:pStyle w:val="SubTitulo1"/>
              <w:numPr>
                <w:ilvl w:val="0"/>
                <w:numId w:val="0"/>
              </w:numPr>
              <w:spacing w:after="0" w:line="240" w:lineRule="auto"/>
              <w:jc w:val="both"/>
              <w:rPr>
                <w:sz w:val="22"/>
                <w:szCs w:val="22"/>
              </w:rPr>
            </w:pPr>
            <w:r w:rsidRPr="00006B33">
              <w:rPr>
                <w:sz w:val="22"/>
                <w:szCs w:val="22"/>
              </w:rPr>
              <w:t>for $x in doc('customer.xml')//customer[id =</w:t>
            </w:r>
            <w:r w:rsidR="000F65E2" w:rsidRPr="00006B33">
              <w:rPr>
                <w:sz w:val="22"/>
                <w:szCs w:val="22"/>
              </w:rPr>
              <w:t>'</w:t>
            </w:r>
            <w:r w:rsidR="000F65E2">
              <w:rPr>
                <w:sz w:val="22"/>
                <w:szCs w:val="22"/>
              </w:rPr>
              <w:t>c000</w:t>
            </w:r>
            <w:r w:rsidR="000F65E2" w:rsidRPr="00006B33">
              <w:rPr>
                <w:sz w:val="22"/>
                <w:szCs w:val="22"/>
              </w:rPr>
              <w:t>'</w:t>
            </w:r>
            <w:r w:rsidRPr="00006B33">
              <w:rPr>
                <w:sz w:val="22"/>
                <w:szCs w:val="22"/>
              </w:rPr>
              <w:t>]</w:t>
            </w:r>
          </w:p>
          <w:p w:rsidR="002400A2" w:rsidRDefault="00006B33" w:rsidP="005C693F">
            <w:pPr>
              <w:pStyle w:val="SubTitulo1"/>
              <w:numPr>
                <w:ilvl w:val="0"/>
                <w:numId w:val="0"/>
              </w:numPr>
              <w:spacing w:after="0" w:line="240" w:lineRule="auto"/>
              <w:jc w:val="both"/>
              <w:rPr>
                <w:sz w:val="22"/>
                <w:szCs w:val="22"/>
                <w:lang w:val="pt-BR"/>
              </w:rPr>
            </w:pPr>
            <w:proofErr w:type="gramStart"/>
            <w:r w:rsidRPr="00006B33">
              <w:rPr>
                <w:sz w:val="22"/>
                <w:szCs w:val="22"/>
                <w:lang w:val="pt-BR"/>
              </w:rPr>
              <w:t>return</w:t>
            </w:r>
            <w:proofErr w:type="gramEnd"/>
            <w:r w:rsidRPr="00006B33">
              <w:rPr>
                <w:sz w:val="22"/>
                <w:szCs w:val="22"/>
                <w:lang w:val="pt-BR"/>
              </w:rPr>
              <w:t xml:space="preserve"> $x/customer_account</w:t>
            </w:r>
          </w:p>
        </w:tc>
      </w:tr>
    </w:tbl>
    <w:p w:rsidR="00737C9F" w:rsidRPr="00737C9F" w:rsidRDefault="00006B33" w:rsidP="00737C9F">
      <w:pPr>
        <w:pStyle w:val="Legenda"/>
        <w:rPr>
          <w:lang w:val="pt-BR"/>
        </w:rPr>
      </w:pPr>
      <w:bookmarkStart w:id="333" w:name="_Toc300002867"/>
      <w:bookmarkStart w:id="334" w:name="_Toc298169400"/>
      <w:bookmarkStart w:id="335" w:name="_Ref297738627"/>
      <w:r w:rsidRPr="004D205E">
        <w:rPr>
          <w:lang w:val="pt-BR"/>
        </w:rPr>
        <w:t xml:space="preserve">Figura </w:t>
      </w:r>
      <w:r w:rsidR="000E0278">
        <w:fldChar w:fldCharType="begin"/>
      </w:r>
      <w:r w:rsidRPr="004D205E">
        <w:rPr>
          <w:lang w:val="pt-BR"/>
        </w:rPr>
        <w:instrText xml:space="preserve"> SEQ Figura \* ARABIC </w:instrText>
      </w:r>
      <w:r w:rsidR="000E0278">
        <w:fldChar w:fldCharType="separate"/>
      </w:r>
      <w:r w:rsidR="00C36D10">
        <w:rPr>
          <w:noProof/>
          <w:lang w:val="pt-BR"/>
        </w:rPr>
        <w:t>40</w:t>
      </w:r>
      <w:r w:rsidR="000E0278">
        <w:fldChar w:fldCharType="end"/>
      </w:r>
      <w:bookmarkEnd w:id="335"/>
      <w:r w:rsidRPr="004D205E">
        <w:rPr>
          <w:lang w:val="pt-BR"/>
        </w:rPr>
        <w:t>: Consulta que retorna os detalhes das contas de um determinado cliente.</w:t>
      </w:r>
      <w:bookmarkEnd w:id="333"/>
      <w:bookmarkEnd w:id="334"/>
    </w:p>
    <w:p w:rsidR="00006B33" w:rsidRPr="00006B33" w:rsidRDefault="002144F0" w:rsidP="00006B33">
      <w:pPr>
        <w:pStyle w:val="SubTitulo1"/>
        <w:numPr>
          <w:ilvl w:val="0"/>
          <w:numId w:val="0"/>
        </w:numPr>
        <w:jc w:val="both"/>
        <w:rPr>
          <w:sz w:val="22"/>
          <w:szCs w:val="22"/>
          <w:lang w:val="pt-BR"/>
        </w:rPr>
      </w:pPr>
      <w:r w:rsidRPr="002144F0">
        <w:rPr>
          <w:b/>
          <w:sz w:val="22"/>
          <w:szCs w:val="22"/>
          <w:lang w:val="pt-BR"/>
        </w:rPr>
        <w:t>Selecionar a soma dos valores das taxas que cada cliente tem que pagar.</w:t>
      </w:r>
      <w:r>
        <w:rPr>
          <w:lang w:val="pt-BR"/>
        </w:rPr>
        <w:t xml:space="preserve"> </w:t>
      </w:r>
      <w:r w:rsidR="00006B33" w:rsidRPr="00006B33">
        <w:rPr>
          <w:sz w:val="22"/>
          <w:szCs w:val="22"/>
          <w:lang w:val="pt-BR"/>
        </w:rPr>
        <w:t xml:space="preserve">A consulta </w:t>
      </w:r>
      <w:r w:rsidR="00006B33" w:rsidRPr="00E93EE4">
        <w:rPr>
          <w:sz w:val="22"/>
          <w:szCs w:val="22"/>
          <w:lang w:val="pt-BR"/>
        </w:rPr>
        <w:t xml:space="preserve">da </w:t>
      </w:r>
      <w:r w:rsidR="000E0278" w:rsidRPr="00A27751">
        <w:rPr>
          <w:sz w:val="22"/>
          <w:lang w:val="pt-BR"/>
        </w:rPr>
        <w:fldChar w:fldCharType="begin"/>
      </w:r>
      <w:r w:rsidR="000E0278" w:rsidRPr="00A27751">
        <w:rPr>
          <w:sz w:val="22"/>
          <w:lang w:val="pt-BR"/>
        </w:rPr>
        <w:instrText xml:space="preserve"> REF _Ref296519242 \h  \* MERGEFORMAT </w:instrText>
      </w:r>
      <w:r w:rsidR="000E0278" w:rsidRPr="00A27751">
        <w:rPr>
          <w:sz w:val="22"/>
          <w:lang w:val="pt-BR"/>
        </w:rPr>
      </w:r>
      <w:r w:rsidR="000E0278" w:rsidRPr="00A27751">
        <w:rPr>
          <w:sz w:val="22"/>
          <w:lang w:val="pt-BR"/>
        </w:rPr>
        <w:fldChar w:fldCharType="separate"/>
      </w:r>
      <w:r w:rsidR="000E0278" w:rsidRPr="00A27751">
        <w:rPr>
          <w:sz w:val="22"/>
          <w:lang w:val="pt-BR"/>
        </w:rPr>
        <w:t xml:space="preserve">Figura </w:t>
      </w:r>
      <w:r w:rsidR="00C36D10" w:rsidRPr="00C36D10">
        <w:rPr>
          <w:noProof/>
          <w:sz w:val="22"/>
          <w:szCs w:val="22"/>
          <w:lang w:val="pt-BR"/>
        </w:rPr>
        <w:t>41</w:t>
      </w:r>
      <w:r w:rsidR="000E0278" w:rsidRPr="00A27751">
        <w:rPr>
          <w:sz w:val="22"/>
          <w:lang w:val="pt-BR"/>
        </w:rPr>
        <w:fldChar w:fldCharType="end"/>
      </w:r>
      <w:r w:rsidR="00006B33" w:rsidRPr="00E93EE4">
        <w:rPr>
          <w:sz w:val="22"/>
          <w:szCs w:val="22"/>
          <w:lang w:val="pt-BR"/>
        </w:rPr>
        <w:t xml:space="preserve"> é</w:t>
      </w:r>
      <w:r w:rsidR="00006B33" w:rsidRPr="00006B33">
        <w:rPr>
          <w:sz w:val="22"/>
          <w:szCs w:val="22"/>
          <w:lang w:val="pt-BR"/>
        </w:rPr>
        <w:t xml:space="preserve"> utilizada para retornar a soma das taxas d</w:t>
      </w:r>
      <w:r w:rsidR="00EC5CEA">
        <w:rPr>
          <w:sz w:val="22"/>
          <w:szCs w:val="22"/>
          <w:lang w:val="pt-BR"/>
        </w:rPr>
        <w:t>os clientes</w:t>
      </w:r>
      <w:r w:rsidR="00006B33" w:rsidRPr="00006B33">
        <w:rPr>
          <w:sz w:val="22"/>
          <w:szCs w:val="22"/>
          <w:lang w:val="pt-BR"/>
        </w:rPr>
        <w:t xml:space="preserve">, não sendo necessário utilizar uma junção.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006B33" w:rsidTr="00761E61">
        <w:tc>
          <w:tcPr>
            <w:tcW w:w="9286" w:type="dxa"/>
          </w:tcPr>
          <w:p w:rsidR="002400A2" w:rsidRDefault="00006B33" w:rsidP="00A27751">
            <w:pPr>
              <w:pStyle w:val="SubTitulo1"/>
              <w:numPr>
                <w:ilvl w:val="0"/>
                <w:numId w:val="0"/>
              </w:numPr>
              <w:spacing w:after="0" w:line="240" w:lineRule="auto"/>
              <w:jc w:val="both"/>
              <w:rPr>
                <w:sz w:val="22"/>
                <w:szCs w:val="22"/>
              </w:rPr>
            </w:pPr>
            <w:r w:rsidRPr="00006B33">
              <w:rPr>
                <w:sz w:val="22"/>
                <w:szCs w:val="22"/>
              </w:rPr>
              <w:t>for $x in doc("customer.xml")//customer</w:t>
            </w:r>
          </w:p>
          <w:p w:rsidR="002400A2" w:rsidRDefault="00006B33" w:rsidP="00A27751">
            <w:pPr>
              <w:pStyle w:val="SubTitulo1"/>
              <w:numPr>
                <w:ilvl w:val="0"/>
                <w:numId w:val="0"/>
              </w:numPr>
              <w:spacing w:after="0" w:line="240" w:lineRule="auto"/>
              <w:jc w:val="both"/>
              <w:rPr>
                <w:sz w:val="22"/>
                <w:szCs w:val="22"/>
              </w:rPr>
            </w:pPr>
            <w:r w:rsidRPr="00006B33">
              <w:rPr>
                <w:sz w:val="22"/>
                <w:szCs w:val="22"/>
              </w:rPr>
              <w:t xml:space="preserve">return </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&lt;customers&gt;</w:t>
            </w:r>
            <w:r w:rsidRPr="00006B33">
              <w:rPr>
                <w:sz w:val="22"/>
                <w:szCs w:val="22"/>
              </w:rPr>
              <w:tab/>
            </w:r>
            <w:r w:rsidRPr="00006B33">
              <w:rPr>
                <w:sz w:val="22"/>
                <w:szCs w:val="22"/>
              </w:rPr>
              <w:tab/>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{$x/c_l_name}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{$x/c_f_name}</w:t>
            </w:r>
          </w:p>
          <w:p w:rsidR="002400A2" w:rsidRDefault="00006B33" w:rsidP="00A27751">
            <w:pPr>
              <w:pStyle w:val="SubTitulo1"/>
              <w:numPr>
                <w:ilvl w:val="0"/>
                <w:numId w:val="0"/>
              </w:numPr>
              <w:spacing w:after="0" w:line="240" w:lineRule="auto"/>
              <w:jc w:val="both"/>
              <w:rPr>
                <w:sz w:val="22"/>
                <w:szCs w:val="22"/>
              </w:rPr>
            </w:pPr>
            <w:r w:rsidRPr="00006B33">
              <w:rPr>
                <w:sz w:val="22"/>
                <w:szCs w:val="22"/>
              </w:rPr>
              <w:t>&lt;qntd_taxas&gt;{sum($x/taxrate/tx_rate) }&lt;/qntd_taxas&gt;</w:t>
            </w:r>
          </w:p>
          <w:p w:rsidR="002400A2" w:rsidRDefault="00006B33" w:rsidP="00A27751">
            <w:pPr>
              <w:pStyle w:val="SubTitulo1"/>
              <w:numPr>
                <w:ilvl w:val="0"/>
                <w:numId w:val="0"/>
              </w:numPr>
              <w:spacing w:after="0" w:line="240" w:lineRule="auto"/>
              <w:jc w:val="both"/>
              <w:rPr>
                <w:sz w:val="22"/>
                <w:szCs w:val="22"/>
                <w:lang w:val="pt-BR"/>
              </w:rPr>
            </w:pPr>
            <w:r w:rsidRPr="00006B33">
              <w:rPr>
                <w:sz w:val="22"/>
                <w:szCs w:val="22"/>
              </w:rPr>
              <w:t>&lt;/customers&gt;</w:t>
            </w:r>
          </w:p>
        </w:tc>
      </w:tr>
    </w:tbl>
    <w:p w:rsidR="00006B33" w:rsidRDefault="00006B33" w:rsidP="00006B33">
      <w:pPr>
        <w:pStyle w:val="Legenda"/>
        <w:rPr>
          <w:lang w:val="pt-BR"/>
        </w:rPr>
      </w:pPr>
      <w:bookmarkStart w:id="336" w:name="_Ref296519242"/>
      <w:bookmarkStart w:id="337" w:name="_Toc296517959"/>
      <w:bookmarkStart w:id="338" w:name="_Toc300002868"/>
      <w:bookmarkStart w:id="339" w:name="_Toc298169401"/>
      <w:r w:rsidRPr="00C128B1">
        <w:rPr>
          <w:lang w:val="pt-BR"/>
        </w:rPr>
        <w:lastRenderedPageBreak/>
        <w:t xml:space="preserve">Figura </w:t>
      </w:r>
      <w:r w:rsidR="000E0278">
        <w:fldChar w:fldCharType="begin"/>
      </w:r>
      <w:r w:rsidRPr="00C128B1">
        <w:rPr>
          <w:lang w:val="pt-BR"/>
        </w:rPr>
        <w:instrText xml:space="preserve"> SEQ Figura \* ARABIC </w:instrText>
      </w:r>
      <w:r w:rsidR="000E0278">
        <w:fldChar w:fldCharType="separate"/>
      </w:r>
      <w:r w:rsidR="00C36D10">
        <w:rPr>
          <w:noProof/>
          <w:lang w:val="pt-BR"/>
        </w:rPr>
        <w:t>41</w:t>
      </w:r>
      <w:r w:rsidR="000E0278">
        <w:fldChar w:fldCharType="end"/>
      </w:r>
      <w:bookmarkEnd w:id="336"/>
      <w:r w:rsidRPr="00C128B1">
        <w:rPr>
          <w:lang w:val="pt-BR"/>
        </w:rPr>
        <w:t>: Consulta que retorna a</w:t>
      </w:r>
      <w:r>
        <w:rPr>
          <w:lang w:val="pt-BR"/>
        </w:rPr>
        <w:t xml:space="preserve"> </w:t>
      </w:r>
      <w:r w:rsidRPr="00C128B1">
        <w:rPr>
          <w:lang w:val="pt-BR"/>
        </w:rPr>
        <w:t>s</w:t>
      </w:r>
      <w:r>
        <w:rPr>
          <w:lang w:val="pt-BR"/>
        </w:rPr>
        <w:t>oma das</w:t>
      </w:r>
      <w:r w:rsidRPr="00C128B1">
        <w:rPr>
          <w:lang w:val="pt-BR"/>
        </w:rPr>
        <w:t xml:space="preserve"> taxas de um customer</w:t>
      </w:r>
      <w:bookmarkEnd w:id="337"/>
      <w:r>
        <w:rPr>
          <w:lang w:val="pt-BR"/>
        </w:rPr>
        <w:t>.</w:t>
      </w:r>
      <w:bookmarkEnd w:id="338"/>
      <w:bookmarkEnd w:id="339"/>
    </w:p>
    <w:p w:rsidR="00006B33" w:rsidRPr="00006B33" w:rsidRDefault="002144F0" w:rsidP="00006B33">
      <w:pPr>
        <w:pStyle w:val="TXT"/>
        <w:rPr>
          <w:sz w:val="22"/>
          <w:szCs w:val="22"/>
          <w:lang w:val="pt-BR"/>
        </w:rPr>
      </w:pPr>
      <w:r w:rsidRPr="002144F0">
        <w:rPr>
          <w:b/>
          <w:sz w:val="22"/>
          <w:szCs w:val="22"/>
          <w:lang w:val="pt-BR"/>
        </w:rPr>
        <w:t>Selecionar o nome de todos os brokers que gerenciam mais de uma conta de cliente.</w:t>
      </w:r>
      <w:r>
        <w:rPr>
          <w:lang w:val="pt-BR"/>
        </w:rPr>
        <w:t xml:space="preserve"> </w:t>
      </w:r>
      <w:r w:rsidR="00006B33" w:rsidRPr="00E93EE4">
        <w:rPr>
          <w:sz w:val="22"/>
          <w:szCs w:val="22"/>
          <w:lang w:val="pt-BR"/>
        </w:rPr>
        <w:t xml:space="preserve">Na </w:t>
      </w:r>
      <w:r w:rsidR="000E0278" w:rsidRPr="00BC2A2C">
        <w:rPr>
          <w:sz w:val="22"/>
          <w:lang w:val="pt-BR"/>
        </w:rPr>
        <w:fldChar w:fldCharType="begin"/>
      </w:r>
      <w:r w:rsidR="000E0278" w:rsidRPr="00BC2A2C">
        <w:rPr>
          <w:sz w:val="22"/>
          <w:lang w:val="pt-BR"/>
        </w:rPr>
        <w:instrText xml:space="preserve"> REF _Ref296519267 \h  \* MERGEFORMAT </w:instrText>
      </w:r>
      <w:r w:rsidR="000E0278" w:rsidRPr="00BC2A2C">
        <w:rPr>
          <w:sz w:val="22"/>
          <w:lang w:val="pt-BR"/>
        </w:rPr>
      </w:r>
      <w:r w:rsidR="000E0278" w:rsidRPr="00BC2A2C">
        <w:rPr>
          <w:sz w:val="22"/>
          <w:lang w:val="pt-BR"/>
        </w:rPr>
        <w:fldChar w:fldCharType="separate"/>
      </w:r>
      <w:r w:rsidR="000E0278" w:rsidRPr="00BC2A2C">
        <w:rPr>
          <w:sz w:val="22"/>
          <w:lang w:val="pt-BR"/>
        </w:rPr>
        <w:t xml:space="preserve">Figura </w:t>
      </w:r>
      <w:r w:rsidR="00C36D10" w:rsidRPr="00C36D10">
        <w:rPr>
          <w:noProof/>
          <w:sz w:val="22"/>
          <w:szCs w:val="22"/>
          <w:lang w:val="pt-BR"/>
        </w:rPr>
        <w:t>42</w:t>
      </w:r>
      <w:r w:rsidR="000E0278" w:rsidRPr="00BC2A2C">
        <w:rPr>
          <w:sz w:val="22"/>
          <w:lang w:val="pt-BR"/>
        </w:rPr>
        <w:fldChar w:fldCharType="end"/>
      </w:r>
      <w:r w:rsidR="00006B33" w:rsidRPr="00006B33">
        <w:rPr>
          <w:sz w:val="22"/>
          <w:szCs w:val="22"/>
          <w:lang w:val="pt-BR"/>
        </w:rPr>
        <w:t xml:space="preserve"> está representada a última consulta realizada no Sedna, para descobrir o nome dos </w:t>
      </w:r>
      <w:r w:rsidR="00006B33" w:rsidRPr="00006B33">
        <w:rPr>
          <w:i/>
          <w:sz w:val="22"/>
          <w:szCs w:val="22"/>
          <w:lang w:val="pt-BR"/>
        </w:rPr>
        <w:t>brokers</w:t>
      </w:r>
      <w:r w:rsidR="00006B33" w:rsidRPr="00006B33">
        <w:rPr>
          <w:sz w:val="22"/>
          <w:szCs w:val="22"/>
          <w:lang w:val="pt-BR"/>
        </w:rPr>
        <w:t xml:space="preserve"> que gerenciam mais de uma conta, utilizando a função </w:t>
      </w:r>
      <w:r w:rsidR="00006B33" w:rsidRPr="00006B33">
        <w:rPr>
          <w:i/>
          <w:sz w:val="22"/>
          <w:szCs w:val="22"/>
          <w:lang w:val="pt-BR"/>
        </w:rPr>
        <w:t>count</w:t>
      </w:r>
      <w:r w:rsidR="00006B33" w:rsidRPr="00006B33">
        <w:rPr>
          <w:sz w:val="22"/>
          <w:szCs w:val="22"/>
          <w:lang w:val="pt-BR"/>
        </w:rPr>
        <w:t xml:space="preserve"> e um operador condicional.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06B33" w:rsidRPr="00006B33" w:rsidTr="00761E61">
        <w:tc>
          <w:tcPr>
            <w:tcW w:w="9286" w:type="dxa"/>
          </w:tcPr>
          <w:p w:rsidR="002400A2" w:rsidRDefault="00006B33" w:rsidP="00BC2A2C">
            <w:pPr>
              <w:pStyle w:val="TXT"/>
              <w:spacing w:after="0" w:line="240" w:lineRule="auto"/>
              <w:rPr>
                <w:sz w:val="22"/>
                <w:szCs w:val="22"/>
              </w:rPr>
            </w:pPr>
            <w:r w:rsidRPr="00006B33">
              <w:rPr>
                <w:sz w:val="22"/>
                <w:szCs w:val="22"/>
              </w:rPr>
              <w:t>for $x in doc(“brokers.xml”)//broker/id</w:t>
            </w:r>
          </w:p>
          <w:p w:rsidR="002400A2" w:rsidRDefault="00006B33" w:rsidP="00BC2A2C">
            <w:pPr>
              <w:pStyle w:val="TXT"/>
              <w:spacing w:after="0" w:line="240" w:lineRule="auto"/>
              <w:rPr>
                <w:sz w:val="22"/>
                <w:szCs w:val="22"/>
              </w:rPr>
            </w:pPr>
            <w:r w:rsidRPr="00006B33">
              <w:rPr>
                <w:sz w:val="22"/>
                <w:szCs w:val="22"/>
              </w:rPr>
              <w:t>let $y := doc(“customers.xml”)//customer[customer_accounts/broker_id=$x]</w:t>
            </w:r>
          </w:p>
          <w:p w:rsidR="002400A2" w:rsidRDefault="00006B33" w:rsidP="00BC2A2C">
            <w:pPr>
              <w:pStyle w:val="TXT"/>
              <w:spacing w:after="0" w:line="240" w:lineRule="auto"/>
              <w:rPr>
                <w:sz w:val="22"/>
                <w:szCs w:val="22"/>
              </w:rPr>
            </w:pPr>
            <w:r w:rsidRPr="00006B33">
              <w:rPr>
                <w:sz w:val="22"/>
                <w:szCs w:val="22"/>
              </w:rPr>
              <w:t>where $y &gt; 1</w:t>
            </w:r>
          </w:p>
          <w:p w:rsidR="002400A2" w:rsidRDefault="00006B33" w:rsidP="00BC2A2C">
            <w:pPr>
              <w:pStyle w:val="TXT"/>
              <w:spacing w:after="0" w:line="240" w:lineRule="auto"/>
              <w:rPr>
                <w:sz w:val="22"/>
                <w:szCs w:val="22"/>
              </w:rPr>
            </w:pPr>
            <w:proofErr w:type="gramStart"/>
            <w:r w:rsidRPr="00006B33">
              <w:rPr>
                <w:sz w:val="22"/>
                <w:szCs w:val="22"/>
              </w:rPr>
              <w:t>return</w:t>
            </w:r>
            <w:proofErr w:type="gramEnd"/>
            <w:r w:rsidRPr="00006B33">
              <w:rPr>
                <w:sz w:val="22"/>
                <w:szCs w:val="22"/>
              </w:rPr>
              <w:t xml:space="preserve"> $y/../broker_name</w:t>
            </w:r>
          </w:p>
        </w:tc>
      </w:tr>
    </w:tbl>
    <w:p w:rsidR="00006B33" w:rsidRPr="00C12EBA" w:rsidRDefault="00006B33" w:rsidP="00006B33">
      <w:pPr>
        <w:pStyle w:val="Legenda"/>
        <w:rPr>
          <w:lang w:val="pt-BR"/>
        </w:rPr>
      </w:pPr>
      <w:bookmarkStart w:id="340" w:name="_Ref296519267"/>
      <w:bookmarkStart w:id="341" w:name="_Toc296517960"/>
      <w:bookmarkStart w:id="342" w:name="_Toc300002869"/>
      <w:bookmarkStart w:id="343" w:name="_Toc298169402"/>
      <w:r w:rsidRPr="00C12EBA">
        <w:rPr>
          <w:lang w:val="pt-BR"/>
        </w:rPr>
        <w:t xml:space="preserve">Figura </w:t>
      </w:r>
      <w:r w:rsidR="000E0278">
        <w:fldChar w:fldCharType="begin"/>
      </w:r>
      <w:r w:rsidRPr="00C12EBA">
        <w:rPr>
          <w:lang w:val="pt-BR"/>
        </w:rPr>
        <w:instrText xml:space="preserve"> SEQ Figura \* ARABIC </w:instrText>
      </w:r>
      <w:r w:rsidR="000E0278">
        <w:fldChar w:fldCharType="separate"/>
      </w:r>
      <w:r w:rsidR="00C36D10">
        <w:rPr>
          <w:noProof/>
          <w:lang w:val="pt-BR"/>
        </w:rPr>
        <w:t>42</w:t>
      </w:r>
      <w:r w:rsidR="000E0278">
        <w:fldChar w:fldCharType="end"/>
      </w:r>
      <w:bookmarkEnd w:id="340"/>
      <w:r w:rsidRPr="00C12EBA">
        <w:rPr>
          <w:lang w:val="pt-BR"/>
        </w:rPr>
        <w:t>: Consulta retornando os nomes de brokers com mais de uma conta associada</w:t>
      </w:r>
      <w:bookmarkEnd w:id="341"/>
      <w:r>
        <w:rPr>
          <w:lang w:val="pt-BR"/>
        </w:rPr>
        <w:t>.</w:t>
      </w:r>
      <w:bookmarkEnd w:id="342"/>
      <w:bookmarkEnd w:id="343"/>
    </w:p>
    <w:p w:rsidR="00737C9F" w:rsidRPr="00481A1C" w:rsidRDefault="00737C9F" w:rsidP="00006B33">
      <w:pPr>
        <w:pStyle w:val="SubTitulo2"/>
        <w:numPr>
          <w:ilvl w:val="0"/>
          <w:numId w:val="0"/>
        </w:numPr>
        <w:ind w:left="720" w:hanging="720"/>
        <w:rPr>
          <w:lang w:val="pt-BR"/>
        </w:rPr>
      </w:pPr>
    </w:p>
    <w:p w:rsidR="00737C9F" w:rsidRPr="00737C9F" w:rsidRDefault="00737C9F" w:rsidP="00737C9F">
      <w:pPr>
        <w:pStyle w:val="SubTitulo1"/>
        <w:outlineLvl w:val="0"/>
        <w:rPr>
          <w:sz w:val="22"/>
          <w:szCs w:val="22"/>
        </w:rPr>
      </w:pPr>
      <w:bookmarkStart w:id="344" w:name="_Toc298169254"/>
      <w:bookmarkStart w:id="345" w:name="_Toc300130099"/>
      <w:r w:rsidRPr="00737C9F">
        <w:rPr>
          <w:sz w:val="22"/>
          <w:szCs w:val="22"/>
          <w:lang w:val="pt-BR"/>
        </w:rPr>
        <w:t>CASSANDRA</w:t>
      </w:r>
      <w:bookmarkEnd w:id="344"/>
      <w:bookmarkEnd w:id="345"/>
    </w:p>
    <w:p w:rsidR="00737C9F" w:rsidRPr="00737C9F" w:rsidRDefault="00737C9F" w:rsidP="00737C9F">
      <w:pPr>
        <w:pStyle w:val="SubTitulo2"/>
      </w:pPr>
      <w:r w:rsidRPr="00737C9F">
        <w:rPr>
          <w:lang w:val="pt-BR"/>
        </w:rPr>
        <w:t>Estrutura</w:t>
      </w:r>
    </w:p>
    <w:p w:rsidR="00737C9F" w:rsidRPr="00737C9F" w:rsidRDefault="00737C9F" w:rsidP="00737C9F">
      <w:pPr>
        <w:pStyle w:val="SubTitulo2"/>
        <w:numPr>
          <w:ilvl w:val="0"/>
          <w:numId w:val="0"/>
        </w:numPr>
        <w:ind w:firstLine="708"/>
        <w:jc w:val="both"/>
        <w:rPr>
          <w:u w:val="none"/>
          <w:lang w:val="pt-BR"/>
        </w:rPr>
      </w:pPr>
      <w:r w:rsidRPr="00737C9F">
        <w:rPr>
          <w:u w:val="none"/>
          <w:lang w:val="pt-BR"/>
        </w:rPr>
        <w:t xml:space="preserve">No Cassandra, o modelo é representado através de cinco famílias de colunas, são elas: </w:t>
      </w:r>
      <w:r w:rsidRPr="00737C9F">
        <w:rPr>
          <w:i/>
          <w:u w:val="none"/>
          <w:lang w:val="pt-BR"/>
        </w:rPr>
        <w:t>Customer</w:t>
      </w:r>
      <w:r w:rsidRPr="00737C9F">
        <w:rPr>
          <w:u w:val="none"/>
          <w:lang w:val="pt-BR"/>
        </w:rPr>
        <w:t xml:space="preserve">, </w:t>
      </w:r>
      <w:r w:rsidRPr="00737C9F">
        <w:rPr>
          <w:i/>
          <w:u w:val="none"/>
          <w:lang w:val="pt-BR"/>
        </w:rPr>
        <w:t>Broker</w:t>
      </w:r>
      <w:r w:rsidRPr="00737C9F">
        <w:rPr>
          <w:u w:val="none"/>
          <w:lang w:val="pt-BR"/>
        </w:rPr>
        <w:t xml:space="preserve">, </w:t>
      </w:r>
      <w:r w:rsidRPr="00737C9F">
        <w:rPr>
          <w:i/>
          <w:u w:val="none"/>
          <w:lang w:val="pt-BR"/>
        </w:rPr>
        <w:t>Company</w:t>
      </w:r>
      <w:r w:rsidRPr="00737C9F">
        <w:rPr>
          <w:u w:val="none"/>
          <w:lang w:val="pt-BR"/>
        </w:rPr>
        <w:t xml:space="preserve">, </w:t>
      </w:r>
      <w:r w:rsidRPr="00737C9F">
        <w:rPr>
          <w:i/>
          <w:u w:val="none"/>
          <w:lang w:val="pt-BR"/>
        </w:rPr>
        <w:t>Customer</w:t>
      </w:r>
      <w:r w:rsidRPr="00737C9F">
        <w:rPr>
          <w:u w:val="none"/>
          <w:lang w:val="pt-BR"/>
        </w:rPr>
        <w:t xml:space="preserve"> </w:t>
      </w:r>
      <w:r w:rsidRPr="00737C9F">
        <w:rPr>
          <w:i/>
          <w:u w:val="none"/>
          <w:lang w:val="pt-BR"/>
        </w:rPr>
        <w:t>Account</w:t>
      </w:r>
      <w:r w:rsidRPr="00737C9F">
        <w:rPr>
          <w:u w:val="none"/>
          <w:lang w:val="pt-BR"/>
        </w:rPr>
        <w:t xml:space="preserve">, </w:t>
      </w:r>
      <w:r w:rsidRPr="00737C9F">
        <w:rPr>
          <w:i/>
          <w:u w:val="none"/>
          <w:lang w:val="pt-BR"/>
        </w:rPr>
        <w:t>Exchange</w:t>
      </w:r>
      <w:r w:rsidRPr="00737C9F">
        <w:rPr>
          <w:u w:val="none"/>
          <w:lang w:val="pt-BR"/>
        </w:rPr>
        <w:t xml:space="preserve">, </w:t>
      </w:r>
      <w:r w:rsidRPr="00737C9F">
        <w:rPr>
          <w:i/>
          <w:u w:val="none"/>
          <w:lang w:val="pt-BR"/>
        </w:rPr>
        <w:t>Security</w:t>
      </w:r>
      <w:r w:rsidRPr="00737C9F">
        <w:rPr>
          <w:u w:val="none"/>
          <w:lang w:val="pt-BR"/>
        </w:rPr>
        <w:t xml:space="preserve">, </w:t>
      </w:r>
      <w:r w:rsidRPr="00737C9F">
        <w:rPr>
          <w:i/>
          <w:u w:val="none"/>
          <w:lang w:val="pt-BR"/>
        </w:rPr>
        <w:t>Taxrate</w:t>
      </w:r>
      <w:r w:rsidRPr="00737C9F">
        <w:rPr>
          <w:u w:val="none"/>
          <w:lang w:val="pt-BR"/>
        </w:rPr>
        <w:t xml:space="preserve"> e </w:t>
      </w:r>
      <w:r w:rsidRPr="00737C9F">
        <w:rPr>
          <w:i/>
          <w:u w:val="none"/>
          <w:lang w:val="pt-BR"/>
        </w:rPr>
        <w:t>Watch List</w:t>
      </w:r>
      <w:r w:rsidRPr="00737C9F">
        <w:rPr>
          <w:u w:val="none"/>
          <w:lang w:val="pt-BR"/>
        </w:rPr>
        <w:t xml:space="preserve">. Nas imagens </w:t>
      </w:r>
      <w:r w:rsidRPr="00E93EE4">
        <w:rPr>
          <w:u w:val="none"/>
          <w:lang w:val="pt-BR"/>
        </w:rPr>
        <w:t xml:space="preserve">da </w:t>
      </w:r>
      <w:r w:rsidR="002C60C2">
        <w:fldChar w:fldCharType="begin"/>
      </w:r>
      <w:r w:rsidR="002C60C2" w:rsidRPr="002F056C">
        <w:rPr>
          <w:lang w:val="pt-BR"/>
        </w:rPr>
        <w:instrText xml:space="preserve"> REF _Ref295202957 \h  \* MERGEFORMAT </w:instrText>
      </w:r>
      <w:r w:rsidR="002C60C2">
        <w:fldChar w:fldCharType="separate"/>
      </w:r>
      <w:r w:rsidR="000E0278" w:rsidRPr="002F056C">
        <w:rPr>
          <w:u w:val="none"/>
          <w:lang w:val="pt-BR"/>
        </w:rPr>
        <w:t xml:space="preserve">Figura </w:t>
      </w:r>
      <w:r w:rsidR="00C36D10" w:rsidRPr="00C36D10">
        <w:rPr>
          <w:noProof/>
          <w:u w:val="none"/>
          <w:lang w:val="pt-BR"/>
        </w:rPr>
        <w:t>43</w:t>
      </w:r>
      <w:r w:rsidR="002C60C2">
        <w:fldChar w:fldCharType="end"/>
      </w:r>
      <w:r w:rsidRPr="00A07837">
        <w:rPr>
          <w:u w:val="none"/>
          <w:lang w:val="pt-BR"/>
        </w:rPr>
        <w:t xml:space="preserve"> até a </w:t>
      </w:r>
      <w:r w:rsidR="002C60C2">
        <w:fldChar w:fldCharType="begin"/>
      </w:r>
      <w:r w:rsidR="002C60C2" w:rsidRPr="002F056C">
        <w:rPr>
          <w:lang w:val="pt-BR"/>
        </w:rPr>
        <w:instrText xml:space="preserve"> REF _Ref296534441 \h  \* MERGEFORMAT </w:instrText>
      </w:r>
      <w:r w:rsidR="002C60C2">
        <w:fldChar w:fldCharType="separate"/>
      </w:r>
      <w:r w:rsidR="000E0278" w:rsidRPr="002F056C">
        <w:rPr>
          <w:u w:val="none"/>
          <w:lang w:val="pt-BR"/>
        </w:rPr>
        <w:t xml:space="preserve">Figura </w:t>
      </w:r>
      <w:r w:rsidR="00C36D10" w:rsidRPr="00C36D10">
        <w:rPr>
          <w:noProof/>
          <w:u w:val="none"/>
          <w:lang w:val="pt-BR"/>
        </w:rPr>
        <w:t>50</w:t>
      </w:r>
      <w:r w:rsidR="002C60C2">
        <w:fldChar w:fldCharType="end"/>
      </w:r>
      <w:r w:rsidRPr="00737C9F">
        <w:rPr>
          <w:u w:val="none"/>
          <w:lang w:val="pt-BR"/>
        </w:rPr>
        <w:t xml:space="preserve"> são representados apenas o exemplo de uma linha de cada família. </w:t>
      </w:r>
    </w:p>
    <w:p w:rsidR="00766EDE" w:rsidRDefault="00737C9F" w:rsidP="00737C9F">
      <w:pPr>
        <w:pStyle w:val="SubTitulo2"/>
        <w:numPr>
          <w:ilvl w:val="0"/>
          <w:numId w:val="0"/>
        </w:numPr>
        <w:ind w:firstLine="708"/>
        <w:jc w:val="both"/>
        <w:rPr>
          <w:u w:val="none"/>
          <w:lang w:val="pt-BR"/>
        </w:rPr>
      </w:pPr>
      <w:r w:rsidRPr="00737C9F">
        <w:rPr>
          <w:u w:val="none"/>
          <w:lang w:val="pt-BR"/>
        </w:rPr>
        <w:t>Todas as famílias são formadas por um conjunto de chaves que referenciam um conjunto de colunas. As chaves são escolhidas pelo desenvolvedor</w:t>
      </w:r>
      <w:r w:rsidR="00C6288E">
        <w:rPr>
          <w:u w:val="none"/>
          <w:lang w:val="pt-BR"/>
        </w:rPr>
        <w:t>.</w:t>
      </w:r>
      <w:r w:rsidRPr="00737C9F">
        <w:rPr>
          <w:u w:val="none"/>
          <w:lang w:val="pt-BR"/>
        </w:rPr>
        <w:t xml:space="preserve"> </w:t>
      </w:r>
      <w:r w:rsidR="00C6288E">
        <w:rPr>
          <w:u w:val="none"/>
          <w:lang w:val="pt-BR"/>
        </w:rPr>
        <w:t>P</w:t>
      </w:r>
      <w:r w:rsidRPr="00737C9F">
        <w:rPr>
          <w:u w:val="none"/>
          <w:lang w:val="pt-BR"/>
        </w:rPr>
        <w:t>odem ser um valor incremental, ou apenas um identificador</w:t>
      </w:r>
      <w:r w:rsidR="00C6288E">
        <w:rPr>
          <w:u w:val="none"/>
          <w:lang w:val="pt-BR"/>
        </w:rPr>
        <w:t>,</w:t>
      </w:r>
      <w:r w:rsidRPr="00737C9F">
        <w:rPr>
          <w:u w:val="none"/>
          <w:lang w:val="pt-BR"/>
        </w:rPr>
        <w:t xml:space="preserve"> mas devem ser um valor único dentro da família</w:t>
      </w:r>
      <w:proofErr w:type="gramStart"/>
      <w:r w:rsidRPr="00737C9F">
        <w:rPr>
          <w:u w:val="none"/>
          <w:lang w:val="pt-BR"/>
        </w:rPr>
        <w:t xml:space="preserve"> pois</w:t>
      </w:r>
      <w:proofErr w:type="gramEnd"/>
      <w:r w:rsidRPr="00737C9F">
        <w:rPr>
          <w:u w:val="none"/>
          <w:lang w:val="pt-BR"/>
        </w:rPr>
        <w:t xml:space="preserve"> representam o identificador de cada grupo de coluna. A chave</w:t>
      </w:r>
      <w:ins w:id="346" w:author="vanessa" w:date="2011-08-04T00:06:00Z">
        <w:r w:rsidR="002400A2">
          <w:rPr>
            <w:u w:val="none"/>
            <w:lang w:val="pt-BR"/>
          </w:rPr>
          <w:t>,</w:t>
        </w:r>
      </w:ins>
      <w:r w:rsidRPr="00737C9F">
        <w:rPr>
          <w:u w:val="none"/>
          <w:lang w:val="pt-BR"/>
        </w:rPr>
        <w:t xml:space="preserve"> quando comparada ao modelo relacional, é análoga </w:t>
      </w:r>
      <w:r w:rsidR="002400A2">
        <w:rPr>
          <w:u w:val="none"/>
          <w:lang w:val="pt-BR"/>
        </w:rPr>
        <w:t>à</w:t>
      </w:r>
      <w:r w:rsidR="00A63327">
        <w:rPr>
          <w:u w:val="none"/>
          <w:lang w:val="pt-BR"/>
        </w:rPr>
        <w:t xml:space="preserve"> chave primária </w:t>
      </w:r>
      <w:r w:rsidRPr="00737C9F">
        <w:rPr>
          <w:u w:val="none"/>
          <w:lang w:val="pt-BR"/>
        </w:rPr>
        <w:t>da</w:t>
      </w:r>
      <w:r w:rsidR="00A63327">
        <w:rPr>
          <w:u w:val="none"/>
          <w:lang w:val="pt-BR"/>
        </w:rPr>
        <w:t>s</w:t>
      </w:r>
      <w:r w:rsidRPr="00737C9F">
        <w:rPr>
          <w:u w:val="none"/>
          <w:lang w:val="pt-BR"/>
        </w:rPr>
        <w:t xml:space="preserve"> tabela</w:t>
      </w:r>
      <w:r w:rsidR="00A63327">
        <w:rPr>
          <w:u w:val="none"/>
          <w:lang w:val="pt-BR"/>
        </w:rPr>
        <w:t>s</w:t>
      </w:r>
      <w:r w:rsidRPr="00737C9F">
        <w:rPr>
          <w:u w:val="none"/>
          <w:lang w:val="pt-BR"/>
        </w:rPr>
        <w:t xml:space="preserve">. </w:t>
      </w:r>
      <w:r w:rsidR="00766EDE" w:rsidRPr="00737C9F">
        <w:rPr>
          <w:u w:val="none"/>
          <w:lang w:val="pt-BR"/>
        </w:rPr>
        <w:t xml:space="preserve">Cada chave possui um grupo de colunas, que podem ou não ser iguais para todas as chaves. Cada coluna possui atribuída a ela, um valor texto ou </w:t>
      </w:r>
      <w:r w:rsidR="00BC246D" w:rsidRPr="00737C9F">
        <w:rPr>
          <w:u w:val="none"/>
          <w:lang w:val="pt-BR"/>
        </w:rPr>
        <w:t xml:space="preserve">inteiro. </w:t>
      </w:r>
      <w:del w:id="347" w:author="Alberto Scremin" w:date="2011-08-02T22:53:00Z">
        <w:r w:rsidRPr="00737C9F">
          <w:rPr>
            <w:u w:val="none"/>
            <w:lang w:val="pt-BR"/>
          </w:rPr>
          <w:delText xml:space="preserve"> </w:delText>
        </w:r>
      </w:del>
    </w:p>
    <w:p w:rsidR="00737C9F" w:rsidRPr="00737C9F" w:rsidRDefault="00766EDE" w:rsidP="00737C9F">
      <w:pPr>
        <w:pStyle w:val="SubTitulo2"/>
        <w:numPr>
          <w:ilvl w:val="0"/>
          <w:numId w:val="0"/>
        </w:numPr>
        <w:ind w:firstLine="708"/>
        <w:jc w:val="both"/>
        <w:rPr>
          <w:u w:val="none"/>
          <w:lang w:val="pt-BR"/>
        </w:rPr>
      </w:pPr>
      <w:r>
        <w:rPr>
          <w:u w:val="none"/>
          <w:lang w:val="pt-BR"/>
        </w:rPr>
        <w:t>No modelo relacional, o cliente é identificado pelo campo c_id que é a chave primária da tabela</w:t>
      </w:r>
      <w:r w:rsidR="002400A2">
        <w:rPr>
          <w:u w:val="none"/>
          <w:lang w:val="pt-BR"/>
        </w:rPr>
        <w:t>.</w:t>
      </w:r>
      <w:r>
        <w:rPr>
          <w:u w:val="none"/>
          <w:lang w:val="pt-BR"/>
        </w:rPr>
        <w:t xml:space="preserve"> </w:t>
      </w:r>
      <w:r w:rsidR="002400A2">
        <w:rPr>
          <w:u w:val="none"/>
          <w:lang w:val="pt-BR"/>
        </w:rPr>
        <w:t>E</w:t>
      </w:r>
      <w:r>
        <w:rPr>
          <w:u w:val="none"/>
          <w:lang w:val="pt-BR"/>
        </w:rPr>
        <w:t xml:space="preserve">sse campo é composto pelos valores c000, c001 e assim por diante, de maneira incremental. </w:t>
      </w:r>
      <w:r w:rsidR="00D22DEF">
        <w:rPr>
          <w:u w:val="none"/>
          <w:lang w:val="pt-BR"/>
        </w:rPr>
        <w:t>No caso das nossas famílias</w:t>
      </w:r>
      <w:r>
        <w:rPr>
          <w:u w:val="none"/>
          <w:lang w:val="pt-BR"/>
        </w:rPr>
        <w:t xml:space="preserve"> de colunas</w:t>
      </w:r>
      <w:r w:rsidR="00D22DEF">
        <w:rPr>
          <w:u w:val="none"/>
          <w:lang w:val="pt-BR"/>
        </w:rPr>
        <w:t xml:space="preserve">, as chaves foram extraídas </w:t>
      </w:r>
      <w:r>
        <w:rPr>
          <w:u w:val="none"/>
          <w:lang w:val="pt-BR"/>
        </w:rPr>
        <w:t xml:space="preserve">deste </w:t>
      </w:r>
      <w:r w:rsidR="00D22DEF">
        <w:rPr>
          <w:u w:val="none"/>
          <w:lang w:val="pt-BR"/>
        </w:rPr>
        <w:t xml:space="preserve">modelo relacional, ou seja, a chave c000 é um registro da </w:t>
      </w:r>
      <w:r>
        <w:rPr>
          <w:u w:val="none"/>
          <w:lang w:val="pt-BR"/>
        </w:rPr>
        <w:t xml:space="preserve">chave primária </w:t>
      </w:r>
      <w:r w:rsidR="00D22DEF">
        <w:rPr>
          <w:u w:val="none"/>
          <w:lang w:val="pt-BR"/>
        </w:rPr>
        <w:t xml:space="preserve">da tabela </w:t>
      </w:r>
      <w:r w:rsidR="00D22DEF" w:rsidRPr="00766EDE">
        <w:rPr>
          <w:i/>
          <w:u w:val="none"/>
          <w:lang w:val="pt-BR"/>
        </w:rPr>
        <w:t>Customer</w:t>
      </w:r>
      <w:r w:rsidR="00D22DEF">
        <w:rPr>
          <w:u w:val="none"/>
          <w:lang w:val="pt-BR"/>
        </w:rPr>
        <w:t xml:space="preserve"> e o mesmo </w:t>
      </w:r>
      <w:proofErr w:type="gramStart"/>
      <w:r>
        <w:rPr>
          <w:u w:val="none"/>
          <w:lang w:val="pt-BR"/>
        </w:rPr>
        <w:t>foi feito</w:t>
      </w:r>
      <w:proofErr w:type="gramEnd"/>
      <w:r>
        <w:rPr>
          <w:u w:val="none"/>
          <w:lang w:val="pt-BR"/>
        </w:rPr>
        <w:t xml:space="preserve"> </w:t>
      </w:r>
      <w:r w:rsidR="00D22DEF">
        <w:rPr>
          <w:u w:val="none"/>
          <w:lang w:val="pt-BR"/>
        </w:rPr>
        <w:t xml:space="preserve">para todas as outras famílias. </w:t>
      </w:r>
      <w:proofErr w:type="gramStart"/>
      <w:r>
        <w:rPr>
          <w:u w:val="none"/>
          <w:lang w:val="pt-BR"/>
        </w:rPr>
        <w:t>O Cassandra</w:t>
      </w:r>
      <w:proofErr w:type="gramEnd"/>
      <w:r>
        <w:rPr>
          <w:u w:val="none"/>
          <w:lang w:val="pt-BR"/>
        </w:rPr>
        <w:t xml:space="preserve"> permite que a estrutura seja criada incialmente, mesmo que nenhum dado exista na base de dados. Dessa maneira, criamos a estrutura de cada família com todas as possíveis colunas e em seguida, inserimos os dados que foram extraídos do modelo relacional.</w:t>
      </w:r>
    </w:p>
    <w:tbl>
      <w:tblPr>
        <w:tblW w:w="517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590"/>
      </w:tblGrid>
      <w:tr w:rsidR="00737C9F" w:rsidTr="000B3653">
        <w:tc>
          <w:tcPr>
            <w:tcW w:w="5000" w:type="pct"/>
            <w:shd w:val="clear" w:color="auto" w:fill="auto"/>
            <w:vAlign w:val="center"/>
          </w:tcPr>
          <w:p w:rsidR="002400A2" w:rsidRDefault="00AB77F0" w:rsidP="00BC246D">
            <w:pPr>
              <w:pStyle w:val="SubTitulo2"/>
              <w:numPr>
                <w:ilvl w:val="0"/>
                <w:numId w:val="0"/>
              </w:numPr>
              <w:rPr>
                <w:rFonts w:eastAsiaTheme="majorEastAsia"/>
                <w:b/>
                <w:bCs/>
                <w:color w:val="4F81BD" w:themeColor="accent1"/>
              </w:rPr>
            </w:pPr>
            <w:ins w:id="348" w:author="Alberto Scremin" w:date="2011-08-02T22:53:00Z">
              <w:r>
                <w:lastRenderedPageBreak/>
                <w:pict>
                  <v:shape id="_x0000_i1029" type="#_x0000_t75" style="width:452.65pt;height:299.25pt">
                    <v:imagedata r:id="rId19" o:title="modelo_cassandra_customer"/>
                  </v:shape>
                </w:pict>
              </w:r>
            </w:ins>
          </w:p>
        </w:tc>
      </w:tr>
      <w:tr w:rsidR="00737C9F" w:rsidRPr="00AB77F0" w:rsidTr="00737C9F">
        <w:tc>
          <w:tcPr>
            <w:tcW w:w="5000" w:type="pct"/>
            <w:shd w:val="clear" w:color="auto" w:fill="auto"/>
          </w:tcPr>
          <w:p w:rsidR="00737C9F" w:rsidRDefault="00737C9F" w:rsidP="00761E61">
            <w:pPr>
              <w:pStyle w:val="Legenda"/>
              <w:rPr>
                <w:lang w:val="pt-BR"/>
              </w:rPr>
            </w:pPr>
            <w:bookmarkStart w:id="349" w:name="_Ref295202957"/>
            <w:bookmarkStart w:id="350" w:name="_Toc296517962"/>
            <w:bookmarkStart w:id="351" w:name="_Toc300002870"/>
            <w:r w:rsidRPr="00303FD9">
              <w:rPr>
                <w:lang w:val="pt-BR"/>
              </w:rPr>
              <w:t xml:space="preserve">Figura </w:t>
            </w:r>
            <w:r w:rsidR="000E0278">
              <w:fldChar w:fldCharType="begin"/>
            </w:r>
            <w:r w:rsidRPr="00303FD9">
              <w:rPr>
                <w:lang w:val="pt-BR"/>
              </w:rPr>
              <w:instrText xml:space="preserve"> SEQ Figura \* ARABIC </w:instrText>
            </w:r>
            <w:r w:rsidR="000E0278">
              <w:fldChar w:fldCharType="separate"/>
            </w:r>
            <w:r w:rsidR="00C36D10">
              <w:rPr>
                <w:noProof/>
                <w:lang w:val="pt-BR"/>
              </w:rPr>
              <w:t>43</w:t>
            </w:r>
            <w:r w:rsidR="000E0278">
              <w:fldChar w:fldCharType="end"/>
            </w:r>
            <w:bookmarkEnd w:id="349"/>
            <w:r w:rsidRPr="00303FD9">
              <w:rPr>
                <w:lang w:val="pt-BR"/>
              </w:rPr>
              <w:t xml:space="preserve">: Família </w:t>
            </w:r>
            <w:r>
              <w:rPr>
                <w:lang w:val="pt-BR"/>
              </w:rPr>
              <w:t xml:space="preserve">de Coluna </w:t>
            </w:r>
            <w:r w:rsidRPr="00303FD9">
              <w:rPr>
                <w:lang w:val="pt-BR"/>
              </w:rPr>
              <w:t>Customer.</w:t>
            </w:r>
            <w:bookmarkEnd w:id="350"/>
            <w:bookmarkEnd w:id="351"/>
          </w:p>
          <w:p w:rsidR="00737C9F" w:rsidRPr="00737C9F" w:rsidRDefault="00737C9F" w:rsidP="00737C9F">
            <w:pPr>
              <w:rPr>
                <w:lang w:val="pt-BR"/>
              </w:rPr>
            </w:pPr>
          </w:p>
        </w:tc>
      </w:tr>
      <w:tr w:rsidR="00737C9F" w:rsidRPr="00AB77F0" w:rsidTr="00737C9F">
        <w:tc>
          <w:tcPr>
            <w:tcW w:w="5000" w:type="pct"/>
            <w:shd w:val="clear" w:color="auto" w:fill="auto"/>
          </w:tcPr>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144"/>
              <w:gridCol w:w="220"/>
            </w:tblGrid>
            <w:tr w:rsidR="00737C9F" w:rsidRPr="00303FD9" w:rsidTr="00761E61">
              <w:tc>
                <w:tcPr>
                  <w:tcW w:w="5000" w:type="pct"/>
                  <w:gridSpan w:val="2"/>
                  <w:shd w:val="clear" w:color="auto" w:fill="auto"/>
                </w:tcPr>
                <w:p w:rsidR="00737C9F" w:rsidRPr="00303FD9" w:rsidRDefault="00AB77F0" w:rsidP="00761E61">
                  <w:pPr>
                    <w:pStyle w:val="Legenda"/>
                    <w:rPr>
                      <w:lang w:val="pt-BR"/>
                    </w:rPr>
                  </w:pPr>
                  <w:ins w:id="352" w:author="Alberto Scremin" w:date="2011-08-02T22:53:00Z">
                    <w:r>
                      <w:rPr>
                        <w:lang w:val="pt-BR"/>
                      </w:rPr>
                      <w:pict>
                        <v:shape id="_x0000_i1030" type="#_x0000_t75" style="width:452.65pt;height:158.4pt">
                          <v:imagedata r:id="rId20" o:title="modelo_cassandra_broker"/>
                        </v:shape>
                      </w:pict>
                    </w:r>
                  </w:ins>
                </w:p>
              </w:tc>
            </w:tr>
            <w:tr w:rsidR="00737C9F" w:rsidRPr="00AB77F0" w:rsidTr="00761E61">
              <w:tc>
                <w:tcPr>
                  <w:tcW w:w="5000" w:type="pct"/>
                  <w:gridSpan w:val="2"/>
                  <w:shd w:val="clear" w:color="auto" w:fill="auto"/>
                </w:tcPr>
                <w:p w:rsidR="00737C9F" w:rsidRDefault="00737C9F" w:rsidP="00761E61">
                  <w:pPr>
                    <w:pStyle w:val="Legenda"/>
                    <w:keepNext/>
                    <w:rPr>
                      <w:lang w:val="pt-BR"/>
                    </w:rPr>
                  </w:pPr>
                  <w:bookmarkStart w:id="353" w:name="_Ref295203279"/>
                  <w:bookmarkStart w:id="354" w:name="_Ref295202982"/>
                  <w:bookmarkStart w:id="355" w:name="_Toc296517961"/>
                  <w:bookmarkStart w:id="356" w:name="_Toc300002871"/>
                  <w:r w:rsidRPr="00303FD9">
                    <w:rPr>
                      <w:lang w:val="pt-BR"/>
                    </w:rPr>
                    <w:t xml:space="preserve">Figura </w:t>
                  </w:r>
                  <w:r w:rsidR="000E0278">
                    <w:fldChar w:fldCharType="begin"/>
                  </w:r>
                  <w:r w:rsidRPr="00303FD9">
                    <w:rPr>
                      <w:lang w:val="pt-BR"/>
                    </w:rPr>
                    <w:instrText xml:space="preserve"> SEQ Figura \* ARABIC </w:instrText>
                  </w:r>
                  <w:r w:rsidR="000E0278">
                    <w:fldChar w:fldCharType="separate"/>
                  </w:r>
                  <w:r w:rsidR="00C36D10">
                    <w:rPr>
                      <w:noProof/>
                      <w:lang w:val="pt-BR"/>
                    </w:rPr>
                    <w:t>44</w:t>
                  </w:r>
                  <w:r w:rsidR="000E0278">
                    <w:fldChar w:fldCharType="end"/>
                  </w:r>
                  <w:bookmarkEnd w:id="353"/>
                  <w:r w:rsidRPr="00303FD9">
                    <w:rPr>
                      <w:lang w:val="pt-BR"/>
                    </w:rPr>
                    <w:t xml:space="preserve">: Família </w:t>
                  </w:r>
                  <w:r>
                    <w:rPr>
                      <w:lang w:val="pt-BR"/>
                    </w:rPr>
                    <w:t xml:space="preserve">de Coluna </w:t>
                  </w:r>
                  <w:r w:rsidRPr="00303FD9">
                    <w:rPr>
                      <w:lang w:val="pt-BR"/>
                    </w:rPr>
                    <w:t>Broker.</w:t>
                  </w:r>
                  <w:bookmarkEnd w:id="354"/>
                  <w:bookmarkEnd w:id="355"/>
                  <w:bookmarkEnd w:id="356"/>
                </w:p>
                <w:p w:rsidR="007D5058" w:rsidRDefault="007D5058" w:rsidP="007D5058">
                  <w:pPr>
                    <w:rPr>
                      <w:lang w:val="pt-BR"/>
                    </w:rPr>
                  </w:pPr>
                </w:p>
                <w:p w:rsidR="007D5058" w:rsidRDefault="007D5058" w:rsidP="007D5058">
                  <w:pPr>
                    <w:rPr>
                      <w:lang w:val="pt-BR"/>
                    </w:rPr>
                  </w:pPr>
                </w:p>
                <w:p w:rsidR="007D5058" w:rsidRDefault="007D5058" w:rsidP="007D5058">
                  <w:pPr>
                    <w:rPr>
                      <w:lang w:val="pt-BR"/>
                    </w:rPr>
                  </w:pPr>
                </w:p>
                <w:p w:rsidR="007D5058" w:rsidRPr="007D5058" w:rsidRDefault="007D5058" w:rsidP="007D5058">
                  <w:pPr>
                    <w:rPr>
                      <w:lang w:val="pt-BR"/>
                    </w:rPr>
                  </w:pPr>
                </w:p>
              </w:tc>
            </w:tr>
            <w:tr w:rsidR="00737C9F" w:rsidRPr="00FA4975" w:rsidTr="00761E61">
              <w:trPr>
                <w:gridAfter w:val="1"/>
                <w:wAfter w:w="112" w:type="dxa"/>
              </w:trPr>
              <w:tc>
                <w:tcPr>
                  <w:tcW w:w="9279" w:type="dxa"/>
                  <w:shd w:val="clear" w:color="auto" w:fill="auto"/>
                </w:tcPr>
                <w:p w:rsidR="00737C9F" w:rsidRPr="00FA4975" w:rsidRDefault="00AB77F0" w:rsidP="00761E61">
                  <w:pPr>
                    <w:rPr>
                      <w:lang w:val="pt-BR"/>
                    </w:rPr>
                  </w:pPr>
                  <w:r>
                    <w:rPr>
                      <w:lang w:val="pt-BR"/>
                    </w:rPr>
                    <w:lastRenderedPageBreak/>
                    <w:pict>
                      <v:shape id="_x0000_i1031" type="#_x0000_t75" style="width:452.65pt;height:272.95pt">
                        <v:imagedata r:id="rId21" o:title="modelo_cassandra_customer_account"/>
                      </v:shape>
                    </w:pict>
                  </w:r>
                </w:p>
              </w:tc>
            </w:tr>
            <w:tr w:rsidR="00737C9F" w:rsidRPr="00AB77F0" w:rsidTr="00BC246D">
              <w:trPr>
                <w:gridAfter w:val="1"/>
                <w:wAfter w:w="112" w:type="dxa"/>
              </w:trPr>
              <w:tc>
                <w:tcPr>
                  <w:tcW w:w="9279" w:type="dxa"/>
                  <w:shd w:val="clear" w:color="auto" w:fill="auto"/>
                </w:tcPr>
                <w:p w:rsidR="002400A2" w:rsidRDefault="000E0278" w:rsidP="00BC246D">
                  <w:pPr>
                    <w:keepNext/>
                    <w:rPr>
                      <w:lang w:val="pt-BR"/>
                    </w:rPr>
                  </w:pPr>
                  <w:bookmarkStart w:id="357" w:name="_Toc300002872"/>
                  <w:r w:rsidRPr="00BC246D">
                    <w:rPr>
                      <w:b/>
                      <w:sz w:val="20"/>
                      <w:lang w:val="pt-BR"/>
                    </w:rPr>
                    <w:t xml:space="preserve">Figura </w:t>
                  </w:r>
                  <w:r w:rsidRPr="00BC246D">
                    <w:rPr>
                      <w:b/>
                      <w:sz w:val="20"/>
                    </w:rPr>
                    <w:fldChar w:fldCharType="begin"/>
                  </w:r>
                  <w:r w:rsidRPr="00BC246D">
                    <w:rPr>
                      <w:b/>
                      <w:sz w:val="20"/>
                      <w:lang w:val="pt-BR"/>
                    </w:rPr>
                    <w:instrText xml:space="preserve"> SEQ Figura \* ARABIC </w:instrText>
                  </w:r>
                  <w:r w:rsidRPr="00BC246D">
                    <w:rPr>
                      <w:b/>
                      <w:sz w:val="20"/>
                    </w:rPr>
                    <w:fldChar w:fldCharType="separate"/>
                  </w:r>
                  <w:r w:rsidRPr="00BC246D">
                    <w:rPr>
                      <w:b/>
                      <w:sz w:val="20"/>
                      <w:lang w:val="pt-BR"/>
                    </w:rPr>
                    <w:t>45</w:t>
                  </w:r>
                  <w:r w:rsidRPr="00BC246D">
                    <w:rPr>
                      <w:b/>
                      <w:sz w:val="20"/>
                    </w:rPr>
                    <w:fldChar w:fldCharType="end"/>
                  </w:r>
                  <w:r w:rsidRPr="00BC246D">
                    <w:rPr>
                      <w:b/>
                      <w:sz w:val="20"/>
                      <w:lang w:val="pt-BR"/>
                    </w:rPr>
                    <w:t xml:space="preserve">: Família de Coluna </w:t>
                  </w:r>
                  <w:r w:rsidR="00737C9F" w:rsidRPr="00FA4975">
                    <w:rPr>
                      <w:b/>
                      <w:sz w:val="20"/>
                      <w:szCs w:val="20"/>
                      <w:lang w:val="pt-BR"/>
                    </w:rPr>
                    <w:t>Customer Account</w:t>
                  </w:r>
                  <w:r w:rsidRPr="00BC246D">
                    <w:rPr>
                      <w:b/>
                      <w:sz w:val="20"/>
                      <w:lang w:val="pt-BR"/>
                    </w:rPr>
                    <w:t>.</w:t>
                  </w:r>
                  <w:bookmarkEnd w:id="357"/>
                </w:p>
              </w:tc>
            </w:tr>
          </w:tbl>
          <w:p w:rsidR="00737C9F" w:rsidRPr="008E2440" w:rsidRDefault="00737C9F" w:rsidP="00761E61">
            <w:pPr>
              <w:pStyle w:val="Legenda"/>
              <w:rPr>
                <w:lang w:val="pt-BR"/>
              </w:rPr>
            </w:pPr>
          </w:p>
        </w:tc>
      </w:tr>
      <w:tr w:rsidR="00737C9F" w:rsidRPr="00AB77F0" w:rsidTr="00737C9F">
        <w:tc>
          <w:tcPr>
            <w:tcW w:w="5000" w:type="pct"/>
            <w:shd w:val="clear" w:color="auto" w:fill="auto"/>
          </w:tcPr>
          <w:p w:rsidR="00737C9F" w:rsidRPr="00303FD9" w:rsidRDefault="00737C9F" w:rsidP="00761E61">
            <w:p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75"/>
            </w:tblGrid>
            <w:tr w:rsidR="00737C9F" w:rsidRPr="00303FD9" w:rsidTr="00761E61">
              <w:tc>
                <w:tcPr>
                  <w:tcW w:w="9275" w:type="dxa"/>
                  <w:shd w:val="clear" w:color="auto" w:fill="auto"/>
                </w:tcPr>
                <w:p w:rsidR="00737C9F" w:rsidRPr="00303FD9" w:rsidRDefault="00AB77F0" w:rsidP="00761E61">
                  <w:pPr>
                    <w:pStyle w:val="Legenda"/>
                    <w:rPr>
                      <w:lang w:val="pt-BR"/>
                    </w:rPr>
                  </w:pPr>
                  <w:ins w:id="358" w:author="Alberto Scremin" w:date="2011-08-02T22:53:00Z">
                    <w:r>
                      <w:rPr>
                        <w:lang w:val="pt-BR"/>
                      </w:rPr>
                      <w:pict>
                        <v:shape id="_x0000_i1032" type="#_x0000_t75" style="width:452.65pt;height:214.1pt">
                          <v:imagedata r:id="rId22" o:title="modelo_cassandra_exchange"/>
                        </v:shape>
                      </w:pict>
                    </w:r>
                  </w:ins>
                </w:p>
              </w:tc>
            </w:tr>
            <w:tr w:rsidR="00737C9F" w:rsidRPr="00AB77F0" w:rsidTr="00761E61">
              <w:tc>
                <w:tcPr>
                  <w:tcW w:w="9275" w:type="dxa"/>
                  <w:shd w:val="clear" w:color="auto" w:fill="auto"/>
                </w:tcPr>
                <w:p w:rsidR="00737C9F" w:rsidRPr="00303FD9" w:rsidRDefault="00737C9F" w:rsidP="00761E61">
                  <w:pPr>
                    <w:pStyle w:val="Legenda"/>
                    <w:rPr>
                      <w:lang w:val="pt-BR"/>
                    </w:rPr>
                  </w:pPr>
                  <w:bookmarkStart w:id="359" w:name="_Toc296517964"/>
                  <w:bookmarkStart w:id="360" w:name="_Toc300002873"/>
                  <w:r w:rsidRPr="00303FD9">
                    <w:rPr>
                      <w:lang w:val="pt-BR"/>
                    </w:rPr>
                    <w:t xml:space="preserve">Figura </w:t>
                  </w:r>
                  <w:r w:rsidR="000E0278">
                    <w:fldChar w:fldCharType="begin"/>
                  </w:r>
                  <w:r w:rsidRPr="00303FD9">
                    <w:rPr>
                      <w:lang w:val="pt-BR"/>
                    </w:rPr>
                    <w:instrText xml:space="preserve"> SEQ Figura \* ARABIC </w:instrText>
                  </w:r>
                  <w:r w:rsidR="000E0278">
                    <w:fldChar w:fldCharType="separate"/>
                  </w:r>
                  <w:r w:rsidR="00C36D10">
                    <w:rPr>
                      <w:noProof/>
                      <w:lang w:val="pt-BR"/>
                    </w:rPr>
                    <w:t>46</w:t>
                  </w:r>
                  <w:r w:rsidR="000E0278">
                    <w:fldChar w:fldCharType="end"/>
                  </w:r>
                  <w:r w:rsidRPr="00303FD9">
                    <w:rPr>
                      <w:lang w:val="pt-BR"/>
                    </w:rPr>
                    <w:t xml:space="preserve">: Família </w:t>
                  </w:r>
                  <w:r>
                    <w:rPr>
                      <w:lang w:val="pt-BR"/>
                    </w:rPr>
                    <w:t xml:space="preserve">de Coluna </w:t>
                  </w:r>
                  <w:r w:rsidRPr="00303FD9">
                    <w:rPr>
                      <w:lang w:val="pt-BR"/>
                    </w:rPr>
                    <w:t>Exchange.</w:t>
                  </w:r>
                  <w:bookmarkEnd w:id="359"/>
                  <w:bookmarkEnd w:id="360"/>
                </w:p>
              </w:tc>
            </w:tr>
          </w:tbl>
          <w:p w:rsidR="00737C9F" w:rsidRPr="00303FD9" w:rsidRDefault="00737C9F" w:rsidP="00761E61">
            <w:pPr>
              <w:rPr>
                <w:lang w:val="pt-BR"/>
              </w:rPr>
            </w:pPr>
          </w:p>
          <w:tbl>
            <w:tblPr>
              <w:tblW w:w="4996"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349"/>
            </w:tblGrid>
            <w:tr w:rsidR="00737C9F" w:rsidRPr="00FA4975" w:rsidTr="00761E61">
              <w:tc>
                <w:tcPr>
                  <w:tcW w:w="5000" w:type="pct"/>
                  <w:shd w:val="clear" w:color="auto" w:fill="auto"/>
                </w:tcPr>
                <w:p w:rsidR="00737C9F" w:rsidRPr="00FA4975" w:rsidRDefault="00AB77F0" w:rsidP="00761E61">
                  <w:pPr>
                    <w:rPr>
                      <w:lang w:val="pt-BR"/>
                    </w:rPr>
                  </w:pPr>
                  <w:ins w:id="361" w:author="Alberto Scremin" w:date="2011-08-02T22:53:00Z">
                    <w:r>
                      <w:rPr>
                        <w:lang w:val="pt-BR"/>
                      </w:rPr>
                      <w:lastRenderedPageBreak/>
                      <w:pict>
                        <v:shape id="_x0000_i1033" type="#_x0000_t75" style="width:452.65pt;height:293.65pt">
                          <v:imagedata r:id="rId23" o:title="modelo_cassandra_security"/>
                        </v:shape>
                      </w:pict>
                    </w:r>
                  </w:ins>
                </w:p>
              </w:tc>
            </w:tr>
            <w:tr w:rsidR="00737C9F" w:rsidRPr="00AB77F0" w:rsidTr="00761E61">
              <w:tc>
                <w:tcPr>
                  <w:tcW w:w="5000" w:type="pct"/>
                  <w:shd w:val="clear" w:color="auto" w:fill="auto"/>
                </w:tcPr>
                <w:p w:rsidR="00737C9F" w:rsidRPr="00FA4975" w:rsidRDefault="00737C9F" w:rsidP="00761E61">
                  <w:pPr>
                    <w:keepNext/>
                    <w:rPr>
                      <w:b/>
                      <w:sz w:val="20"/>
                      <w:szCs w:val="20"/>
                      <w:lang w:val="pt-BR"/>
                    </w:rPr>
                  </w:pPr>
                  <w:bookmarkStart w:id="362" w:name="_Ref295203030"/>
                  <w:bookmarkStart w:id="363" w:name="_Ref295203025"/>
                  <w:bookmarkStart w:id="364" w:name="_Toc296517965"/>
                  <w:bookmarkStart w:id="365" w:name="_Toc300002874"/>
                  <w:r w:rsidRPr="00FA4975">
                    <w:rPr>
                      <w:b/>
                      <w:sz w:val="20"/>
                      <w:szCs w:val="20"/>
                      <w:lang w:val="pt-BR"/>
                    </w:rPr>
                    <w:t xml:space="preserve">Figura </w:t>
                  </w:r>
                  <w:r w:rsidR="000E0278" w:rsidRPr="00FA4975">
                    <w:rPr>
                      <w:b/>
                      <w:sz w:val="20"/>
                      <w:szCs w:val="20"/>
                    </w:rPr>
                    <w:fldChar w:fldCharType="begin"/>
                  </w:r>
                  <w:r w:rsidRPr="00FA4975">
                    <w:rPr>
                      <w:b/>
                      <w:sz w:val="20"/>
                      <w:szCs w:val="20"/>
                      <w:lang w:val="pt-BR"/>
                    </w:rPr>
                    <w:instrText xml:space="preserve"> SEQ Figura \* ARABIC </w:instrText>
                  </w:r>
                  <w:r w:rsidR="000E0278" w:rsidRPr="00FA4975">
                    <w:rPr>
                      <w:b/>
                      <w:sz w:val="20"/>
                      <w:szCs w:val="20"/>
                    </w:rPr>
                    <w:fldChar w:fldCharType="separate"/>
                  </w:r>
                  <w:r w:rsidR="00C36D10">
                    <w:rPr>
                      <w:b/>
                      <w:noProof/>
                      <w:sz w:val="20"/>
                      <w:szCs w:val="20"/>
                      <w:lang w:val="pt-BR"/>
                    </w:rPr>
                    <w:t>47</w:t>
                  </w:r>
                  <w:r w:rsidR="000E0278" w:rsidRPr="00FA4975">
                    <w:rPr>
                      <w:b/>
                      <w:sz w:val="20"/>
                      <w:szCs w:val="20"/>
                    </w:rPr>
                    <w:fldChar w:fldCharType="end"/>
                  </w:r>
                  <w:bookmarkEnd w:id="362"/>
                  <w:r w:rsidRPr="00FA4975">
                    <w:rPr>
                      <w:b/>
                      <w:sz w:val="20"/>
                      <w:szCs w:val="20"/>
                      <w:lang w:val="pt-BR"/>
                    </w:rPr>
                    <w:t>: Família de Coluna Security.</w:t>
                  </w:r>
                  <w:bookmarkEnd w:id="363"/>
                  <w:bookmarkEnd w:id="364"/>
                  <w:bookmarkEnd w:id="365"/>
                </w:p>
              </w:tc>
            </w:tr>
          </w:tbl>
          <w:p w:rsidR="00737C9F" w:rsidRPr="00303FD9" w:rsidRDefault="00737C9F" w:rsidP="00761E61">
            <w:p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79"/>
            </w:tblGrid>
            <w:tr w:rsidR="00737C9F" w:rsidRPr="00FA4975" w:rsidTr="00761E61">
              <w:tc>
                <w:tcPr>
                  <w:tcW w:w="9279" w:type="dxa"/>
                  <w:shd w:val="clear" w:color="auto" w:fill="auto"/>
                </w:tcPr>
                <w:p w:rsidR="00737C9F" w:rsidRPr="00FA4975" w:rsidRDefault="00AB77F0" w:rsidP="00761E61">
                  <w:pPr>
                    <w:rPr>
                      <w:lang w:val="pt-BR"/>
                    </w:rPr>
                  </w:pPr>
                  <w:ins w:id="366" w:author="Alberto Scremin" w:date="2011-08-02T22:53:00Z">
                    <w:r>
                      <w:rPr>
                        <w:lang w:val="pt-BR"/>
                      </w:rPr>
                      <w:pict>
                        <v:shape id="_x0000_i1034" type="#_x0000_t75" style="width:452.65pt;height:123.35pt">
                          <v:imagedata r:id="rId24" o:title="modelo_cassandra_taxrate"/>
                        </v:shape>
                      </w:pict>
                    </w:r>
                  </w:ins>
                </w:p>
              </w:tc>
            </w:tr>
            <w:tr w:rsidR="00737C9F" w:rsidRPr="00AB77F0" w:rsidTr="00761E61">
              <w:tc>
                <w:tcPr>
                  <w:tcW w:w="9279" w:type="dxa"/>
                  <w:shd w:val="clear" w:color="auto" w:fill="auto"/>
                </w:tcPr>
                <w:p w:rsidR="00737C9F" w:rsidRPr="00FA4975" w:rsidRDefault="00737C9F" w:rsidP="00761E61">
                  <w:pPr>
                    <w:pStyle w:val="Legenda"/>
                    <w:rPr>
                      <w:lang w:val="pt-BR"/>
                    </w:rPr>
                  </w:pPr>
                  <w:bookmarkStart w:id="367" w:name="_Toc300002875"/>
                  <w:r w:rsidRPr="00FA4975">
                    <w:rPr>
                      <w:lang w:val="pt-BR"/>
                    </w:rPr>
                    <w:t xml:space="preserve">Figura </w:t>
                  </w:r>
                  <w:r w:rsidR="000E0278">
                    <w:fldChar w:fldCharType="begin"/>
                  </w:r>
                  <w:r w:rsidRPr="00FA4975">
                    <w:rPr>
                      <w:lang w:val="pt-BR"/>
                    </w:rPr>
                    <w:instrText xml:space="preserve"> SEQ Figura \* ARABIC </w:instrText>
                  </w:r>
                  <w:r w:rsidR="000E0278">
                    <w:fldChar w:fldCharType="separate"/>
                  </w:r>
                  <w:r w:rsidR="00C36D10">
                    <w:rPr>
                      <w:noProof/>
                      <w:lang w:val="pt-BR"/>
                    </w:rPr>
                    <w:t>48</w:t>
                  </w:r>
                  <w:r w:rsidR="000E0278">
                    <w:fldChar w:fldCharType="end"/>
                  </w:r>
                  <w:r w:rsidRPr="00FA4975">
                    <w:rPr>
                      <w:lang w:val="pt-BR"/>
                    </w:rPr>
                    <w:t>: Família de Coluna Taxrate.</w:t>
                  </w:r>
                  <w:bookmarkEnd w:id="367"/>
                </w:p>
              </w:tc>
            </w:tr>
          </w:tbl>
          <w:p w:rsidR="00737C9F" w:rsidRDefault="00737C9F" w:rsidP="00761E61">
            <w:p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330"/>
            </w:tblGrid>
            <w:tr w:rsidR="00737C9F" w:rsidRPr="00FA4975" w:rsidTr="00761E61">
              <w:tc>
                <w:tcPr>
                  <w:tcW w:w="9279" w:type="dxa"/>
                  <w:shd w:val="clear" w:color="auto" w:fill="auto"/>
                </w:tcPr>
                <w:p w:rsidR="00737C9F" w:rsidRPr="00FA4975" w:rsidRDefault="002400A2" w:rsidP="00761E61">
                  <w:pPr>
                    <w:rPr>
                      <w:lang w:val="pt-BR"/>
                    </w:rPr>
                  </w:pPr>
                  <w:bookmarkStart w:id="368" w:name="_GoBack"/>
                  <w:del w:id="369" w:author="Alberto Scremin" w:date="2011-08-02T22:53:00Z">
                    <w:r w:rsidRPr="00BC246D">
                      <w:rPr>
                        <w:noProof/>
                        <w:lang w:eastAsia="en-US"/>
                      </w:rPr>
                      <w:lastRenderedPageBreak/>
                      <w:drawing>
                        <wp:inline distT="0" distB="0" distL="0" distR="0" wp14:anchorId="5D7F169B" wp14:editId="6F932853">
                          <wp:extent cx="5088890" cy="1437005"/>
                          <wp:effectExtent l="19050" t="0" r="0" b="0"/>
                          <wp:docPr id="10" name="Imagem 10" descr="modelo_cassandra_watch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elo_cassandra_watch_list"/>
                                  <pic:cNvPicPr>
                                    <a:picLocks noChangeAspect="1" noChangeArrowheads="1"/>
                                  </pic:cNvPicPr>
                                </pic:nvPicPr>
                                <pic:blipFill>
                                  <a:blip r:embed="rId25" cstate="print"/>
                                  <a:srcRect/>
                                  <a:stretch>
                                    <a:fillRect/>
                                  </a:stretch>
                                </pic:blipFill>
                                <pic:spPr bwMode="auto">
                                  <a:xfrm>
                                    <a:off x="0" y="0"/>
                                    <a:ext cx="5088890" cy="1437005"/>
                                  </a:xfrm>
                                  <a:prstGeom prst="rect">
                                    <a:avLst/>
                                  </a:prstGeom>
                                  <a:noFill/>
                                  <a:ln w="9525">
                                    <a:noFill/>
                                    <a:miter lim="800000"/>
                                    <a:headEnd/>
                                    <a:tailEnd/>
                                  </a:ln>
                                </pic:spPr>
                              </pic:pic>
                            </a:graphicData>
                          </a:graphic>
                        </wp:inline>
                      </w:drawing>
                    </w:r>
                  </w:del>
                  <w:bookmarkEnd w:id="368"/>
                  <w:ins w:id="370" w:author="Alberto Scremin" w:date="2011-08-02T22:53:00Z">
                    <w:r w:rsidR="00AB77F0">
                      <w:rPr>
                        <w:lang w:val="pt-BR"/>
                      </w:rPr>
                      <w:pict>
                        <v:shape id="_x0000_i1035" type="#_x0000_t75" style="width:453.3pt;height:90.8pt">
                          <v:imagedata r:id="rId26" o:title="modelo_cassandra_watch_list"/>
                        </v:shape>
                      </w:pict>
                    </w:r>
                  </w:ins>
                </w:p>
              </w:tc>
            </w:tr>
            <w:tr w:rsidR="00737C9F" w:rsidRPr="00AB77F0" w:rsidTr="00761E61">
              <w:tc>
                <w:tcPr>
                  <w:tcW w:w="9279" w:type="dxa"/>
                  <w:shd w:val="clear" w:color="auto" w:fill="auto"/>
                </w:tcPr>
                <w:p w:rsidR="00737C9F" w:rsidRPr="00FA4975" w:rsidRDefault="00737C9F" w:rsidP="00761E61">
                  <w:pPr>
                    <w:pStyle w:val="Legenda"/>
                    <w:rPr>
                      <w:lang w:val="pt-BR"/>
                    </w:rPr>
                  </w:pPr>
                  <w:bookmarkStart w:id="371" w:name="_Toc300002876"/>
                  <w:r w:rsidRPr="00FA4975">
                    <w:rPr>
                      <w:lang w:val="pt-BR"/>
                    </w:rPr>
                    <w:t xml:space="preserve">Figura </w:t>
                  </w:r>
                  <w:r w:rsidR="000E0278">
                    <w:fldChar w:fldCharType="begin"/>
                  </w:r>
                  <w:r w:rsidRPr="00FA4975">
                    <w:rPr>
                      <w:lang w:val="pt-BR"/>
                    </w:rPr>
                    <w:instrText xml:space="preserve"> SEQ Figura \* ARABIC </w:instrText>
                  </w:r>
                  <w:r w:rsidR="000E0278">
                    <w:fldChar w:fldCharType="separate"/>
                  </w:r>
                  <w:del w:id="372" w:author="Alberto Scremin" w:date="2011-08-02T22:53:00Z">
                    <w:r w:rsidR="00B05561">
                      <w:rPr>
                        <w:noProof/>
                        <w:lang w:val="pt-BR"/>
                      </w:rPr>
                      <w:delText>50</w:delText>
                    </w:r>
                  </w:del>
                  <w:ins w:id="373" w:author="Alberto Scremin" w:date="2011-08-02T22:53:00Z">
                    <w:r w:rsidR="00C36D10">
                      <w:rPr>
                        <w:noProof/>
                        <w:lang w:val="pt-BR"/>
                      </w:rPr>
                      <w:t>49</w:t>
                    </w:r>
                  </w:ins>
                  <w:r w:rsidR="000E0278">
                    <w:fldChar w:fldCharType="end"/>
                  </w:r>
                  <w:r w:rsidRPr="00FA4975">
                    <w:rPr>
                      <w:lang w:val="pt-BR"/>
                    </w:rPr>
                    <w:t>: Família de Coluna Watch List.</w:t>
                  </w:r>
                  <w:bookmarkEnd w:id="371"/>
                </w:p>
              </w:tc>
            </w:tr>
          </w:tbl>
          <w:p w:rsidR="00737C9F" w:rsidRPr="00303FD9" w:rsidRDefault="00737C9F" w:rsidP="00761E61">
            <w:pPr>
              <w:keepNext/>
              <w:rPr>
                <w:lang w:val="pt-BR"/>
              </w:rPr>
            </w:pPr>
          </w:p>
        </w:tc>
      </w:tr>
      <w:tr w:rsidR="00737C9F" w:rsidRPr="00AB77F0" w:rsidTr="00737C9F">
        <w:tc>
          <w:tcPr>
            <w:tcW w:w="5000" w:type="pct"/>
            <w:shd w:val="clear" w:color="auto" w:fill="auto"/>
          </w:tcPr>
          <w:p w:rsidR="00737C9F" w:rsidRPr="008E2440" w:rsidRDefault="00737C9F" w:rsidP="00761E61">
            <w:p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364"/>
            </w:tblGrid>
            <w:tr w:rsidR="00737C9F" w:rsidRPr="00303FD9" w:rsidTr="00761E61">
              <w:tc>
                <w:tcPr>
                  <w:tcW w:w="9273" w:type="dxa"/>
                  <w:shd w:val="clear" w:color="auto" w:fill="auto"/>
                </w:tcPr>
                <w:p w:rsidR="00737C9F" w:rsidRPr="00303FD9" w:rsidRDefault="002400A2" w:rsidP="00761E61">
                  <w:pPr>
                    <w:rPr>
                      <w:lang w:val="pt-BR"/>
                    </w:rPr>
                  </w:pPr>
                  <w:del w:id="374" w:author="Alberto Scremin" w:date="2011-08-02T22:53:00Z">
                    <w:r>
                      <w:rPr>
                        <w:noProof/>
                        <w:lang w:eastAsia="en-US"/>
                        <w:rPrChange w:id="375" w:author="Unknown">
                          <w:rPr>
                            <w:noProof/>
                            <w:color w:val="0000FF"/>
                            <w:sz w:val="16"/>
                            <w:szCs w:val="16"/>
                            <w:u w:val="single"/>
                            <w:lang w:eastAsia="en-US"/>
                          </w:rPr>
                        </w:rPrChange>
                      </w:rPr>
                      <w:drawing>
                        <wp:inline distT="0" distB="0" distL="0" distR="0">
                          <wp:extent cx="5759450" cy="3550920"/>
                          <wp:effectExtent l="19050" t="0" r="0" b="0"/>
                          <wp:docPr id="11" name="Imagem 11" descr="modelo_cassandra_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_cassandra_company"/>
                                  <pic:cNvPicPr>
                                    <a:picLocks noChangeAspect="1" noChangeArrowheads="1"/>
                                  </pic:cNvPicPr>
                                </pic:nvPicPr>
                                <pic:blipFill>
                                  <a:blip r:embed="rId27" cstate="print"/>
                                  <a:srcRect/>
                                  <a:stretch>
                                    <a:fillRect/>
                                  </a:stretch>
                                </pic:blipFill>
                                <pic:spPr bwMode="auto">
                                  <a:xfrm>
                                    <a:off x="0" y="0"/>
                                    <a:ext cx="5759450" cy="3550920"/>
                                  </a:xfrm>
                                  <a:prstGeom prst="rect">
                                    <a:avLst/>
                                  </a:prstGeom>
                                  <a:noFill/>
                                  <a:ln w="9525">
                                    <a:noFill/>
                                    <a:miter lim="800000"/>
                                    <a:headEnd/>
                                    <a:tailEnd/>
                                  </a:ln>
                                </pic:spPr>
                              </pic:pic>
                            </a:graphicData>
                          </a:graphic>
                        </wp:inline>
                      </w:drawing>
                    </w:r>
                  </w:del>
                  <w:ins w:id="376" w:author="Alberto Scremin" w:date="2011-08-02T22:53:00Z">
                    <w:r w:rsidR="00AB77F0">
                      <w:rPr>
                        <w:lang w:val="pt-BR"/>
                      </w:rPr>
                      <w:pict>
                        <v:shape id="_x0000_i1036" type="#_x0000_t75" style="width:452.65pt;height:286.1pt">
                          <v:imagedata r:id="rId28" o:title="modelo_cassandra_company"/>
                        </v:shape>
                      </w:pict>
                    </w:r>
                  </w:ins>
                </w:p>
              </w:tc>
            </w:tr>
            <w:tr w:rsidR="00737C9F" w:rsidRPr="00AB77F0" w:rsidTr="00761E61">
              <w:tc>
                <w:tcPr>
                  <w:tcW w:w="9273" w:type="dxa"/>
                  <w:shd w:val="clear" w:color="auto" w:fill="auto"/>
                </w:tcPr>
                <w:p w:rsidR="00737C9F" w:rsidRPr="00303FD9" w:rsidRDefault="00737C9F" w:rsidP="00761E61">
                  <w:pPr>
                    <w:pStyle w:val="Legenda"/>
                    <w:rPr>
                      <w:lang w:val="pt-BR"/>
                    </w:rPr>
                  </w:pPr>
                  <w:bookmarkStart w:id="377" w:name="_Ref296534441"/>
                  <w:bookmarkStart w:id="378" w:name="_Toc296517963"/>
                  <w:bookmarkStart w:id="379" w:name="_Toc300002877"/>
                  <w:r w:rsidRPr="00303FD9">
                    <w:rPr>
                      <w:lang w:val="pt-BR"/>
                    </w:rPr>
                    <w:t xml:space="preserve">Figura </w:t>
                  </w:r>
                  <w:r w:rsidR="000E0278">
                    <w:fldChar w:fldCharType="begin"/>
                  </w:r>
                  <w:r w:rsidRPr="00303FD9">
                    <w:rPr>
                      <w:lang w:val="pt-BR"/>
                    </w:rPr>
                    <w:instrText xml:space="preserve"> SEQ Figura \* ARABIC </w:instrText>
                  </w:r>
                  <w:r w:rsidR="000E0278">
                    <w:fldChar w:fldCharType="separate"/>
                  </w:r>
                  <w:del w:id="380" w:author="Alberto Scremin" w:date="2011-08-02T22:53:00Z">
                    <w:r w:rsidR="00B05561">
                      <w:rPr>
                        <w:noProof/>
                        <w:lang w:val="pt-BR"/>
                      </w:rPr>
                      <w:delText>51</w:delText>
                    </w:r>
                  </w:del>
                  <w:ins w:id="381" w:author="Alberto Scremin" w:date="2011-08-02T22:53:00Z">
                    <w:r w:rsidR="00F52EA6">
                      <w:rPr>
                        <w:noProof/>
                        <w:lang w:val="pt-BR"/>
                      </w:rPr>
                      <w:t>50</w:t>
                    </w:r>
                  </w:ins>
                  <w:r w:rsidR="000E0278">
                    <w:fldChar w:fldCharType="end"/>
                  </w:r>
                  <w:bookmarkEnd w:id="377"/>
                  <w:r w:rsidRPr="00303FD9">
                    <w:rPr>
                      <w:lang w:val="pt-BR"/>
                    </w:rPr>
                    <w:t xml:space="preserve">: Família </w:t>
                  </w:r>
                  <w:r>
                    <w:rPr>
                      <w:lang w:val="pt-BR"/>
                    </w:rPr>
                    <w:t>de Coluna</w:t>
                  </w:r>
                  <w:r w:rsidRPr="00303FD9">
                    <w:rPr>
                      <w:lang w:val="pt-BR"/>
                    </w:rPr>
                    <w:t xml:space="preserve"> Company.</w:t>
                  </w:r>
                  <w:bookmarkEnd w:id="378"/>
                  <w:bookmarkEnd w:id="379"/>
                </w:p>
              </w:tc>
            </w:tr>
          </w:tbl>
          <w:p w:rsidR="00737C9F" w:rsidRPr="00303FD9" w:rsidRDefault="00737C9F" w:rsidP="00761E61">
            <w:pPr>
              <w:pStyle w:val="Legenda"/>
              <w:rPr>
                <w:lang w:val="pt-BR"/>
              </w:rPr>
            </w:pPr>
          </w:p>
        </w:tc>
      </w:tr>
    </w:tbl>
    <w:p w:rsidR="00737C9F" w:rsidRPr="00281EBD" w:rsidRDefault="00737C9F" w:rsidP="00737C9F">
      <w:pPr>
        <w:pStyle w:val="SubTitulo2"/>
      </w:pPr>
      <w:r>
        <w:rPr>
          <w:lang w:val="pt-BR"/>
        </w:rPr>
        <w:t>Consultas</w:t>
      </w:r>
    </w:p>
    <w:p w:rsidR="00737C9F" w:rsidRPr="00AF5C98" w:rsidRDefault="002E3121" w:rsidP="00A63327">
      <w:pPr>
        <w:pStyle w:val="SubTitulo2"/>
        <w:numPr>
          <w:ilvl w:val="0"/>
          <w:numId w:val="0"/>
        </w:numPr>
        <w:jc w:val="both"/>
        <w:rPr>
          <w:u w:val="none"/>
          <w:lang w:val="pt-BR"/>
        </w:rPr>
      </w:pPr>
      <w:ins w:id="382" w:author="Alberto Scremin" w:date="2011-08-02T22:53:00Z">
        <w:r w:rsidRPr="00A63327">
          <w:rPr>
            <w:b/>
            <w:u w:val="none"/>
            <w:lang w:val="pt-BR"/>
          </w:rPr>
          <w:t xml:space="preserve">Selecionar o nome e </w:t>
        </w:r>
        <w:proofErr w:type="gramStart"/>
        <w:r w:rsidRPr="00A63327">
          <w:rPr>
            <w:b/>
            <w:u w:val="none"/>
            <w:lang w:val="pt-BR"/>
          </w:rPr>
          <w:t>sobrenome de todos os cliente cadastrados</w:t>
        </w:r>
        <w:proofErr w:type="gramEnd"/>
        <w:r w:rsidRPr="00A63327">
          <w:rPr>
            <w:b/>
            <w:u w:val="none"/>
            <w:lang w:val="pt-BR"/>
          </w:rPr>
          <w:t>.</w:t>
        </w:r>
        <w:r>
          <w:rPr>
            <w:u w:val="none"/>
            <w:lang w:val="pt-BR"/>
          </w:rPr>
          <w:t xml:space="preserve"> </w:t>
        </w:r>
      </w:ins>
      <w:r w:rsidR="00737C9F" w:rsidRPr="00AF5C98">
        <w:rPr>
          <w:u w:val="none"/>
          <w:lang w:val="pt-BR"/>
        </w:rPr>
        <w:t xml:space="preserve">A primeira consulta realizada no Cassandra está representada </w:t>
      </w:r>
      <w:r w:rsidR="00737C9F" w:rsidRPr="00E93EE4">
        <w:rPr>
          <w:u w:val="none"/>
          <w:lang w:val="pt-BR"/>
        </w:rPr>
        <w:t>na</w:t>
      </w:r>
      <w:r w:rsidR="00737C9F" w:rsidRPr="003D685A">
        <w:rPr>
          <w:u w:val="none"/>
          <w:lang w:val="pt-BR"/>
        </w:rPr>
        <w:t xml:space="preserve"> </w:t>
      </w:r>
      <w:r w:rsidR="000E0278" w:rsidRPr="00F52EA6">
        <w:rPr>
          <w:u w:val="none"/>
          <w:lang w:val="pt-BR"/>
        </w:rPr>
        <w:fldChar w:fldCharType="begin"/>
      </w:r>
      <w:r w:rsidR="00737C9F" w:rsidRPr="00C36D10">
        <w:rPr>
          <w:u w:val="none"/>
          <w:lang w:val="pt-BR"/>
        </w:rPr>
        <w:instrText xml:space="preserve"> REF _Ref296763245 \h </w:instrText>
      </w:r>
      <w:r w:rsidR="000E0278" w:rsidRPr="00F52EA6">
        <w:rPr>
          <w:u w:val="none"/>
          <w:lang w:val="pt-BR"/>
        </w:rPr>
      </w:r>
      <w:r w:rsidR="000E0278" w:rsidRPr="00F52EA6">
        <w:rPr>
          <w:u w:val="none"/>
          <w:lang w:val="pt-BR"/>
        </w:rPr>
        <w:fldChar w:fldCharType="separate"/>
      </w:r>
      <w:r w:rsidR="000E0278" w:rsidRPr="000E0278">
        <w:rPr>
          <w:u w:val="none"/>
          <w:lang w:val="pt-BR"/>
          <w:rPrChange w:id="383" w:author="Alberto Scremin" w:date="2011-08-02T22:53:00Z">
            <w:rPr>
              <w:color w:val="0000FF"/>
              <w:sz w:val="16"/>
              <w:szCs w:val="16"/>
              <w:lang w:val="pt-BR"/>
            </w:rPr>
          </w:rPrChange>
        </w:rPr>
        <w:t xml:space="preserve">Figura </w:t>
      </w:r>
      <w:del w:id="384" w:author="Alberto Scremin" w:date="2011-08-02T22:53:00Z">
        <w:r w:rsidR="00B05561">
          <w:rPr>
            <w:noProof/>
            <w:lang w:val="pt-BR"/>
          </w:rPr>
          <w:delText>52</w:delText>
        </w:r>
      </w:del>
      <w:ins w:id="385" w:author="Alberto Scremin" w:date="2011-08-02T22:53:00Z">
        <w:r w:rsidR="00C36D10" w:rsidRPr="00C36D10">
          <w:rPr>
            <w:noProof/>
            <w:u w:val="none"/>
            <w:lang w:val="pt-BR"/>
          </w:rPr>
          <w:t>51</w:t>
        </w:r>
      </w:ins>
      <w:r w:rsidR="000E0278" w:rsidRPr="00F52EA6">
        <w:rPr>
          <w:u w:val="none"/>
          <w:lang w:val="pt-BR"/>
        </w:rPr>
        <w:fldChar w:fldCharType="end"/>
      </w:r>
      <w:r w:rsidR="00737C9F" w:rsidRPr="00AF5C98">
        <w:rPr>
          <w:u w:val="none"/>
          <w:lang w:val="pt-BR"/>
        </w:rPr>
        <w:t xml:space="preserve">. </w:t>
      </w:r>
      <w:proofErr w:type="gramStart"/>
      <w:r w:rsidR="00737C9F" w:rsidRPr="00AF5C98">
        <w:rPr>
          <w:u w:val="none"/>
          <w:lang w:val="pt-BR"/>
        </w:rPr>
        <w:t>O Cassandra</w:t>
      </w:r>
      <w:proofErr w:type="gramEnd"/>
      <w:r w:rsidR="00737C9F" w:rsidRPr="00AF5C98">
        <w:rPr>
          <w:u w:val="none"/>
          <w:lang w:val="pt-BR"/>
        </w:rPr>
        <w:t xml:space="preserve"> não permite a criação de laços de repetição, então, para trazer o resultado esperado, é necessário realizar este laço na aplicação.</w:t>
      </w:r>
      <w:r w:rsidR="00737C9F">
        <w:rPr>
          <w:u w:val="none"/>
          <w:lang w:val="pt-BR"/>
        </w:rPr>
        <w:t xml:space="preserve"> Criamos o </w:t>
      </w:r>
      <w:del w:id="386" w:author="Alberto Scremin" w:date="2011-08-02T22:53:00Z">
        <w:r w:rsidR="00737C9F">
          <w:rPr>
            <w:u w:val="none"/>
            <w:lang w:val="pt-BR"/>
          </w:rPr>
          <w:delText xml:space="preserve">pseudo </w:delText>
        </w:r>
      </w:del>
      <w:r w:rsidR="005D7D3C">
        <w:rPr>
          <w:u w:val="none"/>
          <w:lang w:val="pt-BR"/>
        </w:rPr>
        <w:t xml:space="preserve">código </w:t>
      </w:r>
      <w:ins w:id="387" w:author="Alberto Scremin" w:date="2011-08-02T22:53:00Z">
        <w:r w:rsidR="005D7D3C">
          <w:rPr>
            <w:u w:val="none"/>
            <w:lang w:val="pt-BR"/>
          </w:rPr>
          <w:t xml:space="preserve">em </w:t>
        </w:r>
        <w:r w:rsidR="005D7D3C" w:rsidRPr="005D7D3C">
          <w:rPr>
            <w:i/>
            <w:u w:val="none"/>
            <w:lang w:val="pt-BR"/>
          </w:rPr>
          <w:t>python</w:t>
        </w:r>
        <w:r w:rsidR="005D7D3C">
          <w:rPr>
            <w:u w:val="none"/>
            <w:lang w:val="pt-BR"/>
          </w:rPr>
          <w:t xml:space="preserve"> que</w:t>
        </w:r>
        <w:r w:rsidR="00737C9F">
          <w:rPr>
            <w:u w:val="none"/>
            <w:lang w:val="pt-BR"/>
          </w:rPr>
          <w:t xml:space="preserve"> </w:t>
        </w:r>
      </w:ins>
      <w:r w:rsidR="00737C9F">
        <w:rPr>
          <w:u w:val="none"/>
          <w:lang w:val="pt-BR"/>
        </w:rPr>
        <w:t xml:space="preserve">também </w:t>
      </w:r>
      <w:ins w:id="388" w:author="Alberto Scremin" w:date="2011-08-02T22:53:00Z">
        <w:r w:rsidR="005D7D3C">
          <w:rPr>
            <w:u w:val="none"/>
            <w:lang w:val="pt-BR"/>
          </w:rPr>
          <w:t xml:space="preserve">está </w:t>
        </w:r>
      </w:ins>
      <w:r w:rsidR="00737C9F">
        <w:rPr>
          <w:u w:val="none"/>
          <w:lang w:val="pt-BR"/>
        </w:rPr>
        <w:t xml:space="preserve">representado na </w:t>
      </w:r>
      <w:r w:rsidR="000E0278" w:rsidRPr="00882E44">
        <w:rPr>
          <w:u w:val="none"/>
          <w:lang w:val="pt-BR"/>
        </w:rPr>
        <w:fldChar w:fldCharType="begin"/>
      </w:r>
      <w:r w:rsidR="00737C9F" w:rsidRPr="00C36D10">
        <w:rPr>
          <w:u w:val="none"/>
          <w:lang w:val="pt-BR"/>
        </w:rPr>
        <w:instrText xml:space="preserve"> REF _Ref296763245 \h </w:instrText>
      </w:r>
      <w:r w:rsidR="000E0278" w:rsidRPr="00882E44">
        <w:rPr>
          <w:u w:val="none"/>
          <w:lang w:val="pt-BR"/>
        </w:rPr>
      </w:r>
      <w:r w:rsidR="000E0278" w:rsidRPr="00882E44">
        <w:rPr>
          <w:u w:val="none"/>
          <w:lang w:val="pt-BR"/>
        </w:rPr>
        <w:fldChar w:fldCharType="separate"/>
      </w:r>
      <w:r w:rsidR="000E0278" w:rsidRPr="000E0278">
        <w:rPr>
          <w:u w:val="none"/>
          <w:lang w:val="pt-BR"/>
          <w:rPrChange w:id="389" w:author="Alberto Scremin" w:date="2011-08-02T22:53:00Z">
            <w:rPr>
              <w:color w:val="0000FF"/>
              <w:sz w:val="16"/>
              <w:szCs w:val="16"/>
              <w:lang w:val="pt-BR"/>
            </w:rPr>
          </w:rPrChange>
        </w:rPr>
        <w:t xml:space="preserve">Figura </w:t>
      </w:r>
      <w:del w:id="390" w:author="Alberto Scremin" w:date="2011-08-02T22:53:00Z">
        <w:r w:rsidR="00B05561">
          <w:rPr>
            <w:noProof/>
            <w:lang w:val="pt-BR"/>
          </w:rPr>
          <w:delText>52</w:delText>
        </w:r>
      </w:del>
      <w:ins w:id="391" w:author="Alberto Scremin" w:date="2011-08-02T22:53:00Z">
        <w:r w:rsidR="00C36D10" w:rsidRPr="00C36D10">
          <w:rPr>
            <w:noProof/>
            <w:u w:val="none"/>
            <w:lang w:val="pt-BR"/>
          </w:rPr>
          <w:t>51</w:t>
        </w:r>
      </w:ins>
      <w:r w:rsidR="000E0278" w:rsidRPr="00882E44">
        <w:rPr>
          <w:u w:val="none"/>
          <w:lang w:val="pt-BR"/>
        </w:rPr>
        <w:fldChar w:fldCharType="end"/>
      </w:r>
      <w:r w:rsidR="00737C9F" w:rsidRPr="00882E44">
        <w:rPr>
          <w:u w:val="none"/>
          <w:lang w:val="pt-BR"/>
        </w:rPr>
        <w:t xml:space="preserve"> </w:t>
      </w:r>
      <w:r w:rsidR="00737C9F" w:rsidRPr="003D31CF">
        <w:rPr>
          <w:u w:val="none"/>
          <w:lang w:val="pt-BR"/>
        </w:rPr>
        <w:t>para</w:t>
      </w:r>
      <w:r w:rsidR="00737C9F">
        <w:rPr>
          <w:u w:val="none"/>
          <w:lang w:val="pt-BR"/>
        </w:rPr>
        <w:t xml:space="preserve"> simular este laço de repetição. </w:t>
      </w:r>
      <w:r w:rsidR="00737C9F" w:rsidRPr="00AF5C98">
        <w:rPr>
          <w:u w:val="none"/>
          <w:lang w:val="pt-BR"/>
        </w:rPr>
        <w:t xml:space="preserve"> </w:t>
      </w:r>
    </w:p>
    <w:p w:rsidR="005D0A4D" w:rsidRPr="007D5058" w:rsidRDefault="00737C9F" w:rsidP="007D5058">
      <w:pPr>
        <w:pStyle w:val="SubTitulo2"/>
        <w:numPr>
          <w:ilvl w:val="0"/>
          <w:numId w:val="0"/>
        </w:numPr>
        <w:ind w:firstLine="708"/>
        <w:jc w:val="both"/>
        <w:rPr>
          <w:u w:val="none"/>
          <w:lang w:val="pt-BR"/>
          <w:rPrChange w:id="392" w:author="Alberto Scremin" w:date="2011-08-02T22:53:00Z">
            <w:rPr>
              <w:u w:val="none"/>
            </w:rPr>
          </w:rPrChange>
        </w:rPr>
      </w:pPr>
      <w:r>
        <w:rPr>
          <w:u w:val="none"/>
          <w:lang w:val="pt-BR"/>
        </w:rPr>
        <w:t xml:space="preserve">Primeiramente, utilizamos o comando </w:t>
      </w:r>
      <w:r w:rsidRPr="00400276">
        <w:rPr>
          <w:i/>
          <w:u w:val="none"/>
          <w:lang w:val="pt-BR"/>
        </w:rPr>
        <w:t>list</w:t>
      </w:r>
      <w:r>
        <w:rPr>
          <w:u w:val="none"/>
          <w:lang w:val="pt-BR"/>
        </w:rPr>
        <w:t xml:space="preserve">, para listar todas as chaves da família </w:t>
      </w:r>
      <w:r w:rsidRPr="00400276">
        <w:rPr>
          <w:i/>
          <w:u w:val="none"/>
          <w:lang w:val="pt-BR"/>
        </w:rPr>
        <w:t>customer</w:t>
      </w:r>
      <w:r>
        <w:rPr>
          <w:u w:val="none"/>
          <w:lang w:val="pt-BR"/>
        </w:rPr>
        <w:t xml:space="preserve">. Esta listagem é utilizada no laço para </w:t>
      </w:r>
      <w:r w:rsidRPr="00AF5C98">
        <w:rPr>
          <w:u w:val="none"/>
          <w:lang w:val="pt-BR"/>
        </w:rPr>
        <w:t xml:space="preserve">ler uma chave de cliente distinta até que todas as chaves sejam lidas. Sendo assim, a cada iteração iremos executar os comandos de </w:t>
      </w:r>
      <w:r w:rsidRPr="005A629C">
        <w:rPr>
          <w:i/>
          <w:u w:val="none"/>
          <w:lang w:val="pt-BR"/>
        </w:rPr>
        <w:t>get</w:t>
      </w:r>
      <w:r w:rsidRPr="00AF5C98">
        <w:rPr>
          <w:u w:val="none"/>
          <w:lang w:val="pt-BR"/>
        </w:rPr>
        <w:t xml:space="preserve"> mostrados. Este comando seleciona na família </w:t>
      </w:r>
      <w:r w:rsidRPr="005A629C">
        <w:rPr>
          <w:i/>
          <w:u w:val="none"/>
          <w:lang w:val="pt-BR"/>
        </w:rPr>
        <w:t>customer</w:t>
      </w:r>
      <w:r w:rsidRPr="00AF5C98">
        <w:rPr>
          <w:u w:val="none"/>
          <w:lang w:val="pt-BR"/>
        </w:rPr>
        <w:t>, inicialmente na chave c000, o nome e o sobrenome de cada</w:t>
      </w:r>
      <w:r w:rsidR="002E3121">
        <w:rPr>
          <w:u w:val="none"/>
          <w:lang w:val="pt-BR"/>
        </w:rPr>
        <w:t xml:space="preserve"> </w:t>
      </w:r>
      <w:del w:id="393" w:author="Alberto Scremin" w:date="2011-08-02T22:53:00Z">
        <w:r w:rsidRPr="005A629C">
          <w:rPr>
            <w:i/>
            <w:u w:val="none"/>
            <w:lang w:val="pt-BR"/>
          </w:rPr>
          <w:delText>customer</w:delText>
        </w:r>
      </w:del>
      <w:ins w:id="394" w:author="Alberto Scremin" w:date="2011-08-02T22:53:00Z">
        <w:r w:rsidR="002E3121">
          <w:rPr>
            <w:u w:val="none"/>
            <w:lang w:val="pt-BR"/>
          </w:rPr>
          <w:t>cliente</w:t>
        </w:r>
      </w:ins>
      <w:r w:rsidRPr="00AF5C98">
        <w:rPr>
          <w:u w:val="none"/>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Tr="00761E61">
        <w:tc>
          <w:tcPr>
            <w:tcW w:w="9286" w:type="dxa"/>
            <w:shd w:val="clear" w:color="auto" w:fill="auto"/>
          </w:tcPr>
          <w:p w:rsidR="002400A2" w:rsidRDefault="00737C9F">
            <w:pPr>
              <w:pStyle w:val="sumario"/>
              <w:numPr>
                <w:ilvl w:val="0"/>
                <w:numId w:val="0"/>
              </w:numPr>
              <w:spacing w:after="0"/>
              <w:rPr>
                <w:rStyle w:val="Forte"/>
                <w:b w:val="0"/>
                <w:u w:val="single"/>
              </w:rPr>
              <w:pPrChange w:id="395" w:author="Alberto Scremin" w:date="2011-08-02T22:53:00Z">
                <w:pPr>
                  <w:pStyle w:val="sumario"/>
                  <w:numPr>
                    <w:numId w:val="0"/>
                  </w:numPr>
                  <w:tabs>
                    <w:tab w:val="clear" w:pos="6658"/>
                  </w:tabs>
                  <w:spacing w:after="40"/>
                  <w:ind w:left="0" w:firstLine="0"/>
                </w:pPr>
              </w:pPrChange>
            </w:pPr>
            <w:r w:rsidRPr="00496DDE">
              <w:rPr>
                <w:rStyle w:val="Forte"/>
                <w:b w:val="0"/>
              </w:rPr>
              <w:lastRenderedPageBreak/>
              <w:t xml:space="preserve">lista_customer_id </w:t>
            </w:r>
            <w:del w:id="396" w:author="Alberto Scremin" w:date="2011-08-02T22:53:00Z">
              <w:r w:rsidRPr="00496DDE">
                <w:rPr>
                  <w:rStyle w:val="Forte"/>
                  <w:b w:val="0"/>
                </w:rPr>
                <w:delText xml:space="preserve"> :=</w:delText>
              </w:r>
            </w:del>
            <w:ins w:id="397" w:author="Alberto Scremin" w:date="2011-08-02T22:53:00Z">
              <w:r w:rsidRPr="00496DDE">
                <w:rPr>
                  <w:rStyle w:val="Forte"/>
                  <w:b w:val="0"/>
                </w:rPr>
                <w:t>=</w:t>
              </w:r>
            </w:ins>
            <w:r w:rsidRPr="00496DDE">
              <w:rPr>
                <w:rStyle w:val="Forte"/>
                <w:b w:val="0"/>
              </w:rPr>
              <w:t xml:space="preserve"> list customer;</w:t>
            </w:r>
          </w:p>
          <w:p w:rsidR="002400A2" w:rsidRDefault="000E0278">
            <w:pPr>
              <w:pStyle w:val="sumario"/>
              <w:numPr>
                <w:ilvl w:val="0"/>
                <w:numId w:val="0"/>
              </w:numPr>
              <w:spacing w:after="0"/>
              <w:ind w:left="420" w:hanging="420"/>
              <w:rPr>
                <w:rStyle w:val="Forte"/>
                <w:b w:val="0"/>
                <w:rPrChange w:id="398" w:author="Alberto Scremin" w:date="2011-08-02T22:53:00Z">
                  <w:rPr>
                    <w:rStyle w:val="Forte"/>
                    <w:b w:val="0"/>
                    <w:u w:val="single"/>
                    <w:lang w:val="pt-BR"/>
                  </w:rPr>
                </w:rPrChange>
              </w:rPr>
              <w:pPrChange w:id="399" w:author="Alberto Scremin" w:date="2011-08-02T22:53:00Z">
                <w:pPr>
                  <w:pStyle w:val="sumario"/>
                  <w:numPr>
                    <w:numId w:val="0"/>
                  </w:numPr>
                  <w:tabs>
                    <w:tab w:val="clear" w:pos="6658"/>
                  </w:tabs>
                  <w:spacing w:after="40"/>
                  <w:ind w:left="0" w:firstLine="0"/>
                </w:pPr>
              </w:pPrChange>
            </w:pPr>
            <w:del w:id="400" w:author="Alberto Scremin" w:date="2011-08-02T22:53:00Z">
              <w:r w:rsidRPr="000E0278">
                <w:rPr>
                  <w:rStyle w:val="Forte"/>
                  <w:b w:val="0"/>
                  <w:rPrChange w:id="401" w:author="vanessa" w:date="2011-08-02T22:56:00Z">
                    <w:rPr>
                      <w:rStyle w:val="Forte"/>
                      <w:b w:val="0"/>
                      <w:lang w:val="pt-BR"/>
                    </w:rPr>
                  </w:rPrChange>
                </w:rPr>
                <w:delText>Para todo</w:delText>
              </w:r>
            </w:del>
            <w:ins w:id="402" w:author="Alberto Scremin" w:date="2011-08-02T22:53:00Z">
              <w:r w:rsidR="005D7D3C" w:rsidRPr="005D7D3C">
                <w:rPr>
                  <w:rStyle w:val="Forte"/>
                  <w:b w:val="0"/>
                </w:rPr>
                <w:t>for</w:t>
              </w:r>
            </w:ins>
            <w:r w:rsidRPr="000E0278">
              <w:rPr>
                <w:rStyle w:val="Forte"/>
                <w:b w:val="0"/>
                <w:rPrChange w:id="403" w:author="Alberto Scremin" w:date="2011-08-02T22:53:00Z">
                  <w:rPr>
                    <w:rStyle w:val="Forte"/>
                    <w:b w:val="0"/>
                    <w:lang w:val="pt-BR"/>
                  </w:rPr>
                </w:rPrChange>
              </w:rPr>
              <w:t xml:space="preserve"> customer_id </w:t>
            </w:r>
            <w:del w:id="404" w:author="Alberto Scremin" w:date="2011-08-02T22:53:00Z">
              <w:r w:rsidRPr="000E0278">
                <w:rPr>
                  <w:rStyle w:val="Forte"/>
                  <w:b w:val="0"/>
                  <w:rPrChange w:id="405" w:author="vanessa" w:date="2011-08-02T22:56:00Z">
                    <w:rPr>
                      <w:rStyle w:val="Forte"/>
                      <w:b w:val="0"/>
                      <w:lang w:val="pt-BR"/>
                    </w:rPr>
                  </w:rPrChange>
                </w:rPr>
                <w:delText>em</w:delText>
              </w:r>
            </w:del>
            <w:ins w:id="406" w:author="Alberto Scremin" w:date="2011-08-02T22:53:00Z">
              <w:r w:rsidR="005D7D3C" w:rsidRPr="005D7D3C">
                <w:rPr>
                  <w:rStyle w:val="Forte"/>
                  <w:b w:val="0"/>
                </w:rPr>
                <w:t>in</w:t>
              </w:r>
            </w:ins>
            <w:r w:rsidRPr="000E0278">
              <w:rPr>
                <w:rStyle w:val="Forte"/>
                <w:b w:val="0"/>
                <w:rPrChange w:id="407" w:author="Alberto Scremin" w:date="2011-08-02T22:53:00Z">
                  <w:rPr>
                    <w:rStyle w:val="Forte"/>
                    <w:b w:val="0"/>
                    <w:lang w:val="pt-BR"/>
                  </w:rPr>
                </w:rPrChange>
              </w:rPr>
              <w:t xml:space="preserve"> lista_de_customer_id</w:t>
            </w:r>
            <w:del w:id="408" w:author="Alberto Scremin" w:date="2011-08-02T22:53:00Z">
              <w:r w:rsidRPr="000E0278">
                <w:rPr>
                  <w:rStyle w:val="Forte"/>
                  <w:b w:val="0"/>
                  <w:rPrChange w:id="409" w:author="vanessa" w:date="2011-08-02T22:56:00Z">
                    <w:rPr>
                      <w:rStyle w:val="Forte"/>
                      <w:b w:val="0"/>
                      <w:lang w:val="pt-BR"/>
                    </w:rPr>
                  </w:rPrChange>
                </w:rPr>
                <w:delText xml:space="preserve"> faça</w:delText>
              </w:r>
            </w:del>
            <w:r w:rsidRPr="000E0278">
              <w:rPr>
                <w:rStyle w:val="Forte"/>
                <w:b w:val="0"/>
                <w:rPrChange w:id="410" w:author="Alberto Scremin" w:date="2011-08-02T22:53:00Z">
                  <w:rPr>
                    <w:rStyle w:val="Forte"/>
                    <w:b w:val="0"/>
                    <w:lang w:val="pt-BR"/>
                  </w:rPr>
                </w:rPrChange>
              </w:rPr>
              <w:t>:</w:t>
            </w:r>
          </w:p>
          <w:p w:rsidR="002400A2" w:rsidRDefault="000E0278">
            <w:pPr>
              <w:pStyle w:val="sumario"/>
              <w:numPr>
                <w:ilvl w:val="0"/>
                <w:numId w:val="0"/>
              </w:numPr>
              <w:spacing w:after="0"/>
              <w:ind w:left="420" w:hanging="420"/>
              <w:rPr>
                <w:rStyle w:val="Forte"/>
                <w:b w:val="0"/>
              </w:rPr>
              <w:pPrChange w:id="411" w:author="Alberto Scremin" w:date="2011-08-02T22:53:00Z">
                <w:pPr>
                  <w:pStyle w:val="sumario"/>
                  <w:numPr>
                    <w:numId w:val="0"/>
                  </w:numPr>
                  <w:tabs>
                    <w:tab w:val="clear" w:pos="6658"/>
                  </w:tabs>
                  <w:spacing w:after="40"/>
                  <w:ind w:left="0" w:firstLine="0"/>
                </w:pPr>
              </w:pPrChange>
            </w:pPr>
            <w:r w:rsidRPr="000E0278">
              <w:rPr>
                <w:rStyle w:val="Forte"/>
                <w:b w:val="0"/>
                <w:rPrChange w:id="412" w:author="Alberto Scremin" w:date="2011-08-02T22:53:00Z">
                  <w:rPr>
                    <w:rStyle w:val="Forte"/>
                    <w:b w:val="0"/>
                    <w:lang w:val="pt-BR"/>
                  </w:rPr>
                </w:rPrChange>
              </w:rPr>
              <w:t xml:space="preserve">       </w:t>
            </w:r>
            <w:r w:rsidR="00737C9F" w:rsidRPr="00496DDE">
              <w:rPr>
                <w:rStyle w:val="Forte"/>
                <w:b w:val="0"/>
              </w:rPr>
              <w:t>get customer [‘customer_id’] [‘c_l_name’];</w:t>
            </w:r>
          </w:p>
          <w:p w:rsidR="00737C9F" w:rsidRPr="00496DDE" w:rsidRDefault="00737C9F" w:rsidP="00496DDE">
            <w:pPr>
              <w:pStyle w:val="sumario"/>
              <w:numPr>
                <w:ilvl w:val="0"/>
                <w:numId w:val="0"/>
              </w:numPr>
              <w:spacing w:after="40"/>
              <w:ind w:left="420" w:hanging="420"/>
              <w:rPr>
                <w:del w:id="413" w:author="Alberto Scremin" w:date="2011-08-02T22:53:00Z"/>
                <w:rStyle w:val="Forte"/>
                <w:b w:val="0"/>
              </w:rPr>
            </w:pPr>
            <w:r w:rsidRPr="00496DDE">
              <w:rPr>
                <w:rStyle w:val="Forte"/>
                <w:b w:val="0"/>
              </w:rPr>
              <w:t xml:space="preserve">       get customer [‘customer_id’] [‘c_f_name’];</w:t>
            </w:r>
          </w:p>
          <w:p w:rsidR="002400A2" w:rsidRDefault="00737C9F">
            <w:pPr>
              <w:pStyle w:val="sumario"/>
              <w:numPr>
                <w:ilvl w:val="0"/>
                <w:numId w:val="0"/>
              </w:numPr>
              <w:spacing w:after="0"/>
              <w:ind w:left="420" w:hanging="420"/>
              <w:rPr>
                <w:bCs/>
              </w:rPr>
              <w:pPrChange w:id="414" w:author="Alberto Scremin" w:date="2011-08-02T22:53:00Z">
                <w:pPr>
                  <w:pStyle w:val="sumario"/>
                  <w:numPr>
                    <w:numId w:val="0"/>
                  </w:numPr>
                  <w:tabs>
                    <w:tab w:val="clear" w:pos="6658"/>
                  </w:tabs>
                  <w:spacing w:after="40"/>
                  <w:ind w:left="0" w:firstLine="0"/>
                </w:pPr>
              </w:pPrChange>
            </w:pPr>
            <w:del w:id="415" w:author="Alberto Scremin" w:date="2011-08-02T22:53:00Z">
              <w:r w:rsidRPr="00496DDE">
                <w:rPr>
                  <w:rStyle w:val="Forte"/>
                  <w:b w:val="0"/>
                </w:rPr>
                <w:delText>fim.</w:delText>
              </w:r>
            </w:del>
          </w:p>
        </w:tc>
      </w:tr>
    </w:tbl>
    <w:p w:rsidR="00737C9F" w:rsidRPr="0085160A" w:rsidRDefault="00737C9F" w:rsidP="00737C9F">
      <w:pPr>
        <w:pStyle w:val="Legenda"/>
        <w:rPr>
          <w:lang w:val="pt-BR"/>
        </w:rPr>
      </w:pPr>
      <w:bookmarkStart w:id="416" w:name="_Ref296763245"/>
      <w:bookmarkStart w:id="417" w:name="_Toc300002878"/>
      <w:bookmarkStart w:id="418" w:name="_Toc298169411"/>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del w:id="419" w:author="Alberto Scremin" w:date="2011-08-02T22:53:00Z">
        <w:r w:rsidR="00B05561">
          <w:rPr>
            <w:noProof/>
            <w:lang w:val="pt-BR"/>
          </w:rPr>
          <w:delText>52</w:delText>
        </w:r>
      </w:del>
      <w:ins w:id="420" w:author="Alberto Scremin" w:date="2011-08-02T22:53:00Z">
        <w:r w:rsidR="00C36D10">
          <w:rPr>
            <w:noProof/>
            <w:lang w:val="pt-BR"/>
          </w:rPr>
          <w:t>51</w:t>
        </w:r>
      </w:ins>
      <w:r w:rsidR="000E0278">
        <w:fldChar w:fldCharType="end"/>
      </w:r>
      <w:bookmarkEnd w:id="416"/>
      <w:r w:rsidRPr="0085160A">
        <w:rPr>
          <w:lang w:val="pt-BR"/>
        </w:rPr>
        <w:t xml:space="preserve">: Consulta do nome dos customers no </w:t>
      </w:r>
      <w:r>
        <w:rPr>
          <w:lang w:val="pt-BR"/>
        </w:rPr>
        <w:t>Cassandra</w:t>
      </w:r>
      <w:r w:rsidRPr="0085160A">
        <w:rPr>
          <w:lang w:val="pt-BR"/>
        </w:rPr>
        <w:t>.</w:t>
      </w:r>
      <w:bookmarkEnd w:id="417"/>
      <w:bookmarkEnd w:id="418"/>
    </w:p>
    <w:p w:rsidR="002400A2" w:rsidRDefault="002E3121">
      <w:pPr>
        <w:jc w:val="both"/>
        <w:rPr>
          <w:rFonts w:ascii="Times New Roman" w:hAnsi="Times New Roman" w:cs="Times New Roman"/>
          <w:lang w:val="pt-BR"/>
        </w:rPr>
        <w:pPrChange w:id="421" w:author="Alberto Scremin" w:date="2011-08-02T22:53:00Z">
          <w:pPr>
            <w:ind w:firstLine="708"/>
            <w:jc w:val="both"/>
          </w:pPr>
        </w:pPrChange>
      </w:pPr>
      <w:ins w:id="422" w:author="Alberto Scremin" w:date="2011-08-02T22:53:00Z">
        <w:r w:rsidRPr="00A63327">
          <w:rPr>
            <w:rFonts w:ascii="Times New Roman" w:hAnsi="Times New Roman" w:cs="Times New Roman"/>
            <w:b/>
            <w:lang w:val="pt-BR"/>
          </w:rPr>
          <w:t xml:space="preserve">Selecionar todas as informações das </w:t>
        </w:r>
        <w:r w:rsidRPr="00A63327">
          <w:rPr>
            <w:rFonts w:ascii="Times New Roman" w:hAnsi="Times New Roman" w:cs="Times New Roman"/>
            <w:b/>
            <w:i/>
            <w:lang w:val="pt-BR"/>
          </w:rPr>
          <w:t>securities</w:t>
        </w:r>
        <w:r w:rsidRPr="00A63327">
          <w:rPr>
            <w:rFonts w:ascii="Times New Roman" w:hAnsi="Times New Roman" w:cs="Times New Roman"/>
            <w:b/>
            <w:lang w:val="pt-BR"/>
          </w:rPr>
          <w:t xml:space="preserve"> da </w:t>
        </w:r>
        <w:r w:rsidRPr="00A63327">
          <w:rPr>
            <w:rFonts w:ascii="Times New Roman" w:hAnsi="Times New Roman" w:cs="Times New Roman"/>
            <w:b/>
            <w:i/>
            <w:lang w:val="pt-BR"/>
          </w:rPr>
          <w:t>watch</w:t>
        </w:r>
        <w:r w:rsidRPr="00A63327">
          <w:rPr>
            <w:rFonts w:ascii="Times New Roman" w:hAnsi="Times New Roman" w:cs="Times New Roman"/>
            <w:b/>
            <w:lang w:val="pt-BR"/>
          </w:rPr>
          <w:t xml:space="preserve"> </w:t>
        </w:r>
        <w:r w:rsidRPr="00A63327">
          <w:rPr>
            <w:rFonts w:ascii="Times New Roman" w:hAnsi="Times New Roman" w:cs="Times New Roman"/>
            <w:b/>
            <w:i/>
            <w:lang w:val="pt-BR"/>
          </w:rPr>
          <w:t>list</w:t>
        </w:r>
        <w:r w:rsidRPr="00A63327">
          <w:rPr>
            <w:rFonts w:ascii="Times New Roman" w:hAnsi="Times New Roman" w:cs="Times New Roman"/>
            <w:b/>
            <w:lang w:val="pt-BR"/>
          </w:rPr>
          <w:t xml:space="preserve"> cujo identificador é wl123.</w:t>
        </w:r>
        <w:r>
          <w:rPr>
            <w:rFonts w:ascii="Times New Roman" w:hAnsi="Times New Roman" w:cs="Times New Roman"/>
            <w:lang w:val="pt-BR"/>
          </w:rPr>
          <w:t xml:space="preserve"> </w:t>
        </w:r>
      </w:ins>
      <w:r w:rsidR="00737C9F" w:rsidRPr="00A55B59">
        <w:rPr>
          <w:rFonts w:ascii="Times New Roman" w:hAnsi="Times New Roman" w:cs="Times New Roman"/>
          <w:lang w:val="pt-BR"/>
        </w:rPr>
        <w:t xml:space="preserve">Na segunda consulta, encontramos mais um obstáculo. </w:t>
      </w:r>
      <w:proofErr w:type="gramStart"/>
      <w:r w:rsidR="00737C9F" w:rsidRPr="00A55B59">
        <w:rPr>
          <w:rFonts w:ascii="Times New Roman" w:hAnsi="Times New Roman" w:cs="Times New Roman"/>
          <w:lang w:val="pt-BR"/>
        </w:rPr>
        <w:t>O Cassandra</w:t>
      </w:r>
      <w:proofErr w:type="gramEnd"/>
      <w:r w:rsidR="00737C9F" w:rsidRPr="00A55B59">
        <w:rPr>
          <w:rFonts w:ascii="Times New Roman" w:hAnsi="Times New Roman" w:cs="Times New Roman"/>
          <w:lang w:val="pt-BR"/>
        </w:rPr>
        <w:t xml:space="preserve"> não suporta a criação de listas no campo valor, ele só permite o armazenamento de campos textos e inteiros. Com isso, o que tratávamos como uma lista</w:t>
      </w:r>
      <w:del w:id="423" w:author="Alberto Scremin" w:date="2011-08-02T22:53:00Z">
        <w:r w:rsidR="00737C9F" w:rsidRPr="00A55B59">
          <w:rPr>
            <w:rFonts w:ascii="Times New Roman" w:hAnsi="Times New Roman" w:cs="Times New Roman"/>
            <w:lang w:val="pt-BR"/>
          </w:rPr>
          <w:delText>,</w:delText>
        </w:r>
      </w:del>
      <w:r w:rsidR="00C36D10" w:rsidRPr="00A55B59">
        <w:rPr>
          <w:rFonts w:ascii="Times New Roman" w:hAnsi="Times New Roman" w:cs="Times New Roman"/>
          <w:lang w:val="pt-BR"/>
        </w:rPr>
        <w:t xml:space="preserve"> teve</w:t>
      </w:r>
      <w:r w:rsidR="00737C9F" w:rsidRPr="00A55B59">
        <w:rPr>
          <w:rFonts w:ascii="Times New Roman" w:hAnsi="Times New Roman" w:cs="Times New Roman"/>
          <w:lang w:val="pt-BR"/>
        </w:rPr>
        <w:t xml:space="preserve"> que ser inserido em um campo texto. </w:t>
      </w:r>
    </w:p>
    <w:p w:rsidR="00737C9F" w:rsidRPr="00A55B59" w:rsidRDefault="00737C9F" w:rsidP="00737C9F">
      <w:pPr>
        <w:ind w:firstLine="708"/>
        <w:jc w:val="both"/>
        <w:rPr>
          <w:rFonts w:ascii="Times New Roman" w:hAnsi="Times New Roman" w:cs="Times New Roman"/>
          <w:lang w:val="pt-BR"/>
        </w:rPr>
      </w:pPr>
      <w:r w:rsidRPr="00A55B59">
        <w:rPr>
          <w:rFonts w:ascii="Times New Roman" w:hAnsi="Times New Roman" w:cs="Times New Roman"/>
          <w:lang w:val="pt-BR"/>
        </w:rPr>
        <w:t xml:space="preserve">Sendo assim, na família </w:t>
      </w:r>
      <w:r w:rsidRPr="005A629C">
        <w:rPr>
          <w:rFonts w:ascii="Times New Roman" w:hAnsi="Times New Roman" w:cs="Times New Roman"/>
          <w:i/>
          <w:lang w:val="pt-BR"/>
        </w:rPr>
        <w:t>watch_list</w:t>
      </w:r>
      <w:r w:rsidRPr="00A55B59">
        <w:rPr>
          <w:rFonts w:ascii="Times New Roman" w:hAnsi="Times New Roman" w:cs="Times New Roman"/>
          <w:lang w:val="pt-BR"/>
        </w:rPr>
        <w:t xml:space="preserve"> </w:t>
      </w:r>
      <w:proofErr w:type="gramStart"/>
      <w:r w:rsidRPr="00A55B59">
        <w:rPr>
          <w:rFonts w:ascii="Times New Roman" w:hAnsi="Times New Roman" w:cs="Times New Roman"/>
          <w:lang w:val="pt-BR"/>
        </w:rPr>
        <w:t>temos</w:t>
      </w:r>
      <w:proofErr w:type="gramEnd"/>
      <w:r w:rsidRPr="00A55B59">
        <w:rPr>
          <w:rFonts w:ascii="Times New Roman" w:hAnsi="Times New Roman" w:cs="Times New Roman"/>
          <w:lang w:val="pt-BR"/>
        </w:rPr>
        <w:t xml:space="preserve"> para cada </w:t>
      </w:r>
      <w:del w:id="424" w:author="Alberto Scremin" w:date="2011-08-02T22:53:00Z">
        <w:r w:rsidRPr="00A55B59">
          <w:rPr>
            <w:rFonts w:ascii="Times New Roman" w:hAnsi="Times New Roman" w:cs="Times New Roman"/>
            <w:lang w:val="pt-BR"/>
          </w:rPr>
          <w:delText>id</w:delText>
        </w:r>
      </w:del>
      <w:ins w:id="425" w:author="Alberto Scremin" w:date="2011-08-02T22:53:00Z">
        <w:r w:rsidRPr="00A55B59">
          <w:rPr>
            <w:rFonts w:ascii="Times New Roman" w:hAnsi="Times New Roman" w:cs="Times New Roman"/>
            <w:lang w:val="pt-BR"/>
          </w:rPr>
          <w:t>id</w:t>
        </w:r>
        <w:r w:rsidR="007D5058">
          <w:rPr>
            <w:rFonts w:ascii="Times New Roman" w:hAnsi="Times New Roman" w:cs="Times New Roman"/>
            <w:lang w:val="pt-BR"/>
          </w:rPr>
          <w:t>entificador</w:t>
        </w:r>
      </w:ins>
      <w:r w:rsidRPr="00A55B59">
        <w:rPr>
          <w:rFonts w:ascii="Times New Roman" w:hAnsi="Times New Roman" w:cs="Times New Roman"/>
          <w:lang w:val="pt-BR"/>
        </w:rPr>
        <w:t xml:space="preserve"> de </w:t>
      </w:r>
      <w:r w:rsidRPr="00496DDE">
        <w:rPr>
          <w:rFonts w:ascii="Times New Roman" w:hAnsi="Times New Roman" w:cs="Times New Roman"/>
          <w:i/>
          <w:lang w:val="pt-BR"/>
        </w:rPr>
        <w:t>watch list</w:t>
      </w:r>
      <w:r w:rsidRPr="00A55B59">
        <w:rPr>
          <w:rFonts w:ascii="Times New Roman" w:hAnsi="Times New Roman" w:cs="Times New Roman"/>
          <w:lang w:val="pt-BR"/>
        </w:rPr>
        <w:t xml:space="preserve"> uma string contendo o </w:t>
      </w:r>
      <w:del w:id="426" w:author="Alberto Scremin" w:date="2011-08-02T22:53:00Z">
        <w:r w:rsidRPr="00A55B59">
          <w:rPr>
            <w:rFonts w:ascii="Times New Roman" w:hAnsi="Times New Roman" w:cs="Times New Roman"/>
            <w:lang w:val="pt-BR"/>
          </w:rPr>
          <w:delText>id</w:delText>
        </w:r>
      </w:del>
      <w:ins w:id="427" w:author="Alberto Scremin" w:date="2011-08-02T22:53:00Z">
        <w:r w:rsidRPr="00A55B59">
          <w:rPr>
            <w:rFonts w:ascii="Times New Roman" w:hAnsi="Times New Roman" w:cs="Times New Roman"/>
            <w:lang w:val="pt-BR"/>
          </w:rPr>
          <w:t>id</w:t>
        </w:r>
        <w:r w:rsidR="00C36D10">
          <w:rPr>
            <w:rFonts w:ascii="Times New Roman" w:hAnsi="Times New Roman" w:cs="Times New Roman"/>
            <w:lang w:val="pt-BR"/>
          </w:rPr>
          <w:t>entificador</w:t>
        </w:r>
      </w:ins>
      <w:r w:rsidRPr="00A55B59">
        <w:rPr>
          <w:rFonts w:ascii="Times New Roman" w:hAnsi="Times New Roman" w:cs="Times New Roman"/>
          <w:lang w:val="pt-BR"/>
        </w:rPr>
        <w:t xml:space="preserve"> de cada </w:t>
      </w:r>
      <w:r w:rsidRPr="005A629C">
        <w:rPr>
          <w:rFonts w:ascii="Times New Roman" w:hAnsi="Times New Roman" w:cs="Times New Roman"/>
          <w:i/>
          <w:lang w:val="pt-BR"/>
        </w:rPr>
        <w:t>security</w:t>
      </w:r>
      <w:r w:rsidRPr="00A55B59">
        <w:rPr>
          <w:rFonts w:ascii="Times New Roman" w:hAnsi="Times New Roman" w:cs="Times New Roman"/>
          <w:lang w:val="pt-BR"/>
        </w:rPr>
        <w:t xml:space="preserve">, separados por vírgula. O primeiro </w:t>
      </w:r>
      <w:r w:rsidRPr="005A629C">
        <w:rPr>
          <w:rFonts w:ascii="Times New Roman" w:hAnsi="Times New Roman" w:cs="Times New Roman"/>
          <w:i/>
          <w:lang w:val="pt-BR"/>
        </w:rPr>
        <w:t>get</w:t>
      </w:r>
      <w:r w:rsidRPr="00A55B59">
        <w:rPr>
          <w:rFonts w:ascii="Times New Roman" w:hAnsi="Times New Roman" w:cs="Times New Roman"/>
          <w:lang w:val="pt-BR"/>
        </w:rPr>
        <w:t xml:space="preserve"> </w:t>
      </w:r>
      <w:r w:rsidRPr="00E93EE4">
        <w:rPr>
          <w:rFonts w:ascii="Times New Roman" w:hAnsi="Times New Roman" w:cs="Times New Roman"/>
          <w:lang w:val="pt-BR"/>
        </w:rPr>
        <w:t xml:space="preserve">da </w:t>
      </w:r>
      <w:r w:rsidR="000E0278" w:rsidRPr="000E0278">
        <w:rPr>
          <w:rFonts w:ascii="Times New Roman" w:hAnsi="Times New Roman"/>
          <w:lang w:val="pt-BR"/>
          <w:rPrChange w:id="428"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429" w:author="Alberto Scremin" w:date="2011-08-02T22:53:00Z">
            <w:rPr>
              <w:rFonts w:ascii="Times New Roman" w:hAnsi="Times New Roman"/>
              <w:b/>
              <w:bCs/>
              <w:u w:val="single"/>
              <w:lang w:val="pt-BR"/>
            </w:rPr>
          </w:rPrChange>
        </w:rPr>
        <w:instrText xml:space="preserve"> REF _Ref296763827 \h  \* MERGEFORMAT </w:instrText>
      </w:r>
      <w:r w:rsidR="000E0278" w:rsidRPr="000E0278">
        <w:rPr>
          <w:rFonts w:ascii="Times New Roman" w:hAnsi="Times New Roman"/>
          <w:lang w:val="pt-BR"/>
          <w:rPrChange w:id="430" w:author="Alberto Scremin" w:date="2011-08-02T22:53:00Z">
            <w:rPr>
              <w:rFonts w:ascii="Times New Roman" w:hAnsi="Times New Roman"/>
              <w:lang w:val="pt-BR"/>
            </w:rPr>
          </w:rPrChange>
        </w:rPr>
      </w:r>
      <w:r w:rsidR="000E0278" w:rsidRPr="000E0278">
        <w:rPr>
          <w:rFonts w:ascii="Times New Roman" w:hAnsi="Times New Roman"/>
          <w:lang w:val="pt-BR"/>
          <w:rPrChange w:id="431"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432" w:author="Alberto Scremin" w:date="2011-08-02T22:53:00Z">
            <w:rPr>
              <w:rFonts w:ascii="Times New Roman" w:hAnsi="Times New Roman"/>
              <w:b/>
              <w:bCs/>
              <w:u w:val="single"/>
              <w:lang w:val="pt-BR"/>
            </w:rPr>
          </w:rPrChange>
        </w:rPr>
        <w:t xml:space="preserve">Figura </w:t>
      </w:r>
      <w:del w:id="433" w:author="Alberto Scremin" w:date="2011-08-02T22:53:00Z">
        <w:r w:rsidR="00B05561" w:rsidRPr="00B05561">
          <w:rPr>
            <w:rFonts w:ascii="Times New Roman" w:hAnsi="Times New Roman" w:cs="Times New Roman"/>
            <w:noProof/>
            <w:u w:val="single"/>
            <w:lang w:val="pt-BR"/>
          </w:rPr>
          <w:delText>53</w:delText>
        </w:r>
      </w:del>
      <w:ins w:id="434" w:author="Alberto Scremin" w:date="2011-08-02T22:53:00Z">
        <w:r w:rsidR="00C36D10" w:rsidRPr="00C36D10">
          <w:rPr>
            <w:rFonts w:ascii="Times New Roman" w:hAnsi="Times New Roman" w:cs="Times New Roman"/>
            <w:noProof/>
            <w:lang w:val="pt-BR"/>
          </w:rPr>
          <w:t>52</w:t>
        </w:r>
      </w:ins>
      <w:r w:rsidR="000E0278" w:rsidRPr="000E0278">
        <w:rPr>
          <w:rFonts w:ascii="Times New Roman" w:hAnsi="Times New Roman"/>
          <w:lang w:val="pt-BR"/>
          <w:rPrChange w:id="435" w:author="Alberto Scremin" w:date="2011-08-02T22:53:00Z">
            <w:rPr>
              <w:rFonts w:ascii="Times New Roman" w:hAnsi="Times New Roman"/>
              <w:b/>
              <w:bCs/>
              <w:u w:val="single"/>
              <w:lang w:val="pt-BR"/>
            </w:rPr>
          </w:rPrChange>
        </w:rPr>
        <w:fldChar w:fldCharType="end"/>
      </w:r>
      <w:r w:rsidRPr="00A55B59">
        <w:rPr>
          <w:rFonts w:ascii="Times New Roman" w:hAnsi="Times New Roman" w:cs="Times New Roman"/>
          <w:lang w:val="pt-BR"/>
        </w:rPr>
        <w:t xml:space="preserve"> foi utilizado para trazer </w:t>
      </w:r>
      <w:r>
        <w:rPr>
          <w:rFonts w:ascii="Times New Roman" w:hAnsi="Times New Roman" w:cs="Times New Roman"/>
          <w:lang w:val="pt-BR"/>
        </w:rPr>
        <w:t xml:space="preserve">esta lista de </w:t>
      </w:r>
      <w:r w:rsidRPr="0082183A">
        <w:rPr>
          <w:rFonts w:ascii="Times New Roman" w:hAnsi="Times New Roman" w:cs="Times New Roman"/>
          <w:i/>
          <w:lang w:val="pt-BR"/>
        </w:rPr>
        <w:t>id</w:t>
      </w:r>
      <w:r>
        <w:rPr>
          <w:rFonts w:ascii="Times New Roman" w:hAnsi="Times New Roman" w:cs="Times New Roman"/>
          <w:lang w:val="pt-BR"/>
        </w:rPr>
        <w:t xml:space="preserve"> de </w:t>
      </w:r>
      <w:r w:rsidRPr="0082183A">
        <w:rPr>
          <w:rFonts w:ascii="Times New Roman" w:hAnsi="Times New Roman" w:cs="Times New Roman"/>
          <w:i/>
          <w:lang w:val="pt-BR"/>
        </w:rPr>
        <w:t>securities</w:t>
      </w:r>
      <w:del w:id="436" w:author="Alberto Scremin" w:date="2011-08-02T22:53:00Z">
        <w:r>
          <w:rPr>
            <w:rFonts w:ascii="Times New Roman" w:hAnsi="Times New Roman" w:cs="Times New Roman"/>
            <w:lang w:val="pt-BR"/>
          </w:rPr>
          <w:delText>.</w:delText>
        </w:r>
      </w:del>
      <w:ins w:id="437" w:author="Alberto Scremin" w:date="2011-08-02T22:53:00Z">
        <w:r w:rsidR="002E3121" w:rsidRPr="00A63327">
          <w:rPr>
            <w:rFonts w:ascii="Times New Roman" w:hAnsi="Times New Roman" w:cs="Times New Roman"/>
            <w:lang w:val="pt-BR"/>
          </w:rPr>
          <w:t xml:space="preserve"> da </w:t>
        </w:r>
        <w:r w:rsidR="002E3121">
          <w:rPr>
            <w:rFonts w:ascii="Times New Roman" w:hAnsi="Times New Roman" w:cs="Times New Roman"/>
            <w:i/>
            <w:lang w:val="pt-BR"/>
          </w:rPr>
          <w:t>watch list</w:t>
        </w:r>
        <w:r w:rsidR="002E3121" w:rsidRPr="00A63327">
          <w:rPr>
            <w:rFonts w:ascii="Times New Roman" w:hAnsi="Times New Roman" w:cs="Times New Roman"/>
            <w:lang w:val="pt-BR"/>
          </w:rPr>
          <w:t xml:space="preserve"> wl123</w:t>
        </w:r>
        <w:r>
          <w:rPr>
            <w:rFonts w:ascii="Times New Roman" w:hAnsi="Times New Roman" w:cs="Times New Roman"/>
            <w:lang w:val="pt-BR"/>
          </w:rPr>
          <w:t>.</w:t>
        </w:r>
      </w:ins>
      <w:r w:rsidRPr="00A55B59">
        <w:rPr>
          <w:rFonts w:ascii="Times New Roman" w:hAnsi="Times New Roman" w:cs="Times New Roman"/>
          <w:lang w:val="pt-BR"/>
        </w:rPr>
        <w:t xml:space="preserve"> Mais uma vez devemos tratar na aplicação </w:t>
      </w:r>
      <w:del w:id="438" w:author="Alberto Scremin" w:date="2011-08-02T22:53:00Z">
        <w:r w:rsidRPr="00A55B59">
          <w:rPr>
            <w:rFonts w:ascii="Times New Roman" w:hAnsi="Times New Roman" w:cs="Times New Roman"/>
            <w:lang w:val="pt-BR"/>
          </w:rPr>
          <w:delText>a separação desses ids</w:delText>
        </w:r>
        <w:r w:rsidR="00CC3B81">
          <w:rPr>
            <w:rFonts w:ascii="Times New Roman" w:hAnsi="Times New Roman" w:cs="Times New Roman"/>
            <w:lang w:val="pt-BR"/>
          </w:rPr>
          <w:delText>.</w:delText>
        </w:r>
        <w:r>
          <w:rPr>
            <w:rFonts w:ascii="Times New Roman" w:hAnsi="Times New Roman" w:cs="Times New Roman"/>
            <w:lang w:val="pt-BR"/>
          </w:rPr>
          <w:delText xml:space="preserve"> </w:delText>
        </w:r>
        <w:r w:rsidR="00CC3B81">
          <w:rPr>
            <w:rFonts w:ascii="Times New Roman" w:hAnsi="Times New Roman" w:cs="Times New Roman"/>
            <w:lang w:val="pt-BR"/>
          </w:rPr>
          <w:delText>F</w:delText>
        </w:r>
        <w:r>
          <w:rPr>
            <w:rFonts w:ascii="Times New Roman" w:hAnsi="Times New Roman" w:cs="Times New Roman"/>
            <w:lang w:val="pt-BR"/>
          </w:rPr>
          <w:delText>oi</w:delText>
        </w:r>
      </w:del>
      <w:ins w:id="439" w:author="Alberto Scremin" w:date="2011-08-02T22:53:00Z">
        <w:r w:rsidR="005D7D3C">
          <w:rPr>
            <w:rFonts w:ascii="Times New Roman" w:hAnsi="Times New Roman" w:cs="Times New Roman"/>
            <w:lang w:val="pt-BR"/>
          </w:rPr>
          <w:t>esse laço de repetição</w:t>
        </w:r>
        <w:r w:rsidR="00CC3B81">
          <w:rPr>
            <w:rFonts w:ascii="Times New Roman" w:hAnsi="Times New Roman" w:cs="Times New Roman"/>
            <w:lang w:val="pt-BR"/>
          </w:rPr>
          <w:t>.</w:t>
        </w:r>
        <w:r>
          <w:rPr>
            <w:rFonts w:ascii="Times New Roman" w:hAnsi="Times New Roman" w:cs="Times New Roman"/>
            <w:lang w:val="pt-BR"/>
          </w:rPr>
          <w:t xml:space="preserve"> </w:t>
        </w:r>
        <w:r w:rsidR="005D7D3C">
          <w:rPr>
            <w:rFonts w:ascii="Times New Roman" w:hAnsi="Times New Roman" w:cs="Times New Roman"/>
            <w:lang w:val="pt-BR"/>
          </w:rPr>
          <w:t>Este procedimento é</w:t>
        </w:r>
      </w:ins>
      <w:r w:rsidR="005D7D3C">
        <w:rPr>
          <w:rFonts w:ascii="Times New Roman" w:hAnsi="Times New Roman" w:cs="Times New Roman"/>
          <w:lang w:val="pt-BR"/>
        </w:rPr>
        <w:t xml:space="preserve"> demonstrado </w:t>
      </w:r>
      <w:del w:id="440" w:author="Alberto Scremin" w:date="2011-08-02T22:53:00Z">
        <w:r>
          <w:rPr>
            <w:rFonts w:ascii="Times New Roman" w:hAnsi="Times New Roman" w:cs="Times New Roman"/>
            <w:lang w:val="pt-BR"/>
          </w:rPr>
          <w:delText>com um pseudo</w:delText>
        </w:r>
      </w:del>
      <w:ins w:id="441" w:author="Alberto Scremin" w:date="2011-08-02T22:53:00Z">
        <w:r w:rsidR="005D7D3C">
          <w:rPr>
            <w:rFonts w:ascii="Times New Roman" w:hAnsi="Times New Roman" w:cs="Times New Roman"/>
            <w:lang w:val="pt-BR"/>
          </w:rPr>
          <w:t>no</w:t>
        </w:r>
      </w:ins>
      <w:r w:rsidR="005D7D3C">
        <w:rPr>
          <w:rFonts w:ascii="Times New Roman" w:hAnsi="Times New Roman" w:cs="Times New Roman"/>
          <w:lang w:val="pt-BR"/>
        </w:rPr>
        <w:t xml:space="preserve"> código </w:t>
      </w:r>
      <w:del w:id="442" w:author="Alberto Scremin" w:date="2011-08-02T22:53:00Z">
        <w:r>
          <w:rPr>
            <w:rFonts w:ascii="Times New Roman" w:hAnsi="Times New Roman" w:cs="Times New Roman"/>
            <w:lang w:val="pt-BR"/>
          </w:rPr>
          <w:delText>o procedimento que deve ser realizado</w:delText>
        </w:r>
        <w:r w:rsidRPr="00A55B59">
          <w:rPr>
            <w:rFonts w:ascii="Times New Roman" w:hAnsi="Times New Roman" w:cs="Times New Roman"/>
            <w:lang w:val="pt-BR"/>
          </w:rPr>
          <w:delText>.</w:delText>
        </w:r>
      </w:del>
      <w:ins w:id="443" w:author="Alberto Scremin" w:date="2011-08-02T22:53:00Z">
        <w:r w:rsidR="005D7D3C" w:rsidRPr="005D7D3C">
          <w:rPr>
            <w:rFonts w:ascii="Times New Roman" w:hAnsi="Times New Roman" w:cs="Times New Roman"/>
            <w:i/>
            <w:lang w:val="pt-BR"/>
          </w:rPr>
          <w:t>python</w:t>
        </w:r>
        <w:r w:rsidR="005D7D3C">
          <w:rPr>
            <w:rFonts w:ascii="Times New Roman" w:hAnsi="Times New Roman" w:cs="Times New Roman"/>
            <w:lang w:val="pt-BR"/>
          </w:rPr>
          <w:t xml:space="preserve"> da </w:t>
        </w:r>
        <w:r w:rsidR="000E0278" w:rsidRPr="00A63327">
          <w:rPr>
            <w:rFonts w:ascii="Times New Roman" w:hAnsi="Times New Roman" w:cs="Times New Roman"/>
            <w:lang w:val="pt-BR"/>
          </w:rPr>
          <w:fldChar w:fldCharType="begin"/>
        </w:r>
        <w:r w:rsidR="005D7D3C" w:rsidRPr="00A63327">
          <w:rPr>
            <w:rFonts w:ascii="Times New Roman" w:hAnsi="Times New Roman" w:cs="Times New Roman"/>
            <w:lang w:val="pt-BR"/>
          </w:rPr>
          <w:instrText xml:space="preserve"> REF _Ref296763827 \h  \* MERGEFORMAT </w:instrText>
        </w:r>
      </w:ins>
      <w:r w:rsidR="000E0278" w:rsidRPr="00A63327">
        <w:rPr>
          <w:rFonts w:ascii="Times New Roman" w:hAnsi="Times New Roman" w:cs="Times New Roman"/>
          <w:lang w:val="pt-BR"/>
        </w:rPr>
      </w:r>
      <w:ins w:id="444" w:author="Alberto Scremin" w:date="2011-08-02T22:53:00Z">
        <w:r w:rsidR="000E0278" w:rsidRPr="00A63327">
          <w:rPr>
            <w:rFonts w:ascii="Times New Roman" w:hAnsi="Times New Roman" w:cs="Times New Roman"/>
            <w:lang w:val="pt-BR"/>
          </w:rPr>
          <w:fldChar w:fldCharType="separate"/>
        </w:r>
        <w:r w:rsidR="00C36D10" w:rsidRPr="00C36D10">
          <w:rPr>
            <w:rFonts w:ascii="Times New Roman" w:hAnsi="Times New Roman" w:cs="Times New Roman"/>
            <w:lang w:val="pt-BR"/>
          </w:rPr>
          <w:t xml:space="preserve">Figura </w:t>
        </w:r>
        <w:r w:rsidR="00C36D10" w:rsidRPr="00C36D10">
          <w:rPr>
            <w:rFonts w:ascii="Times New Roman" w:hAnsi="Times New Roman" w:cs="Times New Roman"/>
            <w:noProof/>
            <w:lang w:val="pt-BR"/>
          </w:rPr>
          <w:t>52</w:t>
        </w:r>
        <w:r w:rsidR="000E0278" w:rsidRPr="00A63327">
          <w:rPr>
            <w:rFonts w:ascii="Times New Roman" w:hAnsi="Times New Roman" w:cs="Times New Roman"/>
            <w:lang w:val="pt-BR"/>
          </w:rPr>
          <w:fldChar w:fldCharType="end"/>
        </w:r>
        <w:r w:rsidRPr="00A55B59">
          <w:rPr>
            <w:rFonts w:ascii="Times New Roman" w:hAnsi="Times New Roman" w:cs="Times New Roman"/>
            <w:lang w:val="pt-BR"/>
          </w:rPr>
          <w:t>.</w:t>
        </w:r>
      </w:ins>
      <w:r w:rsidRPr="00A55B59">
        <w:rPr>
          <w:rFonts w:ascii="Times New Roman" w:hAnsi="Times New Roman" w:cs="Times New Roman"/>
          <w:lang w:val="pt-BR"/>
        </w:rPr>
        <w:t xml:space="preserve">  Já os comandos </w:t>
      </w:r>
      <w:r w:rsidRPr="005A629C">
        <w:rPr>
          <w:rFonts w:ascii="Times New Roman" w:hAnsi="Times New Roman" w:cs="Times New Roman"/>
          <w:i/>
          <w:lang w:val="pt-BR"/>
        </w:rPr>
        <w:t>get</w:t>
      </w:r>
      <w:r w:rsidRPr="00A55B59">
        <w:rPr>
          <w:rFonts w:ascii="Times New Roman" w:hAnsi="Times New Roman" w:cs="Times New Roman"/>
          <w:lang w:val="pt-BR"/>
        </w:rPr>
        <w:t xml:space="preserve"> em seguida foram realizados para cada </w:t>
      </w:r>
      <w:del w:id="445" w:author="Alberto Scremin" w:date="2011-08-02T22:53:00Z">
        <w:r w:rsidRPr="00A55B59">
          <w:rPr>
            <w:rFonts w:ascii="Times New Roman" w:hAnsi="Times New Roman" w:cs="Times New Roman"/>
            <w:lang w:val="pt-BR"/>
          </w:rPr>
          <w:delText>id</w:delText>
        </w:r>
      </w:del>
      <w:ins w:id="446" w:author="Alberto Scremin" w:date="2011-08-02T22:53:00Z">
        <w:r w:rsidRPr="00A55B59">
          <w:rPr>
            <w:rFonts w:ascii="Times New Roman" w:hAnsi="Times New Roman" w:cs="Times New Roman"/>
            <w:lang w:val="pt-BR"/>
          </w:rPr>
          <w:t>id</w:t>
        </w:r>
        <w:r w:rsidR="00C36D10">
          <w:rPr>
            <w:rFonts w:ascii="Times New Roman" w:hAnsi="Times New Roman" w:cs="Times New Roman"/>
            <w:lang w:val="pt-BR"/>
          </w:rPr>
          <w:t>entificador</w:t>
        </w:r>
      </w:ins>
      <w:r w:rsidRPr="00A55B59">
        <w:rPr>
          <w:rFonts w:ascii="Times New Roman" w:hAnsi="Times New Roman" w:cs="Times New Roman"/>
          <w:lang w:val="pt-BR"/>
        </w:rPr>
        <w:t xml:space="preserve"> selecionado anteriormente. Eles trazem </w:t>
      </w:r>
      <w:del w:id="447" w:author="Alberto Scremin" w:date="2011-08-02T22:53:00Z">
        <w:r w:rsidRPr="00A55B59">
          <w:rPr>
            <w:rFonts w:ascii="Times New Roman" w:hAnsi="Times New Roman" w:cs="Times New Roman"/>
            <w:lang w:val="pt-BR"/>
          </w:rPr>
          <w:delText xml:space="preserve">da família </w:delText>
        </w:r>
        <w:r w:rsidRPr="005A629C">
          <w:rPr>
            <w:rFonts w:ascii="Times New Roman" w:hAnsi="Times New Roman" w:cs="Times New Roman"/>
            <w:i/>
            <w:lang w:val="pt-BR"/>
          </w:rPr>
          <w:delText>security</w:delText>
        </w:r>
        <w:r w:rsidRPr="00A55B59">
          <w:rPr>
            <w:rFonts w:ascii="Times New Roman" w:hAnsi="Times New Roman" w:cs="Times New Roman"/>
            <w:lang w:val="pt-BR"/>
          </w:rPr>
          <w:delText xml:space="preserve"> </w:delText>
        </w:r>
      </w:del>
      <w:r w:rsidR="005E15B5">
        <w:rPr>
          <w:rFonts w:ascii="Times New Roman" w:hAnsi="Times New Roman" w:cs="Times New Roman"/>
          <w:lang w:val="pt-BR"/>
        </w:rPr>
        <w:t>todas as informações</w:t>
      </w:r>
      <w:ins w:id="448" w:author="Alberto Scremin" w:date="2011-08-02T22:53:00Z">
        <w:r w:rsidR="005E15B5">
          <w:rPr>
            <w:rFonts w:ascii="Times New Roman" w:hAnsi="Times New Roman" w:cs="Times New Roman"/>
            <w:lang w:val="pt-BR"/>
          </w:rPr>
          <w:t xml:space="preserve"> </w:t>
        </w:r>
        <w:r w:rsidRPr="00A55B59">
          <w:rPr>
            <w:rFonts w:ascii="Times New Roman" w:hAnsi="Times New Roman" w:cs="Times New Roman"/>
            <w:lang w:val="pt-BR"/>
          </w:rPr>
          <w:t xml:space="preserve">da família </w:t>
        </w:r>
        <w:r w:rsidRPr="005A629C">
          <w:rPr>
            <w:rFonts w:ascii="Times New Roman" w:hAnsi="Times New Roman" w:cs="Times New Roman"/>
            <w:i/>
            <w:lang w:val="pt-BR"/>
          </w:rPr>
          <w:t>security</w:t>
        </w:r>
      </w:ins>
      <w:r w:rsidRPr="00A55B59">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85160A" w:rsidTr="00761E61">
        <w:tc>
          <w:tcPr>
            <w:tcW w:w="9286" w:type="dxa"/>
            <w:shd w:val="clear" w:color="auto" w:fill="auto"/>
          </w:tcPr>
          <w:p w:rsidR="002400A2" w:rsidRDefault="00737C9F">
            <w:pPr>
              <w:pStyle w:val="TXT"/>
              <w:spacing w:after="0"/>
              <w:rPr>
                <w:rStyle w:val="Forte"/>
                <w:rFonts w:ascii="Calibri" w:eastAsia="Calibri" w:hAnsi="Calibri" w:cs="Calibri"/>
                <w:b w:val="0"/>
                <w:sz w:val="22"/>
                <w:szCs w:val="22"/>
              </w:rPr>
              <w:pPrChange w:id="449" w:author="Alberto Scremin" w:date="2011-08-02T22:53:00Z">
                <w:pPr>
                  <w:pStyle w:val="TXT"/>
                  <w:spacing w:after="40"/>
                </w:pPr>
              </w:pPrChange>
            </w:pPr>
            <w:r w:rsidRPr="00496DDE">
              <w:rPr>
                <w:rStyle w:val="Forte"/>
                <w:b w:val="0"/>
                <w:sz w:val="22"/>
                <w:szCs w:val="22"/>
              </w:rPr>
              <w:t>lista_security := get watch_list [‘wl123’] [‘id_security’];</w:t>
            </w:r>
          </w:p>
          <w:p w:rsidR="002400A2" w:rsidRDefault="000E0278">
            <w:pPr>
              <w:pStyle w:val="TXT"/>
              <w:spacing w:after="0"/>
              <w:rPr>
                <w:rStyle w:val="Forte"/>
                <w:b w:val="0"/>
                <w:sz w:val="22"/>
                <w:rPrChange w:id="450" w:author="Alberto Scremin" w:date="2011-08-02T22:53:00Z">
                  <w:rPr>
                    <w:rStyle w:val="Forte"/>
                    <w:rFonts w:ascii="Calibri" w:eastAsia="Calibri" w:hAnsi="Calibri" w:cs="Calibri"/>
                    <w:b w:val="0"/>
                    <w:sz w:val="22"/>
                    <w:szCs w:val="22"/>
                    <w:lang w:val="pt-BR"/>
                  </w:rPr>
                </w:rPrChange>
              </w:rPr>
              <w:pPrChange w:id="451" w:author="Alberto Scremin" w:date="2011-08-02T22:53:00Z">
                <w:pPr>
                  <w:pStyle w:val="TXT"/>
                  <w:numPr>
                    <w:numId w:val="1"/>
                  </w:numPr>
                  <w:tabs>
                    <w:tab w:val="num" w:pos="6658"/>
                  </w:tabs>
                  <w:spacing w:after="40"/>
                  <w:ind w:left="6658" w:hanging="420"/>
                </w:pPr>
              </w:pPrChange>
            </w:pPr>
            <w:del w:id="452" w:author="Alberto Scremin" w:date="2011-08-02T22:53:00Z">
              <w:r w:rsidRPr="000E0278">
                <w:rPr>
                  <w:rStyle w:val="Forte"/>
                  <w:b w:val="0"/>
                  <w:sz w:val="22"/>
                  <w:szCs w:val="22"/>
                  <w:rPrChange w:id="453" w:author="vanessa" w:date="2011-08-02T22:56:00Z">
                    <w:rPr>
                      <w:rStyle w:val="Forte"/>
                      <w:b w:val="0"/>
                      <w:sz w:val="22"/>
                      <w:szCs w:val="22"/>
                      <w:lang w:val="pt-BR"/>
                    </w:rPr>
                  </w:rPrChange>
                </w:rPr>
                <w:delText>Para todo</w:delText>
              </w:r>
            </w:del>
            <w:ins w:id="454" w:author="Alberto Scremin" w:date="2011-08-02T22:53:00Z">
              <w:r w:rsidR="005D7D3C" w:rsidRPr="0059059F">
                <w:rPr>
                  <w:rStyle w:val="Forte"/>
                  <w:b w:val="0"/>
                  <w:sz w:val="22"/>
                  <w:szCs w:val="22"/>
                </w:rPr>
                <w:t>for</w:t>
              </w:r>
            </w:ins>
            <w:r w:rsidRPr="000E0278">
              <w:rPr>
                <w:rStyle w:val="Forte"/>
                <w:b w:val="0"/>
                <w:sz w:val="22"/>
                <w:rPrChange w:id="455" w:author="Alberto Scremin" w:date="2011-08-02T22:53:00Z">
                  <w:rPr>
                    <w:rStyle w:val="Forte"/>
                    <w:b w:val="0"/>
                    <w:sz w:val="22"/>
                    <w:lang w:val="pt-BR"/>
                  </w:rPr>
                </w:rPrChange>
              </w:rPr>
              <w:t xml:space="preserve"> security_id </w:t>
            </w:r>
            <w:del w:id="456" w:author="Alberto Scremin" w:date="2011-08-02T22:53:00Z">
              <w:r w:rsidRPr="000E0278">
                <w:rPr>
                  <w:rStyle w:val="Forte"/>
                  <w:b w:val="0"/>
                  <w:sz w:val="22"/>
                  <w:szCs w:val="22"/>
                  <w:rPrChange w:id="457" w:author="vanessa" w:date="2011-08-02T22:56:00Z">
                    <w:rPr>
                      <w:rStyle w:val="Forte"/>
                      <w:b w:val="0"/>
                      <w:sz w:val="22"/>
                      <w:szCs w:val="22"/>
                      <w:lang w:val="pt-BR"/>
                    </w:rPr>
                  </w:rPrChange>
                </w:rPr>
                <w:delText>em</w:delText>
              </w:r>
            </w:del>
            <w:ins w:id="458" w:author="Alberto Scremin" w:date="2011-08-02T22:53:00Z">
              <w:r w:rsidR="005D7D3C" w:rsidRPr="0059059F">
                <w:rPr>
                  <w:rStyle w:val="Forte"/>
                  <w:b w:val="0"/>
                  <w:sz w:val="22"/>
                  <w:szCs w:val="22"/>
                </w:rPr>
                <w:t>in</w:t>
              </w:r>
            </w:ins>
            <w:r w:rsidRPr="000E0278">
              <w:rPr>
                <w:rStyle w:val="Forte"/>
                <w:b w:val="0"/>
                <w:sz w:val="22"/>
                <w:rPrChange w:id="459" w:author="Alberto Scremin" w:date="2011-08-02T22:53:00Z">
                  <w:rPr>
                    <w:rStyle w:val="Forte"/>
                    <w:b w:val="0"/>
                    <w:sz w:val="22"/>
                    <w:lang w:val="pt-BR"/>
                  </w:rPr>
                </w:rPrChange>
              </w:rPr>
              <w:t xml:space="preserve"> lista_security</w:t>
            </w:r>
            <w:del w:id="460" w:author="Alberto Scremin" w:date="2011-08-02T22:53:00Z">
              <w:r w:rsidRPr="000E0278">
                <w:rPr>
                  <w:rStyle w:val="Forte"/>
                  <w:b w:val="0"/>
                  <w:sz w:val="22"/>
                  <w:szCs w:val="22"/>
                  <w:rPrChange w:id="461" w:author="vanessa" w:date="2011-08-02T22:56:00Z">
                    <w:rPr>
                      <w:rStyle w:val="Forte"/>
                      <w:b w:val="0"/>
                      <w:sz w:val="22"/>
                      <w:szCs w:val="22"/>
                      <w:lang w:val="pt-BR"/>
                    </w:rPr>
                  </w:rPrChange>
                </w:rPr>
                <w:delText xml:space="preserve"> faça</w:delText>
              </w:r>
            </w:del>
            <w:r w:rsidRPr="000E0278">
              <w:rPr>
                <w:rStyle w:val="Forte"/>
                <w:b w:val="0"/>
                <w:sz w:val="22"/>
                <w:rPrChange w:id="462" w:author="Alberto Scremin" w:date="2011-08-02T22:53:00Z">
                  <w:rPr>
                    <w:rStyle w:val="Forte"/>
                    <w:b w:val="0"/>
                    <w:sz w:val="22"/>
                    <w:lang w:val="pt-BR"/>
                  </w:rPr>
                </w:rPrChange>
              </w:rPr>
              <w:t>:</w:t>
            </w:r>
          </w:p>
          <w:p w:rsidR="00737C9F" w:rsidRPr="00496DDE" w:rsidRDefault="000E0278" w:rsidP="00496DDE">
            <w:pPr>
              <w:pStyle w:val="PargrafodaLista"/>
              <w:spacing w:after="40"/>
              <w:ind w:left="0"/>
              <w:rPr>
                <w:del w:id="463" w:author="Alberto Scremin" w:date="2011-08-02T22:53:00Z"/>
                <w:rStyle w:val="Forte"/>
                <w:rFonts w:ascii="Times New Roman" w:hAnsi="Times New Roman" w:cs="Times New Roman"/>
                <w:b w:val="0"/>
              </w:rPr>
            </w:pPr>
            <w:r w:rsidRPr="000E0278">
              <w:rPr>
                <w:rStyle w:val="Forte"/>
                <w:rFonts w:ascii="Times New Roman" w:hAnsi="Times New Roman"/>
                <w:b w:val="0"/>
                <w:rPrChange w:id="464" w:author="Alberto Scremin" w:date="2011-08-02T22:53:00Z">
                  <w:rPr>
                    <w:rStyle w:val="Forte"/>
                    <w:rFonts w:ascii="Times New Roman" w:hAnsi="Times New Roman"/>
                    <w:b w:val="0"/>
                    <w:lang w:val="pt-BR"/>
                  </w:rPr>
                </w:rPrChange>
              </w:rPr>
              <w:t xml:space="preserve">      </w:t>
            </w:r>
            <w:r w:rsidR="00737C9F" w:rsidRPr="00496DDE">
              <w:rPr>
                <w:rStyle w:val="Forte"/>
                <w:rFonts w:ascii="Times New Roman" w:hAnsi="Times New Roman" w:cs="Times New Roman"/>
                <w:b w:val="0"/>
              </w:rPr>
              <w:t>get security [‘security_id’];</w:t>
            </w:r>
          </w:p>
          <w:p w:rsidR="002400A2" w:rsidRDefault="00737C9F">
            <w:pPr>
              <w:pStyle w:val="PargrafodaLista"/>
              <w:spacing w:after="0"/>
              <w:ind w:left="0"/>
              <w:rPr>
                <w:rFonts w:ascii="Times New Roman" w:hAnsi="Times New Roman"/>
                <w:bCs/>
              </w:rPr>
              <w:pPrChange w:id="465" w:author="Alberto Scremin" w:date="2011-08-02T22:53:00Z">
                <w:pPr>
                  <w:pStyle w:val="PargrafodaLista"/>
                  <w:numPr>
                    <w:numId w:val="1"/>
                  </w:numPr>
                  <w:tabs>
                    <w:tab w:val="num" w:pos="6658"/>
                  </w:tabs>
                  <w:spacing w:after="40"/>
                  <w:ind w:left="0" w:hanging="420"/>
                </w:pPr>
              </w:pPrChange>
            </w:pPr>
            <w:del w:id="466" w:author="Alberto Scremin" w:date="2011-08-02T22:53:00Z">
              <w:r w:rsidRPr="00496DDE">
                <w:rPr>
                  <w:rStyle w:val="Forte"/>
                  <w:rFonts w:ascii="Times New Roman" w:hAnsi="Times New Roman" w:cs="Times New Roman"/>
                  <w:b w:val="0"/>
                </w:rPr>
                <w:delText>fim</w:delText>
              </w:r>
            </w:del>
          </w:p>
        </w:tc>
      </w:tr>
    </w:tbl>
    <w:p w:rsidR="00737C9F" w:rsidRDefault="00737C9F" w:rsidP="00737C9F">
      <w:pPr>
        <w:pStyle w:val="Legenda"/>
        <w:rPr>
          <w:lang w:val="pt-BR"/>
        </w:rPr>
      </w:pPr>
      <w:bookmarkStart w:id="467" w:name="_Ref296763827"/>
      <w:bookmarkStart w:id="468" w:name="_Toc300002879"/>
      <w:bookmarkStart w:id="469" w:name="_Toc298169412"/>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del w:id="470" w:author="Alberto Scremin" w:date="2011-08-02T22:53:00Z">
        <w:r w:rsidR="00B05561">
          <w:rPr>
            <w:noProof/>
            <w:lang w:val="pt-BR"/>
          </w:rPr>
          <w:delText>53</w:delText>
        </w:r>
      </w:del>
      <w:ins w:id="471" w:author="Alberto Scremin" w:date="2011-08-02T22:53:00Z">
        <w:r w:rsidR="00C36D10">
          <w:rPr>
            <w:noProof/>
            <w:lang w:val="pt-BR"/>
          </w:rPr>
          <w:t>52</w:t>
        </w:r>
      </w:ins>
      <w:r w:rsidR="000E0278">
        <w:fldChar w:fldCharType="end"/>
      </w:r>
      <w:bookmarkEnd w:id="467"/>
      <w:r w:rsidRPr="0085160A">
        <w:rPr>
          <w:lang w:val="pt-BR"/>
        </w:rPr>
        <w:t>:</w:t>
      </w:r>
      <w:r w:rsidRPr="0085160A">
        <w:rPr>
          <w:b w:val="0"/>
          <w:lang w:val="pt-BR"/>
        </w:rPr>
        <w:t xml:space="preserve"> </w:t>
      </w:r>
      <w:r w:rsidRPr="0085160A">
        <w:rPr>
          <w:lang w:val="pt-BR"/>
        </w:rPr>
        <w:t xml:space="preserve">Selecionar todas as informações das securities de uma determinada watch list no </w:t>
      </w:r>
      <w:r>
        <w:rPr>
          <w:lang w:val="pt-BR"/>
        </w:rPr>
        <w:t>Cassandra</w:t>
      </w:r>
      <w:r w:rsidRPr="0085160A">
        <w:rPr>
          <w:lang w:val="pt-BR"/>
        </w:rPr>
        <w:t>.</w:t>
      </w:r>
      <w:bookmarkEnd w:id="468"/>
      <w:bookmarkEnd w:id="469"/>
    </w:p>
    <w:p w:rsidR="002400A2" w:rsidRDefault="002E3121">
      <w:pPr>
        <w:jc w:val="both"/>
        <w:rPr>
          <w:rFonts w:ascii="Times New Roman" w:hAnsi="Times New Roman" w:cs="Times New Roman"/>
          <w:lang w:val="pt-BR"/>
        </w:rPr>
        <w:pPrChange w:id="472" w:author="Alberto Scremin" w:date="2011-08-02T22:53:00Z">
          <w:pPr>
            <w:ind w:firstLine="708"/>
            <w:jc w:val="both"/>
          </w:pPr>
        </w:pPrChange>
      </w:pPr>
      <w:ins w:id="473" w:author="Alberto Scremin" w:date="2011-08-02T22:53:00Z">
        <w:r w:rsidRPr="0059059F">
          <w:rPr>
            <w:rFonts w:ascii="Times New Roman" w:hAnsi="Times New Roman" w:cs="Times New Roman"/>
            <w:b/>
            <w:lang w:val="pt-BR"/>
          </w:rPr>
          <w:t>Selecionar todos os brokers que estão com status cancelado.</w:t>
        </w:r>
        <w:r>
          <w:rPr>
            <w:rFonts w:ascii="Times New Roman" w:hAnsi="Times New Roman" w:cs="Times New Roman"/>
            <w:lang w:val="pt-BR"/>
          </w:rPr>
          <w:t xml:space="preserve"> </w:t>
        </w:r>
      </w:ins>
      <w:r w:rsidR="00737C9F" w:rsidRPr="000E7EE8">
        <w:rPr>
          <w:rFonts w:ascii="Times New Roman" w:hAnsi="Times New Roman" w:cs="Times New Roman"/>
          <w:lang w:val="pt-BR"/>
        </w:rPr>
        <w:t xml:space="preserve">A próxima consulta realizada foi representada de uma maneira simples com apenas um comando no Cassandra. Como mostrado </w:t>
      </w:r>
      <w:r w:rsidR="00737C9F" w:rsidRPr="00E93EE4">
        <w:rPr>
          <w:rFonts w:ascii="Times New Roman" w:hAnsi="Times New Roman" w:cs="Times New Roman"/>
          <w:lang w:val="pt-BR"/>
        </w:rPr>
        <w:t xml:space="preserve">na </w:t>
      </w:r>
      <w:r w:rsidR="000E0278" w:rsidRPr="000E0278">
        <w:rPr>
          <w:rFonts w:ascii="Times New Roman" w:hAnsi="Times New Roman"/>
          <w:lang w:val="pt-BR"/>
          <w:rPrChange w:id="474"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475" w:author="Alberto Scremin" w:date="2011-08-02T22:53:00Z">
            <w:rPr>
              <w:rFonts w:ascii="Times New Roman" w:hAnsi="Times New Roman"/>
              <w:b/>
              <w:bCs/>
              <w:u w:val="single"/>
              <w:lang w:val="pt-BR"/>
            </w:rPr>
          </w:rPrChange>
        </w:rPr>
        <w:instrText xml:space="preserve"> REF _Ref297892085 \h  \* MERGEFORMAT </w:instrText>
      </w:r>
      <w:r w:rsidR="000E0278" w:rsidRPr="000E0278">
        <w:rPr>
          <w:rFonts w:ascii="Times New Roman" w:hAnsi="Times New Roman"/>
          <w:lang w:val="pt-BR"/>
          <w:rPrChange w:id="476" w:author="Alberto Scremin" w:date="2011-08-02T22:53:00Z">
            <w:rPr>
              <w:rFonts w:ascii="Times New Roman" w:hAnsi="Times New Roman"/>
              <w:lang w:val="pt-BR"/>
            </w:rPr>
          </w:rPrChange>
        </w:rPr>
      </w:r>
      <w:r w:rsidR="000E0278" w:rsidRPr="000E0278">
        <w:rPr>
          <w:rFonts w:ascii="Times New Roman" w:hAnsi="Times New Roman"/>
          <w:lang w:val="pt-BR"/>
          <w:rPrChange w:id="477"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478" w:author="Alberto Scremin" w:date="2011-08-02T22:53:00Z">
            <w:rPr>
              <w:rFonts w:ascii="Times New Roman" w:hAnsi="Times New Roman"/>
              <w:b/>
              <w:bCs/>
              <w:u w:val="single"/>
              <w:lang w:val="pt-BR"/>
            </w:rPr>
          </w:rPrChange>
        </w:rPr>
        <w:t xml:space="preserve">Figura </w:t>
      </w:r>
      <w:del w:id="479" w:author="Alberto Scremin" w:date="2011-08-02T22:53:00Z">
        <w:r w:rsidR="00B05561" w:rsidRPr="00B05561">
          <w:rPr>
            <w:rFonts w:ascii="Times New Roman" w:hAnsi="Times New Roman" w:cs="Times New Roman"/>
            <w:noProof/>
            <w:u w:val="single"/>
            <w:lang w:val="pt-BR"/>
          </w:rPr>
          <w:delText>54</w:delText>
        </w:r>
      </w:del>
      <w:ins w:id="480" w:author="Alberto Scremin" w:date="2011-08-02T22:53:00Z">
        <w:r w:rsidR="00C36D10" w:rsidRPr="00C36D10">
          <w:rPr>
            <w:rFonts w:ascii="Times New Roman" w:hAnsi="Times New Roman" w:cs="Times New Roman"/>
            <w:noProof/>
            <w:lang w:val="pt-BR"/>
          </w:rPr>
          <w:t>53</w:t>
        </w:r>
      </w:ins>
      <w:r w:rsidR="000E0278" w:rsidRPr="000E0278">
        <w:rPr>
          <w:rFonts w:ascii="Times New Roman" w:hAnsi="Times New Roman"/>
          <w:lang w:val="pt-BR"/>
          <w:rPrChange w:id="481" w:author="Alberto Scremin" w:date="2011-08-02T22:53:00Z">
            <w:rPr>
              <w:rFonts w:ascii="Times New Roman" w:hAnsi="Times New Roman"/>
              <w:b/>
              <w:bCs/>
              <w:u w:val="single"/>
              <w:lang w:val="pt-BR"/>
            </w:rPr>
          </w:rPrChange>
        </w:rPr>
        <w:fldChar w:fldCharType="end"/>
      </w:r>
      <w:r w:rsidR="00737C9F" w:rsidRPr="000E7EE8">
        <w:rPr>
          <w:rFonts w:ascii="Times New Roman" w:hAnsi="Times New Roman" w:cs="Times New Roman"/>
          <w:lang w:val="pt-BR"/>
        </w:rPr>
        <w:t>, executa</w:t>
      </w:r>
      <w:r w:rsidR="00737C9F">
        <w:rPr>
          <w:rFonts w:ascii="Times New Roman" w:hAnsi="Times New Roman" w:cs="Times New Roman"/>
          <w:lang w:val="pt-BR"/>
        </w:rPr>
        <w:t>mos</w:t>
      </w:r>
      <w:r w:rsidR="00737C9F" w:rsidRPr="000E7EE8">
        <w:rPr>
          <w:rFonts w:ascii="Times New Roman" w:hAnsi="Times New Roman" w:cs="Times New Roman"/>
          <w:lang w:val="pt-BR"/>
        </w:rPr>
        <w:t xml:space="preserve"> um </w:t>
      </w:r>
      <w:r w:rsidR="00737C9F" w:rsidRPr="000E7EE8">
        <w:rPr>
          <w:rFonts w:ascii="Times New Roman" w:hAnsi="Times New Roman" w:cs="Times New Roman"/>
          <w:i/>
          <w:lang w:val="pt-BR"/>
        </w:rPr>
        <w:t>get</w:t>
      </w:r>
      <w:r w:rsidR="00737C9F" w:rsidRPr="000E7EE8">
        <w:rPr>
          <w:rFonts w:ascii="Times New Roman" w:hAnsi="Times New Roman" w:cs="Times New Roman"/>
          <w:lang w:val="pt-BR"/>
        </w:rPr>
        <w:t xml:space="preserve"> na família de coluna </w:t>
      </w:r>
      <w:r w:rsidR="00737C9F" w:rsidRPr="000E7EE8">
        <w:rPr>
          <w:rFonts w:ascii="Times New Roman" w:hAnsi="Times New Roman" w:cs="Times New Roman"/>
          <w:i/>
          <w:lang w:val="pt-BR"/>
        </w:rPr>
        <w:t>broker</w:t>
      </w:r>
      <w:r w:rsidR="00737C9F" w:rsidRPr="000E7EE8">
        <w:rPr>
          <w:rFonts w:ascii="Times New Roman" w:hAnsi="Times New Roman" w:cs="Times New Roman"/>
          <w:lang w:val="pt-BR"/>
        </w:rPr>
        <w:t xml:space="preserve">, onde a coluna </w:t>
      </w:r>
      <w:r w:rsidR="00737C9F" w:rsidRPr="000E7EE8">
        <w:rPr>
          <w:rFonts w:ascii="Times New Roman" w:hAnsi="Times New Roman" w:cs="Times New Roman"/>
          <w:i/>
          <w:lang w:val="pt-BR"/>
        </w:rPr>
        <w:t>b_status_type</w:t>
      </w:r>
      <w:r w:rsidR="00737C9F" w:rsidRPr="000E7EE8">
        <w:rPr>
          <w:rFonts w:ascii="Times New Roman" w:hAnsi="Times New Roman" w:cs="Times New Roman"/>
          <w:lang w:val="pt-BR"/>
        </w:rPr>
        <w:t xml:space="preserve"> está preenchida como cancelado.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587D7C" w:rsidTr="00761E61">
        <w:tc>
          <w:tcPr>
            <w:tcW w:w="9286" w:type="dxa"/>
            <w:shd w:val="clear" w:color="auto" w:fill="auto"/>
          </w:tcPr>
          <w:p w:rsidR="002400A2" w:rsidRDefault="00737C9F">
            <w:pPr>
              <w:spacing w:after="0"/>
              <w:jc w:val="both"/>
              <w:rPr>
                <w:rFonts w:ascii="Times New Roman" w:hAnsi="Times New Roman" w:cs="Times New Roman"/>
              </w:rPr>
              <w:pPrChange w:id="482" w:author="Alberto Scremin" w:date="2011-08-02T22:53:00Z">
                <w:pPr>
                  <w:jc w:val="both"/>
                </w:pPr>
              </w:pPrChange>
            </w:pPr>
            <w:r w:rsidRPr="00496DDE">
              <w:rPr>
                <w:rFonts w:ascii="Times New Roman" w:hAnsi="Times New Roman" w:cs="Times New Roman"/>
              </w:rPr>
              <w:t>get broker where b_status_type = 'CNCL';</w:t>
            </w:r>
          </w:p>
        </w:tc>
      </w:tr>
    </w:tbl>
    <w:p w:rsidR="00737C9F" w:rsidRDefault="00737C9F" w:rsidP="00737C9F">
      <w:pPr>
        <w:pStyle w:val="Legenda"/>
        <w:rPr>
          <w:lang w:val="pt-BR"/>
        </w:rPr>
      </w:pPr>
      <w:bookmarkStart w:id="483" w:name="_Ref297892085"/>
      <w:bookmarkStart w:id="484" w:name="_Toc300002880"/>
      <w:bookmarkStart w:id="485" w:name="_Toc298169413"/>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486" w:author="Alberto Scremin" w:date="2011-08-02T22:53:00Z">
        <w:r w:rsidR="00B05561">
          <w:rPr>
            <w:noProof/>
            <w:lang w:val="pt-BR"/>
          </w:rPr>
          <w:delText>54</w:delText>
        </w:r>
      </w:del>
      <w:ins w:id="487" w:author="Alberto Scremin" w:date="2011-08-02T22:53:00Z">
        <w:r w:rsidR="00C36D10">
          <w:rPr>
            <w:noProof/>
            <w:lang w:val="pt-BR"/>
          </w:rPr>
          <w:t>53</w:t>
        </w:r>
      </w:ins>
      <w:r w:rsidR="000E0278">
        <w:fldChar w:fldCharType="end"/>
      </w:r>
      <w:bookmarkEnd w:id="483"/>
      <w:r w:rsidRPr="00160C87">
        <w:rPr>
          <w:lang w:val="pt-BR"/>
        </w:rPr>
        <w:t>: Selecionar todos os brokers que estão com status cancelado</w:t>
      </w:r>
      <w:r>
        <w:rPr>
          <w:lang w:val="pt-BR"/>
        </w:rPr>
        <w:t xml:space="preserve"> no Cassandra.</w:t>
      </w:r>
      <w:bookmarkEnd w:id="484"/>
      <w:bookmarkEnd w:id="485"/>
    </w:p>
    <w:p w:rsidR="00737C9F" w:rsidRPr="00F616BE" w:rsidRDefault="00737C9F" w:rsidP="00737C9F">
      <w:pPr>
        <w:jc w:val="both"/>
        <w:rPr>
          <w:rFonts w:ascii="Times New Roman" w:hAnsi="Times New Roman" w:cs="Times New Roman"/>
          <w:lang w:val="pt-BR"/>
        </w:rPr>
      </w:pPr>
      <w:del w:id="488" w:author="Alberto Scremin" w:date="2011-08-02T22:53:00Z">
        <w:r>
          <w:rPr>
            <w:lang w:val="pt-BR"/>
          </w:rPr>
          <w:tab/>
        </w:r>
      </w:del>
      <w:ins w:id="489" w:author="Alberto Scremin" w:date="2011-08-02T22:53:00Z">
        <w:r w:rsidR="004D1B16" w:rsidRPr="004D1B16">
          <w:rPr>
            <w:rFonts w:ascii="Times New Roman" w:hAnsi="Times New Roman" w:cs="Times New Roman"/>
            <w:b/>
            <w:lang w:val="pt-BR"/>
          </w:rPr>
          <w:t>Selecionar o setor em que atua a empresa (</w:t>
        </w:r>
        <w:r w:rsidR="004D1B16" w:rsidRPr="004D1B16">
          <w:rPr>
            <w:rFonts w:ascii="Times New Roman" w:hAnsi="Times New Roman" w:cs="Times New Roman"/>
            <w:b/>
            <w:i/>
            <w:lang w:val="pt-BR"/>
          </w:rPr>
          <w:t xml:space="preserve">company) </w:t>
        </w:r>
        <w:r w:rsidR="004D1B16" w:rsidRPr="004D1B16">
          <w:rPr>
            <w:rFonts w:ascii="Times New Roman" w:hAnsi="Times New Roman" w:cs="Times New Roman"/>
            <w:b/>
            <w:lang w:val="pt-BR"/>
          </w:rPr>
          <w:t>chamada Onemf</w:t>
        </w:r>
        <w:r w:rsidR="002E3121" w:rsidRPr="0059059F">
          <w:rPr>
            <w:rFonts w:ascii="Times New Roman" w:hAnsi="Times New Roman" w:cs="Times New Roman"/>
            <w:b/>
            <w:lang w:val="pt-BR"/>
          </w:rPr>
          <w:t>.</w:t>
        </w:r>
        <w:r w:rsidR="002E3121">
          <w:rPr>
            <w:lang w:val="pt-BR"/>
          </w:rPr>
          <w:t xml:space="preserve"> </w:t>
        </w:r>
      </w:ins>
      <w:r w:rsidRPr="00F616BE">
        <w:rPr>
          <w:rFonts w:ascii="Times New Roman" w:hAnsi="Times New Roman" w:cs="Times New Roman"/>
          <w:lang w:val="pt-BR"/>
        </w:rPr>
        <w:t xml:space="preserve">A quarta consulta também pode ser representada de </w:t>
      </w:r>
      <w:r>
        <w:rPr>
          <w:rFonts w:ascii="Times New Roman" w:hAnsi="Times New Roman" w:cs="Times New Roman"/>
          <w:lang w:val="pt-BR"/>
        </w:rPr>
        <w:t xml:space="preserve">uma </w:t>
      </w:r>
      <w:r w:rsidRPr="00F616BE">
        <w:rPr>
          <w:rFonts w:ascii="Times New Roman" w:hAnsi="Times New Roman" w:cs="Times New Roman"/>
          <w:lang w:val="pt-BR"/>
        </w:rPr>
        <w:t>maneira simples. Como mostra</w:t>
      </w:r>
      <w:r>
        <w:rPr>
          <w:rFonts w:ascii="Times New Roman" w:hAnsi="Times New Roman" w:cs="Times New Roman"/>
          <w:lang w:val="pt-BR"/>
        </w:rPr>
        <w:t>do</w:t>
      </w:r>
      <w:r w:rsidRPr="00F616BE">
        <w:rPr>
          <w:rFonts w:ascii="Times New Roman" w:hAnsi="Times New Roman" w:cs="Times New Roman"/>
          <w:lang w:val="pt-BR"/>
        </w:rPr>
        <w:t xml:space="preserve"> </w:t>
      </w:r>
      <w:r>
        <w:rPr>
          <w:rFonts w:ascii="Times New Roman" w:hAnsi="Times New Roman" w:cs="Times New Roman"/>
          <w:lang w:val="pt-BR"/>
        </w:rPr>
        <w:t>n</w:t>
      </w:r>
      <w:r w:rsidRPr="00F616BE">
        <w:rPr>
          <w:rFonts w:ascii="Times New Roman" w:hAnsi="Times New Roman" w:cs="Times New Roman"/>
          <w:lang w:val="pt-BR"/>
        </w:rPr>
        <w:t>a</w:t>
      </w:r>
      <w:r w:rsidR="00C36D10">
        <w:rPr>
          <w:rFonts w:ascii="Times New Roman" w:hAnsi="Times New Roman" w:cs="Times New Roman"/>
          <w:lang w:val="pt-BR"/>
        </w:rPr>
        <w:t xml:space="preserve"> </w:t>
      </w:r>
      <w:r w:rsidR="000E0278" w:rsidRPr="000E0278">
        <w:rPr>
          <w:rFonts w:ascii="Times New Roman" w:hAnsi="Times New Roman"/>
          <w:lang w:val="pt-BR"/>
          <w:rPrChange w:id="490"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491" w:author="Alberto Scremin" w:date="2011-08-02T22:53:00Z">
            <w:rPr>
              <w:rFonts w:ascii="Times New Roman" w:hAnsi="Times New Roman"/>
              <w:b/>
              <w:bCs/>
              <w:u w:val="single"/>
              <w:lang w:val="pt-BR"/>
            </w:rPr>
          </w:rPrChange>
        </w:rPr>
        <w:instrText xml:space="preserve"> REF _Ref297898999 \h  \* MERGEFORMAT </w:instrText>
      </w:r>
      <w:r w:rsidR="000E0278" w:rsidRPr="000E0278">
        <w:rPr>
          <w:rFonts w:ascii="Times New Roman" w:hAnsi="Times New Roman"/>
          <w:lang w:val="pt-BR"/>
          <w:rPrChange w:id="492" w:author="Alberto Scremin" w:date="2011-08-02T22:53:00Z">
            <w:rPr>
              <w:rFonts w:ascii="Times New Roman" w:hAnsi="Times New Roman"/>
              <w:lang w:val="pt-BR"/>
            </w:rPr>
          </w:rPrChange>
        </w:rPr>
      </w:r>
      <w:r w:rsidR="000E0278" w:rsidRPr="000E0278">
        <w:rPr>
          <w:rFonts w:ascii="Times New Roman" w:hAnsi="Times New Roman"/>
          <w:lang w:val="pt-BR"/>
          <w:rPrChange w:id="493"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494" w:author="Alberto Scremin" w:date="2011-08-02T22:53:00Z">
            <w:rPr>
              <w:rFonts w:ascii="Times New Roman" w:hAnsi="Times New Roman"/>
              <w:b/>
              <w:bCs/>
              <w:u w:val="single"/>
              <w:lang w:val="pt-BR"/>
            </w:rPr>
          </w:rPrChange>
        </w:rPr>
        <w:t xml:space="preserve">Figura </w:t>
      </w:r>
      <w:del w:id="495" w:author="Alberto Scremin" w:date="2011-08-02T22:53:00Z">
        <w:r w:rsidR="00B05561" w:rsidRPr="00B05561">
          <w:rPr>
            <w:rFonts w:ascii="Times New Roman" w:hAnsi="Times New Roman" w:cs="Times New Roman"/>
            <w:noProof/>
            <w:u w:val="single"/>
            <w:lang w:val="pt-BR"/>
          </w:rPr>
          <w:delText>55</w:delText>
        </w:r>
      </w:del>
      <w:ins w:id="496" w:author="Alberto Scremin" w:date="2011-08-02T22:53:00Z">
        <w:r w:rsidR="00C36D10" w:rsidRPr="00C36D10">
          <w:rPr>
            <w:rFonts w:ascii="Times New Roman" w:hAnsi="Times New Roman" w:cs="Times New Roman"/>
            <w:noProof/>
            <w:lang w:val="pt-BR"/>
          </w:rPr>
          <w:t>54</w:t>
        </w:r>
      </w:ins>
      <w:r w:rsidR="000E0278" w:rsidRPr="000E0278">
        <w:rPr>
          <w:rFonts w:ascii="Times New Roman" w:hAnsi="Times New Roman"/>
          <w:lang w:val="pt-BR"/>
          <w:rPrChange w:id="497" w:author="Alberto Scremin" w:date="2011-08-02T22:53:00Z">
            <w:rPr>
              <w:rFonts w:ascii="Times New Roman" w:hAnsi="Times New Roman"/>
              <w:b/>
              <w:bCs/>
              <w:u w:val="single"/>
              <w:lang w:val="pt-BR"/>
            </w:rPr>
          </w:rPrChange>
        </w:rPr>
        <w:fldChar w:fldCharType="end"/>
      </w:r>
      <w:r w:rsidRPr="00E93EE4">
        <w:rPr>
          <w:rFonts w:ascii="Times New Roman" w:hAnsi="Times New Roman" w:cs="Times New Roman"/>
          <w:lang w:val="pt-BR"/>
        </w:rPr>
        <w:t xml:space="preserve">, </w:t>
      </w:r>
      <w:del w:id="498" w:author="Alberto Scremin" w:date="2011-08-02T22:53:00Z">
        <w:r w:rsidRPr="00F616BE">
          <w:rPr>
            <w:rFonts w:ascii="Times New Roman" w:hAnsi="Times New Roman" w:cs="Times New Roman"/>
            <w:lang w:val="pt-BR"/>
          </w:rPr>
          <w:delText>seleciona</w:delText>
        </w:r>
        <w:r>
          <w:rPr>
            <w:rFonts w:ascii="Times New Roman" w:hAnsi="Times New Roman" w:cs="Times New Roman"/>
            <w:lang w:val="pt-BR"/>
          </w:rPr>
          <w:delText>mos</w:delText>
        </w:r>
        <w:r w:rsidRPr="00F616BE">
          <w:rPr>
            <w:rFonts w:ascii="Times New Roman" w:hAnsi="Times New Roman" w:cs="Times New Roman"/>
            <w:lang w:val="pt-BR"/>
          </w:rPr>
          <w:delText xml:space="preserve"> na </w:delText>
        </w:r>
      </w:del>
      <w:ins w:id="499" w:author="Alberto Scremin" w:date="2011-08-02T22:53:00Z">
        <w:r w:rsidR="00F12148">
          <w:rPr>
            <w:rFonts w:ascii="Times New Roman" w:hAnsi="Times New Roman" w:cs="Times New Roman"/>
            <w:lang w:val="pt-BR"/>
          </w:rPr>
          <w:t xml:space="preserve">utilizamos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que seleciona todas as colunas da </w:t>
        </w:r>
      </w:ins>
      <w:r w:rsidR="00F12148">
        <w:rPr>
          <w:rFonts w:ascii="Times New Roman" w:hAnsi="Times New Roman" w:cs="Times New Roman"/>
          <w:lang w:val="pt-BR"/>
        </w:rPr>
        <w:t xml:space="preserve">família </w:t>
      </w:r>
      <w:r w:rsidR="00C36D10" w:rsidRPr="00C36D10">
        <w:rPr>
          <w:rFonts w:ascii="Times New Roman" w:hAnsi="Times New Roman" w:cs="Times New Roman"/>
          <w:i/>
          <w:lang w:val="pt-BR"/>
        </w:rPr>
        <w:t>company</w:t>
      </w:r>
      <w:r w:rsidR="00F12148">
        <w:rPr>
          <w:rFonts w:ascii="Times New Roman" w:hAnsi="Times New Roman" w:cs="Times New Roman"/>
          <w:lang w:val="pt-BR"/>
        </w:rPr>
        <w:t xml:space="preserve">, </w:t>
      </w:r>
      <w:ins w:id="500" w:author="Alberto Scremin" w:date="2011-08-02T22:53:00Z">
        <w:r w:rsidR="00F12148">
          <w:rPr>
            <w:rFonts w:ascii="Times New Roman" w:hAnsi="Times New Roman" w:cs="Times New Roman"/>
            <w:lang w:val="pt-BR"/>
          </w:rPr>
          <w:t xml:space="preserve">inclusive </w:t>
        </w:r>
      </w:ins>
      <w:r w:rsidR="00F12148">
        <w:rPr>
          <w:rFonts w:ascii="Times New Roman" w:hAnsi="Times New Roman" w:cs="Times New Roman"/>
          <w:lang w:val="pt-BR"/>
        </w:rPr>
        <w:t xml:space="preserve">a coluna </w:t>
      </w:r>
      <w:ins w:id="501" w:author="Alberto Scremin" w:date="2011-08-02T22:53:00Z">
        <w:r w:rsidR="00F12148">
          <w:rPr>
            <w:rFonts w:ascii="Times New Roman" w:hAnsi="Times New Roman" w:cs="Times New Roman"/>
            <w:lang w:val="pt-BR"/>
          </w:rPr>
          <w:t>que desejamos (</w:t>
        </w:r>
      </w:ins>
      <w:r w:rsidR="000E0278" w:rsidRPr="000E0278">
        <w:rPr>
          <w:rFonts w:ascii="Times New Roman" w:hAnsi="Times New Roman"/>
          <w:lang w:val="pt-BR"/>
          <w:rPrChange w:id="502" w:author="Alberto Scremin" w:date="2011-08-02T22:53:00Z">
            <w:rPr>
              <w:rFonts w:ascii="Times New Roman" w:hAnsi="Times New Roman"/>
              <w:b/>
              <w:bCs/>
              <w:i/>
              <w:lang w:val="pt-BR"/>
            </w:rPr>
          </w:rPrChange>
        </w:rPr>
        <w:t>in_sector</w:t>
      </w:r>
      <w:del w:id="503" w:author="Alberto Scremin" w:date="2011-08-02T22:53:00Z">
        <w:r w:rsidRPr="00F616BE">
          <w:rPr>
            <w:rFonts w:ascii="Times New Roman" w:hAnsi="Times New Roman" w:cs="Times New Roman"/>
            <w:i/>
            <w:lang w:val="pt-BR"/>
          </w:rPr>
          <w:delText xml:space="preserve"> </w:delText>
        </w:r>
        <w:r w:rsidRPr="00F616BE">
          <w:rPr>
            <w:rFonts w:ascii="Times New Roman" w:hAnsi="Times New Roman" w:cs="Times New Roman"/>
            <w:lang w:val="pt-BR"/>
          </w:rPr>
          <w:delText>da chave desejada, no nosso exemplo,</w:delText>
        </w:r>
      </w:del>
      <w:ins w:id="504" w:author="Alberto Scremin" w:date="2011-08-02T22:53:00Z">
        <w:r w:rsidR="00F12148">
          <w:rPr>
            <w:rFonts w:ascii="Times New Roman" w:hAnsi="Times New Roman" w:cs="Times New Roman"/>
            <w:lang w:val="pt-BR"/>
          </w:rPr>
          <w:t xml:space="preserve">). O comando </w:t>
        </w:r>
        <w:r w:rsidR="00F12148" w:rsidRPr="00F12148">
          <w:rPr>
            <w:rFonts w:ascii="Times New Roman" w:hAnsi="Times New Roman" w:cs="Times New Roman"/>
            <w:i/>
            <w:lang w:val="pt-BR"/>
          </w:rPr>
          <w:t>get</w:t>
        </w:r>
        <w:r w:rsidR="00F12148">
          <w:rPr>
            <w:rFonts w:ascii="Times New Roman" w:hAnsi="Times New Roman" w:cs="Times New Roman"/>
            <w:lang w:val="pt-BR"/>
          </w:rPr>
          <w:t xml:space="preserve"> utilizado </w:t>
        </w:r>
        <w:del w:id="505" w:author="vanessa" w:date="2011-08-04T00:09:00Z">
          <w:r w:rsidR="00F12148" w:rsidDel="00D30628">
            <w:rPr>
              <w:rFonts w:ascii="Times New Roman" w:hAnsi="Times New Roman" w:cs="Times New Roman"/>
              <w:lang w:val="pt-BR"/>
            </w:rPr>
            <w:delText>restringe</w:delText>
          </w:r>
        </w:del>
      </w:ins>
      <w:ins w:id="506" w:author="vanessa" w:date="2011-08-04T00:09:00Z">
        <w:r w:rsidR="00D30628">
          <w:rPr>
            <w:rFonts w:ascii="Times New Roman" w:hAnsi="Times New Roman" w:cs="Times New Roman"/>
            <w:lang w:val="pt-BR"/>
          </w:rPr>
          <w:t>garante</w:t>
        </w:r>
      </w:ins>
      <w:ins w:id="507" w:author="Alberto Scremin" w:date="2011-08-02T22:53:00Z">
        <w:r w:rsidR="00F12148">
          <w:rPr>
            <w:rFonts w:ascii="Times New Roman" w:hAnsi="Times New Roman" w:cs="Times New Roman"/>
            <w:lang w:val="pt-BR"/>
          </w:rPr>
          <w:t xml:space="preserve"> que somente</w:t>
        </w:r>
      </w:ins>
      <w:r w:rsidR="00F12148">
        <w:rPr>
          <w:rFonts w:ascii="Times New Roman" w:hAnsi="Times New Roman" w:cs="Times New Roman"/>
          <w:lang w:val="pt-BR"/>
        </w:rPr>
        <w:t xml:space="preserve"> a </w:t>
      </w:r>
      <w:del w:id="508" w:author="Alberto Scremin" w:date="2011-08-02T22:53:00Z">
        <w:r w:rsidRPr="00F616BE">
          <w:rPr>
            <w:rFonts w:ascii="Times New Roman" w:hAnsi="Times New Roman" w:cs="Times New Roman"/>
            <w:lang w:val="pt-BR"/>
          </w:rPr>
          <w:delText>chave co930.</w:delText>
        </w:r>
      </w:del>
      <w:ins w:id="509" w:author="Alberto Scremin" w:date="2011-08-02T22:53:00Z">
        <w:r w:rsidR="00F12148">
          <w:rPr>
            <w:rFonts w:ascii="Times New Roman" w:hAnsi="Times New Roman" w:cs="Times New Roman"/>
            <w:lang w:val="pt-BR"/>
          </w:rPr>
          <w:t xml:space="preserve">linha que possuir a coluna co_name igual à Onemf </w:t>
        </w:r>
        <w:del w:id="510" w:author="vanessa" w:date="2011-08-04T00:09:00Z">
          <w:r w:rsidR="00F12148" w:rsidDel="00D30628">
            <w:rPr>
              <w:rFonts w:ascii="Times New Roman" w:hAnsi="Times New Roman" w:cs="Times New Roman"/>
              <w:lang w:val="pt-BR"/>
            </w:rPr>
            <w:delText>é</w:delText>
          </w:r>
        </w:del>
      </w:ins>
      <w:ins w:id="511" w:author="vanessa" w:date="2011-08-04T00:09:00Z">
        <w:r w:rsidR="00D30628">
          <w:rPr>
            <w:rFonts w:ascii="Times New Roman" w:hAnsi="Times New Roman" w:cs="Times New Roman"/>
            <w:lang w:val="pt-BR"/>
          </w:rPr>
          <w:t>será</w:t>
        </w:r>
      </w:ins>
      <w:ins w:id="512" w:author="Alberto Scremin" w:date="2011-08-02T22:53:00Z">
        <w:r w:rsidR="00F12148">
          <w:rPr>
            <w:rFonts w:ascii="Times New Roman" w:hAnsi="Times New Roman" w:cs="Times New Roman"/>
            <w:lang w:val="pt-BR"/>
          </w:rPr>
          <w:t xml:space="preserve"> retornada</w:t>
        </w:r>
        <w:r w:rsidR="00F12148" w:rsidRPr="00F12148">
          <w:rPr>
            <w:rFonts w:ascii="Times New Roman" w:hAnsi="Times New Roman" w:cs="Times New Roman"/>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CB087F" w:rsidTr="00761E61">
        <w:tc>
          <w:tcPr>
            <w:tcW w:w="9286" w:type="dxa"/>
            <w:shd w:val="clear" w:color="auto" w:fill="auto"/>
          </w:tcPr>
          <w:p w:rsidR="002400A2" w:rsidRDefault="00737C9F">
            <w:pPr>
              <w:spacing w:after="0"/>
              <w:jc w:val="both"/>
              <w:rPr>
                <w:rFonts w:ascii="Times New Roman" w:hAnsi="Times New Roman" w:cs="Times New Roman"/>
              </w:rPr>
              <w:pPrChange w:id="513" w:author="Alberto Scremin" w:date="2011-08-02T22:53:00Z">
                <w:pPr>
                  <w:jc w:val="both"/>
                </w:pPr>
              </w:pPrChange>
            </w:pPr>
            <w:r w:rsidRPr="00496DDE">
              <w:rPr>
                <w:rFonts w:ascii="Times New Roman" w:hAnsi="Times New Roman" w:cs="Times New Roman"/>
              </w:rPr>
              <w:t xml:space="preserve">get company </w:t>
            </w:r>
            <w:del w:id="514" w:author="Alberto Scremin" w:date="2011-08-02T22:53:00Z">
              <w:r w:rsidRPr="00496DDE">
                <w:rPr>
                  <w:rFonts w:ascii="Times New Roman" w:hAnsi="Times New Roman" w:cs="Times New Roman"/>
                </w:rPr>
                <w:delText xml:space="preserve">[‘co930’] [‘in_sector’] </w:delText>
              </w:r>
            </w:del>
            <w:ins w:id="515" w:author="Alberto Scremin" w:date="2011-08-02T22:53:00Z">
              <w:r w:rsidR="004D1B16">
                <w:rPr>
                  <w:rFonts w:ascii="Times New Roman" w:hAnsi="Times New Roman" w:cs="Times New Roman"/>
                </w:rPr>
                <w:t>where co_name = ‘Onemf’</w:t>
              </w:r>
            </w:ins>
            <w:r w:rsidR="004D1B16">
              <w:rPr>
                <w:rFonts w:ascii="Times New Roman" w:hAnsi="Times New Roman" w:cs="Times New Roman"/>
              </w:rPr>
              <w:t>;</w:t>
            </w:r>
          </w:p>
        </w:tc>
      </w:tr>
    </w:tbl>
    <w:p w:rsidR="00496DDE" w:rsidRPr="00496DDE" w:rsidRDefault="00737C9F" w:rsidP="00496DDE">
      <w:pPr>
        <w:pStyle w:val="Legenda"/>
        <w:rPr>
          <w:lang w:val="pt-BR"/>
        </w:rPr>
      </w:pPr>
      <w:bookmarkStart w:id="516" w:name="_Ref297898999"/>
      <w:bookmarkStart w:id="517" w:name="_Ref299445809"/>
      <w:bookmarkStart w:id="518" w:name="_Toc300002881"/>
      <w:bookmarkStart w:id="519" w:name="_Toc298169414"/>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520" w:author="Alberto Scremin" w:date="2011-08-02T22:53:00Z">
        <w:r w:rsidR="00B05561">
          <w:rPr>
            <w:noProof/>
            <w:lang w:val="pt-BR"/>
          </w:rPr>
          <w:delText>55</w:delText>
        </w:r>
      </w:del>
      <w:ins w:id="521" w:author="Alberto Scremin" w:date="2011-08-02T22:53:00Z">
        <w:r w:rsidR="00C36D10">
          <w:rPr>
            <w:noProof/>
            <w:lang w:val="pt-BR"/>
          </w:rPr>
          <w:t>54</w:t>
        </w:r>
      </w:ins>
      <w:r w:rsidR="000E0278">
        <w:fldChar w:fldCharType="end"/>
      </w:r>
      <w:bookmarkEnd w:id="516"/>
      <w:r w:rsidRPr="00160C87">
        <w:rPr>
          <w:lang w:val="pt-BR"/>
        </w:rPr>
        <w:t>: Selecionar o setor de uma determinada company</w:t>
      </w:r>
      <w:r>
        <w:rPr>
          <w:lang w:val="pt-BR"/>
        </w:rPr>
        <w:t xml:space="preserve"> no Cassandra.</w:t>
      </w:r>
      <w:bookmarkEnd w:id="517"/>
      <w:bookmarkEnd w:id="518"/>
      <w:bookmarkEnd w:id="519"/>
    </w:p>
    <w:p w:rsidR="00737C9F" w:rsidRPr="00D37AAD" w:rsidRDefault="00737C9F" w:rsidP="00737C9F">
      <w:pPr>
        <w:jc w:val="both"/>
        <w:rPr>
          <w:rFonts w:ascii="Times New Roman" w:hAnsi="Times New Roman" w:cs="Times New Roman"/>
          <w:lang w:val="pt-BR"/>
        </w:rPr>
      </w:pPr>
      <w:del w:id="522" w:author="Alberto Scremin" w:date="2011-08-02T22:53:00Z">
        <w:r w:rsidRPr="00D37AAD">
          <w:rPr>
            <w:rFonts w:ascii="Times New Roman" w:hAnsi="Times New Roman" w:cs="Times New Roman"/>
            <w:lang w:val="pt-BR"/>
          </w:rPr>
          <w:tab/>
        </w:r>
      </w:del>
      <w:ins w:id="523" w:author="Alberto Scremin" w:date="2011-08-02T22:53:00Z">
        <w:r w:rsidR="002E3121" w:rsidRPr="0059059F">
          <w:rPr>
            <w:rFonts w:ascii="Times New Roman" w:hAnsi="Times New Roman" w:cs="Times New Roman"/>
            <w:b/>
            <w:lang w:val="pt-BR"/>
          </w:rPr>
          <w:t xml:space="preserve">Selecionar todas as empresas </w:t>
        </w:r>
        <w:r w:rsidR="00882E44">
          <w:rPr>
            <w:rFonts w:ascii="Times New Roman" w:hAnsi="Times New Roman" w:cs="Times New Roman"/>
            <w:b/>
            <w:lang w:val="pt-BR"/>
          </w:rPr>
          <w:t>em New York</w:t>
        </w:r>
        <w:r w:rsidR="002E3121" w:rsidRPr="0059059F">
          <w:rPr>
            <w:rFonts w:ascii="Times New Roman" w:hAnsi="Times New Roman" w:cs="Times New Roman"/>
            <w:b/>
            <w:lang w:val="pt-BR"/>
          </w:rPr>
          <w:t>.</w:t>
        </w:r>
        <w:r w:rsidR="002E3121">
          <w:rPr>
            <w:rFonts w:ascii="Times New Roman" w:hAnsi="Times New Roman" w:cs="Times New Roman"/>
            <w:lang w:val="pt-BR"/>
          </w:rPr>
          <w:t xml:space="preserve"> </w:t>
        </w:r>
      </w:ins>
      <w:r w:rsidRPr="00D37AAD">
        <w:rPr>
          <w:rFonts w:ascii="Times New Roman" w:hAnsi="Times New Roman" w:cs="Times New Roman"/>
          <w:lang w:val="pt-BR"/>
        </w:rPr>
        <w:t xml:space="preserve">A próxima consulta, representada na </w:t>
      </w:r>
      <w:r w:rsidR="000E0278" w:rsidRPr="000E0278">
        <w:rPr>
          <w:rFonts w:ascii="Times New Roman" w:hAnsi="Times New Roman"/>
          <w:lang w:val="pt-BR"/>
          <w:rPrChange w:id="524"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525" w:author="Alberto Scremin" w:date="2011-08-02T22:53:00Z">
            <w:rPr>
              <w:rFonts w:ascii="Times New Roman" w:hAnsi="Times New Roman"/>
              <w:b/>
              <w:bCs/>
              <w:u w:val="single"/>
              <w:lang w:val="pt-BR"/>
            </w:rPr>
          </w:rPrChange>
        </w:rPr>
        <w:instrText xml:space="preserve"> REF _Ref297902827 \h  \* MERGEFORMAT </w:instrText>
      </w:r>
      <w:r w:rsidR="000E0278" w:rsidRPr="000E0278">
        <w:rPr>
          <w:rFonts w:ascii="Times New Roman" w:hAnsi="Times New Roman"/>
          <w:lang w:val="pt-BR"/>
          <w:rPrChange w:id="526" w:author="Alberto Scremin" w:date="2011-08-02T22:53:00Z">
            <w:rPr>
              <w:rFonts w:ascii="Times New Roman" w:hAnsi="Times New Roman"/>
              <w:lang w:val="pt-BR"/>
            </w:rPr>
          </w:rPrChange>
        </w:rPr>
      </w:r>
      <w:r w:rsidR="000E0278" w:rsidRPr="000E0278">
        <w:rPr>
          <w:rFonts w:ascii="Times New Roman" w:hAnsi="Times New Roman"/>
          <w:lang w:val="pt-BR"/>
          <w:rPrChange w:id="527"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528" w:author="Alberto Scremin" w:date="2011-08-02T22:53:00Z">
            <w:rPr>
              <w:rFonts w:ascii="Times New Roman" w:hAnsi="Times New Roman"/>
              <w:b/>
              <w:bCs/>
              <w:u w:val="single"/>
              <w:lang w:val="pt-BR"/>
            </w:rPr>
          </w:rPrChange>
        </w:rPr>
        <w:t xml:space="preserve">Figura </w:t>
      </w:r>
      <w:del w:id="529" w:author="Alberto Scremin" w:date="2011-08-02T22:53:00Z">
        <w:r w:rsidR="00B05561" w:rsidRPr="00B05561">
          <w:rPr>
            <w:rFonts w:ascii="Times New Roman" w:hAnsi="Times New Roman" w:cs="Times New Roman"/>
            <w:noProof/>
            <w:u w:val="single"/>
            <w:lang w:val="pt-BR"/>
          </w:rPr>
          <w:delText>56</w:delText>
        </w:r>
      </w:del>
      <w:ins w:id="530" w:author="Alberto Scremin" w:date="2011-08-02T22:53:00Z">
        <w:r w:rsidR="00F52EA6" w:rsidRPr="00F52EA6">
          <w:rPr>
            <w:rFonts w:ascii="Times New Roman" w:hAnsi="Times New Roman" w:cs="Times New Roman"/>
            <w:noProof/>
            <w:lang w:val="pt-BR"/>
          </w:rPr>
          <w:t>55</w:t>
        </w:r>
      </w:ins>
      <w:r w:rsidR="000E0278" w:rsidRPr="000E0278">
        <w:rPr>
          <w:rFonts w:ascii="Times New Roman" w:hAnsi="Times New Roman"/>
          <w:lang w:val="pt-BR"/>
          <w:rPrChange w:id="531" w:author="Alberto Scremin" w:date="2011-08-02T22:53:00Z">
            <w:rPr>
              <w:rFonts w:ascii="Times New Roman" w:hAnsi="Times New Roman"/>
              <w:b/>
              <w:bCs/>
              <w:u w:val="single"/>
              <w:lang w:val="pt-BR"/>
            </w:rPr>
          </w:rPrChange>
        </w:rPr>
        <w:fldChar w:fldCharType="end"/>
      </w:r>
      <w:r w:rsidRPr="00D37AAD">
        <w:rPr>
          <w:rFonts w:ascii="Times New Roman" w:hAnsi="Times New Roman" w:cs="Times New Roman"/>
          <w:lang w:val="pt-BR"/>
        </w:rPr>
        <w:t>, seleciona todas as</w:t>
      </w:r>
      <w:r w:rsidRPr="00A63327">
        <w:rPr>
          <w:rFonts w:ascii="Times New Roman" w:hAnsi="Times New Roman" w:cs="Times New Roman"/>
          <w:lang w:val="pt-BR"/>
        </w:rPr>
        <w:t xml:space="preserve"> </w:t>
      </w:r>
      <w:del w:id="532" w:author="Alberto Scremin" w:date="2011-08-02T22:53:00Z">
        <w:r w:rsidRPr="00BE2304">
          <w:rPr>
            <w:rFonts w:ascii="Times New Roman" w:hAnsi="Times New Roman" w:cs="Times New Roman"/>
            <w:i/>
            <w:lang w:val="pt-BR"/>
          </w:rPr>
          <w:delText>companies</w:delText>
        </w:r>
      </w:del>
      <w:ins w:id="533" w:author="Alberto Scremin" w:date="2011-08-02T22:53:00Z">
        <w:r w:rsidR="002E3121" w:rsidRPr="0059059F">
          <w:rPr>
            <w:rFonts w:ascii="Times New Roman" w:hAnsi="Times New Roman" w:cs="Times New Roman"/>
            <w:lang w:val="pt-BR"/>
          </w:rPr>
          <w:t>empresas</w:t>
        </w:r>
      </w:ins>
      <w:r w:rsidR="002E3121" w:rsidRPr="00D37AAD">
        <w:rPr>
          <w:rFonts w:ascii="Times New Roman" w:hAnsi="Times New Roman" w:cs="Times New Roman"/>
          <w:lang w:val="pt-BR"/>
        </w:rPr>
        <w:t xml:space="preserve"> </w:t>
      </w:r>
      <w:r w:rsidRPr="00D37AAD">
        <w:rPr>
          <w:rFonts w:ascii="Times New Roman" w:hAnsi="Times New Roman" w:cs="Times New Roman"/>
          <w:lang w:val="pt-BR"/>
        </w:rPr>
        <w:t xml:space="preserve">que possuem na coluna </w:t>
      </w:r>
      <w:r w:rsidRPr="00BE2304">
        <w:rPr>
          <w:rFonts w:ascii="Times New Roman" w:hAnsi="Times New Roman" w:cs="Times New Roman"/>
          <w:i/>
          <w:lang w:val="pt-BR"/>
        </w:rPr>
        <w:t>ad_town</w:t>
      </w:r>
      <w:r w:rsidRPr="00D37AAD">
        <w:rPr>
          <w:rFonts w:ascii="Times New Roman" w:hAnsi="Times New Roman" w:cs="Times New Roman"/>
          <w:lang w:val="pt-BR"/>
        </w:rPr>
        <w:t xml:space="preserve">, o dado </w:t>
      </w:r>
      <w:del w:id="534" w:author="Alberto Scremin" w:date="2011-08-02T22:53:00Z">
        <w:r w:rsidRPr="00D37AAD">
          <w:rPr>
            <w:rFonts w:ascii="Times New Roman" w:hAnsi="Times New Roman" w:cs="Times New Roman"/>
            <w:lang w:val="pt-BR"/>
          </w:rPr>
          <w:delText>Rio de Janeiro</w:delText>
        </w:r>
      </w:del>
      <w:ins w:id="535" w:author="Alberto Scremin" w:date="2011-08-02T22:53:00Z">
        <w:r w:rsidR="00882E44">
          <w:rPr>
            <w:rFonts w:ascii="Times New Roman" w:hAnsi="Times New Roman" w:cs="Times New Roman"/>
            <w:lang w:val="pt-BR"/>
          </w:rPr>
          <w:t>New York</w:t>
        </w:r>
      </w:ins>
      <w:r w:rsidRPr="00D37AAD">
        <w:rPr>
          <w:rFonts w:ascii="Times New Roman" w:hAnsi="Times New Roman" w:cs="Times New Roman"/>
          <w:lang w:val="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CB087F" w:rsidTr="00761E61">
        <w:tc>
          <w:tcPr>
            <w:tcW w:w="9286" w:type="dxa"/>
            <w:shd w:val="clear" w:color="auto" w:fill="auto"/>
          </w:tcPr>
          <w:p w:rsidR="002400A2" w:rsidRDefault="00737C9F">
            <w:pPr>
              <w:spacing w:after="0"/>
              <w:jc w:val="both"/>
              <w:rPr>
                <w:rFonts w:ascii="Times New Roman" w:hAnsi="Times New Roman" w:cs="Times New Roman"/>
              </w:rPr>
              <w:pPrChange w:id="536" w:author="Alberto Scremin" w:date="2011-08-02T22:53:00Z">
                <w:pPr>
                  <w:jc w:val="both"/>
                </w:pPr>
              </w:pPrChange>
            </w:pPr>
            <w:r w:rsidRPr="00496DDE">
              <w:rPr>
                <w:rFonts w:ascii="Times New Roman" w:hAnsi="Times New Roman" w:cs="Times New Roman"/>
              </w:rPr>
              <w:lastRenderedPageBreak/>
              <w:t>get company where ad_town = ‘</w:t>
            </w:r>
            <w:del w:id="537" w:author="Alberto Scremin" w:date="2011-08-02T22:53:00Z">
              <w:r w:rsidRPr="00496DDE">
                <w:rPr>
                  <w:rFonts w:ascii="Times New Roman" w:hAnsi="Times New Roman" w:cs="Times New Roman"/>
                </w:rPr>
                <w:delText>Rio de Janeiro’</w:delText>
              </w:r>
            </w:del>
            <w:ins w:id="538" w:author="Alberto Scremin" w:date="2011-08-02T22:53:00Z">
              <w:r w:rsidR="00882E44">
                <w:rPr>
                  <w:rFonts w:ascii="Times New Roman" w:hAnsi="Times New Roman" w:cs="Times New Roman"/>
                </w:rPr>
                <w:t>New York</w:t>
              </w:r>
              <w:r w:rsidRPr="00496DDE">
                <w:rPr>
                  <w:rFonts w:ascii="Times New Roman" w:hAnsi="Times New Roman" w:cs="Times New Roman"/>
                </w:rPr>
                <w:t>’</w:t>
              </w:r>
            </w:ins>
            <w:r w:rsidRPr="00496DDE">
              <w:rPr>
                <w:rFonts w:ascii="Times New Roman" w:hAnsi="Times New Roman" w:cs="Times New Roman"/>
              </w:rPr>
              <w:t>;</w:t>
            </w:r>
          </w:p>
        </w:tc>
      </w:tr>
    </w:tbl>
    <w:p w:rsidR="00737C9F" w:rsidRDefault="00737C9F" w:rsidP="00737C9F">
      <w:pPr>
        <w:pStyle w:val="Legenda"/>
        <w:rPr>
          <w:lang w:val="pt-BR"/>
        </w:rPr>
      </w:pPr>
      <w:bookmarkStart w:id="539" w:name="_Ref297902827"/>
      <w:bookmarkStart w:id="540" w:name="_Toc300002882"/>
      <w:bookmarkStart w:id="541" w:name="_Toc298169415"/>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542" w:author="Alberto Scremin" w:date="2011-08-02T22:53:00Z">
        <w:r w:rsidR="00B05561">
          <w:rPr>
            <w:noProof/>
            <w:lang w:val="pt-BR"/>
          </w:rPr>
          <w:delText>56</w:delText>
        </w:r>
      </w:del>
      <w:ins w:id="543" w:author="Alberto Scremin" w:date="2011-08-02T22:53:00Z">
        <w:r w:rsidR="00F52EA6">
          <w:rPr>
            <w:noProof/>
            <w:lang w:val="pt-BR"/>
          </w:rPr>
          <w:t>55</w:t>
        </w:r>
      </w:ins>
      <w:r w:rsidR="000E0278">
        <w:fldChar w:fldCharType="end"/>
      </w:r>
      <w:bookmarkEnd w:id="539"/>
      <w:r w:rsidRPr="00160C87">
        <w:rPr>
          <w:lang w:val="pt-BR"/>
        </w:rPr>
        <w:t>: Selecionar</w:t>
      </w:r>
      <w:r>
        <w:rPr>
          <w:lang w:val="pt-BR"/>
        </w:rPr>
        <w:t>, no Cassandra,</w:t>
      </w:r>
      <w:r w:rsidRPr="00160C87">
        <w:rPr>
          <w:lang w:val="pt-BR"/>
        </w:rPr>
        <w:t xml:space="preserve"> todas as empresas </w:t>
      </w:r>
      <w:del w:id="544" w:author="Alberto Scremin" w:date="2011-08-02T22:53:00Z">
        <w:r w:rsidRPr="00160C87">
          <w:rPr>
            <w:lang w:val="pt-BR"/>
          </w:rPr>
          <w:delText>do Rio de Janeiro</w:delText>
        </w:r>
      </w:del>
      <w:ins w:id="545" w:author="Alberto Scremin" w:date="2011-08-02T22:53:00Z">
        <w:r w:rsidR="00882E44">
          <w:rPr>
            <w:lang w:val="pt-BR"/>
          </w:rPr>
          <w:t>em New York</w:t>
        </w:r>
      </w:ins>
      <w:r>
        <w:rPr>
          <w:lang w:val="pt-BR"/>
        </w:rPr>
        <w:t>.</w:t>
      </w:r>
      <w:bookmarkEnd w:id="540"/>
      <w:bookmarkEnd w:id="541"/>
    </w:p>
    <w:p w:rsidR="00496DDE" w:rsidRPr="000757C3" w:rsidRDefault="00737C9F" w:rsidP="00737C9F">
      <w:pPr>
        <w:jc w:val="both"/>
        <w:rPr>
          <w:rFonts w:ascii="Times New Roman" w:hAnsi="Times New Roman" w:cs="Times New Roman"/>
          <w:lang w:val="pt-BR"/>
        </w:rPr>
      </w:pPr>
      <w:del w:id="546" w:author="Alberto Scremin" w:date="2011-08-02T22:53:00Z">
        <w:r>
          <w:rPr>
            <w:lang w:val="pt-BR"/>
          </w:rPr>
          <w:tab/>
        </w:r>
      </w:del>
      <w:ins w:id="547" w:author="Alberto Scremin" w:date="2011-08-02T22:53:00Z">
        <w:r w:rsidR="002E3121" w:rsidRPr="00BA106C">
          <w:rPr>
            <w:rFonts w:ascii="Times New Roman" w:hAnsi="Times New Roman" w:cs="Times New Roman"/>
            <w:b/>
            <w:lang w:val="pt-BR"/>
          </w:rPr>
          <w:t>Selecionar todos os clientes que possuem apenas uma conta associada.</w:t>
        </w:r>
        <w:r w:rsidR="002E3121">
          <w:rPr>
            <w:lang w:val="pt-BR"/>
          </w:rPr>
          <w:t xml:space="preserve"> </w:t>
        </w:r>
      </w:ins>
      <w:r w:rsidRPr="000757C3">
        <w:rPr>
          <w:rFonts w:ascii="Times New Roman" w:hAnsi="Times New Roman" w:cs="Times New Roman"/>
          <w:lang w:val="pt-BR"/>
        </w:rPr>
        <w:t xml:space="preserve">A consulta representada </w:t>
      </w:r>
      <w:r w:rsidRPr="00E93EE4">
        <w:rPr>
          <w:rFonts w:ascii="Times New Roman" w:hAnsi="Times New Roman" w:cs="Times New Roman"/>
          <w:lang w:val="pt-BR"/>
        </w:rPr>
        <w:t xml:space="preserve">na </w:t>
      </w:r>
      <w:r w:rsidR="000E0278" w:rsidRPr="000E0278">
        <w:rPr>
          <w:rFonts w:ascii="Times New Roman" w:hAnsi="Times New Roman"/>
          <w:lang w:val="pt-BR"/>
          <w:rPrChange w:id="548"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549" w:author="Alberto Scremin" w:date="2011-08-02T22:53:00Z">
            <w:rPr>
              <w:rFonts w:ascii="Times New Roman" w:hAnsi="Times New Roman"/>
              <w:b/>
              <w:bCs/>
              <w:u w:val="single"/>
              <w:lang w:val="pt-BR"/>
            </w:rPr>
          </w:rPrChange>
        </w:rPr>
        <w:instrText xml:space="preserve"> REF _Ref297909250 \h  \* MERGEFORMAT </w:instrText>
      </w:r>
      <w:r w:rsidR="000E0278" w:rsidRPr="000E0278">
        <w:rPr>
          <w:rFonts w:ascii="Times New Roman" w:hAnsi="Times New Roman"/>
          <w:lang w:val="pt-BR"/>
          <w:rPrChange w:id="550" w:author="Alberto Scremin" w:date="2011-08-02T22:53:00Z">
            <w:rPr>
              <w:rFonts w:ascii="Times New Roman" w:hAnsi="Times New Roman"/>
              <w:lang w:val="pt-BR"/>
            </w:rPr>
          </w:rPrChange>
        </w:rPr>
      </w:r>
      <w:r w:rsidR="000E0278" w:rsidRPr="000E0278">
        <w:rPr>
          <w:rFonts w:ascii="Times New Roman" w:hAnsi="Times New Roman"/>
          <w:lang w:val="pt-BR"/>
          <w:rPrChange w:id="551"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552" w:author="Alberto Scremin" w:date="2011-08-02T22:53:00Z">
            <w:rPr>
              <w:rFonts w:ascii="Times New Roman" w:hAnsi="Times New Roman"/>
              <w:b/>
              <w:bCs/>
              <w:u w:val="single"/>
              <w:lang w:val="pt-BR"/>
            </w:rPr>
          </w:rPrChange>
        </w:rPr>
        <w:t xml:space="preserve">Figura </w:t>
      </w:r>
      <w:del w:id="553" w:author="Alberto Scremin" w:date="2011-08-02T22:53:00Z">
        <w:r w:rsidR="00B05561" w:rsidRPr="00B05561">
          <w:rPr>
            <w:rFonts w:ascii="Times New Roman" w:hAnsi="Times New Roman" w:cs="Times New Roman"/>
            <w:noProof/>
            <w:u w:val="single"/>
            <w:lang w:val="pt-BR"/>
          </w:rPr>
          <w:delText>57</w:delText>
        </w:r>
      </w:del>
      <w:ins w:id="554" w:author="Alberto Scremin" w:date="2011-08-02T22:53:00Z">
        <w:r w:rsidR="00F52EA6" w:rsidRPr="00F52EA6">
          <w:rPr>
            <w:rFonts w:ascii="Times New Roman" w:hAnsi="Times New Roman" w:cs="Times New Roman"/>
            <w:noProof/>
            <w:lang w:val="pt-BR"/>
          </w:rPr>
          <w:t>56</w:t>
        </w:r>
      </w:ins>
      <w:r w:rsidR="000E0278" w:rsidRPr="000E0278">
        <w:rPr>
          <w:rFonts w:ascii="Times New Roman" w:hAnsi="Times New Roman"/>
          <w:lang w:val="pt-BR"/>
          <w:rPrChange w:id="555" w:author="Alberto Scremin" w:date="2011-08-02T22:53:00Z">
            <w:rPr>
              <w:rFonts w:ascii="Times New Roman" w:hAnsi="Times New Roman"/>
              <w:b/>
              <w:bCs/>
              <w:u w:val="single"/>
              <w:lang w:val="pt-BR"/>
            </w:rPr>
          </w:rPrChange>
        </w:rPr>
        <w:fldChar w:fldCharType="end"/>
      </w:r>
      <w:r w:rsidRPr="000757C3">
        <w:rPr>
          <w:rFonts w:ascii="Times New Roman" w:hAnsi="Times New Roman" w:cs="Times New Roman"/>
          <w:lang w:val="pt-BR"/>
        </w:rPr>
        <w:t>, apesar de simples, também requer um tratamento da aplicação. Utilizamos o laço de repetição para ler a</w:t>
      </w:r>
      <w:r>
        <w:rPr>
          <w:rFonts w:ascii="Times New Roman" w:hAnsi="Times New Roman" w:cs="Times New Roman"/>
          <w:lang w:val="pt-BR"/>
        </w:rPr>
        <w:t>s</w:t>
      </w:r>
      <w:r w:rsidRPr="000757C3">
        <w:rPr>
          <w:rFonts w:ascii="Times New Roman" w:hAnsi="Times New Roman" w:cs="Times New Roman"/>
          <w:lang w:val="pt-BR"/>
        </w:rPr>
        <w:t xml:space="preserve"> chave</w:t>
      </w:r>
      <w:r>
        <w:rPr>
          <w:rFonts w:ascii="Times New Roman" w:hAnsi="Times New Roman" w:cs="Times New Roman"/>
          <w:lang w:val="pt-BR"/>
        </w:rPr>
        <w:t>s</w:t>
      </w:r>
      <w:r w:rsidRPr="000757C3">
        <w:rPr>
          <w:rFonts w:ascii="Times New Roman" w:hAnsi="Times New Roman" w:cs="Times New Roman"/>
          <w:lang w:val="pt-BR"/>
        </w:rPr>
        <w:t xml:space="preserve"> de todos os clientes. Além disso, devemos realizar uma contagem da quantidade de contas </w:t>
      </w:r>
      <w:r w:rsidR="000D1461">
        <w:rPr>
          <w:rFonts w:ascii="Times New Roman" w:hAnsi="Times New Roman" w:cs="Times New Roman"/>
          <w:lang w:val="pt-BR"/>
        </w:rPr>
        <w:t xml:space="preserve">que </w:t>
      </w:r>
      <w:r w:rsidRPr="000757C3">
        <w:rPr>
          <w:rFonts w:ascii="Times New Roman" w:hAnsi="Times New Roman" w:cs="Times New Roman"/>
          <w:lang w:val="pt-BR"/>
        </w:rPr>
        <w:t xml:space="preserve">o cliente possui e exibir somente </w:t>
      </w:r>
      <w:r>
        <w:rPr>
          <w:rFonts w:ascii="Times New Roman" w:hAnsi="Times New Roman" w:cs="Times New Roman"/>
          <w:lang w:val="pt-BR"/>
        </w:rPr>
        <w:t>as informações d</w:t>
      </w:r>
      <w:r w:rsidRPr="000757C3">
        <w:rPr>
          <w:rFonts w:ascii="Times New Roman" w:hAnsi="Times New Roman" w:cs="Times New Roman"/>
          <w:lang w:val="pt-BR"/>
        </w:rPr>
        <w:t>os clientes que possuem uma única conta.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A106C" w:rsidTr="00761E61">
        <w:tc>
          <w:tcPr>
            <w:tcW w:w="9286" w:type="dxa"/>
            <w:shd w:val="clear" w:color="auto" w:fill="auto"/>
          </w:tcPr>
          <w:p w:rsidR="002400A2" w:rsidRDefault="00737C9F">
            <w:pPr>
              <w:spacing w:after="0"/>
              <w:jc w:val="both"/>
              <w:rPr>
                <w:rFonts w:ascii="Times New Roman" w:hAnsi="Times New Roman" w:cs="Times New Roman"/>
              </w:rPr>
              <w:pPrChange w:id="556" w:author="Alberto Scremin" w:date="2011-08-02T22:53:00Z">
                <w:pPr>
                  <w:spacing w:after="40"/>
                  <w:jc w:val="both"/>
                </w:pPr>
              </w:pPrChange>
            </w:pPr>
            <w:r w:rsidRPr="00496DDE">
              <w:rPr>
                <w:rStyle w:val="Forte"/>
                <w:rFonts w:ascii="Times New Roman" w:hAnsi="Times New Roman" w:cs="Times New Roman"/>
                <w:b w:val="0"/>
              </w:rPr>
              <w:t xml:space="preserve">lista_customer_id </w:t>
            </w:r>
            <w:del w:id="557" w:author="Alberto Scremin" w:date="2011-08-02T22:53:00Z">
              <w:r w:rsidRPr="00496DDE">
                <w:rPr>
                  <w:rStyle w:val="Forte"/>
                  <w:rFonts w:ascii="Times New Roman" w:hAnsi="Times New Roman" w:cs="Times New Roman"/>
                  <w:b w:val="0"/>
                </w:rPr>
                <w:delText xml:space="preserve"> :=</w:delText>
              </w:r>
            </w:del>
            <w:ins w:id="558" w:author="Alberto Scremin" w:date="2011-08-02T22:53:00Z">
              <w:r w:rsidRPr="00496DDE">
                <w:rPr>
                  <w:rStyle w:val="Forte"/>
                  <w:rFonts w:ascii="Times New Roman" w:hAnsi="Times New Roman" w:cs="Times New Roman"/>
                  <w:b w:val="0"/>
                </w:rPr>
                <w:t>=</w:t>
              </w:r>
            </w:ins>
            <w:r w:rsidRPr="00496DDE">
              <w:rPr>
                <w:rStyle w:val="Forte"/>
                <w:rFonts w:ascii="Times New Roman" w:hAnsi="Times New Roman" w:cs="Times New Roman"/>
                <w:b w:val="0"/>
              </w:rPr>
              <w:t xml:space="preserve"> </w:t>
            </w:r>
            <w:r w:rsidRPr="00496DDE">
              <w:rPr>
                <w:rFonts w:ascii="Times New Roman" w:hAnsi="Times New Roman" w:cs="Times New Roman"/>
              </w:rPr>
              <w:t>list customer;</w:t>
            </w:r>
          </w:p>
          <w:p w:rsidR="002400A2" w:rsidRDefault="000E0278">
            <w:pPr>
              <w:spacing w:after="0"/>
              <w:jc w:val="both"/>
              <w:rPr>
                <w:rFonts w:ascii="Times New Roman" w:hAnsi="Times New Roman"/>
                <w:rPrChange w:id="559" w:author="Alberto Scremin" w:date="2011-08-02T22:53:00Z">
                  <w:rPr>
                    <w:rFonts w:ascii="Times New Roman" w:hAnsi="Times New Roman"/>
                    <w:lang w:val="pt-BR"/>
                  </w:rPr>
                </w:rPrChange>
              </w:rPr>
              <w:pPrChange w:id="560" w:author="Alberto Scremin" w:date="2011-08-02T22:53:00Z">
                <w:pPr>
                  <w:spacing w:after="40"/>
                  <w:jc w:val="both"/>
                </w:pPr>
              </w:pPrChange>
            </w:pPr>
            <w:del w:id="561" w:author="Alberto Scremin" w:date="2011-08-02T22:53:00Z">
              <w:r w:rsidRPr="000E0278">
                <w:rPr>
                  <w:rFonts w:ascii="Times New Roman" w:hAnsi="Times New Roman" w:cs="Times New Roman"/>
                  <w:rPrChange w:id="562" w:author="vanessa" w:date="2011-08-02T22:56:00Z">
                    <w:rPr>
                      <w:rFonts w:ascii="Times New Roman" w:hAnsi="Times New Roman" w:cs="Times New Roman"/>
                      <w:b/>
                      <w:bCs/>
                      <w:lang w:val="pt-BR"/>
                    </w:rPr>
                  </w:rPrChange>
                </w:rPr>
                <w:delText>Para todo</w:delText>
              </w:r>
            </w:del>
            <w:ins w:id="563" w:author="Alberto Scremin" w:date="2011-08-02T22:53:00Z">
              <w:r w:rsidR="0056156B" w:rsidRPr="00BA106C">
                <w:rPr>
                  <w:rFonts w:ascii="Times New Roman" w:hAnsi="Times New Roman" w:cs="Times New Roman"/>
                </w:rPr>
                <w:t>for</w:t>
              </w:r>
            </w:ins>
            <w:r w:rsidRPr="000E0278">
              <w:rPr>
                <w:rFonts w:ascii="Times New Roman" w:hAnsi="Times New Roman"/>
                <w:rPrChange w:id="564" w:author="Alberto Scremin" w:date="2011-08-02T22:53:00Z">
                  <w:rPr>
                    <w:rFonts w:ascii="Times New Roman" w:hAnsi="Times New Roman"/>
                    <w:b/>
                    <w:bCs/>
                    <w:lang w:val="pt-BR"/>
                  </w:rPr>
                </w:rPrChange>
              </w:rPr>
              <w:t xml:space="preserve"> customer_id </w:t>
            </w:r>
            <w:del w:id="565" w:author="Alberto Scremin" w:date="2011-08-02T22:53:00Z">
              <w:r w:rsidRPr="000E0278">
                <w:rPr>
                  <w:rFonts w:ascii="Times New Roman" w:hAnsi="Times New Roman" w:cs="Times New Roman"/>
                  <w:rPrChange w:id="566" w:author="vanessa" w:date="2011-08-02T22:56:00Z">
                    <w:rPr>
                      <w:rFonts w:ascii="Times New Roman" w:hAnsi="Times New Roman" w:cs="Times New Roman"/>
                      <w:b/>
                      <w:bCs/>
                      <w:lang w:val="pt-BR"/>
                    </w:rPr>
                  </w:rPrChange>
                </w:rPr>
                <w:delText>em</w:delText>
              </w:r>
            </w:del>
            <w:ins w:id="567" w:author="Alberto Scremin" w:date="2011-08-02T22:53:00Z">
              <w:r w:rsidR="0056156B" w:rsidRPr="00BA106C">
                <w:rPr>
                  <w:rFonts w:ascii="Times New Roman" w:hAnsi="Times New Roman" w:cs="Times New Roman"/>
                </w:rPr>
                <w:t>in</w:t>
              </w:r>
            </w:ins>
            <w:r w:rsidRPr="000E0278">
              <w:rPr>
                <w:rFonts w:ascii="Times New Roman" w:hAnsi="Times New Roman"/>
                <w:rPrChange w:id="568" w:author="Alberto Scremin" w:date="2011-08-02T22:53:00Z">
                  <w:rPr>
                    <w:rFonts w:ascii="Times New Roman" w:hAnsi="Times New Roman"/>
                    <w:b/>
                    <w:bCs/>
                    <w:lang w:val="pt-BR"/>
                  </w:rPr>
                </w:rPrChange>
              </w:rPr>
              <w:t xml:space="preserve"> lista_customer_id</w:t>
            </w:r>
            <w:del w:id="569" w:author="Alberto Scremin" w:date="2011-08-02T22:53:00Z">
              <w:r w:rsidRPr="000E0278">
                <w:rPr>
                  <w:rFonts w:ascii="Times New Roman" w:hAnsi="Times New Roman" w:cs="Times New Roman"/>
                  <w:rPrChange w:id="570" w:author="vanessa" w:date="2011-08-02T22:56:00Z">
                    <w:rPr>
                      <w:rFonts w:ascii="Times New Roman" w:hAnsi="Times New Roman" w:cs="Times New Roman"/>
                      <w:b/>
                      <w:bCs/>
                      <w:lang w:val="pt-BR"/>
                    </w:rPr>
                  </w:rPrChange>
                </w:rPr>
                <w:delText xml:space="preserve"> faça</w:delText>
              </w:r>
            </w:del>
            <w:r w:rsidRPr="000E0278">
              <w:rPr>
                <w:rFonts w:ascii="Times New Roman" w:hAnsi="Times New Roman"/>
                <w:rPrChange w:id="571" w:author="Alberto Scremin" w:date="2011-08-02T22:53:00Z">
                  <w:rPr>
                    <w:rFonts w:ascii="Times New Roman" w:hAnsi="Times New Roman"/>
                    <w:b/>
                    <w:bCs/>
                    <w:lang w:val="pt-BR"/>
                  </w:rPr>
                </w:rPrChange>
              </w:rPr>
              <w:t>:</w:t>
            </w:r>
          </w:p>
          <w:p w:rsidR="002400A2" w:rsidRDefault="000E0278">
            <w:pPr>
              <w:spacing w:after="0"/>
              <w:jc w:val="both"/>
              <w:rPr>
                <w:rFonts w:ascii="Times New Roman" w:hAnsi="Times New Roman" w:cs="Times New Roman"/>
              </w:rPr>
              <w:pPrChange w:id="572" w:author="Alberto Scremin" w:date="2011-08-02T22:53:00Z">
                <w:pPr>
                  <w:spacing w:after="40"/>
                  <w:jc w:val="both"/>
                </w:pPr>
              </w:pPrChange>
            </w:pPr>
            <w:r w:rsidRPr="000E0278">
              <w:rPr>
                <w:rFonts w:ascii="Times New Roman" w:hAnsi="Times New Roman"/>
                <w:rPrChange w:id="573" w:author="Alberto Scremin" w:date="2011-08-02T22:53:00Z">
                  <w:rPr>
                    <w:rFonts w:ascii="Times New Roman" w:hAnsi="Times New Roman"/>
                    <w:b/>
                    <w:bCs/>
                    <w:lang w:val="pt-BR"/>
                  </w:rPr>
                </w:rPrChange>
              </w:rPr>
              <w:t xml:space="preserve">       </w:t>
            </w:r>
            <w:r w:rsidR="00737C9F" w:rsidRPr="00496DDE">
              <w:rPr>
                <w:rFonts w:ascii="Times New Roman" w:hAnsi="Times New Roman" w:cs="Times New Roman"/>
              </w:rPr>
              <w:t xml:space="preserve">c_ca </w:t>
            </w:r>
            <w:del w:id="574" w:author="Alberto Scremin" w:date="2011-08-02T22:53:00Z">
              <w:r w:rsidR="00737C9F" w:rsidRPr="00496DDE">
                <w:rPr>
                  <w:rFonts w:ascii="Times New Roman" w:hAnsi="Times New Roman" w:cs="Times New Roman"/>
                </w:rPr>
                <w:delText>:=</w:delText>
              </w:r>
            </w:del>
            <w:ins w:id="575" w:author="Alberto Scremin" w:date="2011-08-02T22:53:00Z">
              <w:r w:rsidR="00737C9F" w:rsidRPr="00496DDE">
                <w:rPr>
                  <w:rFonts w:ascii="Times New Roman" w:hAnsi="Times New Roman" w:cs="Times New Roman"/>
                </w:rPr>
                <w:t>=</w:t>
              </w:r>
            </w:ins>
            <w:r w:rsidR="00737C9F" w:rsidRPr="00496DDE">
              <w:rPr>
                <w:rFonts w:ascii="Times New Roman" w:hAnsi="Times New Roman" w:cs="Times New Roman"/>
              </w:rPr>
              <w:t xml:space="preserve"> get customer [‘customer_id’] [‘ca_id’];</w:t>
            </w:r>
          </w:p>
          <w:p w:rsidR="002400A2" w:rsidRDefault="00737C9F">
            <w:pPr>
              <w:spacing w:after="0"/>
              <w:jc w:val="both"/>
              <w:rPr>
                <w:rFonts w:ascii="Times New Roman" w:hAnsi="Times New Roman"/>
                <w:rPrChange w:id="576" w:author="Alberto Scremin" w:date="2011-08-02T22:53:00Z">
                  <w:rPr>
                    <w:rFonts w:ascii="Times New Roman" w:hAnsi="Times New Roman"/>
                    <w:lang w:val="pt-BR"/>
                  </w:rPr>
                </w:rPrChange>
              </w:rPr>
              <w:pPrChange w:id="577" w:author="Alberto Scremin" w:date="2011-08-02T22:53:00Z">
                <w:pPr>
                  <w:spacing w:after="40"/>
                  <w:jc w:val="both"/>
                </w:pPr>
              </w:pPrChange>
            </w:pPr>
            <w:r w:rsidRPr="00BA106C">
              <w:rPr>
                <w:rFonts w:ascii="Times New Roman" w:hAnsi="Times New Roman" w:cs="Times New Roman"/>
              </w:rPr>
              <w:t xml:space="preserve">       </w:t>
            </w:r>
            <w:r w:rsidR="000E0278" w:rsidRPr="000E0278">
              <w:rPr>
                <w:rFonts w:ascii="Times New Roman" w:hAnsi="Times New Roman"/>
                <w:rPrChange w:id="578" w:author="Alberto Scremin" w:date="2011-08-02T22:53:00Z">
                  <w:rPr>
                    <w:rFonts w:ascii="Times New Roman" w:hAnsi="Times New Roman"/>
                    <w:b/>
                    <w:bCs/>
                    <w:lang w:val="pt-BR"/>
                  </w:rPr>
                </w:rPrChange>
              </w:rPr>
              <w:t xml:space="preserve">c_ca_qtd </w:t>
            </w:r>
            <w:del w:id="579" w:author="Alberto Scremin" w:date="2011-08-02T22:53:00Z">
              <w:r w:rsidR="000E0278" w:rsidRPr="000E0278">
                <w:rPr>
                  <w:rFonts w:ascii="Times New Roman" w:hAnsi="Times New Roman" w:cs="Times New Roman"/>
                  <w:rPrChange w:id="580" w:author="vanessa" w:date="2011-08-02T22:56:00Z">
                    <w:rPr>
                      <w:rFonts w:ascii="Times New Roman" w:hAnsi="Times New Roman" w:cs="Times New Roman"/>
                      <w:b/>
                      <w:bCs/>
                      <w:lang w:val="pt-BR"/>
                    </w:rPr>
                  </w:rPrChange>
                </w:rPr>
                <w:delText>:= Contar</w:delText>
              </w:r>
            </w:del>
            <w:ins w:id="581" w:author="Alberto Scremin" w:date="2011-08-02T22:53:00Z">
              <w:r w:rsidRPr="00BA106C">
                <w:rPr>
                  <w:rFonts w:ascii="Times New Roman" w:hAnsi="Times New Roman" w:cs="Times New Roman"/>
                </w:rPr>
                <w:t xml:space="preserve">= </w:t>
              </w:r>
              <w:r w:rsidR="0056156B" w:rsidRPr="00BA106C">
                <w:rPr>
                  <w:rFonts w:ascii="Times New Roman" w:hAnsi="Times New Roman" w:cs="Times New Roman"/>
                </w:rPr>
                <w:t>len</w:t>
              </w:r>
            </w:ins>
            <w:r w:rsidR="000E0278" w:rsidRPr="000E0278">
              <w:rPr>
                <w:rFonts w:ascii="Times New Roman" w:hAnsi="Times New Roman"/>
                <w:rPrChange w:id="582" w:author="Alberto Scremin" w:date="2011-08-02T22:53:00Z">
                  <w:rPr>
                    <w:rFonts w:ascii="Times New Roman" w:hAnsi="Times New Roman"/>
                    <w:b/>
                    <w:bCs/>
                    <w:lang w:val="pt-BR"/>
                  </w:rPr>
                </w:rPrChange>
              </w:rPr>
              <w:t>(c_ca</w:t>
            </w:r>
            <w:del w:id="583" w:author="Alberto Scremin" w:date="2011-08-02T22:53:00Z">
              <w:r w:rsidR="000E0278" w:rsidRPr="000E0278">
                <w:rPr>
                  <w:rFonts w:ascii="Times New Roman" w:hAnsi="Times New Roman" w:cs="Times New Roman"/>
                  <w:rPrChange w:id="584" w:author="vanessa" w:date="2011-08-02T22:56:00Z">
                    <w:rPr>
                      <w:rFonts w:ascii="Times New Roman" w:hAnsi="Times New Roman" w:cs="Times New Roman"/>
                      <w:b/>
                      <w:bCs/>
                      <w:lang w:val="pt-BR"/>
                    </w:rPr>
                  </w:rPrChange>
                </w:rPr>
                <w:delText>);</w:delText>
              </w:r>
            </w:del>
            <w:ins w:id="585" w:author="Alberto Scremin" w:date="2011-08-02T22:53:00Z">
              <w:r w:rsidRPr="00BA106C">
                <w:rPr>
                  <w:rFonts w:ascii="Times New Roman" w:hAnsi="Times New Roman" w:cs="Times New Roman"/>
                </w:rPr>
                <w:t>)</w:t>
              </w:r>
            </w:ins>
          </w:p>
          <w:p w:rsidR="002400A2" w:rsidRDefault="000E0278">
            <w:pPr>
              <w:spacing w:after="0"/>
              <w:jc w:val="both"/>
              <w:rPr>
                <w:rFonts w:ascii="Times New Roman" w:hAnsi="Times New Roman"/>
                <w:rPrChange w:id="586" w:author="Alberto Scremin" w:date="2011-08-02T22:53:00Z">
                  <w:rPr>
                    <w:rFonts w:ascii="Times New Roman" w:hAnsi="Times New Roman"/>
                    <w:lang w:val="pt-BR"/>
                  </w:rPr>
                </w:rPrChange>
              </w:rPr>
              <w:pPrChange w:id="587" w:author="Alberto Scremin" w:date="2011-08-02T22:53:00Z">
                <w:pPr>
                  <w:spacing w:after="40"/>
                  <w:jc w:val="both"/>
                </w:pPr>
              </w:pPrChange>
            </w:pPr>
            <w:r w:rsidRPr="000E0278">
              <w:rPr>
                <w:rFonts w:ascii="Times New Roman" w:hAnsi="Times New Roman"/>
                <w:rPrChange w:id="588" w:author="Alberto Scremin" w:date="2011-08-02T22:53:00Z">
                  <w:rPr>
                    <w:rFonts w:ascii="Times New Roman" w:hAnsi="Times New Roman"/>
                    <w:b/>
                    <w:bCs/>
                    <w:lang w:val="pt-BR"/>
                  </w:rPr>
                </w:rPrChange>
              </w:rPr>
              <w:t xml:space="preserve">       </w:t>
            </w:r>
            <w:del w:id="589" w:author="Alberto Scremin" w:date="2011-08-02T22:53:00Z">
              <w:r w:rsidRPr="000E0278">
                <w:rPr>
                  <w:rFonts w:ascii="Times New Roman" w:hAnsi="Times New Roman" w:cs="Times New Roman"/>
                  <w:rPrChange w:id="590" w:author="vanessa" w:date="2011-08-02T22:56:00Z">
                    <w:rPr>
                      <w:rFonts w:ascii="Times New Roman" w:hAnsi="Times New Roman" w:cs="Times New Roman"/>
                      <w:b/>
                      <w:bCs/>
                      <w:lang w:val="pt-BR"/>
                    </w:rPr>
                  </w:rPrChange>
                </w:rPr>
                <w:delText>Se</w:delText>
              </w:r>
            </w:del>
            <w:ins w:id="591" w:author="Alberto Scremin" w:date="2011-08-02T22:53:00Z">
              <w:r w:rsidR="0056156B" w:rsidRPr="00BA106C">
                <w:rPr>
                  <w:rFonts w:ascii="Times New Roman" w:hAnsi="Times New Roman" w:cs="Times New Roman"/>
                </w:rPr>
                <w:t>if</w:t>
              </w:r>
            </w:ins>
            <w:r w:rsidRPr="000E0278">
              <w:rPr>
                <w:rFonts w:ascii="Times New Roman" w:hAnsi="Times New Roman"/>
                <w:rPrChange w:id="592" w:author="Alberto Scremin" w:date="2011-08-02T22:53:00Z">
                  <w:rPr>
                    <w:rFonts w:ascii="Times New Roman" w:hAnsi="Times New Roman"/>
                    <w:b/>
                    <w:bCs/>
                    <w:lang w:val="pt-BR"/>
                  </w:rPr>
                </w:rPrChange>
              </w:rPr>
              <w:t xml:space="preserve"> c_ca_qtd = 1</w:t>
            </w:r>
            <w:del w:id="593" w:author="Alberto Scremin" w:date="2011-08-02T22:53:00Z">
              <w:r w:rsidRPr="000E0278">
                <w:rPr>
                  <w:rFonts w:ascii="Times New Roman" w:hAnsi="Times New Roman" w:cs="Times New Roman"/>
                  <w:rPrChange w:id="594" w:author="vanessa" w:date="2011-08-02T22:56:00Z">
                    <w:rPr>
                      <w:rFonts w:ascii="Times New Roman" w:hAnsi="Times New Roman" w:cs="Times New Roman"/>
                      <w:b/>
                      <w:bCs/>
                      <w:lang w:val="pt-BR"/>
                    </w:rPr>
                  </w:rPrChange>
                </w:rPr>
                <w:delText xml:space="preserve"> então</w:delText>
              </w:r>
            </w:del>
            <w:ins w:id="595" w:author="Alberto Scremin" w:date="2011-08-02T22:53:00Z">
              <w:r w:rsidR="0056156B" w:rsidRPr="00BA106C">
                <w:rPr>
                  <w:rFonts w:ascii="Times New Roman" w:hAnsi="Times New Roman" w:cs="Times New Roman"/>
                </w:rPr>
                <w:t>:</w:t>
              </w:r>
            </w:ins>
          </w:p>
          <w:p w:rsidR="00737C9F" w:rsidRPr="004B2BAE" w:rsidRDefault="000E0278" w:rsidP="00761E61">
            <w:pPr>
              <w:spacing w:after="40"/>
              <w:jc w:val="both"/>
              <w:rPr>
                <w:del w:id="596" w:author="Alberto Scremin" w:date="2011-08-02T22:53:00Z"/>
                <w:rFonts w:ascii="Times New Roman" w:hAnsi="Times New Roman" w:cs="Times New Roman"/>
                <w:rPrChange w:id="597" w:author="vanessa" w:date="2011-08-02T22:56:00Z">
                  <w:rPr>
                    <w:del w:id="598" w:author="Alberto Scremin" w:date="2011-08-02T22:53:00Z"/>
                    <w:rFonts w:ascii="Times New Roman" w:hAnsi="Times New Roman" w:cs="Times New Roman"/>
                    <w:lang w:val="pt-BR"/>
                  </w:rPr>
                </w:rPrChange>
              </w:rPr>
            </w:pPr>
            <w:r w:rsidRPr="000E0278">
              <w:rPr>
                <w:rFonts w:ascii="Times New Roman" w:hAnsi="Times New Roman"/>
                <w:rPrChange w:id="599" w:author="Alberto Scremin" w:date="2011-08-02T22:53:00Z">
                  <w:rPr>
                    <w:rFonts w:ascii="Times New Roman" w:hAnsi="Times New Roman"/>
                    <w:b/>
                    <w:bCs/>
                    <w:lang w:val="pt-BR"/>
                  </w:rPr>
                </w:rPrChange>
              </w:rPr>
              <w:t xml:space="preserve">             get customer [‘customer_id’];</w:t>
            </w:r>
          </w:p>
          <w:p w:rsidR="00737C9F" w:rsidRPr="004B2BAE" w:rsidRDefault="000E0278" w:rsidP="00761E61">
            <w:pPr>
              <w:spacing w:after="40"/>
              <w:jc w:val="both"/>
              <w:rPr>
                <w:del w:id="600" w:author="Alberto Scremin" w:date="2011-08-02T22:53:00Z"/>
                <w:rFonts w:ascii="Times New Roman" w:hAnsi="Times New Roman" w:cs="Times New Roman"/>
                <w:rPrChange w:id="601" w:author="vanessa" w:date="2011-08-02T22:56:00Z">
                  <w:rPr>
                    <w:del w:id="602" w:author="Alberto Scremin" w:date="2011-08-02T22:53:00Z"/>
                    <w:rFonts w:ascii="Times New Roman" w:hAnsi="Times New Roman" w:cs="Times New Roman"/>
                    <w:lang w:val="pt-BR"/>
                  </w:rPr>
                </w:rPrChange>
              </w:rPr>
            </w:pPr>
            <w:del w:id="603" w:author="Alberto Scremin" w:date="2011-08-02T22:53:00Z">
              <w:r w:rsidRPr="000E0278">
                <w:rPr>
                  <w:rFonts w:ascii="Times New Roman" w:hAnsi="Times New Roman" w:cs="Times New Roman"/>
                  <w:rPrChange w:id="604" w:author="vanessa" w:date="2011-08-02T22:56:00Z">
                    <w:rPr>
                      <w:rFonts w:ascii="Times New Roman" w:hAnsi="Times New Roman" w:cs="Times New Roman"/>
                      <w:b/>
                      <w:bCs/>
                      <w:lang w:val="pt-BR"/>
                    </w:rPr>
                  </w:rPrChange>
                </w:rPr>
                <w:delText xml:space="preserve">       fim se</w:delText>
              </w:r>
            </w:del>
          </w:p>
          <w:p w:rsidR="002400A2" w:rsidRDefault="000E0278">
            <w:pPr>
              <w:spacing w:after="0"/>
              <w:jc w:val="both"/>
              <w:rPr>
                <w:rPrChange w:id="605" w:author="Alberto Scremin" w:date="2011-08-02T22:53:00Z">
                  <w:rPr>
                    <w:lang w:val="pt-BR"/>
                  </w:rPr>
                </w:rPrChange>
              </w:rPr>
              <w:pPrChange w:id="606" w:author="Alberto Scremin" w:date="2011-08-02T22:53:00Z">
                <w:pPr>
                  <w:spacing w:after="40"/>
                  <w:jc w:val="both"/>
                </w:pPr>
              </w:pPrChange>
            </w:pPr>
            <w:del w:id="607" w:author="Alberto Scremin" w:date="2011-08-02T22:53:00Z">
              <w:r w:rsidRPr="000E0278">
                <w:rPr>
                  <w:rFonts w:ascii="Times New Roman" w:hAnsi="Times New Roman" w:cs="Times New Roman"/>
                  <w:rPrChange w:id="608" w:author="vanessa" w:date="2011-08-02T22:56:00Z">
                    <w:rPr>
                      <w:rFonts w:ascii="Times New Roman" w:hAnsi="Times New Roman" w:cs="Times New Roman"/>
                      <w:b/>
                      <w:bCs/>
                      <w:lang w:val="pt-BR"/>
                    </w:rPr>
                  </w:rPrChange>
                </w:rPr>
                <w:delText>fim</w:delText>
              </w:r>
            </w:del>
          </w:p>
        </w:tc>
      </w:tr>
    </w:tbl>
    <w:p w:rsidR="00737C9F" w:rsidRDefault="00737C9F" w:rsidP="00737C9F">
      <w:pPr>
        <w:pStyle w:val="Legenda"/>
        <w:rPr>
          <w:lang w:val="pt-BR"/>
        </w:rPr>
      </w:pPr>
      <w:bookmarkStart w:id="609" w:name="_Ref297909250"/>
      <w:bookmarkStart w:id="610" w:name="_Toc300002883"/>
      <w:bookmarkStart w:id="611" w:name="_Toc298169416"/>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612" w:author="Alberto Scremin" w:date="2011-08-02T22:53:00Z">
        <w:r w:rsidR="00B05561">
          <w:rPr>
            <w:noProof/>
            <w:lang w:val="pt-BR"/>
          </w:rPr>
          <w:delText>57</w:delText>
        </w:r>
      </w:del>
      <w:ins w:id="613" w:author="Alberto Scremin" w:date="2011-08-02T22:53:00Z">
        <w:r w:rsidR="00F52EA6">
          <w:rPr>
            <w:noProof/>
            <w:lang w:val="pt-BR"/>
          </w:rPr>
          <w:t>56</w:t>
        </w:r>
      </w:ins>
      <w:r w:rsidR="000E0278">
        <w:fldChar w:fldCharType="end"/>
      </w:r>
      <w:bookmarkEnd w:id="609"/>
      <w:r w:rsidRPr="00160C87">
        <w:rPr>
          <w:lang w:val="pt-BR"/>
        </w:rPr>
        <w:t>: Selecionar</w:t>
      </w:r>
      <w:r>
        <w:rPr>
          <w:lang w:val="pt-BR"/>
        </w:rPr>
        <w:t>, no Cassandra,</w:t>
      </w:r>
      <w:r w:rsidRPr="00160C87">
        <w:rPr>
          <w:lang w:val="pt-BR"/>
        </w:rPr>
        <w:t xml:space="preserve"> todos os clientes que possuem apenas uma conta </w:t>
      </w:r>
      <w:proofErr w:type="gramStart"/>
      <w:r w:rsidRPr="00160C87">
        <w:rPr>
          <w:lang w:val="pt-BR"/>
        </w:rPr>
        <w:t>associada</w:t>
      </w:r>
      <w:bookmarkEnd w:id="610"/>
      <w:bookmarkEnd w:id="611"/>
      <w:proofErr w:type="gramEnd"/>
    </w:p>
    <w:p w:rsidR="002400A2" w:rsidRDefault="002E3121">
      <w:pPr>
        <w:jc w:val="both"/>
        <w:rPr>
          <w:rFonts w:ascii="Times New Roman" w:hAnsi="Times New Roman" w:cs="Times New Roman"/>
          <w:lang w:val="pt-BR"/>
        </w:rPr>
        <w:pPrChange w:id="614" w:author="Alberto Scremin" w:date="2011-08-02T22:53:00Z">
          <w:pPr>
            <w:ind w:firstLine="708"/>
            <w:jc w:val="both"/>
          </w:pPr>
        </w:pPrChange>
      </w:pPr>
      <w:ins w:id="615" w:author="Alberto Scremin" w:date="2011-08-02T22:53:00Z">
        <w:r w:rsidRPr="00BA106C">
          <w:rPr>
            <w:rFonts w:ascii="Times New Roman" w:hAnsi="Times New Roman" w:cs="Times New Roman"/>
            <w:b/>
            <w:lang w:val="pt-BR"/>
          </w:rPr>
          <w:t>Selecionar todas as empresas que foram abertas depois do ano de 2010.</w:t>
        </w:r>
        <w:r>
          <w:rPr>
            <w:rFonts w:ascii="Times New Roman" w:hAnsi="Times New Roman" w:cs="Times New Roman"/>
            <w:lang w:val="pt-BR"/>
          </w:rPr>
          <w:t xml:space="preserve"> </w:t>
        </w:r>
      </w:ins>
      <w:r w:rsidR="00737C9F" w:rsidRPr="0014155A">
        <w:rPr>
          <w:rFonts w:ascii="Times New Roman" w:hAnsi="Times New Roman" w:cs="Times New Roman"/>
          <w:lang w:val="pt-BR"/>
        </w:rPr>
        <w:t>Na próxima consulta, desejamos selecionar todas as</w:t>
      </w:r>
      <w:r w:rsidR="00737C9F" w:rsidRPr="00A63327">
        <w:rPr>
          <w:rFonts w:ascii="Times New Roman" w:hAnsi="Times New Roman" w:cs="Times New Roman"/>
          <w:lang w:val="pt-BR"/>
        </w:rPr>
        <w:t xml:space="preserve"> </w:t>
      </w:r>
      <w:del w:id="616" w:author="Alberto Scremin" w:date="2011-08-02T22:53:00Z">
        <w:r w:rsidR="00737C9F" w:rsidRPr="00737C9F">
          <w:rPr>
            <w:rFonts w:ascii="Times New Roman" w:hAnsi="Times New Roman" w:cs="Times New Roman"/>
            <w:i/>
            <w:lang w:val="pt-BR"/>
          </w:rPr>
          <w:delText>companies</w:delText>
        </w:r>
      </w:del>
      <w:ins w:id="617" w:author="Alberto Scremin" w:date="2011-08-02T22:53:00Z">
        <w:r w:rsidRPr="00BA106C">
          <w:rPr>
            <w:rFonts w:ascii="Times New Roman" w:hAnsi="Times New Roman" w:cs="Times New Roman"/>
            <w:lang w:val="pt-BR"/>
          </w:rPr>
          <w:t>empresas</w:t>
        </w:r>
      </w:ins>
      <w:r w:rsidRPr="0014155A">
        <w:rPr>
          <w:rFonts w:ascii="Times New Roman" w:hAnsi="Times New Roman" w:cs="Times New Roman"/>
          <w:lang w:val="pt-BR"/>
        </w:rPr>
        <w:t xml:space="preserve"> </w:t>
      </w:r>
      <w:r w:rsidR="00737C9F" w:rsidRPr="0014155A">
        <w:rPr>
          <w:rFonts w:ascii="Times New Roman" w:hAnsi="Times New Roman" w:cs="Times New Roman"/>
          <w:lang w:val="pt-BR"/>
        </w:rPr>
        <w:t xml:space="preserve">que foram abertas após o ano de 2010. Para isso, conforme mostrado </w:t>
      </w:r>
      <w:r w:rsidR="00737C9F" w:rsidRPr="00E93EE4">
        <w:rPr>
          <w:rFonts w:ascii="Times New Roman" w:hAnsi="Times New Roman" w:cs="Times New Roman"/>
          <w:lang w:val="pt-BR"/>
        </w:rPr>
        <w:t xml:space="preserve">na </w:t>
      </w:r>
      <w:r w:rsidR="000E0278" w:rsidRPr="000E0278">
        <w:rPr>
          <w:rFonts w:ascii="Times New Roman" w:hAnsi="Times New Roman"/>
          <w:lang w:val="pt-BR"/>
          <w:rPrChange w:id="618"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619" w:author="Alberto Scremin" w:date="2011-08-02T22:53:00Z">
            <w:rPr>
              <w:rFonts w:ascii="Times New Roman" w:hAnsi="Times New Roman"/>
              <w:b/>
              <w:bCs/>
              <w:u w:val="single"/>
              <w:lang w:val="pt-BR"/>
            </w:rPr>
          </w:rPrChange>
        </w:rPr>
        <w:instrText xml:space="preserve"> REF _Ref297905550 \h  \* MERGEFORMAT </w:instrText>
      </w:r>
      <w:r w:rsidR="000E0278" w:rsidRPr="000E0278">
        <w:rPr>
          <w:rFonts w:ascii="Times New Roman" w:hAnsi="Times New Roman"/>
          <w:lang w:val="pt-BR"/>
          <w:rPrChange w:id="620" w:author="Alberto Scremin" w:date="2011-08-02T22:53:00Z">
            <w:rPr>
              <w:rFonts w:ascii="Times New Roman" w:hAnsi="Times New Roman"/>
              <w:lang w:val="pt-BR"/>
            </w:rPr>
          </w:rPrChange>
        </w:rPr>
      </w:r>
      <w:r w:rsidR="000E0278" w:rsidRPr="000E0278">
        <w:rPr>
          <w:rFonts w:ascii="Times New Roman" w:hAnsi="Times New Roman"/>
          <w:lang w:val="pt-BR"/>
          <w:rPrChange w:id="621"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622" w:author="Alberto Scremin" w:date="2011-08-02T22:53:00Z">
            <w:rPr>
              <w:rFonts w:ascii="Times New Roman" w:hAnsi="Times New Roman"/>
              <w:b/>
              <w:bCs/>
              <w:u w:val="single"/>
              <w:lang w:val="pt-BR"/>
            </w:rPr>
          </w:rPrChange>
        </w:rPr>
        <w:t xml:space="preserve">Figura </w:t>
      </w:r>
      <w:del w:id="623" w:author="Alberto Scremin" w:date="2011-08-02T22:53:00Z">
        <w:r w:rsidR="00B05561" w:rsidRPr="00B05561">
          <w:rPr>
            <w:rFonts w:ascii="Times New Roman" w:hAnsi="Times New Roman" w:cs="Times New Roman"/>
            <w:noProof/>
            <w:u w:val="single"/>
            <w:lang w:val="pt-BR"/>
          </w:rPr>
          <w:delText>58</w:delText>
        </w:r>
      </w:del>
      <w:ins w:id="624" w:author="Alberto Scremin" w:date="2011-08-02T22:53:00Z">
        <w:r w:rsidR="00F52EA6" w:rsidRPr="00F52EA6">
          <w:rPr>
            <w:rFonts w:ascii="Times New Roman" w:hAnsi="Times New Roman" w:cs="Times New Roman"/>
            <w:noProof/>
            <w:lang w:val="pt-BR"/>
          </w:rPr>
          <w:t>57</w:t>
        </w:r>
      </w:ins>
      <w:r w:rsidR="000E0278" w:rsidRPr="000E0278">
        <w:rPr>
          <w:rFonts w:ascii="Times New Roman" w:hAnsi="Times New Roman"/>
          <w:lang w:val="pt-BR"/>
          <w:rPrChange w:id="625" w:author="Alberto Scremin" w:date="2011-08-02T22:53:00Z">
            <w:rPr>
              <w:rFonts w:ascii="Times New Roman" w:hAnsi="Times New Roman"/>
              <w:b/>
              <w:bCs/>
              <w:u w:val="single"/>
              <w:lang w:val="pt-BR"/>
            </w:rPr>
          </w:rPrChange>
        </w:rPr>
        <w:fldChar w:fldCharType="end"/>
      </w:r>
      <w:r w:rsidR="00737C9F" w:rsidRPr="0014155A">
        <w:rPr>
          <w:rFonts w:ascii="Times New Roman" w:hAnsi="Times New Roman" w:cs="Times New Roman"/>
          <w:lang w:val="pt-BR"/>
        </w:rPr>
        <w:t>,</w:t>
      </w:r>
      <w:r w:rsidR="00737C9F">
        <w:rPr>
          <w:rFonts w:ascii="Times New Roman" w:hAnsi="Times New Roman" w:cs="Times New Roman"/>
          <w:lang w:val="pt-BR"/>
        </w:rPr>
        <w:t xml:space="preserve"> realizamos</w:t>
      </w:r>
      <w:r w:rsidR="00737C9F" w:rsidRPr="0014155A">
        <w:rPr>
          <w:rFonts w:ascii="Times New Roman" w:hAnsi="Times New Roman" w:cs="Times New Roman"/>
          <w:lang w:val="pt-BR"/>
        </w:rPr>
        <w:t xml:space="preserve"> um </w:t>
      </w:r>
      <w:r w:rsidR="00737C9F" w:rsidRPr="00CB385F">
        <w:rPr>
          <w:rFonts w:ascii="Times New Roman" w:hAnsi="Times New Roman" w:cs="Times New Roman"/>
          <w:i/>
          <w:lang w:val="pt-BR"/>
        </w:rPr>
        <w:t>get</w:t>
      </w:r>
      <w:r w:rsidR="00737C9F" w:rsidRPr="0014155A">
        <w:rPr>
          <w:rFonts w:ascii="Times New Roman" w:hAnsi="Times New Roman" w:cs="Times New Roman"/>
          <w:lang w:val="pt-BR"/>
        </w:rPr>
        <w:t xml:space="preserve"> na família </w:t>
      </w:r>
      <w:r w:rsidR="00737C9F" w:rsidRPr="00CB385F">
        <w:rPr>
          <w:rFonts w:ascii="Times New Roman" w:hAnsi="Times New Roman" w:cs="Times New Roman"/>
          <w:i/>
          <w:lang w:val="pt-BR"/>
        </w:rPr>
        <w:t>company</w:t>
      </w:r>
      <w:r w:rsidR="00737C9F" w:rsidRPr="0014155A">
        <w:rPr>
          <w:rFonts w:ascii="Times New Roman" w:hAnsi="Times New Roman" w:cs="Times New Roman"/>
          <w:lang w:val="pt-BR"/>
        </w:rPr>
        <w:t xml:space="preserve">, onde a coluna </w:t>
      </w:r>
      <w:r w:rsidR="00737C9F" w:rsidRPr="00CB385F">
        <w:rPr>
          <w:rFonts w:ascii="Times New Roman" w:hAnsi="Times New Roman" w:cs="Times New Roman"/>
          <w:i/>
          <w:lang w:val="pt-BR"/>
        </w:rPr>
        <w:t>co_open_date</w:t>
      </w:r>
      <w:r w:rsidR="00737C9F" w:rsidRPr="0014155A">
        <w:rPr>
          <w:rFonts w:ascii="Times New Roman" w:hAnsi="Times New Roman" w:cs="Times New Roman"/>
          <w:lang w:val="pt-BR"/>
        </w:rPr>
        <w:t xml:space="preserve"> é maior ou igual à data 01/01/2010.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E90971" w:rsidTr="00761E61">
        <w:tc>
          <w:tcPr>
            <w:tcW w:w="9286" w:type="dxa"/>
            <w:shd w:val="clear" w:color="auto" w:fill="auto"/>
          </w:tcPr>
          <w:p w:rsidR="002400A2" w:rsidRDefault="00737C9F">
            <w:pPr>
              <w:spacing w:after="0"/>
              <w:jc w:val="both"/>
              <w:rPr>
                <w:rFonts w:ascii="Times New Roman" w:hAnsi="Times New Roman" w:cs="Times New Roman"/>
              </w:rPr>
              <w:pPrChange w:id="626" w:author="Alberto Scremin" w:date="2011-08-02T22:53:00Z">
                <w:pPr>
                  <w:spacing w:after="40"/>
                  <w:jc w:val="both"/>
                </w:pPr>
              </w:pPrChange>
            </w:pPr>
            <w:r w:rsidRPr="00737C9F">
              <w:rPr>
                <w:rFonts w:ascii="Times New Roman" w:hAnsi="Times New Roman" w:cs="Times New Roman"/>
              </w:rPr>
              <w:t>get company where co_open_date &gt;= ‘01/01/2010’;</w:t>
            </w:r>
          </w:p>
        </w:tc>
      </w:tr>
    </w:tbl>
    <w:p w:rsidR="00737C9F" w:rsidRDefault="00737C9F" w:rsidP="00737C9F">
      <w:pPr>
        <w:pStyle w:val="Legenda"/>
        <w:rPr>
          <w:lang w:val="pt-BR"/>
        </w:rPr>
      </w:pPr>
      <w:bookmarkStart w:id="627" w:name="_Ref297905550"/>
      <w:bookmarkStart w:id="628" w:name="_Toc300002884"/>
      <w:bookmarkStart w:id="629" w:name="_Toc298169417"/>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630" w:author="Alberto Scremin" w:date="2011-08-02T22:53:00Z">
        <w:r w:rsidR="00B05561">
          <w:rPr>
            <w:noProof/>
            <w:lang w:val="pt-BR"/>
          </w:rPr>
          <w:delText>58</w:delText>
        </w:r>
      </w:del>
      <w:ins w:id="631" w:author="Alberto Scremin" w:date="2011-08-02T22:53:00Z">
        <w:r w:rsidR="00F52EA6">
          <w:rPr>
            <w:noProof/>
            <w:lang w:val="pt-BR"/>
          </w:rPr>
          <w:t>57</w:t>
        </w:r>
      </w:ins>
      <w:r w:rsidR="000E0278">
        <w:fldChar w:fldCharType="end"/>
      </w:r>
      <w:bookmarkEnd w:id="627"/>
      <w:r w:rsidRPr="00160C87">
        <w:rPr>
          <w:lang w:val="pt-BR"/>
        </w:rPr>
        <w:t>: Selecionar todas as companies que foram abertas depois do ano de 2010</w:t>
      </w:r>
      <w:r>
        <w:rPr>
          <w:lang w:val="pt-BR"/>
        </w:rPr>
        <w:t xml:space="preserve"> no Cassandra.</w:t>
      </w:r>
      <w:bookmarkEnd w:id="628"/>
      <w:bookmarkEnd w:id="629"/>
    </w:p>
    <w:p w:rsidR="00737C9F" w:rsidRPr="0016262F" w:rsidRDefault="00737C9F" w:rsidP="00737C9F">
      <w:pPr>
        <w:jc w:val="both"/>
        <w:rPr>
          <w:rFonts w:ascii="Times New Roman" w:hAnsi="Times New Roman" w:cs="Times New Roman"/>
          <w:lang w:val="pt-BR"/>
        </w:rPr>
      </w:pPr>
      <w:del w:id="632" w:author="Alberto Scremin" w:date="2011-08-02T22:53:00Z">
        <w:r>
          <w:rPr>
            <w:lang w:val="pt-BR"/>
          </w:rPr>
          <w:tab/>
        </w:r>
      </w:del>
      <w:ins w:id="633" w:author="Alberto Scremin" w:date="2011-08-02T22:53:00Z">
        <w:r w:rsidR="002E3121" w:rsidRPr="00BA106C">
          <w:rPr>
            <w:rFonts w:ascii="Times New Roman" w:hAnsi="Times New Roman" w:cs="Times New Roman"/>
            <w:b/>
            <w:lang w:val="pt-BR"/>
          </w:rPr>
          <w:t xml:space="preserve">Selecionar todas as </w:t>
        </w:r>
        <w:del w:id="634" w:author="vanessa" w:date="2011-08-03T23:49:00Z">
          <w:r w:rsidR="002E3121" w:rsidRPr="00BA106C" w:rsidDel="00806CD3">
            <w:rPr>
              <w:rFonts w:ascii="Times New Roman" w:hAnsi="Times New Roman" w:cs="Times New Roman"/>
              <w:b/>
              <w:lang w:val="pt-BR"/>
            </w:rPr>
            <w:delText>transações</w:delText>
          </w:r>
        </w:del>
      </w:ins>
      <w:ins w:id="635" w:author="vanessa" w:date="2011-08-03T23:49:00Z">
        <w:r w:rsidR="00806CD3">
          <w:rPr>
            <w:rFonts w:ascii="Times New Roman" w:hAnsi="Times New Roman" w:cs="Times New Roman"/>
            <w:b/>
            <w:lang w:val="pt-BR"/>
          </w:rPr>
          <w:t>corretoras</w:t>
        </w:r>
      </w:ins>
      <w:ins w:id="636" w:author="Alberto Scremin" w:date="2011-08-02T22:53:00Z">
        <w:r w:rsidR="002E3121" w:rsidRPr="00BA106C">
          <w:rPr>
            <w:rFonts w:ascii="Times New Roman" w:hAnsi="Times New Roman" w:cs="Times New Roman"/>
            <w:b/>
            <w:lang w:val="pt-BR"/>
          </w:rPr>
          <w:t xml:space="preserve"> dos USA.</w:t>
        </w:r>
        <w:r w:rsidR="002E3121">
          <w:rPr>
            <w:rFonts w:ascii="Times New Roman" w:hAnsi="Times New Roman" w:cs="Times New Roman"/>
            <w:lang w:val="pt-BR"/>
          </w:rPr>
          <w:t xml:space="preserve"> </w:t>
        </w:r>
      </w:ins>
      <w:r w:rsidRPr="00E93EE4">
        <w:rPr>
          <w:rFonts w:ascii="Times New Roman" w:hAnsi="Times New Roman" w:cs="Times New Roman"/>
          <w:lang w:val="pt-BR"/>
        </w:rPr>
        <w:t xml:space="preserve">A consulta da </w:t>
      </w:r>
      <w:r w:rsidR="000E0278" w:rsidRPr="000E0278">
        <w:rPr>
          <w:rFonts w:ascii="Times New Roman" w:hAnsi="Times New Roman"/>
          <w:lang w:val="pt-BR"/>
          <w:rPrChange w:id="637"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638" w:author="Alberto Scremin" w:date="2011-08-02T22:53:00Z">
            <w:rPr>
              <w:rFonts w:ascii="Times New Roman" w:hAnsi="Times New Roman"/>
              <w:b/>
              <w:bCs/>
              <w:u w:val="single"/>
              <w:lang w:val="pt-BR"/>
            </w:rPr>
          </w:rPrChange>
        </w:rPr>
        <w:instrText xml:space="preserve"> REF _Ref297907518 \h  \* MERGEFORMAT </w:instrText>
      </w:r>
      <w:r w:rsidR="000E0278" w:rsidRPr="000E0278">
        <w:rPr>
          <w:rFonts w:ascii="Times New Roman" w:hAnsi="Times New Roman"/>
          <w:lang w:val="pt-BR"/>
          <w:rPrChange w:id="639" w:author="Alberto Scremin" w:date="2011-08-02T22:53:00Z">
            <w:rPr>
              <w:rFonts w:ascii="Times New Roman" w:hAnsi="Times New Roman"/>
              <w:lang w:val="pt-BR"/>
            </w:rPr>
          </w:rPrChange>
        </w:rPr>
      </w:r>
      <w:r w:rsidR="000E0278" w:rsidRPr="000E0278">
        <w:rPr>
          <w:rFonts w:ascii="Times New Roman" w:hAnsi="Times New Roman"/>
          <w:lang w:val="pt-BR"/>
          <w:rPrChange w:id="640"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641" w:author="Alberto Scremin" w:date="2011-08-02T22:53:00Z">
            <w:rPr>
              <w:rFonts w:ascii="Times New Roman" w:hAnsi="Times New Roman"/>
              <w:b/>
              <w:bCs/>
              <w:u w:val="single"/>
              <w:lang w:val="pt-BR"/>
            </w:rPr>
          </w:rPrChange>
        </w:rPr>
        <w:t xml:space="preserve">Figura </w:t>
      </w:r>
      <w:del w:id="642" w:author="Alberto Scremin" w:date="2011-08-02T22:53:00Z">
        <w:r w:rsidR="00B05561" w:rsidRPr="00B05561">
          <w:rPr>
            <w:rFonts w:ascii="Times New Roman" w:hAnsi="Times New Roman" w:cs="Times New Roman"/>
            <w:noProof/>
            <w:u w:val="single"/>
            <w:lang w:val="pt-BR"/>
          </w:rPr>
          <w:delText>59</w:delText>
        </w:r>
      </w:del>
      <w:ins w:id="643" w:author="Alberto Scremin" w:date="2011-08-02T22:53:00Z">
        <w:r w:rsidR="00F52EA6" w:rsidRPr="00F52EA6">
          <w:rPr>
            <w:rFonts w:ascii="Times New Roman" w:hAnsi="Times New Roman" w:cs="Times New Roman"/>
            <w:noProof/>
            <w:lang w:val="pt-BR"/>
          </w:rPr>
          <w:t>58</w:t>
        </w:r>
      </w:ins>
      <w:r w:rsidR="000E0278" w:rsidRPr="000E0278">
        <w:rPr>
          <w:rFonts w:ascii="Times New Roman" w:hAnsi="Times New Roman"/>
          <w:lang w:val="pt-BR"/>
          <w:rPrChange w:id="644" w:author="Alberto Scremin" w:date="2011-08-02T22:53:00Z">
            <w:rPr>
              <w:rFonts w:ascii="Times New Roman" w:hAnsi="Times New Roman"/>
              <w:b/>
              <w:bCs/>
              <w:u w:val="single"/>
              <w:lang w:val="pt-BR"/>
            </w:rPr>
          </w:rPrChange>
        </w:rPr>
        <w:fldChar w:fldCharType="end"/>
      </w:r>
      <w:del w:id="645" w:author="Alberto Scremin" w:date="2011-08-02T22:53:00Z">
        <w:r w:rsidRPr="00DB7B72">
          <w:rPr>
            <w:rFonts w:ascii="Times New Roman" w:hAnsi="Times New Roman" w:cs="Times New Roman"/>
            <w:lang w:val="pt-BR"/>
          </w:rPr>
          <w:delText>,</w:delText>
        </w:r>
      </w:del>
      <w:r w:rsidR="00A63327">
        <w:rPr>
          <w:rFonts w:ascii="Times New Roman" w:hAnsi="Times New Roman" w:cs="Times New Roman"/>
          <w:lang w:val="pt-BR"/>
        </w:rPr>
        <w:t xml:space="preserve"> </w:t>
      </w:r>
      <w:r w:rsidRPr="00E93EE4">
        <w:rPr>
          <w:rFonts w:ascii="Times New Roman" w:hAnsi="Times New Roman" w:cs="Times New Roman"/>
          <w:lang w:val="pt-BR"/>
        </w:rPr>
        <w:t xml:space="preserve">é </w:t>
      </w:r>
      <w:r w:rsidRPr="003D685A">
        <w:rPr>
          <w:rFonts w:ascii="Times New Roman" w:hAnsi="Times New Roman" w:cs="Times New Roman"/>
          <w:lang w:val="pt-BR"/>
        </w:rPr>
        <w:t xml:space="preserve">realizada de maneira muito semelhante às anteriores. Na família </w:t>
      </w:r>
      <w:proofErr w:type="gramStart"/>
      <w:r w:rsidRPr="003D31CF">
        <w:rPr>
          <w:rFonts w:ascii="Times New Roman" w:hAnsi="Times New Roman" w:cs="Times New Roman"/>
          <w:i/>
          <w:lang w:val="pt-BR"/>
        </w:rPr>
        <w:t>exchange</w:t>
      </w:r>
      <w:proofErr w:type="gramEnd"/>
      <w:del w:id="646" w:author="Alberto Scremin" w:date="2011-08-02T22:53:00Z">
        <w:r w:rsidRPr="00DB7B72">
          <w:rPr>
            <w:rFonts w:ascii="Times New Roman" w:hAnsi="Times New Roman" w:cs="Times New Roman"/>
            <w:lang w:val="pt-BR"/>
          </w:rPr>
          <w:delText>,</w:delText>
        </w:r>
      </w:del>
      <w:r w:rsidRPr="00A07837">
        <w:rPr>
          <w:rFonts w:ascii="Times New Roman" w:hAnsi="Times New Roman" w:cs="Times New Roman"/>
          <w:lang w:val="pt-BR"/>
        </w:rPr>
        <w:t xml:space="preserve"> são selecionadas todas as linhas que possuem </w:t>
      </w:r>
      <w:r w:rsidRPr="009E2313">
        <w:rPr>
          <w:rFonts w:ascii="Times New Roman" w:hAnsi="Times New Roman" w:cs="Times New Roman"/>
          <w:i/>
          <w:lang w:val="pt-BR"/>
        </w:rPr>
        <w:t>ad_ctry</w:t>
      </w:r>
      <w:r w:rsidRPr="0016262F">
        <w:rPr>
          <w:rFonts w:ascii="Times New Roman" w:hAnsi="Times New Roman" w:cs="Times New Roman"/>
          <w:lang w:val="pt-BR"/>
        </w:rPr>
        <w:t xml:space="preserve"> cadastrados como 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E90971" w:rsidTr="00761E61">
        <w:tc>
          <w:tcPr>
            <w:tcW w:w="9286" w:type="dxa"/>
            <w:shd w:val="clear" w:color="auto" w:fill="auto"/>
          </w:tcPr>
          <w:p w:rsidR="002400A2" w:rsidRDefault="000E0278">
            <w:pPr>
              <w:spacing w:after="0"/>
              <w:jc w:val="both"/>
              <w:rPr>
                <w:rFonts w:ascii="Times New Roman" w:hAnsi="Times New Roman"/>
                <w:rPrChange w:id="647" w:author="Alberto Scremin" w:date="2011-08-02T22:53:00Z">
                  <w:rPr/>
                </w:rPrChange>
              </w:rPr>
              <w:pPrChange w:id="648" w:author="Alberto Scremin" w:date="2011-08-02T22:53:00Z">
                <w:pPr>
                  <w:spacing w:after="40"/>
                  <w:jc w:val="both"/>
                </w:pPr>
              </w:pPrChange>
            </w:pPr>
            <w:r w:rsidRPr="000E0278">
              <w:rPr>
                <w:rFonts w:ascii="Times New Roman" w:hAnsi="Times New Roman"/>
                <w:rPrChange w:id="649" w:author="Alberto Scremin" w:date="2011-08-02T22:53:00Z">
                  <w:rPr>
                    <w:b/>
                    <w:bCs/>
                  </w:rPr>
                </w:rPrChange>
              </w:rPr>
              <w:t>get exchange where ad_ctry = ‘USA’;</w:t>
            </w:r>
          </w:p>
        </w:tc>
      </w:tr>
    </w:tbl>
    <w:p w:rsidR="00737C9F" w:rsidRDefault="00737C9F" w:rsidP="00737C9F">
      <w:pPr>
        <w:pStyle w:val="Legenda"/>
        <w:rPr>
          <w:lang w:val="pt-BR"/>
        </w:rPr>
      </w:pPr>
      <w:bookmarkStart w:id="650" w:name="_Ref297907518"/>
      <w:bookmarkStart w:id="651" w:name="_Toc300002885"/>
      <w:bookmarkStart w:id="652" w:name="_Toc298169418"/>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653" w:author="Alberto Scremin" w:date="2011-08-02T22:53:00Z">
        <w:r w:rsidR="00B05561">
          <w:rPr>
            <w:noProof/>
            <w:lang w:val="pt-BR"/>
          </w:rPr>
          <w:delText>59</w:delText>
        </w:r>
      </w:del>
      <w:ins w:id="654" w:author="Alberto Scremin" w:date="2011-08-02T22:53:00Z">
        <w:r w:rsidR="00F52EA6">
          <w:rPr>
            <w:noProof/>
            <w:lang w:val="pt-BR"/>
          </w:rPr>
          <w:t>58</w:t>
        </w:r>
      </w:ins>
      <w:r w:rsidR="000E0278">
        <w:fldChar w:fldCharType="end"/>
      </w:r>
      <w:bookmarkEnd w:id="650"/>
      <w:r w:rsidRPr="00160C87">
        <w:rPr>
          <w:lang w:val="pt-BR"/>
        </w:rPr>
        <w:t>: Selecionar</w:t>
      </w:r>
      <w:r>
        <w:rPr>
          <w:lang w:val="pt-BR"/>
        </w:rPr>
        <w:t>, no Cassandra,</w:t>
      </w:r>
      <w:r w:rsidRPr="00160C87">
        <w:rPr>
          <w:lang w:val="pt-BR"/>
        </w:rPr>
        <w:t xml:space="preserve"> todos </w:t>
      </w:r>
      <w:proofErr w:type="gramStart"/>
      <w:r w:rsidRPr="00160C87">
        <w:rPr>
          <w:lang w:val="pt-BR"/>
        </w:rPr>
        <w:t>exchange</w:t>
      </w:r>
      <w:proofErr w:type="gramEnd"/>
      <w:r w:rsidRPr="00160C87">
        <w:rPr>
          <w:lang w:val="pt-BR"/>
        </w:rPr>
        <w:t xml:space="preserve"> dos USA</w:t>
      </w:r>
      <w:bookmarkEnd w:id="651"/>
      <w:bookmarkEnd w:id="652"/>
    </w:p>
    <w:p w:rsidR="00737C9F" w:rsidRPr="0084744D" w:rsidRDefault="00737C9F" w:rsidP="00737C9F">
      <w:pPr>
        <w:jc w:val="both"/>
        <w:rPr>
          <w:rFonts w:ascii="Times New Roman" w:hAnsi="Times New Roman" w:cs="Times New Roman"/>
          <w:lang w:val="pt-BR"/>
        </w:rPr>
      </w:pPr>
      <w:del w:id="655" w:author="Alberto Scremin" w:date="2011-08-02T22:53:00Z">
        <w:r>
          <w:rPr>
            <w:lang w:val="pt-BR"/>
          </w:rPr>
          <w:tab/>
        </w:r>
      </w:del>
      <w:ins w:id="656" w:author="Alberto Scremin" w:date="2011-08-02T22:53:00Z">
        <w:r w:rsidR="002E3121" w:rsidRPr="00BA106C">
          <w:rPr>
            <w:rFonts w:ascii="Times New Roman" w:hAnsi="Times New Roman" w:cs="Times New Roman"/>
            <w:b/>
            <w:lang w:val="pt-BR"/>
          </w:rPr>
          <w:t>Selecionar todas as contas e permissões do cliente cujo identificador é c000.</w:t>
        </w:r>
        <w:r w:rsidR="002E3121">
          <w:rPr>
            <w:lang w:val="pt-BR"/>
          </w:rPr>
          <w:t xml:space="preserve"> </w:t>
        </w:r>
      </w:ins>
      <w:r w:rsidRPr="0084744D">
        <w:rPr>
          <w:rFonts w:ascii="Times New Roman" w:hAnsi="Times New Roman" w:cs="Times New Roman"/>
          <w:lang w:val="pt-BR"/>
        </w:rPr>
        <w:t xml:space="preserve">Para a próxima consulta, também foi utilizado um código para a iteração. Dado um determinado </w:t>
      </w:r>
      <w:r w:rsidRPr="0084744D">
        <w:rPr>
          <w:rFonts w:ascii="Times New Roman" w:hAnsi="Times New Roman" w:cs="Times New Roman"/>
          <w:i/>
          <w:lang w:val="pt-BR"/>
        </w:rPr>
        <w:t>customer</w:t>
      </w:r>
      <w:r w:rsidRPr="0084744D">
        <w:rPr>
          <w:rFonts w:ascii="Times New Roman" w:hAnsi="Times New Roman" w:cs="Times New Roman"/>
          <w:lang w:val="pt-BR"/>
        </w:rPr>
        <w:t xml:space="preserve">, utilizamos o </w:t>
      </w:r>
      <w:r w:rsidRPr="0084744D">
        <w:rPr>
          <w:rFonts w:ascii="Times New Roman" w:hAnsi="Times New Roman" w:cs="Times New Roman"/>
          <w:i/>
          <w:lang w:val="pt-BR"/>
        </w:rPr>
        <w:t>get</w:t>
      </w:r>
      <w:r w:rsidRPr="0084744D">
        <w:rPr>
          <w:rFonts w:ascii="Times New Roman" w:hAnsi="Times New Roman" w:cs="Times New Roman"/>
          <w:lang w:val="pt-BR"/>
        </w:rPr>
        <w:t xml:space="preserve"> para selecionar a lista de contas que este cliente possui. Em seguida, para cada conta de cliente, utilizamos outro </w:t>
      </w:r>
      <w:r w:rsidRPr="0084744D">
        <w:rPr>
          <w:rFonts w:ascii="Times New Roman" w:hAnsi="Times New Roman" w:cs="Times New Roman"/>
          <w:i/>
          <w:lang w:val="pt-BR"/>
        </w:rPr>
        <w:t>get</w:t>
      </w:r>
      <w:r w:rsidRPr="0084744D">
        <w:rPr>
          <w:rFonts w:ascii="Times New Roman" w:hAnsi="Times New Roman" w:cs="Times New Roman"/>
          <w:lang w:val="pt-BR"/>
        </w:rPr>
        <w:t xml:space="preserve"> para trazer as informações desta conta. </w:t>
      </w:r>
      <w:ins w:id="657" w:author="Alberto Scremin" w:date="2011-08-02T22:53:00Z">
        <w:r w:rsidRPr="0084744D">
          <w:rPr>
            <w:rFonts w:ascii="Times New Roman" w:hAnsi="Times New Roman" w:cs="Times New Roman"/>
            <w:lang w:val="pt-BR"/>
          </w:rPr>
          <w:t>Como pode ser visto na</w:t>
        </w:r>
        <w:r>
          <w:rPr>
            <w:rFonts w:ascii="Times New Roman" w:hAnsi="Times New Roman" w:cs="Times New Roman"/>
            <w:lang w:val="pt-BR"/>
          </w:rPr>
          <w:t xml:space="preserve"> </w:t>
        </w:r>
        <w:r w:rsidR="000E0278" w:rsidRPr="00BA106C">
          <w:rPr>
            <w:rFonts w:ascii="Times New Roman" w:hAnsi="Times New Roman" w:cs="Times New Roman"/>
            <w:lang w:val="pt-BR"/>
          </w:rPr>
          <w:fldChar w:fldCharType="begin"/>
        </w:r>
        <w:r w:rsidRPr="00BA106C">
          <w:rPr>
            <w:rFonts w:ascii="Times New Roman" w:hAnsi="Times New Roman" w:cs="Times New Roman"/>
            <w:lang w:val="pt-BR"/>
          </w:rPr>
          <w:instrText xml:space="preserve"> REF _Ref297912239 \h  \* MERGEFORMAT </w:instrText>
        </w:r>
      </w:ins>
      <w:r w:rsidR="000E0278" w:rsidRPr="00BA106C">
        <w:rPr>
          <w:rFonts w:ascii="Times New Roman" w:hAnsi="Times New Roman" w:cs="Times New Roman"/>
          <w:lang w:val="pt-BR"/>
        </w:rPr>
      </w:r>
      <w:ins w:id="658" w:author="Alberto Scremin" w:date="2011-08-02T22:53:00Z">
        <w:r w:rsidR="000E0278" w:rsidRPr="00BA106C">
          <w:rPr>
            <w:rFonts w:ascii="Times New Roman" w:hAnsi="Times New Roman" w:cs="Times New Roman"/>
            <w:lang w:val="pt-BR"/>
          </w:rPr>
          <w:fldChar w:fldCharType="separate"/>
        </w:r>
        <w:r w:rsidR="00F52EA6" w:rsidRPr="00F52EA6">
          <w:rPr>
            <w:rFonts w:ascii="Times New Roman" w:hAnsi="Times New Roman" w:cs="Times New Roman"/>
            <w:lang w:val="pt-BR"/>
          </w:rPr>
          <w:t xml:space="preserve">Figura </w:t>
        </w:r>
        <w:r w:rsidR="00F52EA6" w:rsidRPr="00F52EA6">
          <w:rPr>
            <w:rFonts w:ascii="Times New Roman" w:hAnsi="Times New Roman" w:cs="Times New Roman"/>
            <w:noProof/>
            <w:lang w:val="pt-BR"/>
          </w:rPr>
          <w:t>59</w:t>
        </w:r>
        <w:r w:rsidR="000E0278" w:rsidRPr="00BA106C">
          <w:rPr>
            <w:rFonts w:ascii="Times New Roman" w:hAnsi="Times New Roman" w:cs="Times New Roman"/>
            <w:lang w:val="pt-BR"/>
          </w:rPr>
          <w:fldChar w:fldCharType="end"/>
        </w:r>
        <w:r w:rsidRPr="0084744D">
          <w:rPr>
            <w:rFonts w:ascii="Times New Roman" w:hAnsi="Times New Roman" w:cs="Times New Roman"/>
            <w:lang w:val="pt-BR"/>
          </w:rPr>
          <w:t xml:space="preserve">, representamos com um </w:t>
        </w:r>
        <w:r w:rsidR="0056156B">
          <w:rPr>
            <w:rFonts w:ascii="Times New Roman" w:hAnsi="Times New Roman" w:cs="Times New Roman"/>
            <w:lang w:val="pt-BR"/>
          </w:rPr>
          <w:t xml:space="preserve">código em </w:t>
        </w:r>
        <w:r w:rsidR="0056156B" w:rsidRPr="007D5058">
          <w:rPr>
            <w:rFonts w:ascii="Times New Roman" w:hAnsi="Times New Roman" w:cs="Times New Roman"/>
            <w:i/>
            <w:lang w:val="pt-BR"/>
          </w:rPr>
          <w:t>python</w:t>
        </w:r>
        <w:r w:rsidRPr="0084744D">
          <w:rPr>
            <w:rFonts w:ascii="Times New Roman" w:hAnsi="Times New Roman" w:cs="Times New Roman"/>
            <w:lang w:val="pt-BR"/>
          </w:rPr>
          <w:t xml:space="preserve"> as instruções que devem ser </w:t>
        </w:r>
        <w:proofErr w:type="gramStart"/>
        <w:r w:rsidRPr="0084744D">
          <w:rPr>
            <w:rFonts w:ascii="Times New Roman" w:hAnsi="Times New Roman" w:cs="Times New Roman"/>
            <w:lang w:val="pt-BR"/>
          </w:rPr>
          <w:t>implementadas</w:t>
        </w:r>
        <w:proofErr w:type="gramEnd"/>
        <w:r w:rsidRPr="0084744D">
          <w:rPr>
            <w:rFonts w:ascii="Times New Roman" w:hAnsi="Times New Roman" w:cs="Times New Roman"/>
            <w:lang w:val="pt-BR"/>
          </w:rPr>
          <w:t xml:space="preserve"> na aplicação e os </w:t>
        </w:r>
        <w:r w:rsidRPr="0084744D">
          <w:rPr>
            <w:rFonts w:ascii="Times New Roman" w:hAnsi="Times New Roman" w:cs="Times New Roman"/>
            <w:i/>
            <w:lang w:val="pt-BR"/>
          </w:rPr>
          <w:t>get</w:t>
        </w:r>
        <w:r w:rsidRPr="0084744D">
          <w:rPr>
            <w:rFonts w:ascii="Times New Roman" w:hAnsi="Times New Roman" w:cs="Times New Roman"/>
            <w:lang w:val="pt-BR"/>
          </w:rPr>
          <w:t xml:space="preserve"> que são executados no Cassandra. </w:t>
        </w:r>
      </w:ins>
    </w:p>
    <w:p w:rsidR="00737C9F" w:rsidRPr="0084744D" w:rsidRDefault="00737C9F" w:rsidP="00737C9F">
      <w:pPr>
        <w:jc w:val="both"/>
        <w:rPr>
          <w:del w:id="659" w:author="Alberto Scremin" w:date="2011-08-02T22:53:00Z"/>
          <w:rFonts w:ascii="Times New Roman" w:hAnsi="Times New Roman" w:cs="Times New Roman"/>
          <w:lang w:val="pt-BR"/>
        </w:rPr>
      </w:pPr>
      <w:del w:id="660" w:author="Alberto Scremin" w:date="2011-08-02T22:53:00Z">
        <w:r w:rsidRPr="0084744D">
          <w:rPr>
            <w:rFonts w:ascii="Times New Roman" w:hAnsi="Times New Roman" w:cs="Times New Roman"/>
            <w:lang w:val="pt-BR"/>
          </w:rPr>
          <w:tab/>
          <w:delText>Como pode ser visto na</w:delText>
        </w:r>
        <w:r>
          <w:rPr>
            <w:rFonts w:ascii="Times New Roman" w:hAnsi="Times New Roman" w:cs="Times New Roman"/>
            <w:lang w:val="pt-BR"/>
          </w:rPr>
          <w:delText xml:space="preserve"> </w:delText>
        </w:r>
        <w:r w:rsidR="000E0278" w:rsidRPr="0084744D">
          <w:rPr>
            <w:rFonts w:ascii="Times New Roman" w:hAnsi="Times New Roman" w:cs="Times New Roman"/>
            <w:u w:val="single"/>
            <w:lang w:val="pt-BR"/>
          </w:rPr>
          <w:fldChar w:fldCharType="begin"/>
        </w:r>
        <w:r w:rsidRPr="0084744D">
          <w:rPr>
            <w:rFonts w:ascii="Times New Roman" w:hAnsi="Times New Roman" w:cs="Times New Roman"/>
            <w:u w:val="single"/>
            <w:lang w:val="pt-BR"/>
          </w:rPr>
          <w:delInstrText xml:space="preserve"> REF _Ref297912239 \h  \* MERGEFORMAT </w:delInstrText>
        </w:r>
        <w:r w:rsidR="000E0278" w:rsidRPr="0084744D">
          <w:rPr>
            <w:rFonts w:ascii="Times New Roman" w:hAnsi="Times New Roman" w:cs="Times New Roman"/>
            <w:u w:val="single"/>
            <w:lang w:val="pt-BR"/>
          </w:rPr>
        </w:r>
        <w:r w:rsidR="000E0278" w:rsidRPr="0084744D">
          <w:rPr>
            <w:rFonts w:ascii="Times New Roman" w:hAnsi="Times New Roman" w:cs="Times New Roman"/>
            <w:u w:val="single"/>
            <w:lang w:val="pt-BR"/>
          </w:rPr>
          <w:fldChar w:fldCharType="separate"/>
        </w:r>
        <w:r w:rsidR="00B05561" w:rsidRPr="00B05561">
          <w:rPr>
            <w:rFonts w:ascii="Times New Roman" w:hAnsi="Times New Roman" w:cs="Times New Roman"/>
            <w:u w:val="single"/>
            <w:lang w:val="pt-BR"/>
          </w:rPr>
          <w:delText xml:space="preserve">Figura </w:delText>
        </w:r>
        <w:r w:rsidR="00B05561" w:rsidRPr="00B05561">
          <w:rPr>
            <w:rFonts w:ascii="Times New Roman" w:hAnsi="Times New Roman" w:cs="Times New Roman"/>
            <w:noProof/>
            <w:u w:val="single"/>
            <w:lang w:val="pt-BR"/>
          </w:rPr>
          <w:delText>60</w:delText>
        </w:r>
        <w:r w:rsidR="000E0278" w:rsidRPr="0084744D">
          <w:rPr>
            <w:rFonts w:ascii="Times New Roman" w:hAnsi="Times New Roman" w:cs="Times New Roman"/>
            <w:u w:val="single"/>
            <w:lang w:val="pt-BR"/>
          </w:rPr>
          <w:fldChar w:fldCharType="end"/>
        </w:r>
        <w:r w:rsidRPr="0084744D">
          <w:rPr>
            <w:rFonts w:ascii="Times New Roman" w:hAnsi="Times New Roman" w:cs="Times New Roman"/>
            <w:lang w:val="pt-BR"/>
          </w:rPr>
          <w:delText xml:space="preserve">, representamos com um pseudo código as instruções que devem ser implementadas na aplicação e os </w:delText>
        </w:r>
        <w:r w:rsidRPr="0084744D">
          <w:rPr>
            <w:rFonts w:ascii="Times New Roman" w:hAnsi="Times New Roman" w:cs="Times New Roman"/>
            <w:i/>
            <w:lang w:val="pt-BR"/>
          </w:rPr>
          <w:delText>get</w:delText>
        </w:r>
        <w:r w:rsidRPr="0084744D">
          <w:rPr>
            <w:rFonts w:ascii="Times New Roman" w:hAnsi="Times New Roman" w:cs="Times New Roman"/>
            <w:lang w:val="pt-BR"/>
          </w:rPr>
          <w:delText xml:space="preserve"> que são executados no Cassandra. </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E2304" w:rsidTr="00761E61">
        <w:tc>
          <w:tcPr>
            <w:tcW w:w="9286" w:type="dxa"/>
            <w:shd w:val="clear" w:color="auto" w:fill="auto"/>
          </w:tcPr>
          <w:p w:rsidR="002400A2" w:rsidRDefault="0056156B">
            <w:pPr>
              <w:spacing w:after="0"/>
              <w:jc w:val="both"/>
              <w:rPr>
                <w:rFonts w:ascii="Times New Roman" w:hAnsi="Times New Roman" w:cs="Times New Roman"/>
              </w:rPr>
              <w:pPrChange w:id="661" w:author="Alberto Scremin" w:date="2011-08-02T22:53:00Z">
                <w:pPr>
                  <w:spacing w:after="40"/>
                  <w:jc w:val="both"/>
                </w:pPr>
              </w:pPrChange>
            </w:pPr>
            <w:ins w:id="662" w:author="Alberto Scremin" w:date="2011-08-02T22:53:00Z">
              <w:r>
                <w:rPr>
                  <w:rFonts w:ascii="Times New Roman" w:hAnsi="Times New Roman" w:cs="Times New Roman"/>
                </w:rPr>
                <w:t xml:space="preserve">customer_account_id = </w:t>
              </w:r>
            </w:ins>
            <w:r w:rsidR="00737C9F" w:rsidRPr="00496DDE">
              <w:rPr>
                <w:rFonts w:ascii="Times New Roman" w:hAnsi="Times New Roman" w:cs="Times New Roman"/>
              </w:rPr>
              <w:t>get customer [‘c000’] [‘ca_id’];</w:t>
            </w:r>
          </w:p>
          <w:p w:rsidR="0056156B" w:rsidRPr="00496DDE" w:rsidRDefault="0056156B" w:rsidP="00BA106C">
            <w:pPr>
              <w:spacing w:after="0"/>
              <w:jc w:val="both"/>
              <w:rPr>
                <w:ins w:id="663" w:author="Alberto Scremin" w:date="2011-08-02T22:53:00Z"/>
                <w:rFonts w:ascii="Times New Roman" w:hAnsi="Times New Roman" w:cs="Times New Roman"/>
              </w:rPr>
            </w:pPr>
            <w:ins w:id="664" w:author="Alberto Scremin" w:date="2011-08-02T22:53:00Z">
              <w:r>
                <w:rPr>
                  <w:rFonts w:ascii="Times New Roman" w:hAnsi="Times New Roman" w:cs="Times New Roman"/>
                </w:rPr>
                <w:t>for cca_id in customer_account_id:</w:t>
              </w:r>
            </w:ins>
          </w:p>
          <w:p w:rsidR="002400A2" w:rsidRDefault="0056156B">
            <w:pPr>
              <w:spacing w:after="0"/>
              <w:jc w:val="both"/>
              <w:rPr>
                <w:rFonts w:ascii="Times New Roman" w:hAnsi="Times New Roman" w:cs="Times New Roman"/>
              </w:rPr>
              <w:pPrChange w:id="665" w:author="Alberto Scremin" w:date="2011-08-02T22:53:00Z">
                <w:pPr>
                  <w:spacing w:after="40"/>
                  <w:jc w:val="both"/>
                </w:pPr>
              </w:pPrChange>
            </w:pPr>
            <w:ins w:id="666" w:author="Alberto Scremin" w:date="2011-08-02T22:53:00Z">
              <w:r>
                <w:rPr>
                  <w:rFonts w:ascii="Times New Roman" w:hAnsi="Times New Roman" w:cs="Times New Roman"/>
                </w:rPr>
                <w:t xml:space="preserve">        </w:t>
              </w:r>
            </w:ins>
            <w:r w:rsidR="00737C9F" w:rsidRPr="00496DDE">
              <w:rPr>
                <w:rFonts w:ascii="Times New Roman" w:hAnsi="Times New Roman" w:cs="Times New Roman"/>
              </w:rPr>
              <w:t>get customer_account [‘</w:t>
            </w:r>
            <w:del w:id="667" w:author="Alberto Scremin" w:date="2011-08-02T22:53:00Z">
              <w:r w:rsidR="00737C9F" w:rsidRPr="00496DDE">
                <w:rPr>
                  <w:rFonts w:ascii="Times New Roman" w:hAnsi="Times New Roman" w:cs="Times New Roman"/>
                </w:rPr>
                <w:delText>ca48’</w:delText>
              </w:r>
            </w:del>
            <w:ins w:id="668" w:author="Alberto Scremin" w:date="2011-08-02T22:53:00Z">
              <w:r>
                <w:rPr>
                  <w:rFonts w:ascii="Times New Roman" w:hAnsi="Times New Roman" w:cs="Times New Roman"/>
                </w:rPr>
                <w:t>cca_id</w:t>
              </w:r>
              <w:r w:rsidRPr="00496DDE">
                <w:rPr>
                  <w:rFonts w:ascii="Times New Roman" w:hAnsi="Times New Roman" w:cs="Times New Roman"/>
                </w:rPr>
                <w:t>’</w:t>
              </w:r>
            </w:ins>
            <w:r w:rsidR="00737C9F" w:rsidRPr="00496DDE">
              <w:rPr>
                <w:rFonts w:ascii="Times New Roman" w:hAnsi="Times New Roman" w:cs="Times New Roman"/>
              </w:rPr>
              <w:t>];</w:t>
            </w:r>
          </w:p>
        </w:tc>
      </w:tr>
    </w:tbl>
    <w:p w:rsidR="00737C9F" w:rsidRPr="00160C87" w:rsidRDefault="00737C9F" w:rsidP="00737C9F">
      <w:pPr>
        <w:pStyle w:val="Legenda"/>
        <w:rPr>
          <w:rFonts w:ascii="Times New Roman" w:hAnsi="Times New Roman" w:cs="Times New Roman"/>
          <w:lang w:val="pt-BR"/>
        </w:rPr>
      </w:pPr>
      <w:bookmarkStart w:id="669" w:name="_Ref297912239"/>
      <w:bookmarkStart w:id="670" w:name="_Toc300002886"/>
      <w:bookmarkStart w:id="671" w:name="_Toc298169419"/>
      <w:r w:rsidRPr="00160C87">
        <w:rPr>
          <w:lang w:val="pt-BR"/>
        </w:rPr>
        <w:t xml:space="preserve">Figura </w:t>
      </w:r>
      <w:r w:rsidR="000E0278">
        <w:fldChar w:fldCharType="begin"/>
      </w:r>
      <w:r w:rsidRPr="00160C87">
        <w:rPr>
          <w:lang w:val="pt-BR"/>
        </w:rPr>
        <w:instrText xml:space="preserve"> SEQ Figura \* ARABIC </w:instrText>
      </w:r>
      <w:r w:rsidR="000E0278">
        <w:fldChar w:fldCharType="separate"/>
      </w:r>
      <w:del w:id="672" w:author="Alberto Scremin" w:date="2011-08-02T22:53:00Z">
        <w:r w:rsidR="00B05561">
          <w:rPr>
            <w:noProof/>
            <w:lang w:val="pt-BR"/>
          </w:rPr>
          <w:delText>60</w:delText>
        </w:r>
      </w:del>
      <w:ins w:id="673" w:author="Alberto Scremin" w:date="2011-08-02T22:53:00Z">
        <w:r w:rsidR="00F52EA6">
          <w:rPr>
            <w:noProof/>
            <w:lang w:val="pt-BR"/>
          </w:rPr>
          <w:t>59</w:t>
        </w:r>
      </w:ins>
      <w:r w:rsidR="000E0278">
        <w:fldChar w:fldCharType="end"/>
      </w:r>
      <w:bookmarkEnd w:id="669"/>
      <w:r w:rsidRPr="00160C87">
        <w:rPr>
          <w:lang w:val="pt-BR"/>
        </w:rPr>
        <w:t>: Selecionar</w:t>
      </w:r>
      <w:r>
        <w:rPr>
          <w:lang w:val="pt-BR"/>
        </w:rPr>
        <w:t>, no Cassandra,</w:t>
      </w:r>
      <w:r w:rsidRPr="00160C87">
        <w:rPr>
          <w:lang w:val="pt-BR"/>
        </w:rPr>
        <w:t xml:space="preserve"> todas as contas e permissões de um dado </w:t>
      </w:r>
      <w:proofErr w:type="gramStart"/>
      <w:r w:rsidRPr="00160C87">
        <w:rPr>
          <w:lang w:val="pt-BR"/>
        </w:rPr>
        <w:t>cliente</w:t>
      </w:r>
      <w:bookmarkEnd w:id="670"/>
      <w:bookmarkEnd w:id="671"/>
      <w:proofErr w:type="gramEnd"/>
    </w:p>
    <w:p w:rsidR="002400A2" w:rsidRDefault="00737C9F">
      <w:pPr>
        <w:jc w:val="both"/>
        <w:rPr>
          <w:rFonts w:ascii="Times New Roman" w:hAnsi="Times New Roman" w:cs="Times New Roman"/>
          <w:lang w:val="pt-BR"/>
        </w:rPr>
        <w:pPrChange w:id="674" w:author="Alberto Scremin" w:date="2011-08-02T22:53:00Z">
          <w:pPr>
            <w:ind w:firstLine="708"/>
            <w:jc w:val="both"/>
          </w:pPr>
        </w:pPrChange>
      </w:pPr>
      <w:del w:id="675" w:author="Alberto Scremin" w:date="2011-08-02T22:53:00Z">
        <w:r w:rsidRPr="002567C1">
          <w:rPr>
            <w:rFonts w:ascii="Times New Roman" w:hAnsi="Times New Roman" w:cs="Times New Roman"/>
            <w:lang w:val="pt-BR"/>
          </w:rPr>
          <w:lastRenderedPageBreak/>
          <w:delText xml:space="preserve">Na </w:delText>
        </w:r>
      </w:del>
      <w:ins w:id="676" w:author="Alberto Scremin" w:date="2011-08-02T22:53:00Z">
        <w:r w:rsidR="002E3121" w:rsidRPr="00BA106C">
          <w:rPr>
            <w:rFonts w:ascii="Times New Roman" w:hAnsi="Times New Roman" w:cs="Times New Roman"/>
            <w:b/>
            <w:lang w:val="pt-BR"/>
          </w:rPr>
          <w:t>Selecionar a soma dos valores das taxas que cada cliente tem que pagar.</w:t>
        </w:r>
        <w:r w:rsidR="002E3121">
          <w:rPr>
            <w:rFonts w:ascii="Times New Roman" w:hAnsi="Times New Roman" w:cs="Times New Roman"/>
            <w:lang w:val="pt-BR"/>
          </w:rPr>
          <w:t xml:space="preserve"> </w:t>
        </w:r>
        <w:r w:rsidRPr="002567C1">
          <w:rPr>
            <w:rFonts w:ascii="Times New Roman" w:hAnsi="Times New Roman" w:cs="Times New Roman"/>
            <w:lang w:val="pt-BR"/>
          </w:rPr>
          <w:t xml:space="preserve">Na </w:t>
        </w:r>
      </w:ins>
      <w:r w:rsidR="000E0278" w:rsidRPr="000E0278">
        <w:rPr>
          <w:rFonts w:ascii="Times New Roman" w:hAnsi="Times New Roman"/>
          <w:lang w:val="pt-BR"/>
          <w:rPrChange w:id="677"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678" w:author="Alberto Scremin" w:date="2011-08-02T22:53:00Z">
            <w:rPr>
              <w:rFonts w:ascii="Times New Roman" w:hAnsi="Times New Roman"/>
              <w:b/>
              <w:bCs/>
              <w:u w:val="single"/>
              <w:lang w:val="pt-BR"/>
            </w:rPr>
          </w:rPrChange>
        </w:rPr>
        <w:instrText xml:space="preserve"> REF _Ref296764251 \h  \* MERGEFORMAT </w:instrText>
      </w:r>
      <w:r w:rsidR="000E0278" w:rsidRPr="000E0278">
        <w:rPr>
          <w:rFonts w:ascii="Times New Roman" w:hAnsi="Times New Roman"/>
          <w:lang w:val="pt-BR"/>
          <w:rPrChange w:id="679" w:author="Alberto Scremin" w:date="2011-08-02T22:53:00Z">
            <w:rPr>
              <w:rFonts w:ascii="Times New Roman" w:hAnsi="Times New Roman"/>
              <w:lang w:val="pt-BR"/>
            </w:rPr>
          </w:rPrChange>
        </w:rPr>
      </w:r>
      <w:r w:rsidR="000E0278" w:rsidRPr="000E0278">
        <w:rPr>
          <w:rFonts w:ascii="Times New Roman" w:hAnsi="Times New Roman"/>
          <w:lang w:val="pt-BR"/>
          <w:rPrChange w:id="680"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681" w:author="Alberto Scremin" w:date="2011-08-02T22:53:00Z">
            <w:rPr>
              <w:rFonts w:ascii="Times New Roman" w:hAnsi="Times New Roman"/>
              <w:b/>
              <w:bCs/>
              <w:u w:val="single"/>
              <w:lang w:val="pt-BR"/>
            </w:rPr>
          </w:rPrChange>
        </w:rPr>
        <w:t xml:space="preserve">Figura </w:t>
      </w:r>
      <w:del w:id="682" w:author="Alberto Scremin" w:date="2011-08-02T22:53:00Z">
        <w:r w:rsidR="00B05561" w:rsidRPr="00B05561">
          <w:rPr>
            <w:rFonts w:ascii="Times New Roman" w:hAnsi="Times New Roman" w:cs="Times New Roman"/>
            <w:noProof/>
            <w:u w:val="single"/>
            <w:lang w:val="pt-BR"/>
          </w:rPr>
          <w:delText>61</w:delText>
        </w:r>
      </w:del>
      <w:ins w:id="683" w:author="Alberto Scremin" w:date="2011-08-02T22:53:00Z">
        <w:r w:rsidR="00F52EA6" w:rsidRPr="00F52EA6">
          <w:rPr>
            <w:rFonts w:ascii="Times New Roman" w:hAnsi="Times New Roman" w:cs="Times New Roman"/>
            <w:noProof/>
            <w:lang w:val="pt-BR"/>
          </w:rPr>
          <w:t>60</w:t>
        </w:r>
      </w:ins>
      <w:r w:rsidR="000E0278" w:rsidRPr="000E0278">
        <w:rPr>
          <w:rFonts w:ascii="Times New Roman" w:hAnsi="Times New Roman"/>
          <w:lang w:val="pt-BR"/>
          <w:rPrChange w:id="684" w:author="Alberto Scremin" w:date="2011-08-02T22:53:00Z">
            <w:rPr>
              <w:rFonts w:ascii="Times New Roman" w:hAnsi="Times New Roman"/>
              <w:b/>
              <w:bCs/>
              <w:u w:val="single"/>
              <w:lang w:val="pt-BR"/>
            </w:rPr>
          </w:rPrChange>
        </w:rPr>
        <w:fldChar w:fldCharType="end"/>
      </w:r>
      <w:r w:rsidRPr="002567C1">
        <w:rPr>
          <w:rFonts w:ascii="Times New Roman" w:hAnsi="Times New Roman" w:cs="Times New Roman"/>
          <w:lang w:val="pt-BR"/>
        </w:rPr>
        <w:t xml:space="preserve">, </w:t>
      </w:r>
      <w:r>
        <w:rPr>
          <w:rFonts w:ascii="Times New Roman" w:hAnsi="Times New Roman" w:cs="Times New Roman"/>
          <w:lang w:val="pt-BR"/>
        </w:rPr>
        <w:t xml:space="preserve">representamos mais uma consulta. Nesta são utilizados dois laços de iteração, primeiramente utilizamos um para selecionar todos os </w:t>
      </w:r>
      <w:r w:rsidRPr="00971ADB">
        <w:rPr>
          <w:rFonts w:ascii="Times New Roman" w:hAnsi="Times New Roman" w:cs="Times New Roman"/>
          <w:i/>
          <w:lang w:val="pt-BR"/>
        </w:rPr>
        <w:t>ids</w:t>
      </w:r>
      <w:r>
        <w:rPr>
          <w:rFonts w:ascii="Times New Roman" w:hAnsi="Times New Roman" w:cs="Times New Roman"/>
          <w:lang w:val="pt-BR"/>
        </w:rPr>
        <w:t xml:space="preserve"> dos </w:t>
      </w:r>
      <w:del w:id="685" w:author="Alberto Scremin" w:date="2011-08-02T22:53:00Z">
        <w:r w:rsidRPr="00971ADB">
          <w:rPr>
            <w:rFonts w:ascii="Times New Roman" w:hAnsi="Times New Roman" w:cs="Times New Roman"/>
            <w:i/>
            <w:lang w:val="pt-BR"/>
          </w:rPr>
          <w:delText>customers</w:delText>
        </w:r>
      </w:del>
      <w:ins w:id="686" w:author="Alberto Scremin" w:date="2011-08-02T22:53:00Z">
        <w:r w:rsidR="002E3121">
          <w:rPr>
            <w:rFonts w:ascii="Times New Roman" w:hAnsi="Times New Roman" w:cs="Times New Roman"/>
            <w:lang w:val="pt-BR"/>
          </w:rPr>
          <w:t>clientes</w:t>
        </w:r>
      </w:ins>
      <w:r w:rsidR="002E3121">
        <w:rPr>
          <w:rFonts w:ascii="Times New Roman" w:hAnsi="Times New Roman" w:cs="Times New Roman"/>
          <w:lang w:val="pt-BR"/>
        </w:rPr>
        <w:t xml:space="preserve"> </w:t>
      </w:r>
      <w:r>
        <w:rPr>
          <w:rFonts w:ascii="Times New Roman" w:hAnsi="Times New Roman" w:cs="Times New Roman"/>
          <w:lang w:val="pt-BR"/>
        </w:rPr>
        <w:t xml:space="preserve">e </w:t>
      </w:r>
      <w:r w:rsidRPr="002567C1">
        <w:rPr>
          <w:rFonts w:ascii="Times New Roman" w:hAnsi="Times New Roman" w:cs="Times New Roman"/>
          <w:lang w:val="pt-BR"/>
        </w:rPr>
        <w:t xml:space="preserve">utilizamos o comando </w:t>
      </w:r>
      <w:r w:rsidRPr="005A629C">
        <w:rPr>
          <w:rFonts w:ascii="Times New Roman" w:hAnsi="Times New Roman" w:cs="Times New Roman"/>
          <w:i/>
          <w:lang w:val="pt-BR"/>
        </w:rPr>
        <w:t>get</w:t>
      </w:r>
      <w:r w:rsidRPr="002567C1">
        <w:rPr>
          <w:rFonts w:ascii="Times New Roman" w:hAnsi="Times New Roman" w:cs="Times New Roman"/>
          <w:lang w:val="pt-BR"/>
        </w:rPr>
        <w:t xml:space="preserve"> para trazer da família </w:t>
      </w:r>
      <w:r w:rsidRPr="005A629C">
        <w:rPr>
          <w:rFonts w:ascii="Times New Roman" w:hAnsi="Times New Roman" w:cs="Times New Roman"/>
          <w:i/>
          <w:lang w:val="pt-BR"/>
        </w:rPr>
        <w:t>customer</w:t>
      </w:r>
      <w:r w:rsidRPr="002567C1">
        <w:rPr>
          <w:rFonts w:ascii="Times New Roman" w:hAnsi="Times New Roman" w:cs="Times New Roman"/>
          <w:lang w:val="pt-BR"/>
        </w:rPr>
        <w:t xml:space="preserve"> os ids das taxas de cada</w:t>
      </w:r>
      <w:r w:rsidRPr="00A63327">
        <w:rPr>
          <w:rFonts w:ascii="Times New Roman" w:hAnsi="Times New Roman" w:cs="Times New Roman"/>
          <w:lang w:val="pt-BR"/>
        </w:rPr>
        <w:t xml:space="preserve"> </w:t>
      </w:r>
      <w:del w:id="687" w:author="Alberto Scremin" w:date="2011-08-02T22:53:00Z">
        <w:r w:rsidRPr="005A629C">
          <w:rPr>
            <w:rFonts w:ascii="Times New Roman" w:hAnsi="Times New Roman" w:cs="Times New Roman"/>
            <w:i/>
            <w:lang w:val="pt-BR"/>
          </w:rPr>
          <w:delText>customer</w:delText>
        </w:r>
      </w:del>
      <w:ins w:id="688" w:author="Alberto Scremin" w:date="2011-08-02T22:53:00Z">
        <w:r w:rsidR="002E3121" w:rsidRPr="00BA106C">
          <w:rPr>
            <w:rFonts w:ascii="Times New Roman" w:hAnsi="Times New Roman" w:cs="Times New Roman"/>
            <w:lang w:val="pt-BR"/>
          </w:rPr>
          <w:t>cliente</w:t>
        </w:r>
      </w:ins>
      <w:r w:rsidRPr="002567C1">
        <w:rPr>
          <w:rFonts w:ascii="Times New Roman" w:hAnsi="Times New Roman" w:cs="Times New Roman"/>
          <w:lang w:val="pt-BR"/>
        </w:rPr>
        <w:t xml:space="preserve">. </w:t>
      </w:r>
      <w:r>
        <w:rPr>
          <w:rFonts w:ascii="Times New Roman" w:hAnsi="Times New Roman" w:cs="Times New Roman"/>
          <w:lang w:val="pt-BR"/>
        </w:rPr>
        <w:t xml:space="preserve">Em seguida, é utilizado outro laço para cada taxa de um determinado </w:t>
      </w:r>
      <w:del w:id="689" w:author="Alberto Scremin" w:date="2011-08-02T22:53:00Z">
        <w:r w:rsidRPr="00971ADB">
          <w:rPr>
            <w:rFonts w:ascii="Times New Roman" w:hAnsi="Times New Roman" w:cs="Times New Roman"/>
            <w:i/>
            <w:lang w:val="pt-BR"/>
          </w:rPr>
          <w:delText>customer</w:delText>
        </w:r>
      </w:del>
      <w:ins w:id="690" w:author="Alberto Scremin" w:date="2011-08-02T22:53:00Z">
        <w:r w:rsidR="002E3121" w:rsidRPr="00BA106C">
          <w:rPr>
            <w:rFonts w:ascii="Times New Roman" w:hAnsi="Times New Roman" w:cs="Times New Roman"/>
            <w:lang w:val="pt-BR"/>
          </w:rPr>
          <w:t>cliente</w:t>
        </w:r>
      </w:ins>
      <w:r w:rsidR="002E3121">
        <w:rPr>
          <w:rFonts w:ascii="Times New Roman" w:hAnsi="Times New Roman" w:cs="Times New Roman"/>
          <w:lang w:val="pt-BR"/>
        </w:rPr>
        <w:t xml:space="preserve"> </w:t>
      </w:r>
      <w:r>
        <w:rPr>
          <w:rFonts w:ascii="Times New Roman" w:hAnsi="Times New Roman" w:cs="Times New Roman"/>
          <w:lang w:val="pt-BR"/>
        </w:rPr>
        <w:t xml:space="preserve">e outro </w:t>
      </w:r>
      <w:r w:rsidRPr="0084744D">
        <w:rPr>
          <w:rFonts w:ascii="Times New Roman" w:hAnsi="Times New Roman" w:cs="Times New Roman"/>
          <w:i/>
          <w:lang w:val="pt-BR"/>
        </w:rPr>
        <w:t>get</w:t>
      </w:r>
      <w:r>
        <w:rPr>
          <w:rFonts w:ascii="Times New Roman" w:hAnsi="Times New Roman" w:cs="Times New Roman"/>
          <w:lang w:val="pt-BR"/>
        </w:rPr>
        <w:t xml:space="preserve"> para trazer da família </w:t>
      </w:r>
      <w:r w:rsidRPr="0084744D">
        <w:rPr>
          <w:rFonts w:ascii="Times New Roman" w:hAnsi="Times New Roman" w:cs="Times New Roman"/>
          <w:i/>
          <w:lang w:val="pt-BR"/>
        </w:rPr>
        <w:t>taxrate</w:t>
      </w:r>
      <w:r>
        <w:rPr>
          <w:rFonts w:ascii="Times New Roman" w:hAnsi="Times New Roman" w:cs="Times New Roman"/>
          <w:lang w:val="pt-BR"/>
        </w:rPr>
        <w:t xml:space="preserve">, os valores das taxas. Finalmente, utilizamos um acumulador para realizar a soma desses valores e exibir o </w:t>
      </w:r>
      <w:del w:id="691" w:author="Alberto Scremin" w:date="2011-08-02T22:53:00Z">
        <w:r w:rsidRPr="00971ADB">
          <w:rPr>
            <w:rFonts w:ascii="Times New Roman" w:hAnsi="Times New Roman" w:cs="Times New Roman"/>
            <w:i/>
            <w:lang w:val="pt-BR"/>
          </w:rPr>
          <w:delText>customer</w:delText>
        </w:r>
      </w:del>
      <w:ins w:id="692" w:author="Alberto Scremin" w:date="2011-08-02T22:53:00Z">
        <w:r w:rsidR="002E3121" w:rsidRPr="00BA106C">
          <w:rPr>
            <w:rFonts w:ascii="Times New Roman" w:hAnsi="Times New Roman" w:cs="Times New Roman"/>
            <w:lang w:val="pt-BR"/>
          </w:rPr>
          <w:t>cliente</w:t>
        </w:r>
      </w:ins>
      <w:r w:rsidR="002E3121">
        <w:rPr>
          <w:rFonts w:ascii="Times New Roman" w:hAnsi="Times New Roman" w:cs="Times New Roman"/>
          <w:lang w:val="pt-BR"/>
        </w:rPr>
        <w:t xml:space="preserve"> </w:t>
      </w:r>
      <w:r>
        <w:rPr>
          <w:rFonts w:ascii="Times New Roman" w:hAnsi="Times New Roman" w:cs="Times New Roman"/>
          <w:lang w:val="pt-BR"/>
        </w:rPr>
        <w:t>e o valor total da taxa que o mesmo deve pagar.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BA106C" w:rsidTr="00761E61">
        <w:tc>
          <w:tcPr>
            <w:tcW w:w="9286" w:type="dxa"/>
            <w:shd w:val="clear" w:color="auto" w:fill="auto"/>
          </w:tcPr>
          <w:p w:rsidR="002400A2" w:rsidRDefault="000E0278">
            <w:pPr>
              <w:pStyle w:val="PargrafodaLista"/>
              <w:spacing w:after="0"/>
              <w:ind w:left="0"/>
              <w:rPr>
                <w:rStyle w:val="Forte"/>
                <w:rFonts w:ascii="Times New Roman" w:hAnsi="Times New Roman"/>
                <w:b w:val="0"/>
                <w:rPrChange w:id="693" w:author="Alberto Scremin" w:date="2011-08-02T22:53:00Z">
                  <w:rPr>
                    <w:rStyle w:val="Forte"/>
                    <w:b w:val="0"/>
                  </w:rPr>
                </w:rPrChange>
              </w:rPr>
              <w:pPrChange w:id="694" w:author="Alberto Scremin" w:date="2011-08-02T22:53:00Z">
                <w:pPr>
                  <w:pStyle w:val="PargrafodaLista"/>
                  <w:spacing w:after="40"/>
                  <w:ind w:left="0"/>
                </w:pPr>
              </w:pPrChange>
            </w:pPr>
            <w:r w:rsidRPr="000E0278">
              <w:rPr>
                <w:rStyle w:val="Forte"/>
                <w:rFonts w:ascii="Times New Roman" w:hAnsi="Times New Roman"/>
                <w:b w:val="0"/>
                <w:rPrChange w:id="695" w:author="Alberto Scremin" w:date="2011-08-02T22:53:00Z">
                  <w:rPr>
                    <w:rStyle w:val="Forte"/>
                    <w:b w:val="0"/>
                  </w:rPr>
                </w:rPrChange>
              </w:rPr>
              <w:t xml:space="preserve">lista_customer_id </w:t>
            </w:r>
            <w:del w:id="696" w:author="Alberto Scremin" w:date="2011-08-02T22:53:00Z">
              <w:r w:rsidR="00737C9F" w:rsidRPr="000B527F">
                <w:rPr>
                  <w:rStyle w:val="Forte"/>
                  <w:b w:val="0"/>
                </w:rPr>
                <w:delText xml:space="preserve"> </w:delText>
              </w:r>
              <w:r w:rsidR="00737C9F">
                <w:rPr>
                  <w:rStyle w:val="Forte"/>
                  <w:b w:val="0"/>
                </w:rPr>
                <w:delText>:</w:delText>
              </w:r>
              <w:r w:rsidR="00737C9F" w:rsidRPr="000B527F">
                <w:rPr>
                  <w:rStyle w:val="Forte"/>
                  <w:b w:val="0"/>
                </w:rPr>
                <w:delText>=</w:delText>
              </w:r>
            </w:del>
            <w:ins w:id="697" w:author="Alberto Scremin" w:date="2011-08-02T22:53:00Z">
              <w:r w:rsidR="00737C9F" w:rsidRPr="00BA106C">
                <w:rPr>
                  <w:rStyle w:val="Forte"/>
                  <w:rFonts w:ascii="Times New Roman" w:hAnsi="Times New Roman" w:cs="Times New Roman"/>
                  <w:b w:val="0"/>
                </w:rPr>
                <w:t>=</w:t>
              </w:r>
            </w:ins>
            <w:r w:rsidRPr="000E0278">
              <w:rPr>
                <w:rStyle w:val="Forte"/>
                <w:rFonts w:ascii="Times New Roman" w:hAnsi="Times New Roman"/>
                <w:b w:val="0"/>
                <w:rPrChange w:id="698" w:author="Alberto Scremin" w:date="2011-08-02T22:53:00Z">
                  <w:rPr>
                    <w:rStyle w:val="Forte"/>
                    <w:b w:val="0"/>
                  </w:rPr>
                </w:rPrChange>
              </w:rPr>
              <w:t xml:space="preserve"> list customer;</w:t>
            </w:r>
          </w:p>
          <w:p w:rsidR="002400A2" w:rsidRDefault="000E0278">
            <w:pPr>
              <w:pStyle w:val="PargrafodaLista"/>
              <w:spacing w:after="0"/>
              <w:ind w:left="0"/>
              <w:rPr>
                <w:rStyle w:val="Forte"/>
                <w:rFonts w:ascii="Times New Roman" w:hAnsi="Times New Roman"/>
                <w:b w:val="0"/>
                <w:rPrChange w:id="699" w:author="Alberto Scremin" w:date="2011-08-02T22:53:00Z">
                  <w:rPr>
                    <w:rStyle w:val="Forte"/>
                    <w:b w:val="0"/>
                    <w:lang w:val="pt-BR"/>
                  </w:rPr>
                </w:rPrChange>
              </w:rPr>
              <w:pPrChange w:id="700" w:author="Alberto Scremin" w:date="2011-08-02T22:53:00Z">
                <w:pPr>
                  <w:pStyle w:val="PargrafodaLista"/>
                  <w:spacing w:after="40"/>
                  <w:ind w:left="0"/>
                </w:pPr>
              </w:pPrChange>
            </w:pPr>
            <w:del w:id="701" w:author="Alberto Scremin" w:date="2011-08-02T22:53:00Z">
              <w:r w:rsidRPr="000E0278">
                <w:rPr>
                  <w:rStyle w:val="Forte"/>
                  <w:b w:val="0"/>
                  <w:rPrChange w:id="702" w:author="vanessa" w:date="2011-08-02T22:56:00Z">
                    <w:rPr>
                      <w:rStyle w:val="Forte"/>
                      <w:b w:val="0"/>
                      <w:lang w:val="pt-BR"/>
                    </w:rPr>
                  </w:rPrChange>
                </w:rPr>
                <w:delText>Para todo</w:delText>
              </w:r>
            </w:del>
            <w:ins w:id="703" w:author="Alberto Scremin" w:date="2011-08-02T22:53:00Z">
              <w:r w:rsidR="008D2A10" w:rsidRPr="00BA106C">
                <w:rPr>
                  <w:rStyle w:val="Forte"/>
                  <w:rFonts w:ascii="Times New Roman" w:hAnsi="Times New Roman" w:cs="Times New Roman"/>
                  <w:b w:val="0"/>
                </w:rPr>
                <w:t>for</w:t>
              </w:r>
            </w:ins>
            <w:r w:rsidRPr="000E0278">
              <w:rPr>
                <w:rStyle w:val="Forte"/>
                <w:rFonts w:ascii="Times New Roman" w:hAnsi="Times New Roman"/>
                <w:b w:val="0"/>
                <w:rPrChange w:id="704" w:author="Alberto Scremin" w:date="2011-08-02T22:53:00Z">
                  <w:rPr>
                    <w:rStyle w:val="Forte"/>
                    <w:b w:val="0"/>
                    <w:lang w:val="pt-BR"/>
                  </w:rPr>
                </w:rPrChange>
              </w:rPr>
              <w:t xml:space="preserve"> customer_id </w:t>
            </w:r>
            <w:del w:id="705" w:author="Alberto Scremin" w:date="2011-08-02T22:53:00Z">
              <w:r w:rsidRPr="000E0278">
                <w:rPr>
                  <w:rStyle w:val="Forte"/>
                  <w:b w:val="0"/>
                  <w:rPrChange w:id="706" w:author="vanessa" w:date="2011-08-02T22:56:00Z">
                    <w:rPr>
                      <w:rStyle w:val="Forte"/>
                      <w:b w:val="0"/>
                      <w:lang w:val="pt-BR"/>
                    </w:rPr>
                  </w:rPrChange>
                </w:rPr>
                <w:delText>em</w:delText>
              </w:r>
            </w:del>
            <w:ins w:id="707" w:author="Alberto Scremin" w:date="2011-08-02T22:53:00Z">
              <w:r w:rsidR="008D2A10" w:rsidRPr="00BA106C">
                <w:rPr>
                  <w:rStyle w:val="Forte"/>
                  <w:rFonts w:ascii="Times New Roman" w:hAnsi="Times New Roman" w:cs="Times New Roman"/>
                  <w:b w:val="0"/>
                </w:rPr>
                <w:t>in</w:t>
              </w:r>
            </w:ins>
            <w:r w:rsidRPr="000E0278">
              <w:rPr>
                <w:rStyle w:val="Forte"/>
                <w:rFonts w:ascii="Times New Roman" w:hAnsi="Times New Roman"/>
                <w:b w:val="0"/>
                <w:rPrChange w:id="708" w:author="Alberto Scremin" w:date="2011-08-02T22:53:00Z">
                  <w:rPr>
                    <w:rStyle w:val="Forte"/>
                    <w:b w:val="0"/>
                    <w:lang w:val="pt-BR"/>
                  </w:rPr>
                </w:rPrChange>
              </w:rPr>
              <w:t xml:space="preserve"> lista_customer_id</w:t>
            </w:r>
            <w:del w:id="709" w:author="Alberto Scremin" w:date="2011-08-02T22:53:00Z">
              <w:r w:rsidRPr="000E0278">
                <w:rPr>
                  <w:rStyle w:val="Forte"/>
                  <w:b w:val="0"/>
                  <w:rPrChange w:id="710" w:author="vanessa" w:date="2011-08-02T22:56:00Z">
                    <w:rPr>
                      <w:rStyle w:val="Forte"/>
                      <w:b w:val="0"/>
                      <w:lang w:val="pt-BR"/>
                    </w:rPr>
                  </w:rPrChange>
                </w:rPr>
                <w:delText xml:space="preserve"> faça</w:delText>
              </w:r>
            </w:del>
            <w:r w:rsidRPr="000E0278">
              <w:rPr>
                <w:rStyle w:val="Forte"/>
                <w:rFonts w:ascii="Times New Roman" w:hAnsi="Times New Roman"/>
                <w:b w:val="0"/>
                <w:rPrChange w:id="711" w:author="Alberto Scremin" w:date="2011-08-02T22:53:00Z">
                  <w:rPr>
                    <w:rStyle w:val="Forte"/>
                    <w:b w:val="0"/>
                    <w:lang w:val="pt-BR"/>
                  </w:rPr>
                </w:rPrChange>
              </w:rPr>
              <w:t>:</w:t>
            </w:r>
          </w:p>
          <w:p w:rsidR="002400A2" w:rsidRDefault="000E0278">
            <w:pPr>
              <w:pStyle w:val="PargrafodaLista"/>
              <w:spacing w:after="0"/>
              <w:ind w:left="0"/>
              <w:rPr>
                <w:rStyle w:val="Forte"/>
                <w:rFonts w:ascii="Times New Roman" w:hAnsi="Times New Roman"/>
                <w:b w:val="0"/>
                <w:rPrChange w:id="712" w:author="Alberto Scremin" w:date="2011-08-02T22:53:00Z">
                  <w:rPr>
                    <w:rStyle w:val="Forte"/>
                    <w:b w:val="0"/>
                  </w:rPr>
                </w:rPrChange>
              </w:rPr>
              <w:pPrChange w:id="713" w:author="Alberto Scremin" w:date="2011-08-02T22:53:00Z">
                <w:pPr>
                  <w:pStyle w:val="PargrafodaLista"/>
                  <w:spacing w:after="40"/>
                  <w:ind w:left="0"/>
                </w:pPr>
              </w:pPrChange>
            </w:pPr>
            <w:r w:rsidRPr="000E0278">
              <w:rPr>
                <w:rStyle w:val="Forte"/>
                <w:rFonts w:ascii="Times New Roman" w:hAnsi="Times New Roman"/>
                <w:b w:val="0"/>
                <w:rPrChange w:id="714" w:author="Alberto Scremin" w:date="2011-08-02T22:53:00Z">
                  <w:rPr>
                    <w:rStyle w:val="Forte"/>
                    <w:b w:val="0"/>
                    <w:lang w:val="pt-BR"/>
                  </w:rPr>
                </w:rPrChange>
              </w:rPr>
              <w:t xml:space="preserve">         lista_tx_id </w:t>
            </w:r>
            <w:del w:id="715" w:author="Alberto Scremin" w:date="2011-08-02T22:53:00Z">
              <w:r w:rsidR="00737C9F">
                <w:rPr>
                  <w:rStyle w:val="Forte"/>
                  <w:b w:val="0"/>
                </w:rPr>
                <w:delText>:=</w:delText>
              </w:r>
            </w:del>
            <w:ins w:id="716" w:author="Alberto Scremin" w:date="2011-08-02T22:53:00Z">
              <w:r w:rsidR="00737C9F" w:rsidRPr="00BA106C">
                <w:rPr>
                  <w:rStyle w:val="Forte"/>
                  <w:rFonts w:ascii="Times New Roman" w:hAnsi="Times New Roman" w:cs="Times New Roman"/>
                  <w:b w:val="0"/>
                </w:rPr>
                <w:t>=</w:t>
              </w:r>
            </w:ins>
            <w:r w:rsidRPr="000E0278">
              <w:rPr>
                <w:rStyle w:val="Forte"/>
                <w:rFonts w:ascii="Times New Roman" w:hAnsi="Times New Roman"/>
                <w:b w:val="0"/>
                <w:rPrChange w:id="717" w:author="Alberto Scremin" w:date="2011-08-02T22:53:00Z">
                  <w:rPr>
                    <w:rStyle w:val="Forte"/>
                    <w:b w:val="0"/>
                  </w:rPr>
                </w:rPrChange>
              </w:rPr>
              <w:t xml:space="preserve"> get customer [‘customer_id][‘tx_id’];</w:t>
            </w:r>
          </w:p>
          <w:p w:rsidR="002400A2" w:rsidRDefault="000E0278">
            <w:pPr>
              <w:pStyle w:val="PargrafodaLista"/>
              <w:spacing w:after="0"/>
              <w:ind w:left="0"/>
              <w:rPr>
                <w:rStyle w:val="Forte"/>
                <w:rFonts w:ascii="Times New Roman" w:hAnsi="Times New Roman"/>
                <w:b w:val="0"/>
                <w:rPrChange w:id="718" w:author="Alberto Scremin" w:date="2011-08-02T22:53:00Z">
                  <w:rPr>
                    <w:rStyle w:val="Forte"/>
                    <w:b w:val="0"/>
                    <w:lang w:val="pt-BR"/>
                  </w:rPr>
                </w:rPrChange>
              </w:rPr>
              <w:pPrChange w:id="719" w:author="Alberto Scremin" w:date="2011-08-02T22:53:00Z">
                <w:pPr>
                  <w:pStyle w:val="PargrafodaLista"/>
                  <w:spacing w:after="40"/>
                  <w:ind w:left="0"/>
                </w:pPr>
              </w:pPrChange>
            </w:pPr>
            <w:r w:rsidRPr="000E0278">
              <w:rPr>
                <w:rStyle w:val="Forte"/>
                <w:rFonts w:ascii="Times New Roman" w:hAnsi="Times New Roman"/>
                <w:b w:val="0"/>
                <w:rPrChange w:id="720" w:author="Alberto Scremin" w:date="2011-08-02T22:53:00Z">
                  <w:rPr>
                    <w:rStyle w:val="Forte"/>
                    <w:b w:val="0"/>
                  </w:rPr>
                </w:rPrChange>
              </w:rPr>
              <w:t xml:space="preserve">         </w:t>
            </w:r>
            <w:del w:id="721" w:author="Alberto Scremin" w:date="2011-08-02T22:53:00Z">
              <w:r w:rsidRPr="000E0278">
                <w:rPr>
                  <w:rStyle w:val="Forte"/>
                  <w:b w:val="0"/>
                  <w:rPrChange w:id="722" w:author="vanessa" w:date="2011-08-02T22:56:00Z">
                    <w:rPr>
                      <w:rStyle w:val="Forte"/>
                      <w:b w:val="0"/>
                      <w:lang w:val="pt-BR"/>
                    </w:rPr>
                  </w:rPrChange>
                </w:rPr>
                <w:delText>Para todo</w:delText>
              </w:r>
            </w:del>
            <w:ins w:id="723" w:author="Alberto Scremin" w:date="2011-08-02T22:53:00Z">
              <w:r w:rsidR="008D2A10" w:rsidRPr="0059059F">
                <w:rPr>
                  <w:rStyle w:val="Forte"/>
                  <w:rFonts w:ascii="Times New Roman" w:hAnsi="Times New Roman" w:cs="Times New Roman"/>
                  <w:b w:val="0"/>
                </w:rPr>
                <w:t>for</w:t>
              </w:r>
            </w:ins>
            <w:r w:rsidRPr="000E0278">
              <w:rPr>
                <w:rStyle w:val="Forte"/>
                <w:rFonts w:ascii="Times New Roman" w:hAnsi="Times New Roman"/>
                <w:b w:val="0"/>
                <w:rPrChange w:id="724" w:author="Alberto Scremin" w:date="2011-08-02T22:53:00Z">
                  <w:rPr>
                    <w:rStyle w:val="Forte"/>
                    <w:b w:val="0"/>
                    <w:lang w:val="pt-BR"/>
                  </w:rPr>
                </w:rPrChange>
              </w:rPr>
              <w:t xml:space="preserve"> tx_id </w:t>
            </w:r>
            <w:del w:id="725" w:author="Alberto Scremin" w:date="2011-08-02T22:53:00Z">
              <w:r w:rsidRPr="000E0278">
                <w:rPr>
                  <w:rStyle w:val="Forte"/>
                  <w:b w:val="0"/>
                  <w:rPrChange w:id="726" w:author="vanessa" w:date="2011-08-02T22:56:00Z">
                    <w:rPr>
                      <w:rStyle w:val="Forte"/>
                      <w:b w:val="0"/>
                      <w:lang w:val="pt-BR"/>
                    </w:rPr>
                  </w:rPrChange>
                </w:rPr>
                <w:delText>em</w:delText>
              </w:r>
            </w:del>
            <w:ins w:id="727" w:author="Alberto Scremin" w:date="2011-08-02T22:53:00Z">
              <w:r w:rsidR="008D2A10" w:rsidRPr="00BA106C">
                <w:rPr>
                  <w:rStyle w:val="Forte"/>
                  <w:rFonts w:ascii="Times New Roman" w:hAnsi="Times New Roman" w:cs="Times New Roman"/>
                  <w:b w:val="0"/>
                </w:rPr>
                <w:t>in</w:t>
              </w:r>
            </w:ins>
            <w:r w:rsidRPr="000E0278">
              <w:rPr>
                <w:rStyle w:val="Forte"/>
                <w:rFonts w:ascii="Times New Roman" w:hAnsi="Times New Roman"/>
                <w:b w:val="0"/>
                <w:rPrChange w:id="728" w:author="Alberto Scremin" w:date="2011-08-02T22:53:00Z">
                  <w:rPr>
                    <w:rStyle w:val="Forte"/>
                    <w:b w:val="0"/>
                    <w:lang w:val="pt-BR"/>
                  </w:rPr>
                </w:rPrChange>
              </w:rPr>
              <w:t xml:space="preserve"> lista_tx_id</w:t>
            </w:r>
            <w:del w:id="729" w:author="Alberto Scremin" w:date="2011-08-02T22:53:00Z">
              <w:r w:rsidRPr="000E0278">
                <w:rPr>
                  <w:rStyle w:val="Forte"/>
                  <w:b w:val="0"/>
                  <w:rPrChange w:id="730" w:author="vanessa" w:date="2011-08-02T22:56:00Z">
                    <w:rPr>
                      <w:rStyle w:val="Forte"/>
                      <w:b w:val="0"/>
                      <w:lang w:val="pt-BR"/>
                    </w:rPr>
                  </w:rPrChange>
                </w:rPr>
                <w:delText xml:space="preserve"> faça</w:delText>
              </w:r>
            </w:del>
            <w:r w:rsidRPr="000E0278">
              <w:rPr>
                <w:rStyle w:val="Forte"/>
                <w:rFonts w:ascii="Times New Roman" w:hAnsi="Times New Roman"/>
                <w:b w:val="0"/>
                <w:rPrChange w:id="731" w:author="Alberto Scremin" w:date="2011-08-02T22:53:00Z">
                  <w:rPr>
                    <w:rStyle w:val="Forte"/>
                    <w:b w:val="0"/>
                    <w:lang w:val="pt-BR"/>
                  </w:rPr>
                </w:rPrChange>
              </w:rPr>
              <w:t>:</w:t>
            </w:r>
          </w:p>
          <w:p w:rsidR="002400A2" w:rsidRDefault="00737C9F">
            <w:pPr>
              <w:pStyle w:val="PargrafodaLista"/>
              <w:spacing w:after="0"/>
              <w:ind w:left="0"/>
              <w:rPr>
                <w:rStyle w:val="Forte"/>
                <w:rFonts w:ascii="Times New Roman" w:hAnsi="Times New Roman"/>
                <w:b w:val="0"/>
                <w:rPrChange w:id="732" w:author="Alberto Scremin" w:date="2011-08-02T22:53:00Z">
                  <w:rPr>
                    <w:rStyle w:val="Forte"/>
                    <w:b w:val="0"/>
                  </w:rPr>
                </w:rPrChange>
              </w:rPr>
              <w:pPrChange w:id="733" w:author="Alberto Scremin" w:date="2011-08-02T22:53:00Z">
                <w:pPr>
                  <w:pStyle w:val="PargrafodaLista"/>
                  <w:spacing w:after="40"/>
                  <w:ind w:left="0"/>
                </w:pPr>
              </w:pPrChange>
            </w:pPr>
            <w:ins w:id="734" w:author="Alberto Scremin" w:date="2011-08-02T22:53:00Z">
              <w:r w:rsidRPr="00BA106C">
                <w:rPr>
                  <w:rStyle w:val="Forte"/>
                  <w:rFonts w:ascii="Times New Roman" w:hAnsi="Times New Roman" w:cs="Times New Roman"/>
                  <w:b w:val="0"/>
                </w:rPr>
                <w:t xml:space="preserve"> </w:t>
              </w:r>
            </w:ins>
            <w:r w:rsidR="000E0278" w:rsidRPr="000E0278">
              <w:rPr>
                <w:rStyle w:val="Forte"/>
                <w:rFonts w:ascii="Times New Roman" w:hAnsi="Times New Roman"/>
                <w:b w:val="0"/>
                <w:rPrChange w:id="735" w:author="Alberto Scremin" w:date="2011-08-02T22:53:00Z">
                  <w:rPr>
                    <w:rStyle w:val="Forte"/>
                    <w:b w:val="0"/>
                    <w:lang w:val="pt-BR"/>
                  </w:rPr>
                </w:rPrChange>
              </w:rPr>
              <w:t xml:space="preserve">                tx_val </w:t>
            </w:r>
            <w:del w:id="736" w:author="Alberto Scremin" w:date="2011-08-02T22:53:00Z">
              <w:r>
                <w:rPr>
                  <w:rStyle w:val="Forte"/>
                  <w:b w:val="0"/>
                </w:rPr>
                <w:delText>:=</w:delText>
              </w:r>
            </w:del>
            <w:ins w:id="737" w:author="Alberto Scremin" w:date="2011-08-02T22:53:00Z">
              <w:r w:rsidRPr="00BA106C">
                <w:rPr>
                  <w:rStyle w:val="Forte"/>
                  <w:rFonts w:ascii="Times New Roman" w:hAnsi="Times New Roman" w:cs="Times New Roman"/>
                  <w:b w:val="0"/>
                </w:rPr>
                <w:t>=</w:t>
              </w:r>
            </w:ins>
            <w:r w:rsidR="000E0278" w:rsidRPr="000E0278">
              <w:rPr>
                <w:rStyle w:val="Forte"/>
                <w:rFonts w:ascii="Times New Roman" w:hAnsi="Times New Roman"/>
                <w:b w:val="0"/>
                <w:rPrChange w:id="738" w:author="Alberto Scremin" w:date="2011-08-02T22:53:00Z">
                  <w:rPr>
                    <w:rStyle w:val="Forte"/>
                    <w:b w:val="0"/>
                  </w:rPr>
                </w:rPrChange>
              </w:rPr>
              <w:t xml:space="preserve"> get taxrate [‘tx_id’] [‘tx_rate’];</w:t>
            </w:r>
          </w:p>
          <w:p w:rsidR="002400A2" w:rsidRDefault="000E0278">
            <w:pPr>
              <w:pStyle w:val="PargrafodaLista"/>
              <w:spacing w:after="0"/>
              <w:ind w:left="0"/>
              <w:rPr>
                <w:rStyle w:val="Forte"/>
                <w:rFonts w:ascii="Times New Roman" w:hAnsi="Times New Roman"/>
                <w:b w:val="0"/>
                <w:lang w:val="fr-FR"/>
                <w:rPrChange w:id="739" w:author="vanessa" w:date="2011-08-02T22:56:00Z">
                  <w:rPr>
                    <w:rStyle w:val="Forte"/>
                    <w:b w:val="0"/>
                    <w:lang w:val="fr-FR"/>
                  </w:rPr>
                </w:rPrChange>
              </w:rPr>
              <w:pPrChange w:id="740" w:author="Alberto Scremin" w:date="2011-08-02T22:53:00Z">
                <w:pPr>
                  <w:pStyle w:val="PargrafodaLista"/>
                  <w:spacing w:after="40"/>
                  <w:ind w:left="0"/>
                </w:pPr>
              </w:pPrChange>
            </w:pPr>
            <w:r w:rsidRPr="000E0278">
              <w:rPr>
                <w:rStyle w:val="Forte"/>
                <w:rFonts w:ascii="Times New Roman" w:hAnsi="Times New Roman"/>
                <w:b w:val="0"/>
                <w:rPrChange w:id="741" w:author="Alberto Scremin" w:date="2011-08-02T22:53:00Z">
                  <w:rPr>
                    <w:rStyle w:val="Forte"/>
                    <w:b w:val="0"/>
                  </w:rPr>
                </w:rPrChange>
              </w:rPr>
              <w:t xml:space="preserve">                </w:t>
            </w:r>
            <w:ins w:id="742" w:author="Alberto Scremin" w:date="2011-08-02T22:53:00Z">
              <w:r w:rsidR="008D2A10">
                <w:rPr>
                  <w:rStyle w:val="Forte"/>
                  <w:rFonts w:ascii="Times New Roman" w:hAnsi="Times New Roman" w:cs="Times New Roman"/>
                  <w:b w:val="0"/>
                </w:rPr>
                <w:t xml:space="preserve"> </w:t>
              </w:r>
            </w:ins>
            <w:r w:rsidRPr="000E0278">
              <w:rPr>
                <w:rStyle w:val="Forte"/>
                <w:rFonts w:ascii="Times New Roman" w:hAnsi="Times New Roman"/>
                <w:b w:val="0"/>
                <w:lang w:val="fr-FR"/>
                <w:rPrChange w:id="743" w:author="vanessa" w:date="2011-08-02T22:56:00Z">
                  <w:rPr>
                    <w:rStyle w:val="Forte"/>
                    <w:b w:val="0"/>
                    <w:lang w:val="fr-FR"/>
                  </w:rPr>
                </w:rPrChange>
              </w:rPr>
              <w:t xml:space="preserve">val_tx_tot </w:t>
            </w:r>
            <w:del w:id="744" w:author="Alberto Scremin" w:date="2011-08-02T22:53:00Z">
              <w:r w:rsidR="00737C9F" w:rsidRPr="00C10E66">
                <w:rPr>
                  <w:rStyle w:val="Forte"/>
                  <w:b w:val="0"/>
                  <w:lang w:val="fr-FR"/>
                </w:rPr>
                <w:delText>:=</w:delText>
              </w:r>
            </w:del>
            <w:ins w:id="745" w:author="Alberto Scremin" w:date="2011-08-02T22:53:00Z">
              <w:r w:rsidRPr="000E0278">
                <w:rPr>
                  <w:rStyle w:val="Forte"/>
                  <w:rFonts w:ascii="Times New Roman" w:hAnsi="Times New Roman" w:cs="Times New Roman"/>
                  <w:b w:val="0"/>
                  <w:lang w:val="fr-FR"/>
                  <w:rPrChange w:id="746" w:author="vanessa" w:date="2011-08-02T22:56:00Z">
                    <w:rPr>
                      <w:rStyle w:val="Forte"/>
                      <w:rFonts w:ascii="Times New Roman" w:hAnsi="Times New Roman" w:cs="Times New Roman"/>
                      <w:b w:val="0"/>
                    </w:rPr>
                  </w:rPrChange>
                </w:rPr>
                <w:t>=</w:t>
              </w:r>
            </w:ins>
            <w:r w:rsidRPr="000E0278">
              <w:rPr>
                <w:rStyle w:val="Forte"/>
                <w:rFonts w:ascii="Times New Roman" w:hAnsi="Times New Roman"/>
                <w:b w:val="0"/>
                <w:lang w:val="fr-FR"/>
                <w:rPrChange w:id="747" w:author="vanessa" w:date="2011-08-02T22:56:00Z">
                  <w:rPr>
                    <w:rStyle w:val="Forte"/>
                    <w:b w:val="0"/>
                    <w:lang w:val="fr-FR"/>
                  </w:rPr>
                </w:rPrChange>
              </w:rPr>
              <w:t xml:space="preserve"> val_tx_tot + tx_val</w:t>
            </w:r>
          </w:p>
          <w:p w:rsidR="00737C9F" w:rsidRPr="004B2BAE" w:rsidRDefault="000E0278" w:rsidP="00761E61">
            <w:pPr>
              <w:pStyle w:val="PargrafodaLista"/>
              <w:spacing w:after="40"/>
              <w:ind w:left="0"/>
              <w:rPr>
                <w:del w:id="748" w:author="Alberto Scremin" w:date="2011-08-02T22:53:00Z"/>
                <w:rStyle w:val="Forte"/>
                <w:b w:val="0"/>
                <w:lang w:val="fr-FR"/>
                <w:rPrChange w:id="749" w:author="vanessa" w:date="2011-08-02T22:56:00Z">
                  <w:rPr>
                    <w:del w:id="750" w:author="Alberto Scremin" w:date="2011-08-02T22:53:00Z"/>
                    <w:rStyle w:val="Forte"/>
                    <w:b w:val="0"/>
                    <w:lang w:val="pt-BR"/>
                  </w:rPr>
                </w:rPrChange>
              </w:rPr>
            </w:pPr>
            <w:r w:rsidRPr="000E0278">
              <w:rPr>
                <w:rStyle w:val="Forte"/>
                <w:rFonts w:ascii="Times New Roman" w:hAnsi="Times New Roman"/>
                <w:b w:val="0"/>
                <w:lang w:val="fr-FR"/>
                <w:rPrChange w:id="751" w:author="vanessa" w:date="2011-08-02T22:56:00Z">
                  <w:rPr>
                    <w:rStyle w:val="Forte"/>
                    <w:b w:val="0"/>
                    <w:lang w:val="fr-FR"/>
                  </w:rPr>
                </w:rPrChange>
              </w:rPr>
              <w:t xml:space="preserve">        </w:t>
            </w:r>
            <w:del w:id="752" w:author="Alberto Scremin" w:date="2011-08-02T22:53:00Z">
              <w:r w:rsidRPr="000E0278">
                <w:rPr>
                  <w:rStyle w:val="Forte"/>
                  <w:b w:val="0"/>
                  <w:lang w:val="fr-FR"/>
                  <w:rPrChange w:id="753" w:author="vanessa" w:date="2011-08-02T22:56:00Z">
                    <w:rPr>
                      <w:rStyle w:val="Forte"/>
                      <w:b w:val="0"/>
                      <w:lang w:val="pt-BR"/>
                    </w:rPr>
                  </w:rPrChange>
                </w:rPr>
                <w:delText>fim</w:delText>
              </w:r>
            </w:del>
          </w:p>
          <w:p w:rsidR="00737C9F" w:rsidRPr="004B2BAE" w:rsidRDefault="000E0278" w:rsidP="00761E61">
            <w:pPr>
              <w:pStyle w:val="PargrafodaLista"/>
              <w:spacing w:after="40"/>
              <w:ind w:left="0"/>
              <w:rPr>
                <w:del w:id="754" w:author="Alberto Scremin" w:date="2011-08-02T22:53:00Z"/>
                <w:rStyle w:val="Forte"/>
                <w:b w:val="0"/>
                <w:rPrChange w:id="755" w:author="vanessa" w:date="2011-08-02T22:56:00Z">
                  <w:rPr>
                    <w:del w:id="756" w:author="Alberto Scremin" w:date="2011-08-02T22:53:00Z"/>
                    <w:rStyle w:val="Forte"/>
                    <w:b w:val="0"/>
                    <w:lang w:val="pt-BR"/>
                  </w:rPr>
                </w:rPrChange>
              </w:rPr>
            </w:pPr>
            <w:del w:id="757" w:author="Alberto Scremin" w:date="2011-08-02T22:53:00Z">
              <w:r w:rsidRPr="002400A2">
                <w:rPr>
                  <w:rStyle w:val="Forte"/>
                  <w:b w:val="0"/>
                  <w:rPrChange w:id="758" w:author="vanessa" w:date="2011-08-04T00:03:00Z">
                    <w:rPr>
                      <w:rStyle w:val="Forte"/>
                      <w:b w:val="0"/>
                      <w:lang w:val="pt-BR"/>
                    </w:rPr>
                  </w:rPrChange>
                </w:rPr>
                <w:delText xml:space="preserve">        Exibir(</w:delText>
              </w:r>
            </w:del>
            <w:ins w:id="759" w:author="Alberto Scremin" w:date="2011-08-02T22:53:00Z">
              <w:r w:rsidR="008D2A10" w:rsidRPr="002400A2">
                <w:rPr>
                  <w:rStyle w:val="Forte"/>
                  <w:rFonts w:ascii="Times New Roman" w:hAnsi="Times New Roman" w:cs="Times New Roman"/>
                  <w:b w:val="0"/>
                </w:rPr>
                <w:t xml:space="preserve"> </w:t>
              </w:r>
              <w:r w:rsidR="008D2A10" w:rsidRPr="00BA106C">
                <w:rPr>
                  <w:rStyle w:val="Forte"/>
                  <w:rFonts w:ascii="Times New Roman" w:hAnsi="Times New Roman" w:cs="Times New Roman"/>
                  <w:b w:val="0"/>
                </w:rPr>
                <w:t xml:space="preserve">print </w:t>
              </w:r>
            </w:ins>
            <w:r w:rsidRPr="000E0278">
              <w:rPr>
                <w:rStyle w:val="Forte"/>
                <w:rFonts w:ascii="Times New Roman" w:hAnsi="Times New Roman"/>
                <w:b w:val="0"/>
                <w:rPrChange w:id="760" w:author="Alberto Scremin" w:date="2011-08-02T22:53:00Z">
                  <w:rPr>
                    <w:rStyle w:val="Forte"/>
                    <w:b w:val="0"/>
                    <w:lang w:val="pt-BR"/>
                  </w:rPr>
                </w:rPrChange>
              </w:rPr>
              <w:t>customer_id, ‘possui’, val_tx_tot</w:t>
            </w:r>
            <w:del w:id="761" w:author="Alberto Scremin" w:date="2011-08-02T22:53:00Z">
              <w:r w:rsidRPr="000E0278">
                <w:rPr>
                  <w:rStyle w:val="Forte"/>
                  <w:b w:val="0"/>
                  <w:rPrChange w:id="762" w:author="vanessa" w:date="2011-08-02T22:56:00Z">
                    <w:rPr>
                      <w:rStyle w:val="Forte"/>
                      <w:b w:val="0"/>
                      <w:lang w:val="pt-BR"/>
                    </w:rPr>
                  </w:rPrChange>
                </w:rPr>
                <w:delText>);</w:delText>
              </w:r>
            </w:del>
          </w:p>
          <w:p w:rsidR="002400A2" w:rsidRDefault="000E0278">
            <w:pPr>
              <w:pStyle w:val="PargrafodaLista"/>
              <w:spacing w:after="0"/>
              <w:ind w:left="0"/>
              <w:rPr>
                <w:rPrChange w:id="763" w:author="Alberto Scremin" w:date="2011-08-02T22:53:00Z">
                  <w:rPr>
                    <w:lang w:val="pt-BR"/>
                  </w:rPr>
                </w:rPrChange>
              </w:rPr>
              <w:pPrChange w:id="764" w:author="Alberto Scremin" w:date="2011-08-02T22:53:00Z">
                <w:pPr>
                  <w:pStyle w:val="PargrafodaLista"/>
                  <w:spacing w:after="40"/>
                  <w:ind w:left="0"/>
                </w:pPr>
              </w:pPrChange>
            </w:pPr>
            <w:del w:id="765" w:author="Alberto Scremin" w:date="2011-08-02T22:53:00Z">
              <w:r w:rsidRPr="000E0278">
                <w:rPr>
                  <w:rStyle w:val="Forte"/>
                  <w:b w:val="0"/>
                  <w:rPrChange w:id="766" w:author="vanessa" w:date="2011-08-02T22:56:00Z">
                    <w:rPr>
                      <w:rStyle w:val="Forte"/>
                      <w:b w:val="0"/>
                      <w:lang w:val="pt-BR"/>
                    </w:rPr>
                  </w:rPrChange>
                </w:rPr>
                <w:delText>fim</w:delText>
              </w:r>
            </w:del>
            <w:ins w:id="767" w:author="Alberto Scremin" w:date="2011-08-02T22:53:00Z">
              <w:r w:rsidR="008D2A10" w:rsidRPr="00BA106C">
                <w:rPr>
                  <w:rStyle w:val="Forte"/>
                  <w:rFonts w:ascii="Times New Roman" w:hAnsi="Times New Roman" w:cs="Times New Roman"/>
                  <w:b w:val="0"/>
                </w:rPr>
                <w:t xml:space="preserve"> </w:t>
              </w:r>
            </w:ins>
          </w:p>
        </w:tc>
      </w:tr>
    </w:tbl>
    <w:p w:rsidR="00737C9F" w:rsidRPr="0085160A" w:rsidRDefault="00737C9F" w:rsidP="00737C9F">
      <w:pPr>
        <w:pStyle w:val="Legenda"/>
        <w:rPr>
          <w:lang w:val="pt-BR"/>
        </w:rPr>
      </w:pPr>
      <w:bookmarkStart w:id="768" w:name="_Ref296764251"/>
      <w:bookmarkStart w:id="769" w:name="_Toc300002887"/>
      <w:bookmarkStart w:id="770" w:name="_Toc298169420"/>
      <w:r w:rsidRPr="0085160A">
        <w:rPr>
          <w:lang w:val="pt-BR"/>
        </w:rPr>
        <w:t xml:space="preserve">Figura </w:t>
      </w:r>
      <w:r w:rsidR="000E0278">
        <w:fldChar w:fldCharType="begin"/>
      </w:r>
      <w:r w:rsidRPr="0085160A">
        <w:rPr>
          <w:lang w:val="pt-BR"/>
        </w:rPr>
        <w:instrText xml:space="preserve"> SEQ Figura \* ARABIC </w:instrText>
      </w:r>
      <w:r w:rsidR="000E0278">
        <w:fldChar w:fldCharType="separate"/>
      </w:r>
      <w:del w:id="771" w:author="Alberto Scremin" w:date="2011-08-02T22:53:00Z">
        <w:r w:rsidR="00B05561">
          <w:rPr>
            <w:noProof/>
            <w:lang w:val="pt-BR"/>
          </w:rPr>
          <w:delText>61</w:delText>
        </w:r>
      </w:del>
      <w:ins w:id="772" w:author="Alberto Scremin" w:date="2011-08-02T22:53:00Z">
        <w:r w:rsidR="00F52EA6">
          <w:rPr>
            <w:noProof/>
            <w:lang w:val="pt-BR"/>
          </w:rPr>
          <w:t>60</w:t>
        </w:r>
      </w:ins>
      <w:r w:rsidR="000E0278">
        <w:fldChar w:fldCharType="end"/>
      </w:r>
      <w:bookmarkEnd w:id="768"/>
      <w:r w:rsidRPr="0085160A">
        <w:rPr>
          <w:lang w:val="pt-BR"/>
        </w:rPr>
        <w:t>:</w:t>
      </w:r>
      <w:r w:rsidRPr="0085160A">
        <w:rPr>
          <w:b w:val="0"/>
          <w:lang w:val="pt-BR"/>
        </w:rPr>
        <w:t xml:space="preserve"> </w:t>
      </w:r>
      <w:r w:rsidRPr="0085160A">
        <w:rPr>
          <w:lang w:val="pt-BR"/>
        </w:rPr>
        <w:t xml:space="preserve">Selecionar, no </w:t>
      </w:r>
      <w:r>
        <w:rPr>
          <w:lang w:val="pt-BR"/>
        </w:rPr>
        <w:t>Cassandra</w:t>
      </w:r>
      <w:r w:rsidRPr="0085160A">
        <w:rPr>
          <w:lang w:val="pt-BR"/>
        </w:rPr>
        <w:t>, a quantidade de taxas cada cliente possui.</w:t>
      </w:r>
      <w:bookmarkEnd w:id="769"/>
      <w:bookmarkEnd w:id="770"/>
    </w:p>
    <w:p w:rsidR="002400A2" w:rsidRDefault="002E3121">
      <w:pPr>
        <w:jc w:val="both"/>
        <w:rPr>
          <w:rFonts w:ascii="Times New Roman" w:hAnsi="Times New Roman" w:cs="Times New Roman"/>
          <w:lang w:val="pt-BR"/>
        </w:rPr>
        <w:pPrChange w:id="773" w:author="Alberto Scremin" w:date="2011-08-02T22:53:00Z">
          <w:pPr>
            <w:ind w:firstLine="708"/>
            <w:jc w:val="both"/>
          </w:pPr>
        </w:pPrChange>
      </w:pPr>
      <w:ins w:id="774" w:author="Alberto Scremin" w:date="2011-08-02T22:53:00Z">
        <w:r w:rsidRPr="00B20583">
          <w:rPr>
            <w:rFonts w:ascii="Times New Roman" w:hAnsi="Times New Roman" w:cs="Times New Roman"/>
            <w:b/>
            <w:lang w:val="pt-BR"/>
          </w:rPr>
          <w:t xml:space="preserve">Selecionar o nome de todos os </w:t>
        </w:r>
        <w:r w:rsidRPr="00BA106C">
          <w:rPr>
            <w:rFonts w:ascii="Times New Roman" w:hAnsi="Times New Roman" w:cs="Times New Roman"/>
            <w:b/>
            <w:i/>
            <w:lang w:val="pt-BR"/>
          </w:rPr>
          <w:t>brokers</w:t>
        </w:r>
        <w:r w:rsidRPr="00B20583">
          <w:rPr>
            <w:rFonts w:ascii="Times New Roman" w:hAnsi="Times New Roman" w:cs="Times New Roman"/>
            <w:b/>
            <w:lang w:val="pt-BR"/>
          </w:rPr>
          <w:t xml:space="preserve"> que gerenciam mais de uma conta de cliente.</w:t>
        </w:r>
        <w:r>
          <w:rPr>
            <w:rFonts w:ascii="Times New Roman" w:hAnsi="Times New Roman" w:cs="Times New Roman"/>
            <w:lang w:val="pt-BR"/>
          </w:rPr>
          <w:t xml:space="preserve"> </w:t>
        </w:r>
      </w:ins>
      <w:r w:rsidR="00737C9F" w:rsidRPr="0027508C">
        <w:rPr>
          <w:rFonts w:ascii="Times New Roman" w:hAnsi="Times New Roman" w:cs="Times New Roman"/>
          <w:lang w:val="pt-BR"/>
        </w:rPr>
        <w:t xml:space="preserve">Na última consulta representada na </w:t>
      </w:r>
      <w:r w:rsidR="000E0278" w:rsidRPr="000E0278">
        <w:rPr>
          <w:rFonts w:ascii="Times New Roman" w:hAnsi="Times New Roman"/>
          <w:lang w:val="pt-BR"/>
          <w:rPrChange w:id="775" w:author="Alberto Scremin" w:date="2011-08-02T22:53:00Z">
            <w:rPr>
              <w:rFonts w:ascii="Times New Roman" w:hAnsi="Times New Roman"/>
              <w:b/>
              <w:bCs/>
              <w:u w:val="single"/>
              <w:lang w:val="pt-BR"/>
            </w:rPr>
          </w:rPrChange>
        </w:rPr>
        <w:fldChar w:fldCharType="begin"/>
      </w:r>
      <w:r w:rsidR="000E0278" w:rsidRPr="000E0278">
        <w:rPr>
          <w:rFonts w:ascii="Times New Roman" w:hAnsi="Times New Roman"/>
          <w:lang w:val="pt-BR"/>
          <w:rPrChange w:id="776" w:author="Alberto Scremin" w:date="2011-08-02T22:53:00Z">
            <w:rPr>
              <w:rFonts w:ascii="Times New Roman" w:hAnsi="Times New Roman"/>
              <w:b/>
              <w:bCs/>
              <w:u w:val="single"/>
              <w:lang w:val="pt-BR"/>
            </w:rPr>
          </w:rPrChange>
        </w:rPr>
        <w:instrText xml:space="preserve"> REF _Ref296765009 \h  \* MERGEFORMAT </w:instrText>
      </w:r>
      <w:r w:rsidR="000E0278" w:rsidRPr="000E0278">
        <w:rPr>
          <w:rFonts w:ascii="Times New Roman" w:hAnsi="Times New Roman"/>
          <w:lang w:val="pt-BR"/>
          <w:rPrChange w:id="777" w:author="Alberto Scremin" w:date="2011-08-02T22:53:00Z">
            <w:rPr>
              <w:rFonts w:ascii="Times New Roman" w:hAnsi="Times New Roman"/>
              <w:lang w:val="pt-BR"/>
            </w:rPr>
          </w:rPrChange>
        </w:rPr>
      </w:r>
      <w:r w:rsidR="000E0278" w:rsidRPr="000E0278">
        <w:rPr>
          <w:rFonts w:ascii="Times New Roman" w:hAnsi="Times New Roman"/>
          <w:lang w:val="pt-BR"/>
          <w:rPrChange w:id="778" w:author="Alberto Scremin" w:date="2011-08-02T22:53:00Z">
            <w:rPr>
              <w:rFonts w:ascii="Times New Roman" w:hAnsi="Times New Roman"/>
              <w:b/>
              <w:bCs/>
              <w:u w:val="single"/>
              <w:lang w:val="pt-BR"/>
            </w:rPr>
          </w:rPrChange>
        </w:rPr>
        <w:fldChar w:fldCharType="separate"/>
      </w:r>
      <w:r w:rsidR="000E0278" w:rsidRPr="000E0278">
        <w:rPr>
          <w:rFonts w:ascii="Times New Roman" w:hAnsi="Times New Roman"/>
          <w:lang w:val="pt-BR"/>
          <w:rPrChange w:id="779" w:author="Alberto Scremin" w:date="2011-08-02T22:53:00Z">
            <w:rPr>
              <w:rFonts w:ascii="Times New Roman" w:hAnsi="Times New Roman"/>
              <w:b/>
              <w:bCs/>
              <w:u w:val="single"/>
              <w:lang w:val="pt-BR"/>
            </w:rPr>
          </w:rPrChange>
        </w:rPr>
        <w:t xml:space="preserve">Figura </w:t>
      </w:r>
      <w:del w:id="780" w:author="Alberto Scremin" w:date="2011-08-02T22:53:00Z">
        <w:r w:rsidR="00B05561" w:rsidRPr="00B05561">
          <w:rPr>
            <w:rFonts w:ascii="Times New Roman" w:hAnsi="Times New Roman" w:cs="Times New Roman"/>
            <w:noProof/>
            <w:u w:val="single"/>
            <w:lang w:val="pt-BR"/>
          </w:rPr>
          <w:delText>62</w:delText>
        </w:r>
      </w:del>
      <w:ins w:id="781" w:author="Alberto Scremin" w:date="2011-08-02T22:53:00Z">
        <w:r w:rsidR="00F52EA6" w:rsidRPr="00F52EA6">
          <w:rPr>
            <w:rFonts w:ascii="Times New Roman" w:hAnsi="Times New Roman" w:cs="Times New Roman"/>
            <w:noProof/>
            <w:lang w:val="pt-BR"/>
          </w:rPr>
          <w:t>61</w:t>
        </w:r>
      </w:ins>
      <w:r w:rsidR="000E0278" w:rsidRPr="000E0278">
        <w:rPr>
          <w:rFonts w:ascii="Times New Roman" w:hAnsi="Times New Roman"/>
          <w:lang w:val="pt-BR"/>
          <w:rPrChange w:id="782" w:author="Alberto Scremin" w:date="2011-08-02T22:53:00Z">
            <w:rPr>
              <w:rFonts w:ascii="Times New Roman" w:hAnsi="Times New Roman"/>
              <w:b/>
              <w:bCs/>
              <w:u w:val="single"/>
              <w:lang w:val="pt-BR"/>
            </w:rPr>
          </w:rPrChange>
        </w:rPr>
        <w:fldChar w:fldCharType="end"/>
      </w:r>
      <w:r w:rsidR="00737C9F" w:rsidRPr="0027508C">
        <w:rPr>
          <w:rFonts w:ascii="Times New Roman" w:hAnsi="Times New Roman" w:cs="Times New Roman"/>
          <w:lang w:val="pt-BR"/>
        </w:rPr>
        <w:t xml:space="preserve">, obtivemos os mesmos obstáculos já mencionados nas consultas anteriores.  Mais uma vez foi necessária a criação do laço de repetição na aplicação, desta vez para selecionar todos os </w:t>
      </w:r>
      <w:r w:rsidR="00737C9F" w:rsidRPr="005A629C">
        <w:rPr>
          <w:rFonts w:ascii="Times New Roman" w:hAnsi="Times New Roman" w:cs="Times New Roman"/>
          <w:i/>
          <w:lang w:val="pt-BR"/>
        </w:rPr>
        <w:t>brokers</w:t>
      </w:r>
      <w:r w:rsidR="00737C9F">
        <w:rPr>
          <w:rFonts w:ascii="Times New Roman" w:hAnsi="Times New Roman" w:cs="Times New Roman"/>
          <w:lang w:val="pt-BR"/>
        </w:rPr>
        <w:t xml:space="preserve"> cadastrados</w:t>
      </w:r>
      <w:r w:rsidR="00737C9F" w:rsidRPr="0027508C">
        <w:rPr>
          <w:rFonts w:ascii="Times New Roman" w:hAnsi="Times New Roman" w:cs="Times New Roman"/>
          <w:lang w:val="pt-BR"/>
        </w:rPr>
        <w:t>.</w:t>
      </w:r>
      <w:r w:rsidR="00737C9F">
        <w:rPr>
          <w:rFonts w:ascii="Times New Roman" w:hAnsi="Times New Roman" w:cs="Times New Roman"/>
          <w:lang w:val="pt-BR"/>
        </w:rPr>
        <w:t xml:space="preserve"> Para cada </w:t>
      </w:r>
      <w:r w:rsidR="00737C9F" w:rsidRPr="00737C9F">
        <w:rPr>
          <w:rFonts w:ascii="Times New Roman" w:hAnsi="Times New Roman" w:cs="Times New Roman"/>
          <w:i/>
          <w:lang w:val="pt-BR"/>
        </w:rPr>
        <w:t>broker</w:t>
      </w:r>
      <w:r w:rsidR="00737C9F">
        <w:rPr>
          <w:rFonts w:ascii="Times New Roman" w:hAnsi="Times New Roman" w:cs="Times New Roman"/>
          <w:lang w:val="pt-BR"/>
        </w:rPr>
        <w:t>, selecionamos as contas que eles gerenciam.</w:t>
      </w:r>
    </w:p>
    <w:p w:rsidR="00737C9F" w:rsidRPr="0027508C" w:rsidRDefault="00737C9F" w:rsidP="00737C9F">
      <w:pPr>
        <w:ind w:firstLine="708"/>
        <w:jc w:val="both"/>
        <w:rPr>
          <w:rFonts w:ascii="Times New Roman" w:hAnsi="Times New Roman" w:cs="Times New Roman"/>
          <w:lang w:val="pt-BR"/>
        </w:rPr>
      </w:pPr>
      <w:r w:rsidRPr="0027508C">
        <w:rPr>
          <w:rFonts w:ascii="Times New Roman" w:hAnsi="Times New Roman" w:cs="Times New Roman"/>
          <w:lang w:val="pt-BR"/>
        </w:rPr>
        <w:t xml:space="preserve">Finamente, para obter o resultado esperado, devemos testar na aplicação </w:t>
      </w:r>
      <w:r>
        <w:rPr>
          <w:rFonts w:ascii="Times New Roman" w:hAnsi="Times New Roman" w:cs="Times New Roman"/>
          <w:lang w:val="pt-BR"/>
        </w:rPr>
        <w:t>se o</w:t>
      </w:r>
      <w:r w:rsidRPr="0027508C">
        <w:rPr>
          <w:rFonts w:ascii="Times New Roman" w:hAnsi="Times New Roman" w:cs="Times New Roman"/>
          <w:lang w:val="pt-BR"/>
        </w:rPr>
        <w:t xml:space="preserve"> </w:t>
      </w:r>
      <w:r>
        <w:rPr>
          <w:rFonts w:ascii="Times New Roman" w:hAnsi="Times New Roman" w:cs="Times New Roman"/>
          <w:i/>
          <w:lang w:val="pt-BR"/>
        </w:rPr>
        <w:t>broker</w:t>
      </w:r>
      <w:r w:rsidRPr="0027508C">
        <w:rPr>
          <w:rFonts w:ascii="Times New Roman" w:hAnsi="Times New Roman" w:cs="Times New Roman"/>
          <w:lang w:val="pt-BR"/>
        </w:rPr>
        <w:t xml:space="preserve"> </w:t>
      </w:r>
      <w:r>
        <w:rPr>
          <w:rFonts w:ascii="Times New Roman" w:hAnsi="Times New Roman" w:cs="Times New Roman"/>
          <w:lang w:val="pt-BR"/>
        </w:rPr>
        <w:t>possui</w:t>
      </w:r>
      <w:r w:rsidRPr="0027508C">
        <w:rPr>
          <w:rFonts w:ascii="Times New Roman" w:hAnsi="Times New Roman" w:cs="Times New Roman"/>
          <w:lang w:val="pt-BR"/>
        </w:rPr>
        <w:t xml:space="preserve"> mais de uma </w:t>
      </w:r>
      <w:del w:id="783" w:author="Alberto Scremin" w:date="2011-08-02T22:53:00Z">
        <w:r w:rsidRPr="005A629C">
          <w:rPr>
            <w:rFonts w:ascii="Times New Roman" w:hAnsi="Times New Roman" w:cs="Times New Roman"/>
            <w:i/>
            <w:lang w:val="pt-BR"/>
          </w:rPr>
          <w:delText>customer account</w:delText>
        </w:r>
      </w:del>
      <w:ins w:id="784" w:author="Alberto Scremin" w:date="2011-08-02T22:53:00Z">
        <w:r w:rsidR="002E3121" w:rsidRPr="00B20583">
          <w:rPr>
            <w:rFonts w:ascii="Times New Roman" w:hAnsi="Times New Roman" w:cs="Times New Roman"/>
            <w:lang w:val="pt-BR"/>
          </w:rPr>
          <w:t>conta de cliente</w:t>
        </w:r>
      </w:ins>
      <w:r w:rsidRPr="0027508C">
        <w:rPr>
          <w:rFonts w:ascii="Times New Roman" w:hAnsi="Times New Roman" w:cs="Times New Roman"/>
          <w:lang w:val="pt-BR"/>
        </w:rPr>
        <w:t xml:space="preserve"> associada. O requ</w:t>
      </w:r>
      <w:r>
        <w:rPr>
          <w:rFonts w:ascii="Times New Roman" w:hAnsi="Times New Roman" w:cs="Times New Roman"/>
          <w:lang w:val="pt-BR"/>
        </w:rPr>
        <w:t>i</w:t>
      </w:r>
      <w:r w:rsidRPr="0027508C">
        <w:rPr>
          <w:rFonts w:ascii="Times New Roman" w:hAnsi="Times New Roman" w:cs="Times New Roman"/>
          <w:lang w:val="pt-BR"/>
        </w:rPr>
        <w:t xml:space="preserve">sito desta consulta é selecionar somente os </w:t>
      </w:r>
      <w:r w:rsidRPr="005A629C">
        <w:rPr>
          <w:rFonts w:ascii="Times New Roman" w:hAnsi="Times New Roman" w:cs="Times New Roman"/>
          <w:i/>
          <w:lang w:val="pt-BR"/>
        </w:rPr>
        <w:t>brokers</w:t>
      </w:r>
      <w:r w:rsidRPr="0027508C">
        <w:rPr>
          <w:rFonts w:ascii="Times New Roman" w:hAnsi="Times New Roman" w:cs="Times New Roman"/>
          <w:lang w:val="pt-BR"/>
        </w:rPr>
        <w:t xml:space="preserve"> que possuem mais de uma conta de cliente associada</w:t>
      </w:r>
      <w:del w:id="785" w:author="Alberto Scremin" w:date="2011-08-02T22:53:00Z">
        <w:r w:rsidRPr="0027508C">
          <w:rPr>
            <w:rFonts w:ascii="Times New Roman" w:hAnsi="Times New Roman" w:cs="Times New Roman"/>
            <w:lang w:val="pt-BR"/>
          </w:rPr>
          <w:delText>, desta</w:delText>
        </w:r>
      </w:del>
      <w:ins w:id="786" w:author="Alberto Scremin" w:date="2011-08-02T22:53:00Z">
        <w:r w:rsidR="00A63327">
          <w:rPr>
            <w:rFonts w:ascii="Times New Roman" w:hAnsi="Times New Roman" w:cs="Times New Roman"/>
            <w:lang w:val="pt-BR"/>
          </w:rPr>
          <w:t>.</w:t>
        </w:r>
        <w:r w:rsidRPr="0027508C">
          <w:rPr>
            <w:rFonts w:ascii="Times New Roman" w:hAnsi="Times New Roman" w:cs="Times New Roman"/>
            <w:lang w:val="pt-BR"/>
          </w:rPr>
          <w:t xml:space="preserve"> </w:t>
        </w:r>
        <w:r w:rsidR="00A63327">
          <w:rPr>
            <w:rFonts w:ascii="Times New Roman" w:hAnsi="Times New Roman" w:cs="Times New Roman"/>
            <w:lang w:val="pt-BR"/>
          </w:rPr>
          <w:t>D</w:t>
        </w:r>
        <w:r w:rsidR="00A63327" w:rsidRPr="0027508C">
          <w:rPr>
            <w:rFonts w:ascii="Times New Roman" w:hAnsi="Times New Roman" w:cs="Times New Roman"/>
            <w:lang w:val="pt-BR"/>
          </w:rPr>
          <w:t>esta</w:t>
        </w:r>
      </w:ins>
      <w:r w:rsidR="00A63327" w:rsidRPr="0027508C">
        <w:rPr>
          <w:rFonts w:ascii="Times New Roman" w:hAnsi="Times New Roman" w:cs="Times New Roman"/>
          <w:lang w:val="pt-BR"/>
        </w:rPr>
        <w:t xml:space="preserve"> </w:t>
      </w:r>
      <w:r w:rsidRPr="0027508C">
        <w:rPr>
          <w:rFonts w:ascii="Times New Roman" w:hAnsi="Times New Roman" w:cs="Times New Roman"/>
          <w:lang w:val="pt-BR"/>
        </w:rPr>
        <w:t xml:space="preserve">maneira, </w:t>
      </w:r>
      <w:del w:id="787" w:author="Alberto Scremin" w:date="2011-08-02T22:53:00Z">
        <w:r w:rsidRPr="0027508C">
          <w:rPr>
            <w:rFonts w:ascii="Times New Roman" w:hAnsi="Times New Roman" w:cs="Times New Roman"/>
            <w:lang w:val="pt-BR"/>
          </w:rPr>
          <w:delText xml:space="preserve"> </w:delText>
        </w:r>
      </w:del>
      <w:r w:rsidRPr="0027508C">
        <w:rPr>
          <w:rFonts w:ascii="Times New Roman" w:hAnsi="Times New Roman" w:cs="Times New Roman"/>
          <w:lang w:val="pt-BR"/>
        </w:rPr>
        <w:t xml:space="preserve">somente </w:t>
      </w:r>
      <w:del w:id="788" w:author="Alberto Scremin" w:date="2011-08-02T22:53:00Z">
        <w:r w:rsidRPr="0027508C">
          <w:rPr>
            <w:rFonts w:ascii="Times New Roman" w:hAnsi="Times New Roman" w:cs="Times New Roman"/>
            <w:lang w:val="pt-BR"/>
          </w:rPr>
          <w:delText>esses</w:delText>
        </w:r>
      </w:del>
      <w:ins w:id="789" w:author="Alberto Scremin" w:date="2011-08-02T22:53:00Z">
        <w:r w:rsidR="00A63327">
          <w:rPr>
            <w:rFonts w:ascii="Times New Roman" w:hAnsi="Times New Roman" w:cs="Times New Roman"/>
            <w:lang w:val="pt-BR"/>
          </w:rPr>
          <w:t>os</w:t>
        </w:r>
      </w:ins>
      <w:r w:rsidR="00A63327" w:rsidRPr="0027508C">
        <w:rPr>
          <w:rFonts w:ascii="Times New Roman" w:hAnsi="Times New Roman" w:cs="Times New Roman"/>
          <w:lang w:val="pt-BR"/>
        </w:rPr>
        <w:t xml:space="preserve"> </w:t>
      </w:r>
      <w:r w:rsidRPr="0027508C">
        <w:rPr>
          <w:rFonts w:ascii="Times New Roman" w:hAnsi="Times New Roman" w:cs="Times New Roman"/>
          <w:lang w:val="pt-BR"/>
        </w:rPr>
        <w:t>registros</w:t>
      </w:r>
      <w:ins w:id="790" w:author="Alberto Scremin" w:date="2011-08-02T22:53:00Z">
        <w:r w:rsidRPr="0027508C">
          <w:rPr>
            <w:rFonts w:ascii="Times New Roman" w:hAnsi="Times New Roman" w:cs="Times New Roman"/>
            <w:lang w:val="pt-BR"/>
          </w:rPr>
          <w:t xml:space="preserve"> </w:t>
        </w:r>
        <w:r w:rsidR="00A63327">
          <w:rPr>
            <w:rFonts w:ascii="Times New Roman" w:hAnsi="Times New Roman" w:cs="Times New Roman"/>
            <w:lang w:val="pt-BR"/>
          </w:rPr>
          <w:t xml:space="preserve">que obedecerem </w:t>
        </w:r>
      </w:ins>
      <w:ins w:id="791" w:author="vanessa" w:date="2011-08-04T00:10:00Z">
        <w:r w:rsidR="00D30628">
          <w:rPr>
            <w:rFonts w:ascii="Times New Roman" w:hAnsi="Times New Roman" w:cs="Times New Roman"/>
            <w:lang w:val="pt-BR"/>
          </w:rPr>
          <w:t xml:space="preserve">a </w:t>
        </w:r>
      </w:ins>
      <w:ins w:id="792" w:author="Alberto Scremin" w:date="2011-08-02T22:53:00Z">
        <w:r w:rsidR="00A63327">
          <w:rPr>
            <w:rFonts w:ascii="Times New Roman" w:hAnsi="Times New Roman" w:cs="Times New Roman"/>
            <w:lang w:val="pt-BR"/>
          </w:rPr>
          <w:t>esta condição</w:t>
        </w:r>
      </w:ins>
      <w:r w:rsidR="00A63327">
        <w:rPr>
          <w:rFonts w:ascii="Times New Roman" w:hAnsi="Times New Roman" w:cs="Times New Roman"/>
          <w:lang w:val="pt-BR"/>
        </w:rPr>
        <w:t xml:space="preserve"> </w:t>
      </w:r>
      <w:r w:rsidRPr="0027508C">
        <w:rPr>
          <w:rFonts w:ascii="Times New Roman" w:hAnsi="Times New Roman" w:cs="Times New Roman"/>
          <w:lang w:val="pt-BR"/>
        </w:rPr>
        <w:t xml:space="preserve">devem ser mostrados.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737C9F" w:rsidRPr="0085160A" w:rsidTr="00761E61">
        <w:tc>
          <w:tcPr>
            <w:tcW w:w="9286" w:type="dxa"/>
            <w:shd w:val="clear" w:color="auto" w:fill="auto"/>
          </w:tcPr>
          <w:p w:rsidR="002400A2" w:rsidRDefault="000E0278">
            <w:pPr>
              <w:pStyle w:val="PargrafodaLista"/>
              <w:spacing w:after="0"/>
              <w:ind w:left="0"/>
              <w:rPr>
                <w:rStyle w:val="Forte"/>
                <w:rFonts w:ascii="Times New Roman" w:hAnsi="Times New Roman"/>
                <w:b w:val="0"/>
                <w:rPrChange w:id="793" w:author="Alberto Scremin" w:date="2011-08-02T22:53:00Z">
                  <w:rPr>
                    <w:rStyle w:val="Forte"/>
                    <w:b w:val="0"/>
                  </w:rPr>
                </w:rPrChange>
              </w:rPr>
              <w:pPrChange w:id="794" w:author="Alberto Scremin" w:date="2011-08-02T22:53:00Z">
                <w:pPr>
                  <w:pStyle w:val="PargrafodaLista"/>
                  <w:spacing w:after="40"/>
                  <w:ind w:left="0"/>
                </w:pPr>
              </w:pPrChange>
            </w:pPr>
            <w:r w:rsidRPr="000E0278">
              <w:rPr>
                <w:rStyle w:val="Forte"/>
                <w:rFonts w:ascii="Times New Roman" w:hAnsi="Times New Roman"/>
                <w:b w:val="0"/>
                <w:rPrChange w:id="795" w:author="Alberto Scremin" w:date="2011-08-02T22:53:00Z">
                  <w:rPr>
                    <w:rStyle w:val="Forte"/>
                    <w:b w:val="0"/>
                  </w:rPr>
                </w:rPrChange>
              </w:rPr>
              <w:t xml:space="preserve">lista_broker_id </w:t>
            </w:r>
            <w:del w:id="796" w:author="Alberto Scremin" w:date="2011-08-02T22:53:00Z">
              <w:r w:rsidR="00737C9F" w:rsidRPr="000B527F">
                <w:rPr>
                  <w:rStyle w:val="Forte"/>
                  <w:b w:val="0"/>
                </w:rPr>
                <w:delText xml:space="preserve"> </w:delText>
              </w:r>
              <w:r w:rsidR="00737C9F">
                <w:rPr>
                  <w:rStyle w:val="Forte"/>
                  <w:b w:val="0"/>
                </w:rPr>
                <w:delText>:</w:delText>
              </w:r>
              <w:r w:rsidR="00737C9F" w:rsidRPr="000B527F">
                <w:rPr>
                  <w:rStyle w:val="Forte"/>
                  <w:b w:val="0"/>
                </w:rPr>
                <w:delText>=</w:delText>
              </w:r>
            </w:del>
            <w:ins w:id="797" w:author="Alberto Scremin" w:date="2011-08-02T22:53:00Z">
              <w:r w:rsidR="00737C9F" w:rsidRPr="00B20583">
                <w:rPr>
                  <w:rStyle w:val="Forte"/>
                  <w:rFonts w:ascii="Times New Roman" w:hAnsi="Times New Roman" w:cs="Times New Roman"/>
                  <w:b w:val="0"/>
                </w:rPr>
                <w:t>=</w:t>
              </w:r>
            </w:ins>
            <w:r w:rsidRPr="000E0278">
              <w:rPr>
                <w:rStyle w:val="Forte"/>
                <w:rFonts w:ascii="Times New Roman" w:hAnsi="Times New Roman"/>
                <w:b w:val="0"/>
                <w:rPrChange w:id="798" w:author="Alberto Scremin" w:date="2011-08-02T22:53:00Z">
                  <w:rPr>
                    <w:rStyle w:val="Forte"/>
                    <w:b w:val="0"/>
                  </w:rPr>
                </w:rPrChange>
              </w:rPr>
              <w:t xml:space="preserve"> list broker;</w:t>
            </w:r>
          </w:p>
          <w:p w:rsidR="002400A2" w:rsidRDefault="000E0278">
            <w:pPr>
              <w:pStyle w:val="PargrafodaLista"/>
              <w:spacing w:after="0"/>
              <w:ind w:left="0"/>
              <w:rPr>
                <w:rStyle w:val="Forte"/>
                <w:rFonts w:ascii="Times New Roman" w:hAnsi="Times New Roman"/>
                <w:b w:val="0"/>
                <w:rPrChange w:id="799" w:author="Alberto Scremin" w:date="2011-08-02T22:53:00Z">
                  <w:rPr>
                    <w:rStyle w:val="Forte"/>
                    <w:b w:val="0"/>
                    <w:lang w:val="pt-BR"/>
                  </w:rPr>
                </w:rPrChange>
              </w:rPr>
              <w:pPrChange w:id="800" w:author="Alberto Scremin" w:date="2011-08-02T22:53:00Z">
                <w:pPr>
                  <w:pStyle w:val="PargrafodaLista"/>
                  <w:spacing w:after="40"/>
                  <w:ind w:left="0"/>
                </w:pPr>
              </w:pPrChange>
            </w:pPr>
            <w:del w:id="801" w:author="Alberto Scremin" w:date="2011-08-02T22:53:00Z">
              <w:r w:rsidRPr="000E0278">
                <w:rPr>
                  <w:rStyle w:val="Forte"/>
                  <w:b w:val="0"/>
                  <w:rPrChange w:id="802" w:author="vanessa" w:date="2011-08-02T22:56:00Z">
                    <w:rPr>
                      <w:rStyle w:val="Forte"/>
                      <w:b w:val="0"/>
                      <w:lang w:val="pt-BR"/>
                    </w:rPr>
                  </w:rPrChange>
                </w:rPr>
                <w:delText>Para todo</w:delText>
              </w:r>
            </w:del>
            <w:ins w:id="803" w:author="Alberto Scremin" w:date="2011-08-02T22:53:00Z">
              <w:r w:rsidR="008D2A10" w:rsidRPr="00B20583">
                <w:rPr>
                  <w:rStyle w:val="Forte"/>
                  <w:rFonts w:ascii="Times New Roman" w:hAnsi="Times New Roman" w:cs="Times New Roman"/>
                  <w:b w:val="0"/>
                </w:rPr>
                <w:t>for</w:t>
              </w:r>
            </w:ins>
            <w:r w:rsidRPr="000E0278">
              <w:rPr>
                <w:rStyle w:val="Forte"/>
                <w:rFonts w:ascii="Times New Roman" w:hAnsi="Times New Roman"/>
                <w:b w:val="0"/>
                <w:rPrChange w:id="804" w:author="Alberto Scremin" w:date="2011-08-02T22:53:00Z">
                  <w:rPr>
                    <w:rStyle w:val="Forte"/>
                    <w:b w:val="0"/>
                    <w:lang w:val="pt-BR"/>
                  </w:rPr>
                </w:rPrChange>
              </w:rPr>
              <w:t xml:space="preserve"> broker_id </w:t>
            </w:r>
            <w:del w:id="805" w:author="Alberto Scremin" w:date="2011-08-02T22:53:00Z">
              <w:r w:rsidRPr="000E0278">
                <w:rPr>
                  <w:rStyle w:val="Forte"/>
                  <w:b w:val="0"/>
                  <w:rPrChange w:id="806" w:author="vanessa" w:date="2011-08-02T22:56:00Z">
                    <w:rPr>
                      <w:rStyle w:val="Forte"/>
                      <w:b w:val="0"/>
                      <w:lang w:val="pt-BR"/>
                    </w:rPr>
                  </w:rPrChange>
                </w:rPr>
                <w:delText>em</w:delText>
              </w:r>
            </w:del>
            <w:ins w:id="807" w:author="Alberto Scremin" w:date="2011-08-02T22:53:00Z">
              <w:r w:rsidR="008D2A10" w:rsidRPr="00B20583">
                <w:rPr>
                  <w:rStyle w:val="Forte"/>
                  <w:rFonts w:ascii="Times New Roman" w:hAnsi="Times New Roman" w:cs="Times New Roman"/>
                  <w:b w:val="0"/>
                </w:rPr>
                <w:t>in</w:t>
              </w:r>
            </w:ins>
            <w:r w:rsidRPr="000E0278">
              <w:rPr>
                <w:rStyle w:val="Forte"/>
                <w:rFonts w:ascii="Times New Roman" w:hAnsi="Times New Roman"/>
                <w:b w:val="0"/>
                <w:rPrChange w:id="808" w:author="Alberto Scremin" w:date="2011-08-02T22:53:00Z">
                  <w:rPr>
                    <w:rStyle w:val="Forte"/>
                    <w:b w:val="0"/>
                    <w:lang w:val="pt-BR"/>
                  </w:rPr>
                </w:rPrChange>
              </w:rPr>
              <w:t xml:space="preserve"> lista_broker_id </w:t>
            </w:r>
            <w:del w:id="809" w:author="Alberto Scremin" w:date="2011-08-02T22:53:00Z">
              <w:r w:rsidRPr="000E0278">
                <w:rPr>
                  <w:rStyle w:val="Forte"/>
                  <w:b w:val="0"/>
                  <w:rPrChange w:id="810" w:author="vanessa" w:date="2011-08-02T22:56:00Z">
                    <w:rPr>
                      <w:rStyle w:val="Forte"/>
                      <w:b w:val="0"/>
                      <w:lang w:val="pt-BR"/>
                    </w:rPr>
                  </w:rPrChange>
                </w:rPr>
                <w:delText>faça</w:delText>
              </w:r>
            </w:del>
            <w:r w:rsidRPr="000E0278">
              <w:rPr>
                <w:rStyle w:val="Forte"/>
                <w:rFonts w:ascii="Times New Roman" w:hAnsi="Times New Roman"/>
                <w:b w:val="0"/>
                <w:rPrChange w:id="811" w:author="Alberto Scremin" w:date="2011-08-02T22:53:00Z">
                  <w:rPr>
                    <w:rStyle w:val="Forte"/>
                    <w:b w:val="0"/>
                    <w:lang w:val="pt-BR"/>
                  </w:rPr>
                </w:rPrChange>
              </w:rPr>
              <w:t>:</w:t>
            </w:r>
          </w:p>
          <w:p w:rsidR="002400A2" w:rsidRDefault="000E0278">
            <w:pPr>
              <w:pStyle w:val="PargrafodaLista"/>
              <w:spacing w:after="0"/>
              <w:ind w:left="0"/>
              <w:rPr>
                <w:rStyle w:val="Forte"/>
                <w:rFonts w:ascii="Times New Roman" w:hAnsi="Times New Roman"/>
                <w:b w:val="0"/>
                <w:rPrChange w:id="812" w:author="Alberto Scremin" w:date="2011-08-02T22:53:00Z">
                  <w:rPr>
                    <w:rStyle w:val="Forte"/>
                    <w:b w:val="0"/>
                  </w:rPr>
                </w:rPrChange>
              </w:rPr>
              <w:pPrChange w:id="813" w:author="Alberto Scremin" w:date="2011-08-02T22:53:00Z">
                <w:pPr>
                  <w:pStyle w:val="PargrafodaLista"/>
                  <w:spacing w:after="40"/>
                  <w:ind w:left="0"/>
                </w:pPr>
              </w:pPrChange>
            </w:pPr>
            <w:r w:rsidRPr="000E0278">
              <w:rPr>
                <w:rStyle w:val="Forte"/>
                <w:rFonts w:ascii="Times New Roman" w:hAnsi="Times New Roman"/>
                <w:b w:val="0"/>
                <w:rPrChange w:id="814" w:author="Alberto Scremin" w:date="2011-08-02T22:53:00Z">
                  <w:rPr>
                    <w:rStyle w:val="Forte"/>
                    <w:b w:val="0"/>
                    <w:lang w:val="pt-BR"/>
                  </w:rPr>
                </w:rPrChange>
              </w:rPr>
              <w:t xml:space="preserve">        b_ca_id </w:t>
            </w:r>
            <w:del w:id="815" w:author="Alberto Scremin" w:date="2011-08-02T22:53:00Z">
              <w:r w:rsidR="00737C9F">
                <w:rPr>
                  <w:rStyle w:val="Forte"/>
                  <w:b w:val="0"/>
                </w:rPr>
                <w:delText>:=</w:delText>
              </w:r>
            </w:del>
            <w:ins w:id="816" w:author="Alberto Scremin" w:date="2011-08-02T22:53:00Z">
              <w:r w:rsidR="00737C9F" w:rsidRPr="00B20583">
                <w:rPr>
                  <w:rStyle w:val="Forte"/>
                  <w:rFonts w:ascii="Times New Roman" w:hAnsi="Times New Roman" w:cs="Times New Roman"/>
                  <w:b w:val="0"/>
                </w:rPr>
                <w:t>=</w:t>
              </w:r>
            </w:ins>
            <w:r w:rsidRPr="000E0278">
              <w:rPr>
                <w:rStyle w:val="Forte"/>
                <w:rFonts w:ascii="Times New Roman" w:hAnsi="Times New Roman"/>
                <w:b w:val="0"/>
                <w:rPrChange w:id="817" w:author="Alberto Scremin" w:date="2011-08-02T22:53:00Z">
                  <w:rPr>
                    <w:rStyle w:val="Forte"/>
                    <w:b w:val="0"/>
                  </w:rPr>
                </w:rPrChange>
              </w:rPr>
              <w:t xml:space="preserve"> get broker [‘broker_id] [‘ca_id’</w:t>
            </w:r>
            <w:del w:id="818" w:author="Alberto Scremin" w:date="2011-08-02T22:53:00Z">
              <w:r w:rsidR="00737C9F" w:rsidRPr="00FA4975">
                <w:rPr>
                  <w:rStyle w:val="Forte"/>
                  <w:b w:val="0"/>
                </w:rPr>
                <w:delText>] ;</w:delText>
              </w:r>
            </w:del>
            <w:ins w:id="819" w:author="Alberto Scremin" w:date="2011-08-02T22:53:00Z">
              <w:r w:rsidR="00737C9F" w:rsidRPr="00B20583">
                <w:rPr>
                  <w:rStyle w:val="Forte"/>
                  <w:rFonts w:ascii="Times New Roman" w:hAnsi="Times New Roman" w:cs="Times New Roman"/>
                  <w:b w:val="0"/>
                </w:rPr>
                <w:t>]</w:t>
              </w:r>
              <w:r w:rsidR="00BE6175">
                <w:rPr>
                  <w:rStyle w:val="Forte"/>
                  <w:rFonts w:ascii="Times New Roman" w:hAnsi="Times New Roman" w:cs="Times New Roman"/>
                  <w:b w:val="0"/>
                </w:rPr>
                <w:t>;</w:t>
              </w:r>
              <w:r w:rsidR="00737C9F" w:rsidRPr="00B20583">
                <w:rPr>
                  <w:rStyle w:val="Forte"/>
                  <w:rFonts w:ascii="Times New Roman" w:hAnsi="Times New Roman" w:cs="Times New Roman"/>
                  <w:b w:val="0"/>
                </w:rPr>
                <w:t xml:space="preserve"> </w:t>
              </w:r>
            </w:ins>
          </w:p>
          <w:p w:rsidR="002400A2" w:rsidRDefault="000E0278">
            <w:pPr>
              <w:pStyle w:val="PargrafodaLista"/>
              <w:spacing w:after="0"/>
              <w:ind w:left="0"/>
              <w:rPr>
                <w:rStyle w:val="Forte"/>
                <w:rFonts w:ascii="Times New Roman" w:hAnsi="Times New Roman"/>
                <w:b w:val="0"/>
                <w:rPrChange w:id="820" w:author="Alberto Scremin" w:date="2011-08-02T22:53:00Z">
                  <w:rPr>
                    <w:rStyle w:val="Forte"/>
                    <w:b w:val="0"/>
                    <w:lang w:val="pt-BR"/>
                  </w:rPr>
                </w:rPrChange>
              </w:rPr>
              <w:pPrChange w:id="821" w:author="Alberto Scremin" w:date="2011-08-02T22:53:00Z">
                <w:pPr>
                  <w:pStyle w:val="PargrafodaLista"/>
                  <w:spacing w:after="40"/>
                  <w:ind w:left="0"/>
                </w:pPr>
              </w:pPrChange>
            </w:pPr>
            <w:r w:rsidRPr="000E0278">
              <w:rPr>
                <w:rStyle w:val="Forte"/>
                <w:rFonts w:ascii="Times New Roman" w:hAnsi="Times New Roman"/>
                <w:b w:val="0"/>
                <w:rPrChange w:id="822" w:author="Alberto Scremin" w:date="2011-08-02T22:53:00Z">
                  <w:rPr>
                    <w:rStyle w:val="Forte"/>
                    <w:b w:val="0"/>
                  </w:rPr>
                </w:rPrChange>
              </w:rPr>
              <w:t xml:space="preserve">        qtd_b_ca </w:t>
            </w:r>
            <w:del w:id="823" w:author="Alberto Scremin" w:date="2011-08-02T22:53:00Z">
              <w:r w:rsidRPr="000E0278">
                <w:rPr>
                  <w:rStyle w:val="Forte"/>
                  <w:b w:val="0"/>
                  <w:rPrChange w:id="824" w:author="vanessa" w:date="2011-08-02T22:56:00Z">
                    <w:rPr>
                      <w:rStyle w:val="Forte"/>
                      <w:b w:val="0"/>
                      <w:lang w:val="pt-BR"/>
                    </w:rPr>
                  </w:rPrChange>
                </w:rPr>
                <w:delText>:= Contar</w:delText>
              </w:r>
            </w:del>
            <w:ins w:id="825" w:author="Alberto Scremin" w:date="2011-08-02T22:53:00Z">
              <w:r w:rsidR="00737C9F" w:rsidRPr="00B20583">
                <w:rPr>
                  <w:rStyle w:val="Forte"/>
                  <w:rFonts w:ascii="Times New Roman" w:hAnsi="Times New Roman" w:cs="Times New Roman"/>
                  <w:b w:val="0"/>
                </w:rPr>
                <w:t xml:space="preserve">= </w:t>
              </w:r>
              <w:r w:rsidR="008D2A10" w:rsidRPr="00B20583">
                <w:rPr>
                  <w:rStyle w:val="Forte"/>
                  <w:rFonts w:ascii="Times New Roman" w:hAnsi="Times New Roman" w:cs="Times New Roman"/>
                  <w:b w:val="0"/>
                </w:rPr>
                <w:t>len</w:t>
              </w:r>
            </w:ins>
            <w:r w:rsidRPr="000E0278">
              <w:rPr>
                <w:rStyle w:val="Forte"/>
                <w:rFonts w:ascii="Times New Roman" w:hAnsi="Times New Roman"/>
                <w:b w:val="0"/>
                <w:rPrChange w:id="826" w:author="Alberto Scremin" w:date="2011-08-02T22:53:00Z">
                  <w:rPr>
                    <w:rStyle w:val="Forte"/>
                    <w:b w:val="0"/>
                    <w:lang w:val="pt-BR"/>
                  </w:rPr>
                </w:rPrChange>
              </w:rPr>
              <w:t>(b_ca_id</w:t>
            </w:r>
            <w:del w:id="827" w:author="Alberto Scremin" w:date="2011-08-02T22:53:00Z">
              <w:r w:rsidRPr="000E0278">
                <w:rPr>
                  <w:rStyle w:val="Forte"/>
                  <w:b w:val="0"/>
                  <w:rPrChange w:id="828" w:author="vanessa" w:date="2011-08-02T22:56:00Z">
                    <w:rPr>
                      <w:rStyle w:val="Forte"/>
                      <w:b w:val="0"/>
                      <w:lang w:val="pt-BR"/>
                    </w:rPr>
                  </w:rPrChange>
                </w:rPr>
                <w:delText>);</w:delText>
              </w:r>
            </w:del>
            <w:ins w:id="829" w:author="Alberto Scremin" w:date="2011-08-02T22:53:00Z">
              <w:r w:rsidR="00737C9F" w:rsidRPr="00B20583">
                <w:rPr>
                  <w:rStyle w:val="Forte"/>
                  <w:rFonts w:ascii="Times New Roman" w:hAnsi="Times New Roman" w:cs="Times New Roman"/>
                  <w:b w:val="0"/>
                </w:rPr>
                <w:t>)</w:t>
              </w:r>
            </w:ins>
          </w:p>
          <w:p w:rsidR="002400A2" w:rsidRDefault="000E0278">
            <w:pPr>
              <w:pStyle w:val="PargrafodaLista"/>
              <w:spacing w:after="0"/>
              <w:ind w:left="0"/>
              <w:rPr>
                <w:rStyle w:val="Forte"/>
                <w:rFonts w:ascii="Times New Roman" w:hAnsi="Times New Roman"/>
                <w:b w:val="0"/>
                <w:rPrChange w:id="830" w:author="Alberto Scremin" w:date="2011-08-02T22:53:00Z">
                  <w:rPr>
                    <w:rStyle w:val="Forte"/>
                    <w:b w:val="0"/>
                  </w:rPr>
                </w:rPrChange>
              </w:rPr>
              <w:pPrChange w:id="831" w:author="Alberto Scremin" w:date="2011-08-02T22:53:00Z">
                <w:pPr>
                  <w:pStyle w:val="PargrafodaLista"/>
                  <w:spacing w:after="40"/>
                  <w:ind w:left="0"/>
                </w:pPr>
              </w:pPrChange>
            </w:pPr>
            <w:r w:rsidRPr="000E0278">
              <w:rPr>
                <w:rStyle w:val="Forte"/>
                <w:rFonts w:ascii="Times New Roman" w:hAnsi="Times New Roman"/>
                <w:b w:val="0"/>
                <w:rPrChange w:id="832" w:author="Alberto Scremin" w:date="2011-08-02T22:53:00Z">
                  <w:rPr>
                    <w:rStyle w:val="Forte"/>
                    <w:b w:val="0"/>
                    <w:lang w:val="pt-BR"/>
                  </w:rPr>
                </w:rPrChange>
              </w:rPr>
              <w:t xml:space="preserve">        </w:t>
            </w:r>
            <w:del w:id="833" w:author="Alberto Scremin" w:date="2011-08-02T22:53:00Z">
              <w:r w:rsidR="00737C9F" w:rsidRPr="00684E24">
                <w:rPr>
                  <w:rStyle w:val="Forte"/>
                  <w:b w:val="0"/>
                </w:rPr>
                <w:delText>Se</w:delText>
              </w:r>
            </w:del>
            <w:ins w:id="834" w:author="Alberto Scremin" w:date="2011-08-02T22:53:00Z">
              <w:r w:rsidR="008D2A10">
                <w:rPr>
                  <w:rStyle w:val="Forte"/>
                  <w:rFonts w:ascii="Times New Roman" w:hAnsi="Times New Roman" w:cs="Times New Roman"/>
                  <w:b w:val="0"/>
                </w:rPr>
                <w:t>if</w:t>
              </w:r>
            </w:ins>
            <w:r w:rsidRPr="000E0278">
              <w:rPr>
                <w:rStyle w:val="Forte"/>
                <w:rFonts w:ascii="Times New Roman" w:hAnsi="Times New Roman"/>
                <w:b w:val="0"/>
                <w:rPrChange w:id="835" w:author="Alberto Scremin" w:date="2011-08-02T22:53:00Z">
                  <w:rPr>
                    <w:rStyle w:val="Forte"/>
                    <w:b w:val="0"/>
                  </w:rPr>
                </w:rPrChange>
              </w:rPr>
              <w:t xml:space="preserve"> qtd_b_ca &gt; 1 </w:t>
            </w:r>
            <w:del w:id="836" w:author="Alberto Scremin" w:date="2011-08-02T22:53:00Z">
              <w:r w:rsidR="00737C9F" w:rsidRPr="00684E24">
                <w:rPr>
                  <w:rStyle w:val="Forte"/>
                  <w:b w:val="0"/>
                </w:rPr>
                <w:delText>então</w:delText>
              </w:r>
            </w:del>
            <w:ins w:id="837" w:author="Alberto Scremin" w:date="2011-08-02T22:53:00Z">
              <w:r w:rsidR="008D2A10">
                <w:rPr>
                  <w:rStyle w:val="Forte"/>
                  <w:rFonts w:ascii="Times New Roman" w:hAnsi="Times New Roman" w:cs="Times New Roman"/>
                  <w:b w:val="0"/>
                </w:rPr>
                <w:t>:</w:t>
              </w:r>
            </w:ins>
          </w:p>
          <w:p w:rsidR="00737C9F" w:rsidRDefault="000E0278" w:rsidP="00761E61">
            <w:pPr>
              <w:pStyle w:val="PargrafodaLista"/>
              <w:spacing w:after="40"/>
              <w:ind w:left="0"/>
              <w:rPr>
                <w:del w:id="838" w:author="Alberto Scremin" w:date="2011-08-02T22:53:00Z"/>
                <w:rStyle w:val="Forte"/>
                <w:b w:val="0"/>
              </w:rPr>
            </w:pPr>
            <w:r w:rsidRPr="000E0278">
              <w:rPr>
                <w:rStyle w:val="Forte"/>
                <w:rFonts w:ascii="Times New Roman" w:hAnsi="Times New Roman"/>
                <w:b w:val="0"/>
                <w:rPrChange w:id="839" w:author="Alberto Scremin" w:date="2011-08-02T22:53:00Z">
                  <w:rPr>
                    <w:rStyle w:val="Forte"/>
                    <w:b w:val="0"/>
                  </w:rPr>
                </w:rPrChange>
              </w:rPr>
              <w:t xml:space="preserve">                get broker [‘broker_id’] [‘b_name’</w:t>
            </w:r>
            <w:del w:id="840" w:author="Alberto Scremin" w:date="2011-08-02T22:53:00Z">
              <w:r w:rsidR="00737C9F">
                <w:rPr>
                  <w:rStyle w:val="Forte"/>
                  <w:b w:val="0"/>
                </w:rPr>
                <w:delText>]</w:delText>
              </w:r>
            </w:del>
          </w:p>
          <w:p w:rsidR="00737C9F" w:rsidRDefault="00737C9F" w:rsidP="00761E61">
            <w:pPr>
              <w:pStyle w:val="PargrafodaLista"/>
              <w:spacing w:after="40"/>
              <w:ind w:left="0"/>
              <w:rPr>
                <w:del w:id="841" w:author="Alberto Scremin" w:date="2011-08-02T22:53:00Z"/>
                <w:rStyle w:val="Forte"/>
                <w:b w:val="0"/>
              </w:rPr>
            </w:pPr>
            <w:del w:id="842" w:author="Alberto Scremin" w:date="2011-08-02T22:53:00Z">
              <w:r>
                <w:rPr>
                  <w:rStyle w:val="Forte"/>
                  <w:b w:val="0"/>
                </w:rPr>
                <w:delText xml:space="preserve">        fim se</w:delText>
              </w:r>
            </w:del>
          </w:p>
          <w:p w:rsidR="002400A2" w:rsidRDefault="00737C9F">
            <w:pPr>
              <w:pStyle w:val="PargrafodaLista"/>
              <w:spacing w:after="0"/>
              <w:ind w:left="0"/>
              <w:rPr>
                <w:bCs/>
              </w:rPr>
              <w:pPrChange w:id="843" w:author="Alberto Scremin" w:date="2011-08-02T22:53:00Z">
                <w:pPr>
                  <w:pStyle w:val="PargrafodaLista"/>
                  <w:spacing w:after="40"/>
                  <w:ind w:left="0"/>
                </w:pPr>
              </w:pPrChange>
            </w:pPr>
            <w:del w:id="844" w:author="Alberto Scremin" w:date="2011-08-02T22:53:00Z">
              <w:r>
                <w:rPr>
                  <w:rStyle w:val="Forte"/>
                  <w:b w:val="0"/>
                </w:rPr>
                <w:delText>fim</w:delText>
              </w:r>
            </w:del>
            <w:ins w:id="845" w:author="Alberto Scremin" w:date="2011-08-02T22:53:00Z">
              <w:r w:rsidRPr="00B20583">
                <w:rPr>
                  <w:rStyle w:val="Forte"/>
                  <w:rFonts w:ascii="Times New Roman" w:hAnsi="Times New Roman" w:cs="Times New Roman"/>
                  <w:b w:val="0"/>
                </w:rPr>
                <w:t>]</w:t>
              </w:r>
              <w:r w:rsidR="00BE6175">
                <w:rPr>
                  <w:rStyle w:val="Forte"/>
                  <w:rFonts w:ascii="Times New Roman" w:hAnsi="Times New Roman" w:cs="Times New Roman"/>
                  <w:b w:val="0"/>
                </w:rPr>
                <w:t>;</w:t>
              </w:r>
            </w:ins>
          </w:p>
        </w:tc>
      </w:tr>
    </w:tbl>
    <w:p w:rsidR="00737C9F" w:rsidRPr="007A5847" w:rsidRDefault="00737C9F" w:rsidP="00737C9F">
      <w:pPr>
        <w:pStyle w:val="Legenda"/>
        <w:rPr>
          <w:b w:val="0"/>
          <w:lang w:val="pt-BR"/>
        </w:rPr>
      </w:pPr>
      <w:bookmarkStart w:id="846" w:name="_Ref296765009"/>
      <w:bookmarkStart w:id="847" w:name="_Toc300002888"/>
      <w:bookmarkStart w:id="848" w:name="_Toc298169421"/>
      <w:r w:rsidRPr="007A5847">
        <w:rPr>
          <w:lang w:val="pt-BR"/>
        </w:rPr>
        <w:t xml:space="preserve">Figura </w:t>
      </w:r>
      <w:r w:rsidR="000E0278" w:rsidRPr="007A5847">
        <w:fldChar w:fldCharType="begin"/>
      </w:r>
      <w:r w:rsidRPr="007A5847">
        <w:rPr>
          <w:lang w:val="pt-BR"/>
        </w:rPr>
        <w:instrText xml:space="preserve"> SEQ Figura \* ARABIC </w:instrText>
      </w:r>
      <w:r w:rsidR="000E0278" w:rsidRPr="007A5847">
        <w:fldChar w:fldCharType="separate"/>
      </w:r>
      <w:del w:id="849" w:author="Alberto Scremin" w:date="2011-08-02T22:53:00Z">
        <w:r w:rsidR="00B05561">
          <w:rPr>
            <w:noProof/>
            <w:lang w:val="pt-BR"/>
          </w:rPr>
          <w:delText>62</w:delText>
        </w:r>
      </w:del>
      <w:ins w:id="850" w:author="Alberto Scremin" w:date="2011-08-02T22:53:00Z">
        <w:r w:rsidR="00F52EA6">
          <w:rPr>
            <w:noProof/>
            <w:lang w:val="pt-BR"/>
          </w:rPr>
          <w:t>61</w:t>
        </w:r>
      </w:ins>
      <w:r w:rsidR="000E0278" w:rsidRPr="007A5847">
        <w:fldChar w:fldCharType="end"/>
      </w:r>
      <w:bookmarkEnd w:id="846"/>
      <w:r w:rsidRPr="007A5847">
        <w:rPr>
          <w:lang w:val="pt-BR"/>
        </w:rPr>
        <w:t xml:space="preserve">: </w:t>
      </w:r>
      <w:r w:rsidRPr="007A5847">
        <w:rPr>
          <w:rStyle w:val="Forte"/>
          <w:b/>
          <w:lang w:val="pt-BR"/>
        </w:rPr>
        <w:t>Selecionar, no Cassandra, o nome dos brokers que gerenciam mais de uma customer_account.</w:t>
      </w:r>
      <w:bookmarkEnd w:id="847"/>
      <w:bookmarkEnd w:id="848"/>
    </w:p>
    <w:p w:rsidR="00691581" w:rsidRPr="00FD587C" w:rsidRDefault="00691581" w:rsidP="00691581">
      <w:pPr>
        <w:rPr>
          <w:lang w:val="pt-BR"/>
        </w:rPr>
      </w:pPr>
    </w:p>
    <w:p w:rsidR="00496DDE" w:rsidRPr="00691581" w:rsidRDefault="00496DDE" w:rsidP="00496DDE">
      <w:pPr>
        <w:pStyle w:val="SubTitulo1"/>
        <w:outlineLvl w:val="0"/>
        <w:rPr>
          <w:sz w:val="22"/>
          <w:szCs w:val="22"/>
        </w:rPr>
      </w:pPr>
      <w:bookmarkStart w:id="851" w:name="_Toc298169255"/>
      <w:bookmarkStart w:id="852" w:name="_Toc300130100"/>
      <w:r w:rsidRPr="00691581">
        <w:rPr>
          <w:sz w:val="22"/>
          <w:szCs w:val="22"/>
          <w:lang w:val="pt-BR"/>
        </w:rPr>
        <w:t>MONGODB</w:t>
      </w:r>
      <w:bookmarkEnd w:id="851"/>
      <w:bookmarkEnd w:id="852"/>
    </w:p>
    <w:p w:rsidR="00496DDE" w:rsidRPr="00F81965" w:rsidRDefault="00496DDE" w:rsidP="00496DDE">
      <w:pPr>
        <w:pStyle w:val="SubTitulo2"/>
      </w:pPr>
      <w:r>
        <w:rPr>
          <w:lang w:val="pt-BR"/>
        </w:rPr>
        <w:t>Estrutura</w:t>
      </w:r>
    </w:p>
    <w:p w:rsidR="00496DDE" w:rsidRDefault="00496DDE" w:rsidP="00496DDE">
      <w:pPr>
        <w:pStyle w:val="SubTitulo2"/>
        <w:numPr>
          <w:ilvl w:val="0"/>
          <w:numId w:val="0"/>
        </w:numPr>
        <w:jc w:val="both"/>
        <w:rPr>
          <w:u w:val="none"/>
          <w:lang w:val="pt-BR"/>
        </w:rPr>
      </w:pPr>
      <w:r>
        <w:rPr>
          <w:u w:val="none"/>
          <w:lang w:val="pt-BR"/>
        </w:rPr>
        <w:tab/>
        <w:t xml:space="preserve">No </w:t>
      </w:r>
      <w:proofErr w:type="gramStart"/>
      <w:r>
        <w:rPr>
          <w:u w:val="none"/>
          <w:lang w:val="pt-BR"/>
        </w:rPr>
        <w:t>MongoDB</w:t>
      </w:r>
      <w:proofErr w:type="gramEnd"/>
      <w:r>
        <w:rPr>
          <w:u w:val="none"/>
          <w:lang w:val="pt-BR"/>
        </w:rPr>
        <w:t xml:space="preserve"> as tabelas foram representadas através de cinco coleções, que são as seguintes: </w:t>
      </w:r>
      <w:r w:rsidRPr="005A629C">
        <w:rPr>
          <w:i/>
          <w:u w:val="none"/>
          <w:lang w:val="pt-BR"/>
        </w:rPr>
        <w:t>customer</w:t>
      </w:r>
      <w:r>
        <w:rPr>
          <w:u w:val="none"/>
          <w:lang w:val="pt-BR"/>
        </w:rPr>
        <w:t xml:space="preserve">, </w:t>
      </w:r>
      <w:r w:rsidRPr="005A629C">
        <w:rPr>
          <w:i/>
          <w:u w:val="none"/>
          <w:lang w:val="pt-BR"/>
        </w:rPr>
        <w:t>broker</w:t>
      </w:r>
      <w:r>
        <w:rPr>
          <w:u w:val="none"/>
          <w:lang w:val="pt-BR"/>
        </w:rPr>
        <w:t xml:space="preserve">, </w:t>
      </w:r>
      <w:r w:rsidRPr="005A629C">
        <w:rPr>
          <w:i/>
          <w:u w:val="none"/>
          <w:lang w:val="pt-BR"/>
        </w:rPr>
        <w:t>company</w:t>
      </w:r>
      <w:r>
        <w:rPr>
          <w:u w:val="none"/>
          <w:lang w:val="pt-BR"/>
        </w:rPr>
        <w:t xml:space="preserve">, </w:t>
      </w:r>
      <w:r w:rsidRPr="005A629C">
        <w:rPr>
          <w:i/>
          <w:u w:val="none"/>
          <w:lang w:val="pt-BR"/>
        </w:rPr>
        <w:t>exchange</w:t>
      </w:r>
      <w:r>
        <w:rPr>
          <w:u w:val="none"/>
          <w:lang w:val="pt-BR"/>
        </w:rPr>
        <w:t xml:space="preserve"> e </w:t>
      </w:r>
      <w:r w:rsidRPr="005A629C">
        <w:rPr>
          <w:i/>
          <w:u w:val="none"/>
          <w:lang w:val="pt-BR"/>
        </w:rPr>
        <w:t>security</w:t>
      </w:r>
      <w:r>
        <w:rPr>
          <w:u w:val="none"/>
          <w:lang w:val="pt-BR"/>
        </w:rPr>
        <w:t xml:space="preserve">. Escolhemos essa estrutura por representar melhor o </w:t>
      </w:r>
      <w:r>
        <w:rPr>
          <w:u w:val="none"/>
          <w:lang w:val="pt-BR"/>
        </w:rPr>
        <w:lastRenderedPageBreak/>
        <w:t xml:space="preserve">banco existente no modelo relacional, de forma a respeitar os princípios básicos oferecidos pelos documentos do </w:t>
      </w:r>
      <w:proofErr w:type="gramStart"/>
      <w:r>
        <w:rPr>
          <w:u w:val="none"/>
          <w:lang w:val="pt-BR"/>
        </w:rPr>
        <w:t>MongoDB</w:t>
      </w:r>
      <w:proofErr w:type="gramEnd"/>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Desta forma, as tabelas que se mostraram mais importantes em nosso modelo tornaram-se coleções, enquanto as outras tabelas tornaram-se documentos inseridos</w:t>
      </w:r>
      <w:del w:id="853" w:author="Alberto Scremin" w:date="2011-08-02T22:53:00Z">
        <w:r>
          <w:rPr>
            <w:u w:val="none"/>
            <w:lang w:val="pt-BR"/>
          </w:rPr>
          <w:delText>.</w:delText>
        </w:r>
      </w:del>
      <w:ins w:id="854" w:author="Alberto Scremin" w:date="2011-08-02T22:53:00Z">
        <w:r w:rsidR="007C3B96">
          <w:rPr>
            <w:u w:val="none"/>
            <w:lang w:val="pt-BR"/>
          </w:rPr>
          <w:t xml:space="preserve"> nas coleções que </w:t>
        </w:r>
        <w:r w:rsidR="00373427">
          <w:rPr>
            <w:u w:val="none"/>
            <w:lang w:val="pt-BR"/>
          </w:rPr>
          <w:t xml:space="preserve">se </w:t>
        </w:r>
        <w:r w:rsidR="007C3B96">
          <w:rPr>
            <w:u w:val="none"/>
            <w:lang w:val="pt-BR"/>
          </w:rPr>
          <w:t>relacionav</w:t>
        </w:r>
        <w:r w:rsidR="00373427">
          <w:rPr>
            <w:u w:val="none"/>
            <w:lang w:val="pt-BR"/>
          </w:rPr>
          <w:t>am diretamente</w:t>
        </w:r>
        <w:r>
          <w:rPr>
            <w:u w:val="none"/>
            <w:lang w:val="pt-BR"/>
          </w:rPr>
          <w:t>.</w:t>
        </w:r>
      </w:ins>
      <w:r>
        <w:rPr>
          <w:u w:val="none"/>
          <w:lang w:val="pt-BR"/>
        </w:rPr>
        <w:t xml:space="preserve"> </w:t>
      </w:r>
      <w:r w:rsidR="00373427">
        <w:rPr>
          <w:u w:val="none"/>
          <w:lang w:val="pt-BR"/>
        </w:rPr>
        <w:t>As referências utilizadas</w:t>
      </w:r>
      <w:ins w:id="855" w:author="Alberto Scremin" w:date="2011-08-02T22:53:00Z">
        <w:r w:rsidR="00373427">
          <w:rPr>
            <w:u w:val="none"/>
            <w:lang w:val="pt-BR"/>
          </w:rPr>
          <w:t xml:space="preserve"> para os documentos que não puderam tornar-se documentos inseridos</w:t>
        </w:r>
      </w:ins>
      <w:r w:rsidR="00373427">
        <w:rPr>
          <w:u w:val="none"/>
          <w:lang w:val="pt-BR"/>
        </w:rPr>
        <w:t xml:space="preserve"> foram manuais, deixando a cargo do desenvolvedor o tratamento no caso de junções entre documentos do banco.</w:t>
      </w:r>
      <w:ins w:id="856" w:author="Alberto Scremin" w:date="2011-08-02T22:53:00Z">
        <w:r w:rsidR="00373427">
          <w:rPr>
            <w:u w:val="none"/>
            <w:lang w:val="pt-BR"/>
          </w:rPr>
          <w:t xml:space="preserve"> Esse tipo de referência foi utilizado para referenciar as coleções </w:t>
        </w:r>
        <w:proofErr w:type="gramStart"/>
        <w:r w:rsidR="00373427" w:rsidRPr="00373427">
          <w:rPr>
            <w:i/>
            <w:u w:val="none"/>
            <w:lang w:val="pt-BR"/>
          </w:rPr>
          <w:t>exchange</w:t>
        </w:r>
        <w:proofErr w:type="gramEnd"/>
        <w:r w:rsidR="00373427">
          <w:rPr>
            <w:u w:val="none"/>
            <w:lang w:val="pt-BR"/>
          </w:rPr>
          <w:t xml:space="preserve"> e </w:t>
        </w:r>
        <w:r w:rsidR="00373427" w:rsidRPr="00373427">
          <w:rPr>
            <w:i/>
            <w:u w:val="none"/>
            <w:lang w:val="pt-BR"/>
          </w:rPr>
          <w:t>company</w:t>
        </w:r>
        <w:r w:rsidR="00373427">
          <w:rPr>
            <w:u w:val="none"/>
            <w:lang w:val="pt-BR"/>
          </w:rPr>
          <w:t xml:space="preserve"> pela coleção de </w:t>
        </w:r>
        <w:r w:rsidR="00373427" w:rsidRPr="00373427">
          <w:rPr>
            <w:i/>
            <w:u w:val="none"/>
            <w:lang w:val="pt-BR"/>
          </w:rPr>
          <w:t>security</w:t>
        </w:r>
        <w:r w:rsidR="00373427">
          <w:rPr>
            <w:u w:val="none"/>
            <w:lang w:val="pt-BR"/>
          </w:rPr>
          <w:t>.</w:t>
        </w:r>
      </w:ins>
    </w:p>
    <w:p w:rsidR="00496DDE" w:rsidRDefault="00496DDE" w:rsidP="00496DDE">
      <w:pPr>
        <w:pStyle w:val="SubTitulo2"/>
        <w:numPr>
          <w:ilvl w:val="0"/>
          <w:numId w:val="0"/>
        </w:numPr>
        <w:jc w:val="both"/>
        <w:rPr>
          <w:u w:val="none"/>
          <w:lang w:val="pt-BR"/>
        </w:rPr>
      </w:pPr>
      <w:r>
        <w:rPr>
          <w:u w:val="none"/>
          <w:lang w:val="pt-BR"/>
        </w:rPr>
        <w:tab/>
        <w:t xml:space="preserve">A coleção customer apresenta as informações do cliente e também contém informações como seu endereço, taxas e suas contas. Contém também informações relativas à segurança, tendo como referência um </w:t>
      </w:r>
      <w:del w:id="857" w:author="Alberto Scremin" w:date="2011-08-02T22:53:00Z">
        <w:r>
          <w:rPr>
            <w:u w:val="none"/>
            <w:lang w:val="pt-BR"/>
          </w:rPr>
          <w:delText>id</w:delText>
        </w:r>
      </w:del>
      <w:ins w:id="858" w:author="Alberto Scremin" w:date="2011-08-02T22:53:00Z">
        <w:r>
          <w:rPr>
            <w:u w:val="none"/>
            <w:lang w:val="pt-BR"/>
          </w:rPr>
          <w:t>id</w:t>
        </w:r>
        <w:r w:rsidR="00E92C98">
          <w:rPr>
            <w:u w:val="none"/>
            <w:lang w:val="pt-BR"/>
          </w:rPr>
          <w:t>entificador</w:t>
        </w:r>
      </w:ins>
      <w:r>
        <w:rPr>
          <w:u w:val="none"/>
          <w:lang w:val="pt-BR"/>
        </w:rPr>
        <w:t xml:space="preserve"> da coleção </w:t>
      </w:r>
      <w:r w:rsidRPr="005A629C">
        <w:rPr>
          <w:i/>
          <w:u w:val="none"/>
          <w:lang w:val="pt-BR"/>
        </w:rPr>
        <w:t>security</w:t>
      </w:r>
      <w:r>
        <w:rPr>
          <w:u w:val="none"/>
          <w:lang w:val="pt-BR"/>
        </w:rPr>
        <w:t xml:space="preserve">. Na </w:t>
      </w:r>
      <w:r w:rsidR="000E0278">
        <w:rPr>
          <w:u w:val="none"/>
          <w:lang w:val="pt-BR"/>
        </w:rPr>
        <w:fldChar w:fldCharType="begin"/>
      </w:r>
      <w:r w:rsidR="00F52EA6">
        <w:rPr>
          <w:u w:val="none"/>
          <w:lang w:val="pt-BR"/>
        </w:rPr>
        <w:instrText xml:space="preserve"> REF _Ref297039597 \h </w:instrText>
      </w:r>
      <w:r w:rsidR="000E0278">
        <w:rPr>
          <w:u w:val="none"/>
          <w:lang w:val="pt-BR"/>
        </w:rPr>
      </w:r>
      <w:r w:rsidR="000E0278">
        <w:rPr>
          <w:u w:val="none"/>
          <w:lang w:val="pt-BR"/>
        </w:rPr>
        <w:fldChar w:fldCharType="separate"/>
      </w:r>
      <w:r w:rsidR="00F52EA6" w:rsidRPr="00307C9A">
        <w:rPr>
          <w:lang w:val="pt-BR"/>
        </w:rPr>
        <w:t xml:space="preserve">Figura </w:t>
      </w:r>
      <w:del w:id="859" w:author="Alberto Scremin" w:date="2011-08-02T22:53:00Z">
        <w:r w:rsidR="00B05561">
          <w:rPr>
            <w:noProof/>
            <w:lang w:val="pt-BR"/>
          </w:rPr>
          <w:delText>63</w:delText>
        </w:r>
      </w:del>
      <w:ins w:id="860" w:author="Alberto Scremin" w:date="2011-08-02T22:53:00Z">
        <w:r w:rsidR="00F52EA6">
          <w:rPr>
            <w:noProof/>
            <w:lang w:val="pt-BR"/>
          </w:rPr>
          <w:t>62</w:t>
        </w:r>
      </w:ins>
      <w:r w:rsidR="000E0278">
        <w:rPr>
          <w:u w:val="none"/>
          <w:lang w:val="pt-BR"/>
        </w:rPr>
        <w:fldChar w:fldCharType="end"/>
      </w:r>
      <w:ins w:id="861" w:author="Alberto Scremin" w:date="2011-08-02T22:53:00Z">
        <w:r w:rsidR="00F52EA6">
          <w:rPr>
            <w:u w:val="none"/>
            <w:lang w:val="pt-BR"/>
          </w:rPr>
          <w:t xml:space="preserve"> </w:t>
        </w:r>
        <w:r w:rsidR="00A63327">
          <w:rPr>
            <w:u w:val="none"/>
            <w:lang w:val="pt-BR"/>
          </w:rPr>
          <w:t>é mostrado</w:t>
        </w:r>
      </w:ins>
      <w:r w:rsidR="00A63327">
        <w:rPr>
          <w:u w:val="none"/>
          <w:lang w:val="pt-BR"/>
        </w:rPr>
        <w:t xml:space="preserve"> </w:t>
      </w:r>
      <w:r>
        <w:rPr>
          <w:u w:val="none"/>
          <w:lang w:val="pt-BR"/>
        </w:rPr>
        <w:t>um exemplo desse tipo de documento</w:t>
      </w:r>
      <w:del w:id="862" w:author="Alberto Scremin" w:date="2011-08-02T22:53:00Z">
        <w:r>
          <w:rPr>
            <w:u w:val="none"/>
            <w:lang w:val="pt-BR"/>
          </w:rPr>
          <w:delText>:</w:delText>
        </w:r>
      </w:del>
      <w:ins w:id="863" w:author="Alberto Scremin" w:date="2011-08-02T22:53:00Z">
        <w:r w:rsidR="00A63327">
          <w:rPr>
            <w:u w:val="none"/>
            <w:lang w:val="pt-BR"/>
          </w:rPr>
          <w:t xml:space="preserve">. </w:t>
        </w:r>
      </w:ins>
    </w:p>
    <w:tbl>
      <w:tblPr>
        <w:tblW w:w="0" w:type="auto"/>
        <w:tblLook w:val="04A0" w:firstRow="1" w:lastRow="0" w:firstColumn="1" w:lastColumn="0" w:noHBand="0" w:noVBand="1"/>
      </w:tblPr>
      <w:tblGrid>
        <w:gridCol w:w="9286"/>
      </w:tblGrid>
      <w:tr w:rsidR="00496DDE" w:rsidRPr="00EE559B" w:rsidTr="00761E61">
        <w:tc>
          <w:tcPr>
            <w:tcW w:w="9210" w:type="dxa"/>
            <w:vAlign w:val="center"/>
          </w:tcPr>
          <w:p w:rsidR="00496DDE" w:rsidRPr="00C62B62" w:rsidRDefault="002400A2" w:rsidP="00761E61">
            <w:pPr>
              <w:pStyle w:val="SemEspaamento"/>
              <w:jc w:val="center"/>
              <w:rPr>
                <w:del w:id="864" w:author="Alberto Scremin" w:date="2011-08-02T22:53:00Z"/>
              </w:rPr>
            </w:pPr>
            <w:del w:id="865" w:author="Alberto Scremin" w:date="2011-08-02T22:53:00Z">
              <w:r>
                <w:rPr>
                  <w:noProof/>
                  <w:lang w:eastAsia="en-US"/>
                  <w:rPrChange w:id="866" w:author="Unknown">
                    <w:rPr>
                      <w:b/>
                      <w:bCs/>
                      <w:noProof/>
                      <w:lang w:eastAsia="en-US"/>
                    </w:rPr>
                  </w:rPrChange>
                </w:rPr>
                <w:drawing>
                  <wp:inline distT="0" distB="0" distL="0" distR="0">
                    <wp:extent cx="5753735" cy="3829685"/>
                    <wp:effectExtent l="19050" t="0" r="0" b="0"/>
                    <wp:docPr id="12" name="Imagem 12" descr="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tomer"/>
                            <pic:cNvPicPr>
                              <a:picLocks noChangeAspect="1" noChangeArrowheads="1"/>
                            </pic:cNvPicPr>
                          </pic:nvPicPr>
                          <pic:blipFill>
                            <a:blip r:embed="rId29" cstate="print"/>
                            <a:srcRect/>
                            <a:stretch>
                              <a:fillRect/>
                            </a:stretch>
                          </pic:blipFill>
                          <pic:spPr bwMode="auto">
                            <a:xfrm>
                              <a:off x="0" y="0"/>
                              <a:ext cx="5753735" cy="3829685"/>
                            </a:xfrm>
                            <a:prstGeom prst="rect">
                              <a:avLst/>
                            </a:prstGeom>
                            <a:noFill/>
                            <a:ln w="9525">
                              <a:noFill/>
                              <a:miter lim="800000"/>
                              <a:headEnd/>
                              <a:tailEnd/>
                            </a:ln>
                          </pic:spPr>
                        </pic:pic>
                      </a:graphicData>
                    </a:graphic>
                  </wp:inline>
                </w:drawing>
              </w:r>
            </w:del>
          </w:p>
          <w:p w:rsidR="00496DDE" w:rsidRPr="00C62B62" w:rsidRDefault="00AB77F0" w:rsidP="00761E61">
            <w:pPr>
              <w:pStyle w:val="SemEspaamento"/>
              <w:jc w:val="center"/>
              <w:rPr>
                <w:ins w:id="867" w:author="Alberto Scremin" w:date="2011-08-02T22:53:00Z"/>
              </w:rPr>
            </w:pPr>
            <w:ins w:id="868" w:author="Alberto Scremin" w:date="2011-08-02T22:53:00Z">
              <w:r>
                <w:lastRenderedPageBreak/>
                <w:pict>
                  <v:shape id="_x0000_i1037" type="#_x0000_t75" style="width:453.3pt;height:343.1pt">
                    <v:imagedata r:id="rId30" o:title="customer"/>
                  </v:shape>
                </w:pict>
              </w:r>
            </w:ins>
          </w:p>
          <w:p w:rsidR="00496DDE" w:rsidRPr="00EE559B" w:rsidRDefault="00496DDE" w:rsidP="00761E61">
            <w:pPr>
              <w:pStyle w:val="SemEspaamento"/>
              <w:jc w:val="center"/>
              <w:rPr>
                <w:lang w:val="pt-BR"/>
              </w:rPr>
            </w:pPr>
          </w:p>
        </w:tc>
      </w:tr>
    </w:tbl>
    <w:p w:rsidR="00496DDE" w:rsidRDefault="00496DDE" w:rsidP="00496DDE">
      <w:pPr>
        <w:pStyle w:val="Legenda"/>
        <w:rPr>
          <w:lang w:val="pt-BR"/>
        </w:rPr>
      </w:pPr>
      <w:bookmarkStart w:id="869" w:name="_Ref297039597"/>
      <w:bookmarkStart w:id="870" w:name="_Toc296517966"/>
      <w:bookmarkStart w:id="871" w:name="_Toc300002889"/>
      <w:bookmarkStart w:id="872" w:name="_Toc298169422"/>
      <w:r w:rsidRPr="00307C9A">
        <w:rPr>
          <w:lang w:val="pt-BR"/>
        </w:rPr>
        <w:lastRenderedPageBreak/>
        <w:t xml:space="preserve">Figura </w:t>
      </w:r>
      <w:r w:rsidR="000E0278">
        <w:fldChar w:fldCharType="begin"/>
      </w:r>
      <w:r w:rsidRPr="00307C9A">
        <w:rPr>
          <w:lang w:val="pt-BR"/>
        </w:rPr>
        <w:instrText xml:space="preserve"> SEQ Figura \* ARABIC </w:instrText>
      </w:r>
      <w:r w:rsidR="000E0278">
        <w:fldChar w:fldCharType="separate"/>
      </w:r>
      <w:del w:id="873" w:author="Alberto Scremin" w:date="2011-08-02T22:53:00Z">
        <w:r w:rsidR="00B05561">
          <w:rPr>
            <w:noProof/>
            <w:lang w:val="pt-BR"/>
          </w:rPr>
          <w:delText>63</w:delText>
        </w:r>
      </w:del>
      <w:ins w:id="874" w:author="Alberto Scremin" w:date="2011-08-02T22:53:00Z">
        <w:r w:rsidR="00F52EA6">
          <w:rPr>
            <w:noProof/>
            <w:lang w:val="pt-BR"/>
          </w:rPr>
          <w:t>62</w:t>
        </w:r>
      </w:ins>
      <w:r w:rsidR="000E0278">
        <w:fldChar w:fldCharType="end"/>
      </w:r>
      <w:bookmarkEnd w:id="869"/>
      <w:r w:rsidRPr="00307C9A">
        <w:rPr>
          <w:lang w:val="pt-BR"/>
        </w:rPr>
        <w:t>: Exemplo de documento da coleção customer.</w:t>
      </w:r>
      <w:bookmarkEnd w:id="870"/>
      <w:bookmarkEnd w:id="871"/>
      <w:bookmarkEnd w:id="872"/>
    </w:p>
    <w:p w:rsidR="00496DDE" w:rsidRDefault="00496DDE" w:rsidP="00496DDE">
      <w:pPr>
        <w:pStyle w:val="SubTitulo2"/>
        <w:numPr>
          <w:ilvl w:val="0"/>
          <w:numId w:val="0"/>
        </w:numPr>
        <w:rPr>
          <w:u w:val="none"/>
          <w:lang w:val="pt-BR"/>
        </w:rPr>
      </w:pPr>
      <w:r>
        <w:rPr>
          <w:u w:val="none"/>
          <w:lang w:val="pt-BR"/>
        </w:rPr>
        <w:t xml:space="preserve"> </w:t>
      </w:r>
    </w:p>
    <w:p w:rsidR="00496DDE" w:rsidRDefault="00496DDE" w:rsidP="00496DDE">
      <w:pPr>
        <w:pStyle w:val="SubTitulo2"/>
        <w:numPr>
          <w:ilvl w:val="0"/>
          <w:numId w:val="0"/>
        </w:numPr>
        <w:jc w:val="both"/>
        <w:rPr>
          <w:u w:val="none"/>
          <w:lang w:val="pt-BR"/>
        </w:rPr>
      </w:pPr>
      <w:r>
        <w:rPr>
          <w:u w:val="none"/>
          <w:lang w:val="pt-BR"/>
        </w:rPr>
        <w:tab/>
        <w:t xml:space="preserve">Outro elemento que consideramos como um documento no modelo foi o </w:t>
      </w:r>
      <w:r w:rsidRPr="005A629C">
        <w:rPr>
          <w:i/>
          <w:u w:val="none"/>
          <w:lang w:val="pt-BR"/>
        </w:rPr>
        <w:t>broker</w:t>
      </w:r>
      <w:r>
        <w:rPr>
          <w:u w:val="none"/>
          <w:lang w:val="pt-BR"/>
        </w:rPr>
        <w:t xml:space="preserve">, representando as informações que o </w:t>
      </w:r>
      <w:r w:rsidRPr="005A629C">
        <w:rPr>
          <w:i/>
          <w:u w:val="none"/>
          <w:lang w:val="pt-BR"/>
        </w:rPr>
        <w:t>broker</w:t>
      </w:r>
      <w:r>
        <w:rPr>
          <w:u w:val="none"/>
          <w:lang w:val="pt-BR"/>
        </w:rPr>
        <w:t xml:space="preserve"> </w:t>
      </w:r>
      <w:del w:id="875" w:author="Alberto Scremin" w:date="2011-08-02T22:53:00Z">
        <w:r>
          <w:rPr>
            <w:u w:val="none"/>
            <w:lang w:val="pt-BR"/>
          </w:rPr>
          <w:delText>tem</w:delText>
        </w:r>
      </w:del>
      <w:ins w:id="876" w:author="Alberto Scremin" w:date="2011-08-02T22:53:00Z">
        <w:r w:rsidR="0059059F">
          <w:rPr>
            <w:u w:val="none"/>
            <w:lang w:val="pt-BR"/>
          </w:rPr>
          <w:t>possui na</w:t>
        </w:r>
        <w:r w:rsidR="00F52EA6">
          <w:rPr>
            <w:u w:val="none"/>
            <w:lang w:val="pt-BR"/>
          </w:rPr>
          <w:t xml:space="preserve"> </w:t>
        </w:r>
        <w:r w:rsidR="000E0278" w:rsidRPr="00F52EA6">
          <w:rPr>
            <w:u w:val="none"/>
            <w:lang w:val="pt-BR"/>
          </w:rPr>
          <w:fldChar w:fldCharType="begin"/>
        </w:r>
        <w:r w:rsidR="00F52EA6" w:rsidRPr="00F52EA6">
          <w:rPr>
            <w:u w:val="none"/>
            <w:lang w:val="pt-BR"/>
          </w:rPr>
          <w:instrText xml:space="preserve"> REF _Ref299446339 \h </w:instrText>
        </w:r>
      </w:ins>
      <w:r w:rsidR="000E0278" w:rsidRPr="00F52EA6">
        <w:rPr>
          <w:u w:val="none"/>
          <w:lang w:val="pt-BR"/>
        </w:rPr>
      </w:r>
      <w:ins w:id="877" w:author="Alberto Scremin" w:date="2011-08-02T22:53:00Z">
        <w:r w:rsidR="000E0278" w:rsidRPr="00F52EA6">
          <w:rPr>
            <w:u w:val="none"/>
            <w:lang w:val="pt-BR"/>
          </w:rPr>
          <w:fldChar w:fldCharType="separate"/>
        </w:r>
        <w:r w:rsidR="00F52EA6" w:rsidRPr="00F52EA6">
          <w:rPr>
            <w:u w:val="none"/>
            <w:lang w:val="pt-BR"/>
          </w:rPr>
          <w:t xml:space="preserve">Figura </w:t>
        </w:r>
        <w:r w:rsidR="00F52EA6" w:rsidRPr="00F52EA6">
          <w:rPr>
            <w:noProof/>
            <w:u w:val="none"/>
            <w:lang w:val="pt-BR"/>
          </w:rPr>
          <w:t>63</w:t>
        </w:r>
        <w:r w:rsidR="000E0278" w:rsidRPr="00F52EA6">
          <w:rPr>
            <w:u w:val="none"/>
            <w:lang w:val="pt-BR"/>
          </w:rPr>
          <w:fldChar w:fldCharType="end"/>
        </w:r>
        <w:r w:rsidR="0059059F">
          <w:rPr>
            <w:u w:val="none"/>
            <w:lang w:val="pt-BR"/>
          </w:rPr>
          <w:t>. O broker pode possuir</w:t>
        </w:r>
      </w:ins>
      <w:r w:rsidR="0059059F">
        <w:rPr>
          <w:u w:val="none"/>
          <w:lang w:val="pt-BR"/>
        </w:rPr>
        <w:t xml:space="preserve"> como </w:t>
      </w:r>
      <w:ins w:id="878" w:author="Alberto Scremin" w:date="2011-08-02T22:53:00Z">
        <w:r w:rsidR="0059059F">
          <w:rPr>
            <w:u w:val="none"/>
            <w:lang w:val="pt-BR"/>
          </w:rPr>
          <w:t xml:space="preserve">informações </w:t>
        </w:r>
      </w:ins>
      <w:r>
        <w:rPr>
          <w:u w:val="none"/>
          <w:lang w:val="pt-BR"/>
        </w:rPr>
        <w:t>seu nome</w:t>
      </w:r>
      <w:del w:id="879" w:author="Alberto Scremin" w:date="2011-08-02T22:53:00Z">
        <w:r>
          <w:rPr>
            <w:u w:val="none"/>
            <w:lang w:val="pt-BR"/>
          </w:rPr>
          <w:delText xml:space="preserve"> e também</w:delText>
        </w:r>
      </w:del>
      <w:ins w:id="880" w:author="Alberto Scremin" w:date="2011-08-02T22:53:00Z">
        <w:r w:rsidR="0059059F">
          <w:rPr>
            <w:u w:val="none"/>
            <w:lang w:val="pt-BR"/>
          </w:rPr>
          <w:t>,</w:t>
        </w:r>
      </w:ins>
      <w:r>
        <w:rPr>
          <w:u w:val="none"/>
          <w:lang w:val="pt-BR"/>
        </w:rPr>
        <w:t xml:space="preserve"> o número de transações </w:t>
      </w:r>
      <w:r w:rsidR="0059059F">
        <w:rPr>
          <w:u w:val="none"/>
          <w:lang w:val="pt-BR"/>
        </w:rPr>
        <w:t>feitas</w:t>
      </w:r>
      <w:del w:id="881" w:author="Alberto Scremin" w:date="2011-08-02T22:53:00Z">
        <w:r>
          <w:rPr>
            <w:u w:val="none"/>
            <w:lang w:val="pt-BR"/>
          </w:rPr>
          <w:delText xml:space="preserve"> e</w:delText>
        </w:r>
      </w:del>
      <w:ins w:id="882" w:author="Alberto Scremin" w:date="2011-08-02T22:53:00Z">
        <w:r w:rsidR="0059059F">
          <w:rPr>
            <w:u w:val="none"/>
            <w:lang w:val="pt-BR"/>
          </w:rPr>
          <w:t xml:space="preserve">, </w:t>
        </w:r>
      </w:ins>
      <w:del w:id="883" w:author="vanessa" w:date="2011-08-04T00:11:00Z">
        <w:r w:rsidDel="00D30628">
          <w:rPr>
            <w:u w:val="none"/>
            <w:lang w:val="pt-BR"/>
          </w:rPr>
          <w:delText xml:space="preserve"> </w:delText>
        </w:r>
      </w:del>
      <w:r>
        <w:rPr>
          <w:u w:val="none"/>
          <w:lang w:val="pt-BR"/>
        </w:rPr>
        <w:t>o valor total delas</w:t>
      </w:r>
      <w:ins w:id="884" w:author="Alberto Scremin" w:date="2011-08-02T22:53:00Z">
        <w:r w:rsidR="0059059F">
          <w:rPr>
            <w:u w:val="none"/>
            <w:lang w:val="pt-BR"/>
          </w:rPr>
          <w:t xml:space="preserve"> e o seu status</w:t>
        </w:r>
      </w:ins>
      <w:r>
        <w:rPr>
          <w:u w:val="none"/>
          <w:lang w:val="pt-BR"/>
        </w:rPr>
        <w:t>.</w:t>
      </w:r>
    </w:p>
    <w:tbl>
      <w:tblPr>
        <w:tblW w:w="0" w:type="auto"/>
        <w:tblLook w:val="04A0" w:firstRow="1" w:lastRow="0" w:firstColumn="1" w:lastColumn="0" w:noHBand="0" w:noVBand="1"/>
      </w:tblPr>
      <w:tblGrid>
        <w:gridCol w:w="9286"/>
      </w:tblGrid>
      <w:tr w:rsidR="00496DDE" w:rsidRPr="00EE559B" w:rsidTr="00761E61">
        <w:tc>
          <w:tcPr>
            <w:tcW w:w="9210" w:type="dxa"/>
            <w:vAlign w:val="center"/>
          </w:tcPr>
          <w:p w:rsidR="00496DDE" w:rsidRPr="00F81965" w:rsidRDefault="002400A2" w:rsidP="00761E61">
            <w:pPr>
              <w:pStyle w:val="SemEspaamento"/>
              <w:jc w:val="center"/>
            </w:pPr>
            <w:commentRangeStart w:id="885"/>
            <w:del w:id="886" w:author="Alberto Scremin" w:date="2011-08-02T22:53:00Z">
              <w:r>
                <w:rPr>
                  <w:noProof/>
                  <w:lang w:eastAsia="en-US"/>
                  <w:rPrChange w:id="887" w:author="Unknown">
                    <w:rPr>
                      <w:b/>
                      <w:bCs/>
                      <w:noProof/>
                      <w:lang w:eastAsia="en-US"/>
                    </w:rPr>
                  </w:rPrChange>
                </w:rPr>
                <w:drawing>
                  <wp:inline distT="0" distB="0" distL="0" distR="0">
                    <wp:extent cx="1941830" cy="2078355"/>
                    <wp:effectExtent l="19050" t="0" r="1270" b="0"/>
                    <wp:docPr id="13" name="Imagem 13" descr="db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broker"/>
                            <pic:cNvPicPr>
                              <a:picLocks noChangeAspect="1" noChangeArrowheads="1"/>
                            </pic:cNvPicPr>
                          </pic:nvPicPr>
                          <pic:blipFill>
                            <a:blip r:embed="rId31" cstate="print"/>
                            <a:srcRect/>
                            <a:stretch>
                              <a:fillRect/>
                            </a:stretch>
                          </pic:blipFill>
                          <pic:spPr bwMode="auto">
                            <a:xfrm>
                              <a:off x="0" y="0"/>
                              <a:ext cx="1941830" cy="2078355"/>
                            </a:xfrm>
                            <a:prstGeom prst="rect">
                              <a:avLst/>
                            </a:prstGeom>
                            <a:noFill/>
                            <a:ln w="9525">
                              <a:noFill/>
                              <a:miter lim="800000"/>
                              <a:headEnd/>
                              <a:tailEnd/>
                            </a:ln>
                          </pic:spPr>
                        </pic:pic>
                      </a:graphicData>
                    </a:graphic>
                  </wp:inline>
                </w:drawing>
              </w:r>
            </w:del>
            <w:commentRangeEnd w:id="885"/>
            <w:ins w:id="888" w:author="Alberto Scremin" w:date="2011-08-02T22:53:00Z">
              <w:r w:rsidR="00AB77F0">
                <w:lastRenderedPageBreak/>
                <w:pict>
                  <v:shape id="_x0000_i1038" type="#_x0000_t75" style="width:453.3pt;height:118.95pt">
                    <v:imagedata r:id="rId32" o:title="dbbroker"/>
                  </v:shape>
                </w:pict>
              </w:r>
            </w:ins>
            <w:r w:rsidR="000D1461">
              <w:rPr>
                <w:rStyle w:val="Refdecomentrio"/>
                <w:rFonts w:cs="Times New Roman"/>
              </w:rPr>
              <w:commentReference w:id="885"/>
            </w:r>
          </w:p>
        </w:tc>
      </w:tr>
    </w:tbl>
    <w:p w:rsidR="00496DDE" w:rsidRDefault="00F52EA6" w:rsidP="00F52EA6">
      <w:pPr>
        <w:pStyle w:val="Legenda"/>
        <w:jc w:val="center"/>
        <w:rPr>
          <w:lang w:val="pt-BR"/>
        </w:rPr>
      </w:pPr>
      <w:bookmarkStart w:id="889" w:name="_Ref299446339"/>
      <w:bookmarkStart w:id="890" w:name="_Toc296517967"/>
      <w:bookmarkStart w:id="891" w:name="_Toc298169423"/>
      <w:bookmarkStart w:id="892" w:name="_Toc300002890"/>
      <w:r w:rsidRPr="00F52EA6">
        <w:rPr>
          <w:lang w:val="pt-BR"/>
        </w:rPr>
        <w:lastRenderedPageBreak/>
        <w:t xml:space="preserve">Figura </w:t>
      </w:r>
      <w:r w:rsidR="000E0278">
        <w:fldChar w:fldCharType="begin"/>
      </w:r>
      <w:r w:rsidRPr="00F52EA6">
        <w:rPr>
          <w:lang w:val="pt-BR"/>
        </w:rPr>
        <w:instrText xml:space="preserve"> SEQ Figura \* ARABIC </w:instrText>
      </w:r>
      <w:r w:rsidR="000E0278">
        <w:fldChar w:fldCharType="separate"/>
      </w:r>
      <w:del w:id="893" w:author="Alberto Scremin" w:date="2011-08-02T22:53:00Z">
        <w:r w:rsidR="00B05561">
          <w:rPr>
            <w:noProof/>
            <w:lang w:val="pt-BR"/>
          </w:rPr>
          <w:delText>64</w:delText>
        </w:r>
      </w:del>
      <w:ins w:id="894" w:author="Alberto Scremin" w:date="2011-08-02T22:53:00Z">
        <w:r w:rsidRPr="00F52EA6">
          <w:rPr>
            <w:noProof/>
            <w:lang w:val="pt-BR"/>
          </w:rPr>
          <w:t>63</w:t>
        </w:r>
      </w:ins>
      <w:r w:rsidR="000E0278">
        <w:fldChar w:fldCharType="end"/>
      </w:r>
      <w:bookmarkEnd w:id="889"/>
      <w:r w:rsidR="00496DDE" w:rsidRPr="00307C9A">
        <w:rPr>
          <w:lang w:val="pt-BR"/>
        </w:rPr>
        <w:t>: Exemplo de documento da coleção broker.</w:t>
      </w:r>
      <w:bookmarkEnd w:id="890"/>
      <w:bookmarkEnd w:id="891"/>
      <w:bookmarkEnd w:id="892"/>
    </w:p>
    <w:p w:rsidR="00496DDE" w:rsidRDefault="00496DDE" w:rsidP="00496DDE">
      <w:pPr>
        <w:pStyle w:val="SubTitulo2"/>
        <w:numPr>
          <w:ilvl w:val="0"/>
          <w:numId w:val="0"/>
        </w:numPr>
        <w:jc w:val="both"/>
        <w:rPr>
          <w:u w:val="none"/>
          <w:lang w:val="pt-BR"/>
        </w:rPr>
      </w:pPr>
      <w:r>
        <w:rPr>
          <w:u w:val="none"/>
          <w:lang w:val="pt-BR"/>
        </w:rPr>
        <w:tab/>
        <w:t>A coleção da companhia</w:t>
      </w:r>
      <w:r w:rsidR="0059059F">
        <w:rPr>
          <w:u w:val="none"/>
          <w:lang w:val="pt-BR"/>
        </w:rPr>
        <w:t xml:space="preserve"> </w:t>
      </w:r>
      <w:ins w:id="895" w:author="Alberto Scremin" w:date="2011-08-02T22:53:00Z">
        <w:r w:rsidR="0059059F">
          <w:rPr>
            <w:u w:val="none"/>
            <w:lang w:val="pt-BR"/>
          </w:rPr>
          <w:t>representada na</w:t>
        </w:r>
        <w:r>
          <w:rPr>
            <w:u w:val="none"/>
            <w:lang w:val="pt-BR"/>
          </w:rPr>
          <w:t xml:space="preserve"> </w:t>
        </w:r>
        <w:r w:rsidR="000E0278" w:rsidRPr="001753C9">
          <w:rPr>
            <w:u w:val="none"/>
            <w:lang w:val="pt-BR"/>
          </w:rPr>
          <w:fldChar w:fldCharType="begin"/>
        </w:r>
        <w:r w:rsidR="00F52EA6" w:rsidRPr="00F52EA6">
          <w:rPr>
            <w:u w:val="none"/>
            <w:lang w:val="pt-BR"/>
          </w:rPr>
          <w:instrText xml:space="preserve"> REF _Ref299446397 \h </w:instrText>
        </w:r>
      </w:ins>
      <w:r w:rsidR="000E0278" w:rsidRPr="001753C9">
        <w:rPr>
          <w:u w:val="none"/>
          <w:lang w:val="pt-BR"/>
        </w:rPr>
      </w:r>
      <w:ins w:id="896" w:author="Alberto Scremin" w:date="2011-08-02T22:53:00Z">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64</w:t>
        </w:r>
        <w:r w:rsidR="000E0278" w:rsidRPr="001753C9">
          <w:rPr>
            <w:u w:val="none"/>
            <w:lang w:val="pt-BR"/>
          </w:rPr>
          <w:fldChar w:fldCharType="end"/>
        </w:r>
        <w:r w:rsidR="00F52EA6">
          <w:rPr>
            <w:u w:val="none"/>
            <w:lang w:val="pt-BR"/>
          </w:rPr>
          <w:t xml:space="preserve"> </w:t>
        </w:r>
      </w:ins>
      <w:r>
        <w:rPr>
          <w:u w:val="none"/>
          <w:lang w:val="pt-BR"/>
        </w:rPr>
        <w:t>engloba documentos sobre suas características</w:t>
      </w:r>
      <w:r w:rsidR="0059059F">
        <w:rPr>
          <w:u w:val="none"/>
          <w:lang w:val="pt-BR"/>
        </w:rPr>
        <w:t xml:space="preserve">, </w:t>
      </w:r>
      <w:ins w:id="897" w:author="Alberto Scremin" w:date="2011-08-02T22:53:00Z">
        <w:r w:rsidR="0059059F">
          <w:rPr>
            <w:u w:val="none"/>
            <w:lang w:val="pt-BR"/>
          </w:rPr>
          <w:t>endereço</w:t>
        </w:r>
        <w:r>
          <w:rPr>
            <w:u w:val="none"/>
            <w:lang w:val="pt-BR"/>
          </w:rPr>
          <w:t xml:space="preserve">, </w:t>
        </w:r>
      </w:ins>
      <w:r>
        <w:rPr>
          <w:u w:val="none"/>
          <w:lang w:val="pt-BR"/>
        </w:rPr>
        <w:t>além do tipo de indústria</w:t>
      </w:r>
      <w:del w:id="898" w:author="Alberto Scremin" w:date="2011-08-02T22:53:00Z">
        <w:r>
          <w:rPr>
            <w:u w:val="none"/>
            <w:lang w:val="pt-BR"/>
          </w:rPr>
          <w:delText>, com seu endereço.</w:delText>
        </w:r>
      </w:del>
      <w:ins w:id="899" w:author="Alberto Scremin" w:date="2011-08-02T22:53:00Z">
        <w:r w:rsidR="0059059F">
          <w:rPr>
            <w:u w:val="none"/>
            <w:lang w:val="pt-BR"/>
          </w:rPr>
          <w:t xml:space="preserve"> e setor. </w:t>
        </w:r>
      </w:ins>
    </w:p>
    <w:tbl>
      <w:tblPr>
        <w:tblW w:w="5000" w:type="pct"/>
        <w:tblLook w:val="04A0" w:firstRow="1" w:lastRow="0" w:firstColumn="1" w:lastColumn="0" w:noHBand="0" w:noVBand="1"/>
      </w:tblPr>
      <w:tblGrid>
        <w:gridCol w:w="9286"/>
      </w:tblGrid>
      <w:tr w:rsidR="00496DDE" w:rsidRPr="00EE559B" w:rsidTr="00761E61">
        <w:tc>
          <w:tcPr>
            <w:tcW w:w="5000" w:type="pct"/>
            <w:vAlign w:val="center"/>
          </w:tcPr>
          <w:p w:rsidR="00496DDE" w:rsidRPr="00EE559B" w:rsidRDefault="002400A2" w:rsidP="00761E61">
            <w:pPr>
              <w:pStyle w:val="SemEspaamento"/>
              <w:jc w:val="center"/>
              <w:rPr>
                <w:lang w:val="pt-BR"/>
              </w:rPr>
            </w:pPr>
            <w:del w:id="900" w:author="Alberto Scremin" w:date="2011-08-02T22:53:00Z">
              <w:r>
                <w:rPr>
                  <w:noProof/>
                  <w:lang w:eastAsia="en-US"/>
                  <w:rPrChange w:id="901" w:author="Unknown">
                    <w:rPr>
                      <w:b/>
                      <w:bCs/>
                      <w:noProof/>
                      <w:lang w:eastAsia="en-US"/>
                    </w:rPr>
                  </w:rPrChange>
                </w:rPr>
                <w:drawing>
                  <wp:anchor distT="0" distB="0" distL="114300" distR="114300" simplePos="0" relativeHeight="251666944" behindDoc="0" locked="0" layoutInCell="1" allowOverlap="1">
                    <wp:simplePos x="0" y="0"/>
                    <wp:positionH relativeFrom="margin">
                      <wp:align>center</wp:align>
                    </wp:positionH>
                    <wp:positionV relativeFrom="margin">
                      <wp:align>center</wp:align>
                    </wp:positionV>
                    <wp:extent cx="4029075" cy="5210175"/>
                    <wp:effectExtent l="19050" t="0" r="9525" b="0"/>
                    <wp:wrapSquare wrapText="bothSides"/>
                    <wp:docPr id="27" name="Imagem 10" descr="db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company"/>
                            <pic:cNvPicPr>
                              <a:picLocks noChangeAspect="1" noChangeArrowheads="1"/>
                            </pic:cNvPicPr>
                          </pic:nvPicPr>
                          <pic:blipFill>
                            <a:blip r:embed="rId33" cstate="print"/>
                            <a:srcRect/>
                            <a:stretch>
                              <a:fillRect/>
                            </a:stretch>
                          </pic:blipFill>
                          <pic:spPr bwMode="auto">
                            <a:xfrm>
                              <a:off x="0" y="0"/>
                              <a:ext cx="4029075" cy="5210175"/>
                            </a:xfrm>
                            <a:prstGeom prst="rect">
                              <a:avLst/>
                            </a:prstGeom>
                            <a:noFill/>
                            <a:ln w="9525">
                              <a:noFill/>
                              <a:miter lim="800000"/>
                              <a:headEnd/>
                              <a:tailEnd/>
                            </a:ln>
                          </pic:spPr>
                        </pic:pic>
                      </a:graphicData>
                    </a:graphic>
                  </wp:anchor>
                </w:drawing>
              </w:r>
            </w:del>
            <w:ins w:id="902" w:author="Alberto Scremin" w:date="2011-08-02T22:53:00Z">
              <w:r w:rsidR="00AB77F0">
                <w:rPr>
                  <w:lang w:val="pt-BR"/>
                </w:rPr>
                <w:pict>
                  <v:shape id="_x0000_i1039" type="#_x0000_t75" style="width:453.3pt;height:298pt">
                    <v:imagedata r:id="rId34" o:title="dbcompany"/>
                  </v:shape>
                </w:pict>
              </w:r>
            </w:ins>
          </w:p>
        </w:tc>
      </w:tr>
    </w:tbl>
    <w:p w:rsidR="00496DDE" w:rsidRDefault="00F52EA6" w:rsidP="00882E44">
      <w:pPr>
        <w:pStyle w:val="Legenda"/>
        <w:jc w:val="center"/>
        <w:rPr>
          <w:lang w:val="pt-BR"/>
        </w:rPr>
      </w:pPr>
      <w:bookmarkStart w:id="903" w:name="_Ref299446397"/>
      <w:bookmarkStart w:id="904" w:name="_Toc296517968"/>
      <w:bookmarkStart w:id="905" w:name="_Toc298169424"/>
      <w:bookmarkStart w:id="906" w:name="_Toc300002891"/>
      <w:r w:rsidRPr="00F52EA6">
        <w:rPr>
          <w:lang w:val="pt-BR"/>
        </w:rPr>
        <w:t xml:space="preserve">Figura </w:t>
      </w:r>
      <w:r w:rsidR="000E0278">
        <w:fldChar w:fldCharType="begin"/>
      </w:r>
      <w:r w:rsidRPr="00F52EA6">
        <w:rPr>
          <w:lang w:val="pt-BR"/>
        </w:rPr>
        <w:instrText xml:space="preserve"> SEQ Figura \* ARABIC </w:instrText>
      </w:r>
      <w:r w:rsidR="000E0278">
        <w:fldChar w:fldCharType="separate"/>
      </w:r>
      <w:del w:id="907" w:author="Alberto Scremin" w:date="2011-08-02T22:53:00Z">
        <w:r w:rsidR="00B05561">
          <w:rPr>
            <w:noProof/>
            <w:lang w:val="pt-BR"/>
          </w:rPr>
          <w:delText>65</w:delText>
        </w:r>
      </w:del>
      <w:ins w:id="908" w:author="Alberto Scremin" w:date="2011-08-02T22:53:00Z">
        <w:r w:rsidRPr="00F52EA6">
          <w:rPr>
            <w:noProof/>
            <w:lang w:val="pt-BR"/>
          </w:rPr>
          <w:t>64</w:t>
        </w:r>
      </w:ins>
      <w:r w:rsidR="000E0278">
        <w:fldChar w:fldCharType="end"/>
      </w:r>
      <w:bookmarkEnd w:id="903"/>
      <w:r w:rsidR="00496DDE" w:rsidRPr="00307C9A">
        <w:rPr>
          <w:lang w:val="pt-BR"/>
        </w:rPr>
        <w:t>: Exemplo de documento da coleção company.</w:t>
      </w:r>
      <w:bookmarkEnd w:id="904"/>
      <w:bookmarkEnd w:id="905"/>
      <w:bookmarkEnd w:id="906"/>
    </w:p>
    <w:p w:rsidR="00496DDE" w:rsidRDefault="00496DDE" w:rsidP="00496DDE">
      <w:pPr>
        <w:pStyle w:val="SubTitulo2"/>
        <w:numPr>
          <w:ilvl w:val="0"/>
          <w:numId w:val="0"/>
        </w:numPr>
        <w:jc w:val="both"/>
        <w:rPr>
          <w:u w:val="none"/>
          <w:lang w:val="pt-BR"/>
        </w:rPr>
      </w:pPr>
      <w:r>
        <w:rPr>
          <w:u w:val="none"/>
          <w:lang w:val="pt-BR"/>
        </w:rPr>
        <w:tab/>
        <w:t xml:space="preserve">Também criamos a coleção de </w:t>
      </w:r>
      <w:proofErr w:type="gramStart"/>
      <w:r w:rsidRPr="005A629C">
        <w:rPr>
          <w:i/>
          <w:u w:val="none"/>
          <w:lang w:val="pt-BR"/>
        </w:rPr>
        <w:t>exchange</w:t>
      </w:r>
      <w:proofErr w:type="gramEnd"/>
      <w:del w:id="909" w:author="Alberto Scremin" w:date="2011-08-02T22:53:00Z">
        <w:r>
          <w:rPr>
            <w:u w:val="none"/>
            <w:lang w:val="pt-BR"/>
          </w:rPr>
          <w:delText>,</w:delText>
        </w:r>
      </w:del>
      <w:ins w:id="910" w:author="Alberto Scremin" w:date="2011-08-02T22:53:00Z">
        <w:r w:rsidR="00BE6175" w:rsidRPr="00BE6175">
          <w:rPr>
            <w:i/>
            <w:u w:val="none"/>
            <w:lang w:val="pt-BR"/>
          </w:rPr>
          <w:t xml:space="preserve"> </w:t>
        </w:r>
        <w:r w:rsidR="000E0278" w:rsidRPr="001753C9">
          <w:rPr>
            <w:u w:val="none"/>
            <w:lang w:val="pt-BR"/>
          </w:rPr>
          <w:fldChar w:fldCharType="begin"/>
        </w:r>
        <w:r w:rsidR="00BE6175" w:rsidRPr="00F52EA6">
          <w:rPr>
            <w:i/>
            <w:u w:val="none"/>
            <w:lang w:val="pt-BR"/>
          </w:rPr>
          <w:instrText xml:space="preserve"> REF _Ref299370081 \h </w:instrText>
        </w:r>
      </w:ins>
      <w:r w:rsidR="000E0278" w:rsidRPr="001753C9">
        <w:rPr>
          <w:u w:val="none"/>
          <w:lang w:val="pt-BR"/>
        </w:rPr>
      </w:r>
      <w:ins w:id="911" w:author="Alberto Scremin" w:date="2011-08-02T22:53:00Z">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65</w:t>
        </w:r>
        <w:r w:rsidR="000E0278" w:rsidRPr="001753C9">
          <w:rPr>
            <w:u w:val="none"/>
            <w:lang w:val="pt-BR"/>
          </w:rPr>
          <w:fldChar w:fldCharType="end"/>
        </w:r>
        <w:r>
          <w:rPr>
            <w:u w:val="none"/>
            <w:lang w:val="pt-BR"/>
          </w:rPr>
          <w:t>,</w:t>
        </w:r>
      </w:ins>
      <w:r>
        <w:rPr>
          <w:u w:val="none"/>
          <w:lang w:val="pt-BR"/>
        </w:rPr>
        <w:t xml:space="preserve"> que representa</w:t>
      </w:r>
      <w:r w:rsidR="000D1461">
        <w:rPr>
          <w:u w:val="none"/>
          <w:lang w:val="pt-BR"/>
        </w:rPr>
        <w:t>,</w:t>
      </w:r>
      <w:r>
        <w:rPr>
          <w:u w:val="none"/>
          <w:lang w:val="pt-BR"/>
        </w:rPr>
        <w:t xml:space="preserve"> além </w:t>
      </w:r>
      <w:ins w:id="912" w:author="Alberto Scremin" w:date="2011-08-02T22:53:00Z">
        <w:r w:rsidR="00BE6175">
          <w:rPr>
            <w:u w:val="none"/>
            <w:lang w:val="pt-BR"/>
          </w:rPr>
          <w:t xml:space="preserve">dos detalhes </w:t>
        </w:r>
      </w:ins>
      <w:r w:rsidR="00BE6175">
        <w:rPr>
          <w:u w:val="none"/>
          <w:lang w:val="pt-BR"/>
        </w:rPr>
        <w:t xml:space="preserve">das </w:t>
      </w:r>
      <w:r>
        <w:rPr>
          <w:u w:val="none"/>
          <w:lang w:val="pt-BR"/>
        </w:rPr>
        <w:t xml:space="preserve">transações </w:t>
      </w:r>
      <w:del w:id="913" w:author="Alberto Scremin" w:date="2011-08-02T22:53:00Z">
        <w:r>
          <w:rPr>
            <w:u w:val="none"/>
            <w:lang w:val="pt-BR"/>
          </w:rPr>
          <w:delText>feitas</w:delText>
        </w:r>
      </w:del>
      <w:ins w:id="914" w:author="Alberto Scremin" w:date="2011-08-02T22:53:00Z">
        <w:r w:rsidR="00BE6175">
          <w:rPr>
            <w:u w:val="none"/>
            <w:lang w:val="pt-BR"/>
          </w:rPr>
          <w:t>realizadas</w:t>
        </w:r>
      </w:ins>
      <w:r>
        <w:rPr>
          <w:u w:val="none"/>
          <w:lang w:val="pt-BR"/>
        </w:rPr>
        <w:t>, o endereço desta.</w:t>
      </w:r>
    </w:p>
    <w:tbl>
      <w:tblPr>
        <w:tblW w:w="0" w:type="auto"/>
        <w:tblLook w:val="04A0" w:firstRow="1" w:lastRow="0" w:firstColumn="1" w:lastColumn="0" w:noHBand="0" w:noVBand="1"/>
      </w:tblPr>
      <w:tblGrid>
        <w:gridCol w:w="9286"/>
      </w:tblGrid>
      <w:tr w:rsidR="00496DDE" w:rsidRPr="00EE559B" w:rsidTr="00761E61">
        <w:tc>
          <w:tcPr>
            <w:tcW w:w="9210" w:type="dxa"/>
            <w:vAlign w:val="center"/>
          </w:tcPr>
          <w:p w:rsidR="00496DDE" w:rsidRPr="00215145" w:rsidRDefault="002400A2" w:rsidP="00761E61">
            <w:pPr>
              <w:pStyle w:val="SemEspaamento"/>
              <w:jc w:val="center"/>
            </w:pPr>
            <w:del w:id="915" w:author="Alberto Scremin" w:date="2011-08-02T22:53:00Z">
              <w:r>
                <w:rPr>
                  <w:noProof/>
                  <w:lang w:eastAsia="en-US"/>
                  <w:rPrChange w:id="916" w:author="Unknown">
                    <w:rPr>
                      <w:b/>
                      <w:bCs/>
                      <w:noProof/>
                      <w:lang w:eastAsia="en-US"/>
                    </w:rPr>
                  </w:rPrChange>
                </w:rPr>
                <w:lastRenderedPageBreak/>
                <w:drawing>
                  <wp:inline distT="0" distB="0" distL="0" distR="0">
                    <wp:extent cx="3533140" cy="3859530"/>
                    <wp:effectExtent l="19050" t="0" r="0" b="0"/>
                    <wp:docPr id="14" name="Imagem 14" descr="db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exchange"/>
                            <pic:cNvPicPr>
                              <a:picLocks noChangeAspect="1" noChangeArrowheads="1"/>
                            </pic:cNvPicPr>
                          </pic:nvPicPr>
                          <pic:blipFill>
                            <a:blip r:embed="rId35" cstate="print"/>
                            <a:srcRect/>
                            <a:stretch>
                              <a:fillRect/>
                            </a:stretch>
                          </pic:blipFill>
                          <pic:spPr bwMode="auto">
                            <a:xfrm>
                              <a:off x="0" y="0"/>
                              <a:ext cx="3533140" cy="3859530"/>
                            </a:xfrm>
                            <a:prstGeom prst="rect">
                              <a:avLst/>
                            </a:prstGeom>
                            <a:noFill/>
                            <a:ln w="9525">
                              <a:noFill/>
                              <a:miter lim="800000"/>
                              <a:headEnd/>
                              <a:tailEnd/>
                            </a:ln>
                          </pic:spPr>
                        </pic:pic>
                      </a:graphicData>
                    </a:graphic>
                  </wp:inline>
                </w:drawing>
              </w:r>
            </w:del>
            <w:ins w:id="917" w:author="Alberto Scremin" w:date="2011-08-02T22:53:00Z">
              <w:r w:rsidR="00AB77F0">
                <w:pict>
                  <v:shape id="_x0000_i1040" type="#_x0000_t75" style="width:453.3pt;height:221pt">
                    <v:imagedata r:id="rId36" o:title="dbexchange"/>
                  </v:shape>
                </w:pict>
              </w:r>
            </w:ins>
          </w:p>
        </w:tc>
      </w:tr>
    </w:tbl>
    <w:p w:rsidR="00496DDE" w:rsidRDefault="00496DDE" w:rsidP="00496DDE">
      <w:pPr>
        <w:pStyle w:val="Legenda"/>
        <w:jc w:val="center"/>
        <w:rPr>
          <w:lang w:val="pt-BR"/>
        </w:rPr>
      </w:pPr>
      <w:bookmarkStart w:id="918" w:name="_Ref299370081"/>
      <w:bookmarkStart w:id="919" w:name="_Toc296517969"/>
      <w:bookmarkStart w:id="920" w:name="_Toc298169425"/>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del w:id="921" w:author="Alberto Scremin" w:date="2011-08-02T22:53:00Z">
        <w:r w:rsidR="00B05561">
          <w:rPr>
            <w:noProof/>
            <w:lang w:val="pt-BR"/>
          </w:rPr>
          <w:delText>66</w:delText>
        </w:r>
      </w:del>
      <w:ins w:id="922" w:author="Alberto Scremin" w:date="2011-08-02T22:53:00Z">
        <w:r w:rsidR="00F52EA6">
          <w:rPr>
            <w:noProof/>
            <w:lang w:val="pt-BR"/>
          </w:rPr>
          <w:t>65</w:t>
        </w:r>
      </w:ins>
      <w:r w:rsidR="000E0278">
        <w:fldChar w:fldCharType="end"/>
      </w:r>
      <w:bookmarkEnd w:id="918"/>
      <w:r w:rsidRPr="00307C9A">
        <w:rPr>
          <w:lang w:val="pt-BR"/>
        </w:rPr>
        <w:t xml:space="preserve">: Exemplo de documento da coleção </w:t>
      </w:r>
      <w:proofErr w:type="gramStart"/>
      <w:r w:rsidRPr="00307C9A">
        <w:rPr>
          <w:lang w:val="pt-BR"/>
        </w:rPr>
        <w:t>exchange</w:t>
      </w:r>
      <w:proofErr w:type="gramEnd"/>
      <w:r w:rsidRPr="00307C9A">
        <w:rPr>
          <w:lang w:val="pt-BR"/>
        </w:rPr>
        <w:t>.</w:t>
      </w:r>
      <w:bookmarkEnd w:id="919"/>
      <w:bookmarkEnd w:id="920"/>
    </w:p>
    <w:p w:rsidR="00496DDE" w:rsidRDefault="00496DDE" w:rsidP="00496DDE">
      <w:pPr>
        <w:pStyle w:val="SubTitulo2"/>
        <w:numPr>
          <w:ilvl w:val="0"/>
          <w:numId w:val="0"/>
        </w:numPr>
        <w:jc w:val="both"/>
        <w:rPr>
          <w:u w:val="none"/>
          <w:lang w:val="pt-BR"/>
        </w:rPr>
      </w:pPr>
      <w:r>
        <w:rPr>
          <w:u w:val="none"/>
          <w:lang w:val="pt-BR"/>
        </w:rPr>
        <w:tab/>
        <w:t>Também foi criada uma coleção que controla a segurança das transações</w:t>
      </w:r>
      <w:del w:id="923" w:author="Alberto Scremin" w:date="2011-08-02T22:53:00Z">
        <w:r>
          <w:rPr>
            <w:u w:val="none"/>
            <w:lang w:val="pt-BR"/>
          </w:rPr>
          <w:delText>,</w:delText>
        </w:r>
      </w:del>
      <w:ins w:id="924" w:author="Alberto Scremin" w:date="2011-08-02T22:53:00Z">
        <w:r w:rsidR="00BE6175">
          <w:rPr>
            <w:u w:val="none"/>
            <w:lang w:val="pt-BR"/>
          </w:rPr>
          <w:t xml:space="preserve"> (</w:t>
        </w:r>
        <w:r w:rsidR="000E0278" w:rsidRPr="001753C9">
          <w:rPr>
            <w:u w:val="none"/>
            <w:lang w:val="pt-BR"/>
          </w:rPr>
          <w:fldChar w:fldCharType="begin"/>
        </w:r>
        <w:r w:rsidR="00BE6175" w:rsidRPr="00F52EA6">
          <w:rPr>
            <w:u w:val="none"/>
            <w:lang w:val="pt-BR"/>
          </w:rPr>
          <w:instrText xml:space="preserve"> REF _Ref299370142 \h </w:instrText>
        </w:r>
      </w:ins>
      <w:r w:rsidR="000E0278" w:rsidRPr="001753C9">
        <w:rPr>
          <w:u w:val="none"/>
          <w:lang w:val="pt-BR"/>
        </w:rPr>
      </w:r>
      <w:ins w:id="925" w:author="Alberto Scremin" w:date="2011-08-02T22:53:00Z">
        <w:r w:rsidR="000E0278" w:rsidRPr="001753C9">
          <w:rPr>
            <w:u w:val="none"/>
            <w:lang w:val="pt-BR"/>
          </w:rPr>
          <w:fldChar w:fldCharType="separate"/>
        </w:r>
        <w:r w:rsidR="00F52EA6" w:rsidRPr="00F52EA6">
          <w:rPr>
            <w:u w:val="none"/>
            <w:lang w:val="pt-BR"/>
          </w:rPr>
          <w:t xml:space="preserve">Figura </w:t>
        </w:r>
        <w:r w:rsidR="00F52EA6" w:rsidRPr="00F52EA6">
          <w:rPr>
            <w:noProof/>
            <w:u w:val="none"/>
            <w:lang w:val="pt-BR"/>
          </w:rPr>
          <w:t>66</w:t>
        </w:r>
        <w:r w:rsidR="000E0278" w:rsidRPr="001753C9">
          <w:rPr>
            <w:u w:val="none"/>
            <w:lang w:val="pt-BR"/>
          </w:rPr>
          <w:fldChar w:fldCharType="end"/>
        </w:r>
        <w:r w:rsidR="00BE6175" w:rsidRPr="00D12620">
          <w:rPr>
            <w:u w:val="none"/>
            <w:lang w:val="pt-BR"/>
          </w:rPr>
          <w:t>)</w:t>
        </w:r>
        <w:r>
          <w:rPr>
            <w:u w:val="none"/>
            <w:lang w:val="pt-BR"/>
          </w:rPr>
          <w:t>,</w:t>
        </w:r>
      </w:ins>
      <w:r>
        <w:rPr>
          <w:u w:val="none"/>
          <w:lang w:val="pt-BR"/>
        </w:rPr>
        <w:t xml:space="preserve"> que contém referências às coleções de </w:t>
      </w:r>
      <w:r w:rsidRPr="005A629C">
        <w:rPr>
          <w:i/>
          <w:u w:val="none"/>
          <w:lang w:val="pt-BR"/>
        </w:rPr>
        <w:t>company</w:t>
      </w:r>
      <w:r>
        <w:rPr>
          <w:u w:val="none"/>
          <w:lang w:val="pt-BR"/>
        </w:rPr>
        <w:t xml:space="preserve"> e </w:t>
      </w:r>
      <w:proofErr w:type="gramStart"/>
      <w:r w:rsidRPr="005A629C">
        <w:rPr>
          <w:i/>
          <w:u w:val="none"/>
          <w:lang w:val="pt-BR"/>
        </w:rPr>
        <w:t>exchange</w:t>
      </w:r>
      <w:proofErr w:type="gramEnd"/>
      <w:r>
        <w:rPr>
          <w:u w:val="none"/>
          <w:lang w:val="pt-BR"/>
        </w:rPr>
        <w:t>.</w:t>
      </w:r>
    </w:p>
    <w:tbl>
      <w:tblPr>
        <w:tblW w:w="0" w:type="auto"/>
        <w:tblLook w:val="04A0" w:firstRow="1" w:lastRow="0" w:firstColumn="1" w:lastColumn="0" w:noHBand="0" w:noVBand="1"/>
      </w:tblPr>
      <w:tblGrid>
        <w:gridCol w:w="9286"/>
      </w:tblGrid>
      <w:tr w:rsidR="00496DDE" w:rsidRPr="00EE559B" w:rsidTr="00761E61">
        <w:tc>
          <w:tcPr>
            <w:tcW w:w="9210" w:type="dxa"/>
          </w:tcPr>
          <w:p w:rsidR="00496DDE" w:rsidRPr="00215145" w:rsidRDefault="002400A2" w:rsidP="00761E61">
            <w:pPr>
              <w:pStyle w:val="SemEspaamento"/>
              <w:jc w:val="center"/>
            </w:pPr>
            <w:del w:id="926" w:author="Alberto Scremin" w:date="2011-08-02T22:53:00Z">
              <w:r>
                <w:rPr>
                  <w:noProof/>
                  <w:lang w:eastAsia="en-US"/>
                  <w:rPrChange w:id="927" w:author="Unknown">
                    <w:rPr>
                      <w:b/>
                      <w:bCs/>
                      <w:noProof/>
                      <w:lang w:eastAsia="en-US"/>
                    </w:rPr>
                  </w:rPrChange>
                </w:rPr>
                <w:lastRenderedPageBreak/>
                <w:drawing>
                  <wp:inline distT="0" distB="0" distL="0" distR="0">
                    <wp:extent cx="3170555" cy="4197985"/>
                    <wp:effectExtent l="19050" t="0" r="0" b="0"/>
                    <wp:docPr id="15" name="Imagem 15" descr="db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security"/>
                            <pic:cNvPicPr>
                              <a:picLocks noChangeAspect="1" noChangeArrowheads="1"/>
                            </pic:cNvPicPr>
                          </pic:nvPicPr>
                          <pic:blipFill>
                            <a:blip r:embed="rId37" cstate="print"/>
                            <a:srcRect/>
                            <a:stretch>
                              <a:fillRect/>
                            </a:stretch>
                          </pic:blipFill>
                          <pic:spPr bwMode="auto">
                            <a:xfrm>
                              <a:off x="0" y="0"/>
                              <a:ext cx="3170555" cy="4197985"/>
                            </a:xfrm>
                            <a:prstGeom prst="rect">
                              <a:avLst/>
                            </a:prstGeom>
                            <a:noFill/>
                            <a:ln w="9525">
                              <a:noFill/>
                              <a:miter lim="800000"/>
                              <a:headEnd/>
                              <a:tailEnd/>
                            </a:ln>
                          </pic:spPr>
                        </pic:pic>
                      </a:graphicData>
                    </a:graphic>
                  </wp:inline>
                </w:drawing>
              </w:r>
            </w:del>
            <w:ins w:id="928" w:author="Alberto Scremin" w:date="2011-08-02T22:53:00Z">
              <w:r w:rsidR="00AB77F0">
                <w:pict>
                  <v:shape id="_x0000_i1041" type="#_x0000_t75" style="width:453.3pt;height:241.05pt">
                    <v:imagedata r:id="rId38" o:title="dbsecurity"/>
                  </v:shape>
                </w:pict>
              </w:r>
            </w:ins>
          </w:p>
        </w:tc>
      </w:tr>
    </w:tbl>
    <w:p w:rsidR="00496DDE" w:rsidRDefault="00496DDE" w:rsidP="00496DDE">
      <w:pPr>
        <w:pStyle w:val="Legenda"/>
        <w:jc w:val="center"/>
        <w:rPr>
          <w:lang w:val="pt-BR"/>
        </w:rPr>
      </w:pPr>
      <w:bookmarkStart w:id="929" w:name="_Ref299370142"/>
      <w:bookmarkStart w:id="930" w:name="_Toc296517970"/>
      <w:bookmarkStart w:id="931" w:name="_Toc300002892"/>
      <w:bookmarkStart w:id="932" w:name="_Toc298169426"/>
      <w:r w:rsidRPr="00307C9A">
        <w:rPr>
          <w:lang w:val="pt-BR"/>
        </w:rPr>
        <w:t xml:space="preserve">Figura </w:t>
      </w:r>
      <w:r w:rsidR="000E0278">
        <w:fldChar w:fldCharType="begin"/>
      </w:r>
      <w:r w:rsidRPr="00307C9A">
        <w:rPr>
          <w:lang w:val="pt-BR"/>
        </w:rPr>
        <w:instrText xml:space="preserve"> SEQ Figura \* ARABIC </w:instrText>
      </w:r>
      <w:r w:rsidR="000E0278">
        <w:fldChar w:fldCharType="separate"/>
      </w:r>
      <w:del w:id="933" w:author="Alberto Scremin" w:date="2011-08-02T22:53:00Z">
        <w:r w:rsidR="00B05561">
          <w:rPr>
            <w:noProof/>
            <w:lang w:val="pt-BR"/>
          </w:rPr>
          <w:delText>67</w:delText>
        </w:r>
      </w:del>
      <w:ins w:id="934" w:author="Alberto Scremin" w:date="2011-08-02T22:53:00Z">
        <w:r w:rsidR="00F52EA6">
          <w:rPr>
            <w:noProof/>
            <w:lang w:val="pt-BR"/>
          </w:rPr>
          <w:t>66</w:t>
        </w:r>
      </w:ins>
      <w:r w:rsidR="000E0278">
        <w:fldChar w:fldCharType="end"/>
      </w:r>
      <w:bookmarkEnd w:id="929"/>
      <w:r w:rsidRPr="00307C9A">
        <w:rPr>
          <w:lang w:val="pt-BR"/>
        </w:rPr>
        <w:t>: Exemplo de documento da coleção security.</w:t>
      </w:r>
      <w:bookmarkEnd w:id="930"/>
      <w:bookmarkEnd w:id="931"/>
      <w:bookmarkEnd w:id="932"/>
    </w:p>
    <w:p w:rsidR="00496DDE" w:rsidRPr="00307C9A" w:rsidRDefault="00496DDE" w:rsidP="00496DDE">
      <w:pPr>
        <w:rPr>
          <w:lang w:val="pt-BR"/>
        </w:rPr>
      </w:pPr>
    </w:p>
    <w:p w:rsidR="00691581" w:rsidRPr="00AC70A7" w:rsidRDefault="00691581" w:rsidP="00691581">
      <w:pPr>
        <w:pStyle w:val="SubTitulo2"/>
      </w:pPr>
      <w:r>
        <w:rPr>
          <w:lang w:val="pt-BR"/>
        </w:rPr>
        <w:t>Consultas</w:t>
      </w:r>
    </w:p>
    <w:p w:rsidR="002400A2" w:rsidRDefault="000E0278">
      <w:pPr>
        <w:pStyle w:val="TXT"/>
        <w:rPr>
          <w:lang w:val="pt-BR"/>
          <w:rPrChange w:id="935" w:author="vanessa" w:date="2011-08-02T23:43:00Z">
            <w:rPr>
              <w:u w:val="none"/>
            </w:rPr>
          </w:rPrChange>
        </w:rPr>
        <w:pPrChange w:id="936" w:author="Alberto Scremin" w:date="2011-08-02T22:53:00Z">
          <w:pPr>
            <w:pStyle w:val="SubTitulo2"/>
            <w:numPr>
              <w:ilvl w:val="0"/>
              <w:numId w:val="0"/>
            </w:numPr>
            <w:tabs>
              <w:tab w:val="clear" w:pos="720"/>
            </w:tabs>
            <w:ind w:left="0" w:firstLine="708"/>
            <w:jc w:val="both"/>
          </w:pPr>
        </w:pPrChange>
      </w:pPr>
      <w:ins w:id="937" w:author="Alberto Scremin" w:date="2011-08-02T22:53:00Z">
        <w:r w:rsidRPr="000E0278">
          <w:rPr>
            <w:b/>
            <w:sz w:val="22"/>
            <w:szCs w:val="22"/>
            <w:lang w:val="pt-BR"/>
            <w:rPrChange w:id="938" w:author="vanessa" w:date="2011-08-02T23:43:00Z">
              <w:rPr>
                <w:b/>
                <w:bCs/>
              </w:rPr>
            </w:rPrChange>
          </w:rPr>
          <w:lastRenderedPageBreak/>
          <w:t xml:space="preserve">Selecionar o nome e </w:t>
        </w:r>
        <w:proofErr w:type="gramStart"/>
        <w:r w:rsidRPr="000E0278">
          <w:rPr>
            <w:b/>
            <w:sz w:val="22"/>
            <w:szCs w:val="22"/>
            <w:lang w:val="pt-BR"/>
            <w:rPrChange w:id="939" w:author="vanessa" w:date="2011-08-02T23:43:00Z">
              <w:rPr>
                <w:b/>
                <w:bCs/>
              </w:rPr>
            </w:rPrChange>
          </w:rPr>
          <w:t>sobrenome de todos os cliente cadastrados</w:t>
        </w:r>
        <w:proofErr w:type="gramEnd"/>
        <w:r w:rsidRPr="000E0278">
          <w:rPr>
            <w:b/>
            <w:sz w:val="22"/>
            <w:szCs w:val="22"/>
            <w:lang w:val="pt-BR"/>
            <w:rPrChange w:id="940" w:author="vanessa" w:date="2011-08-02T23:43:00Z">
              <w:rPr>
                <w:b/>
                <w:bCs/>
              </w:rPr>
            </w:rPrChange>
          </w:rPr>
          <w:t>.</w:t>
        </w:r>
        <w:r w:rsidRPr="000E0278">
          <w:rPr>
            <w:sz w:val="22"/>
            <w:szCs w:val="22"/>
            <w:lang w:val="pt-BR"/>
            <w:rPrChange w:id="941" w:author="vanessa" w:date="2011-08-02T23:43:00Z">
              <w:rPr>
                <w:b/>
                <w:bCs/>
              </w:rPr>
            </w:rPrChange>
          </w:rPr>
          <w:t xml:space="preserve"> </w:t>
        </w:r>
      </w:ins>
      <w:r w:rsidRPr="000E0278">
        <w:rPr>
          <w:sz w:val="22"/>
          <w:lang w:val="pt-BR"/>
          <w:rPrChange w:id="942" w:author="vanessa" w:date="2011-08-02T23:43:00Z">
            <w:rPr>
              <w:b/>
              <w:bCs/>
              <w:lang w:val="pt-BR"/>
            </w:rPr>
          </w:rPrChange>
        </w:rPr>
        <w:t xml:space="preserve">Para retornar todos os nomes dos </w:t>
      </w:r>
      <w:del w:id="943" w:author="Alberto Scremin" w:date="2011-08-02T22:53:00Z">
        <w:r w:rsidR="00691581" w:rsidRPr="00691581">
          <w:rPr>
            <w:i/>
            <w:lang w:val="pt-BR"/>
          </w:rPr>
          <w:delText>customers</w:delText>
        </w:r>
      </w:del>
      <w:ins w:id="944" w:author="Alberto Scremin" w:date="2011-08-02T22:53:00Z">
        <w:r w:rsidRPr="000E0278">
          <w:rPr>
            <w:sz w:val="22"/>
            <w:szCs w:val="22"/>
            <w:lang w:val="pt-BR"/>
            <w:rPrChange w:id="945" w:author="vanessa" w:date="2011-08-02T23:43:00Z">
              <w:rPr>
                <w:b/>
                <w:bCs/>
              </w:rPr>
            </w:rPrChange>
          </w:rPr>
          <w:t>clientes</w:t>
        </w:r>
      </w:ins>
      <w:r w:rsidRPr="000E0278">
        <w:rPr>
          <w:sz w:val="22"/>
          <w:lang w:val="pt-BR"/>
          <w:rPrChange w:id="946" w:author="vanessa" w:date="2011-08-02T23:43:00Z">
            <w:rPr>
              <w:b/>
              <w:bCs/>
              <w:lang w:val="pt-BR"/>
            </w:rPr>
          </w:rPrChange>
        </w:rPr>
        <w:t xml:space="preserve"> do banco temos uma busca com um JSON vazio como filtro e o segundo parâmetro com os campos que devem ser retornados, que são os que possuem o primeiro e último nome de cada </w:t>
      </w:r>
      <w:del w:id="947" w:author="Alberto Scremin" w:date="2011-08-02T22:53:00Z">
        <w:r w:rsidR="00691581" w:rsidRPr="00691581">
          <w:rPr>
            <w:i/>
            <w:lang w:val="pt-BR"/>
          </w:rPr>
          <w:delText>customer</w:delText>
        </w:r>
      </w:del>
      <w:ins w:id="948" w:author="Alberto Scremin" w:date="2011-08-02T22:53:00Z">
        <w:r w:rsidRPr="000E0278">
          <w:rPr>
            <w:sz w:val="22"/>
            <w:szCs w:val="22"/>
            <w:lang w:val="pt-BR"/>
            <w:rPrChange w:id="949" w:author="vanessa" w:date="2011-08-02T23:43:00Z">
              <w:rPr>
                <w:b/>
                <w:bCs/>
              </w:rPr>
            </w:rPrChange>
          </w:rPr>
          <w:t>cliente</w:t>
        </w:r>
      </w:ins>
      <w:r w:rsidRPr="000E0278">
        <w:rPr>
          <w:sz w:val="22"/>
          <w:lang w:val="pt-BR"/>
          <w:rPrChange w:id="950" w:author="vanessa" w:date="2011-08-02T23:43:00Z">
            <w:rPr>
              <w:b/>
              <w:bCs/>
              <w:lang w:val="pt-BR"/>
            </w:rPr>
          </w:rPrChange>
        </w:rPr>
        <w:t>.</w:t>
      </w:r>
    </w:p>
    <w:p w:rsidR="00691581" w:rsidRPr="00691581" w:rsidRDefault="00691581" w:rsidP="00691581">
      <w:pPr>
        <w:pStyle w:val="SubTitulo2"/>
        <w:numPr>
          <w:ilvl w:val="0"/>
          <w:numId w:val="0"/>
        </w:numPr>
        <w:ind w:left="420"/>
        <w:jc w:val="center"/>
        <w:rPr>
          <w:b/>
          <w:u w:val="none"/>
        </w:rPr>
      </w:pPr>
      <w:proofErr w:type="gramStart"/>
      <w:r w:rsidRPr="00691581">
        <w:rPr>
          <w:b/>
          <w:u w:val="none"/>
        </w:rPr>
        <w:t>db.customer.find(</w:t>
      </w:r>
      <w:proofErr w:type="gramEnd"/>
      <w:r w:rsidRPr="00691581">
        <w:rPr>
          <w:b/>
          <w:u w:val="none"/>
        </w:rPr>
        <w:t>{}, {'c_l_name' : 1, 'c_f_name': 1});</w:t>
      </w:r>
    </w:p>
    <w:p w:rsidR="00691581" w:rsidRPr="00691581" w:rsidRDefault="000E0278" w:rsidP="00691581">
      <w:pPr>
        <w:pStyle w:val="TXT"/>
        <w:rPr>
          <w:rFonts w:eastAsia="Calibri"/>
          <w:sz w:val="22"/>
          <w:szCs w:val="22"/>
          <w:lang w:val="pt-BR"/>
        </w:rPr>
      </w:pPr>
      <w:del w:id="951" w:author="Alberto Scremin" w:date="2011-08-02T22:53:00Z">
        <w:r w:rsidRPr="000E0278">
          <w:rPr>
            <w:rFonts w:eastAsia="Calibri"/>
            <w:sz w:val="22"/>
            <w:szCs w:val="22"/>
            <w:lang w:val="pt-BR"/>
            <w:rPrChange w:id="952" w:author="vanessa" w:date="2011-08-02T22:56:00Z">
              <w:rPr>
                <w:rFonts w:eastAsia="Calibri"/>
                <w:b/>
                <w:bCs/>
                <w:sz w:val="22"/>
                <w:szCs w:val="22"/>
              </w:rPr>
            </w:rPrChange>
          </w:rPr>
          <w:tab/>
        </w:r>
      </w:del>
      <w:ins w:id="953" w:author="Alberto Scremin" w:date="2011-08-02T22:53:00Z">
        <w:r w:rsidR="00CC2889" w:rsidRPr="00A63327">
          <w:rPr>
            <w:rFonts w:eastAsia="Calibri"/>
            <w:b/>
            <w:sz w:val="22"/>
            <w:szCs w:val="22"/>
            <w:lang w:val="pt-BR"/>
          </w:rPr>
          <w:t xml:space="preserve">Selecionar todas as informações das </w:t>
        </w:r>
        <w:r w:rsidR="00CC2889" w:rsidRPr="00D12620">
          <w:rPr>
            <w:rFonts w:eastAsia="Calibri"/>
            <w:b/>
            <w:i/>
            <w:sz w:val="22"/>
            <w:szCs w:val="22"/>
            <w:lang w:val="pt-BR"/>
          </w:rPr>
          <w:t>securities</w:t>
        </w:r>
        <w:r w:rsidR="00CC2889" w:rsidRPr="00A63327">
          <w:rPr>
            <w:rFonts w:eastAsia="Calibri"/>
            <w:b/>
            <w:sz w:val="22"/>
            <w:szCs w:val="22"/>
            <w:lang w:val="pt-BR"/>
          </w:rPr>
          <w:t xml:space="preserve"> da </w:t>
        </w:r>
        <w:r w:rsidR="00CC2889" w:rsidRPr="00D12620">
          <w:rPr>
            <w:rFonts w:eastAsia="Calibri"/>
            <w:b/>
            <w:i/>
            <w:sz w:val="22"/>
            <w:szCs w:val="22"/>
            <w:lang w:val="pt-BR"/>
          </w:rPr>
          <w:t>watch list</w:t>
        </w:r>
        <w:r w:rsidR="00CC2889" w:rsidRPr="00A63327">
          <w:rPr>
            <w:rFonts w:eastAsia="Calibri"/>
            <w:b/>
            <w:sz w:val="22"/>
            <w:szCs w:val="22"/>
            <w:lang w:val="pt-BR"/>
          </w:rPr>
          <w:t xml:space="preserve"> </w:t>
        </w:r>
        <w:r w:rsidR="00CC2889">
          <w:rPr>
            <w:rFonts w:eastAsia="Calibri"/>
            <w:b/>
            <w:sz w:val="22"/>
            <w:szCs w:val="22"/>
            <w:lang w:val="pt-BR"/>
          </w:rPr>
          <w:t>cujo identificador</w:t>
        </w:r>
        <w:r w:rsidR="00CC2889" w:rsidRPr="00A63327">
          <w:rPr>
            <w:rFonts w:eastAsia="Calibri"/>
            <w:b/>
            <w:sz w:val="22"/>
            <w:szCs w:val="22"/>
            <w:lang w:val="pt-BR"/>
          </w:rPr>
          <w:t xml:space="preserve"> é wl123.</w:t>
        </w:r>
      </w:ins>
      <w:r w:rsidRPr="000E0278">
        <w:rPr>
          <w:sz w:val="22"/>
          <w:lang w:val="pt-BR"/>
          <w:rPrChange w:id="954" w:author="Alberto Scremin" w:date="2011-08-02T22:53:00Z">
            <w:rPr>
              <w:b/>
              <w:bCs/>
              <w:sz w:val="22"/>
            </w:rPr>
          </w:rPrChange>
        </w:rPr>
        <w:t xml:space="preserve"> </w:t>
      </w:r>
      <w:r w:rsidR="00691581" w:rsidRPr="00691581">
        <w:rPr>
          <w:rFonts w:eastAsia="Calibri"/>
          <w:sz w:val="22"/>
          <w:szCs w:val="22"/>
          <w:lang w:val="pt-BR"/>
        </w:rPr>
        <w:t xml:space="preserve">Para fazer a consulta </w:t>
      </w:r>
      <w:del w:id="955" w:author="Alberto Scremin" w:date="2011-08-02T22:53:00Z">
        <w:r w:rsidR="00691581" w:rsidRPr="00691581">
          <w:rPr>
            <w:rFonts w:eastAsia="Calibri"/>
            <w:sz w:val="22"/>
            <w:szCs w:val="22"/>
            <w:lang w:val="pt-BR"/>
          </w:rPr>
          <w:delText>para retornar os</w:delText>
        </w:r>
      </w:del>
      <w:ins w:id="956" w:author="Alberto Scremin" w:date="2011-08-02T22:53:00Z">
        <w:r w:rsidR="00175CCA">
          <w:rPr>
            <w:rFonts w:eastAsia="Calibri"/>
            <w:sz w:val="22"/>
            <w:szCs w:val="22"/>
            <w:lang w:val="pt-BR"/>
          </w:rPr>
          <w:t>que</w:t>
        </w:r>
        <w:r w:rsidR="00175CCA" w:rsidRPr="00691581">
          <w:rPr>
            <w:rFonts w:eastAsia="Calibri"/>
            <w:sz w:val="22"/>
            <w:szCs w:val="22"/>
            <w:lang w:val="pt-BR"/>
          </w:rPr>
          <w:t xml:space="preserve"> </w:t>
        </w:r>
        <w:r w:rsidR="00691581" w:rsidRPr="00691581">
          <w:rPr>
            <w:rFonts w:eastAsia="Calibri"/>
            <w:sz w:val="22"/>
            <w:szCs w:val="22"/>
            <w:lang w:val="pt-BR"/>
          </w:rPr>
          <w:t xml:space="preserve">retorna </w:t>
        </w:r>
        <w:r w:rsidR="00175CCA">
          <w:rPr>
            <w:rFonts w:eastAsia="Calibri"/>
            <w:sz w:val="22"/>
            <w:szCs w:val="22"/>
            <w:lang w:val="pt-BR"/>
          </w:rPr>
          <w:t>a</w:t>
        </w:r>
        <w:r w:rsidR="00175CCA" w:rsidRPr="00691581">
          <w:rPr>
            <w:rFonts w:eastAsia="Calibri"/>
            <w:sz w:val="22"/>
            <w:szCs w:val="22"/>
            <w:lang w:val="pt-BR"/>
          </w:rPr>
          <w:t>s</w:t>
        </w:r>
      </w:ins>
      <w:r w:rsidR="00175CCA" w:rsidRPr="00691581">
        <w:rPr>
          <w:rFonts w:eastAsia="Calibri"/>
          <w:sz w:val="22"/>
          <w:szCs w:val="22"/>
          <w:lang w:val="pt-BR"/>
        </w:rPr>
        <w:t xml:space="preserve"> </w:t>
      </w:r>
      <w:r w:rsidR="00691581" w:rsidRPr="00691581">
        <w:rPr>
          <w:rFonts w:eastAsia="Calibri"/>
          <w:i/>
          <w:sz w:val="22"/>
          <w:szCs w:val="22"/>
          <w:lang w:val="pt-BR"/>
        </w:rPr>
        <w:t>securities</w:t>
      </w:r>
      <w:r w:rsidR="00691581" w:rsidRPr="00691581">
        <w:rPr>
          <w:rFonts w:eastAsia="Calibri"/>
          <w:sz w:val="22"/>
          <w:szCs w:val="22"/>
          <w:lang w:val="pt-BR"/>
        </w:rPr>
        <w:t xml:space="preserve"> de uma determinada </w:t>
      </w:r>
      <w:r w:rsidR="00691581" w:rsidRPr="00691581">
        <w:rPr>
          <w:rFonts w:eastAsia="Calibri"/>
          <w:i/>
          <w:sz w:val="22"/>
          <w:szCs w:val="22"/>
          <w:lang w:val="pt-BR"/>
        </w:rPr>
        <w:t>watch_list</w:t>
      </w:r>
      <w:r w:rsidR="00691581" w:rsidRPr="00691581">
        <w:rPr>
          <w:rFonts w:eastAsia="Calibri"/>
          <w:sz w:val="22"/>
          <w:szCs w:val="22"/>
          <w:lang w:val="pt-BR"/>
        </w:rPr>
        <w:t xml:space="preserve">, necessitamos criar duas consultas ao nosso banco para obtermos o resultado, pois o </w:t>
      </w:r>
      <w:proofErr w:type="gramStart"/>
      <w:r w:rsidR="00691581" w:rsidRPr="00691581">
        <w:rPr>
          <w:rFonts w:eastAsia="Calibri"/>
          <w:sz w:val="22"/>
          <w:szCs w:val="22"/>
          <w:lang w:val="pt-BR"/>
        </w:rPr>
        <w:t>MongoDB</w:t>
      </w:r>
      <w:proofErr w:type="gramEnd"/>
      <w:r w:rsidR="00691581" w:rsidRPr="00691581">
        <w:rPr>
          <w:rFonts w:eastAsia="Calibri"/>
          <w:sz w:val="22"/>
          <w:szCs w:val="22"/>
          <w:lang w:val="pt-BR"/>
        </w:rPr>
        <w:t xml:space="preserve"> não permite junções. Essas duas consultas tiveram que ser tratadas por nós como </w:t>
      </w:r>
      <w:r w:rsidR="00691581" w:rsidRPr="00882E44">
        <w:rPr>
          <w:rFonts w:eastAsia="Calibri"/>
          <w:sz w:val="22"/>
          <w:szCs w:val="22"/>
          <w:lang w:val="pt-BR"/>
        </w:rPr>
        <w:t xml:space="preserve">mostrado na </w:t>
      </w:r>
      <w:r w:rsidRPr="000E0278">
        <w:rPr>
          <w:sz w:val="22"/>
          <w:lang w:val="pt-BR"/>
          <w:rPrChange w:id="957" w:author="Alberto Scremin" w:date="2011-08-02T22:53:00Z">
            <w:rPr>
              <w:b/>
              <w:bCs/>
              <w:sz w:val="22"/>
              <w:u w:val="single"/>
              <w:lang w:val="pt-BR"/>
            </w:rPr>
          </w:rPrChange>
        </w:rPr>
        <w:fldChar w:fldCharType="begin"/>
      </w:r>
      <w:r w:rsidRPr="000E0278">
        <w:rPr>
          <w:sz w:val="22"/>
          <w:lang w:val="pt-BR"/>
          <w:rPrChange w:id="958" w:author="Alberto Scremin" w:date="2011-08-02T22:53:00Z">
            <w:rPr>
              <w:b/>
              <w:bCs/>
              <w:sz w:val="22"/>
              <w:u w:val="single"/>
              <w:lang w:val="pt-BR"/>
            </w:rPr>
          </w:rPrChange>
        </w:rPr>
        <w:instrText xml:space="preserve"> REF _Ref297976413 \h  \* MERGEFORMAT </w:instrText>
      </w:r>
      <w:r w:rsidRPr="000E0278">
        <w:rPr>
          <w:sz w:val="22"/>
          <w:lang w:val="pt-BR"/>
          <w:rPrChange w:id="959" w:author="Alberto Scremin" w:date="2011-08-02T22:53:00Z">
            <w:rPr>
              <w:sz w:val="22"/>
              <w:lang w:val="pt-BR"/>
            </w:rPr>
          </w:rPrChange>
        </w:rPr>
      </w:r>
      <w:r w:rsidRPr="000E0278">
        <w:rPr>
          <w:sz w:val="22"/>
          <w:lang w:val="pt-BR"/>
          <w:rPrChange w:id="960" w:author="Alberto Scremin" w:date="2011-08-02T22:53:00Z">
            <w:rPr>
              <w:b/>
              <w:bCs/>
              <w:sz w:val="22"/>
              <w:u w:val="single"/>
              <w:lang w:val="pt-BR"/>
            </w:rPr>
          </w:rPrChange>
        </w:rPr>
        <w:fldChar w:fldCharType="separate"/>
      </w:r>
      <w:del w:id="961" w:author="Alberto Scremin" w:date="2011-08-02T22:53:00Z">
        <w:r w:rsidR="00B05561" w:rsidRPr="00B05561">
          <w:rPr>
            <w:sz w:val="22"/>
            <w:szCs w:val="22"/>
            <w:u w:val="single"/>
            <w:lang w:val="pt-BR"/>
          </w:rPr>
          <w:delText xml:space="preserve">Figura </w:delText>
        </w:r>
        <w:r w:rsidR="00B05561" w:rsidRPr="00B05561">
          <w:rPr>
            <w:noProof/>
            <w:sz w:val="22"/>
            <w:szCs w:val="22"/>
            <w:u w:val="single"/>
            <w:lang w:val="pt-BR"/>
          </w:rPr>
          <w:delText>68</w:delText>
        </w:r>
      </w:del>
      <w:ins w:id="962" w:author="Alberto Scremin" w:date="2011-08-02T22:53:00Z">
        <w:r w:rsidRPr="00F52EA6">
          <w:rPr>
            <w:sz w:val="22"/>
            <w:szCs w:val="22"/>
            <w:lang w:val="pt-BR"/>
          </w:rPr>
          <w:fldChar w:fldCharType="begin"/>
        </w:r>
        <w:r w:rsidR="00F52EA6" w:rsidRPr="00F52EA6">
          <w:rPr>
            <w:rFonts w:eastAsia="Calibri"/>
            <w:sz w:val="22"/>
            <w:szCs w:val="22"/>
            <w:lang w:val="pt-BR"/>
          </w:rPr>
          <w:instrText xml:space="preserve"> REF _Ref299446508 \h </w:instrText>
        </w:r>
        <w:r w:rsidR="00F52EA6" w:rsidRPr="00F52EA6">
          <w:rPr>
            <w:sz w:val="22"/>
            <w:szCs w:val="22"/>
            <w:lang w:val="pt-BR"/>
          </w:rPr>
          <w:instrText xml:space="preserve"> \* MERGEFORMAT </w:instrText>
        </w:r>
      </w:ins>
      <w:r w:rsidRPr="00F52EA6">
        <w:rPr>
          <w:sz w:val="22"/>
          <w:szCs w:val="22"/>
          <w:lang w:val="pt-BR"/>
        </w:rPr>
      </w:r>
      <w:ins w:id="963" w:author="Alberto Scremin" w:date="2011-08-02T22:53:00Z">
        <w:r w:rsidRPr="00F52EA6">
          <w:rPr>
            <w:sz w:val="22"/>
            <w:szCs w:val="22"/>
            <w:lang w:val="pt-BR"/>
          </w:rPr>
          <w:fldChar w:fldCharType="separate"/>
        </w:r>
        <w:r w:rsidR="00F52EA6" w:rsidRPr="00F52EA6">
          <w:rPr>
            <w:sz w:val="22"/>
            <w:szCs w:val="22"/>
            <w:lang w:val="pt-BR"/>
          </w:rPr>
          <w:t xml:space="preserve">Figura </w:t>
        </w:r>
        <w:r w:rsidR="00F52EA6" w:rsidRPr="00F52EA6">
          <w:rPr>
            <w:noProof/>
            <w:sz w:val="22"/>
            <w:szCs w:val="22"/>
            <w:lang w:val="pt-BR"/>
          </w:rPr>
          <w:t>67</w:t>
        </w:r>
        <w:r w:rsidRPr="00F52EA6">
          <w:rPr>
            <w:sz w:val="22"/>
            <w:szCs w:val="22"/>
            <w:lang w:val="pt-BR"/>
          </w:rPr>
          <w:fldChar w:fldCharType="end"/>
        </w:r>
      </w:ins>
      <w:r w:rsidRPr="000E0278">
        <w:rPr>
          <w:sz w:val="22"/>
          <w:lang w:val="pt-BR"/>
          <w:rPrChange w:id="964" w:author="Alberto Scremin" w:date="2011-08-02T22:53:00Z">
            <w:rPr>
              <w:b/>
              <w:bCs/>
              <w:sz w:val="22"/>
              <w:u w:val="single"/>
              <w:lang w:val="pt-BR"/>
            </w:rPr>
          </w:rPrChange>
        </w:rPr>
        <w:fldChar w:fldCharType="end"/>
      </w:r>
      <w:del w:id="965" w:author="Alberto Scremin" w:date="2011-08-02T22:53:00Z">
        <w:r w:rsidRPr="00691581">
          <w:rPr>
            <w:rFonts w:eastAsia="Calibri"/>
            <w:sz w:val="22"/>
            <w:szCs w:val="22"/>
            <w:lang w:val="pt-BR"/>
          </w:rPr>
          <w:fldChar w:fldCharType="begin"/>
        </w:r>
        <w:r w:rsidR="00691581" w:rsidRPr="00691581">
          <w:rPr>
            <w:rFonts w:eastAsia="Calibri"/>
            <w:sz w:val="22"/>
            <w:szCs w:val="22"/>
            <w:lang w:val="pt-BR"/>
          </w:rPr>
          <w:delInstrText xml:space="preserve"> REF  f.l8 \h </w:delInstrText>
        </w:r>
        <w:r w:rsidR="00691581">
          <w:rPr>
            <w:rFonts w:eastAsia="Calibri"/>
            <w:sz w:val="22"/>
            <w:szCs w:val="22"/>
            <w:lang w:val="pt-BR"/>
          </w:rPr>
          <w:delInstrText xml:space="preserve"> \* MERGEFORMAT </w:delInstrText>
        </w:r>
        <w:r w:rsidRPr="00691581">
          <w:rPr>
            <w:rFonts w:eastAsia="Calibri"/>
            <w:sz w:val="22"/>
            <w:szCs w:val="22"/>
            <w:lang w:val="pt-BR"/>
          </w:rPr>
        </w:r>
        <w:r w:rsidRPr="00691581">
          <w:rPr>
            <w:rFonts w:eastAsia="Calibri"/>
            <w:sz w:val="22"/>
            <w:szCs w:val="22"/>
            <w:lang w:val="pt-BR"/>
          </w:rPr>
          <w:fldChar w:fldCharType="separate"/>
        </w:r>
        <w:r w:rsidR="00B05561">
          <w:rPr>
            <w:rFonts w:eastAsia="Calibri"/>
            <w:b/>
            <w:bCs/>
            <w:sz w:val="22"/>
            <w:szCs w:val="22"/>
            <w:lang w:val="pt-BR"/>
          </w:rPr>
          <w:delText>Erro! Fonte de referência não encontrada.</w:delText>
        </w:r>
        <w:r w:rsidRPr="00691581">
          <w:rPr>
            <w:rFonts w:eastAsia="Calibri"/>
            <w:sz w:val="22"/>
            <w:szCs w:val="22"/>
            <w:lang w:val="pt-BR"/>
          </w:rPr>
          <w:fldChar w:fldCharType="end"/>
        </w:r>
      </w:del>
      <w:r w:rsidR="00691581" w:rsidRPr="00882E44">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5A1E88" w:rsidTr="00761E61">
        <w:tc>
          <w:tcPr>
            <w:tcW w:w="9210" w:type="dxa"/>
          </w:tcPr>
          <w:p w:rsidR="002400A2" w:rsidRDefault="00691581">
            <w:pPr>
              <w:pStyle w:val="TXT"/>
              <w:spacing w:after="0" w:line="240" w:lineRule="auto"/>
              <w:rPr>
                <w:rFonts w:eastAsia="Calibri"/>
                <w:sz w:val="22"/>
                <w:szCs w:val="22"/>
              </w:rPr>
              <w:pPrChange w:id="966" w:author="Alberto Scremin" w:date="2011-08-02T22:53:00Z">
                <w:pPr>
                  <w:pStyle w:val="TXT"/>
                  <w:spacing w:line="240" w:lineRule="auto"/>
                </w:pPr>
              </w:pPrChange>
            </w:pPr>
            <w:r w:rsidRPr="00691581">
              <w:rPr>
                <w:rFonts w:eastAsia="Calibri"/>
                <w:sz w:val="22"/>
                <w:szCs w:val="22"/>
              </w:rPr>
              <w:t xml:space="preserve">resultado = db.customer.find({'watch_list.wl_id' : </w:t>
            </w:r>
            <w:del w:id="967" w:author="Alberto Scremin" w:date="2011-08-02T22:53:00Z">
              <w:r w:rsidRPr="00691581">
                <w:rPr>
                  <w:rFonts w:eastAsia="Calibri"/>
                  <w:sz w:val="22"/>
                  <w:szCs w:val="22"/>
                </w:rPr>
                <w:delText>12</w:delText>
              </w:r>
            </w:del>
            <w:ins w:id="968" w:author="Alberto Scremin" w:date="2011-08-02T22:53:00Z">
              <w:r w:rsidR="00CC2889">
                <w:rPr>
                  <w:rFonts w:eastAsia="Calibri"/>
                  <w:sz w:val="22"/>
                  <w:szCs w:val="22"/>
                </w:rPr>
                <w:t>wl</w:t>
              </w:r>
              <w:r w:rsidRPr="00691581">
                <w:rPr>
                  <w:rFonts w:eastAsia="Calibri"/>
                  <w:sz w:val="22"/>
                  <w:szCs w:val="22"/>
                </w:rPr>
                <w:t>12</w:t>
              </w:r>
              <w:r w:rsidR="00CC2889">
                <w:rPr>
                  <w:rFonts w:eastAsia="Calibri"/>
                  <w:sz w:val="22"/>
                  <w:szCs w:val="22"/>
                </w:rPr>
                <w:t>3</w:t>
              </w:r>
            </w:ins>
            <w:r w:rsidRPr="00691581">
              <w:rPr>
                <w:rFonts w:eastAsia="Calibri"/>
                <w:sz w:val="22"/>
                <w:szCs w:val="22"/>
              </w:rPr>
              <w:t>}, {'watch_list' : 1});</w:t>
            </w:r>
          </w:p>
          <w:p w:rsidR="002400A2" w:rsidRDefault="00691581">
            <w:pPr>
              <w:pStyle w:val="TXT"/>
              <w:spacing w:after="0" w:line="240" w:lineRule="auto"/>
              <w:rPr>
                <w:rFonts w:eastAsia="Calibri"/>
                <w:sz w:val="22"/>
                <w:szCs w:val="22"/>
              </w:rPr>
              <w:pPrChange w:id="969" w:author="Alberto Scremin" w:date="2011-08-02T22:53:00Z">
                <w:pPr>
                  <w:pStyle w:val="TXT"/>
                  <w:spacing w:line="240" w:lineRule="auto"/>
                </w:pPr>
              </w:pPrChange>
            </w:pPr>
            <w:r w:rsidRPr="00691581">
              <w:rPr>
                <w:rFonts w:eastAsia="Calibri"/>
                <w:sz w:val="22"/>
                <w:szCs w:val="22"/>
              </w:rPr>
              <w:t>for res in resultado:</w:t>
            </w:r>
          </w:p>
          <w:p w:rsidR="002400A2" w:rsidRDefault="00691581">
            <w:pPr>
              <w:pStyle w:val="TXT"/>
              <w:spacing w:after="0" w:line="240" w:lineRule="auto"/>
              <w:rPr>
                <w:rFonts w:eastAsia="Calibri"/>
                <w:sz w:val="22"/>
                <w:szCs w:val="22"/>
              </w:rPr>
              <w:pPrChange w:id="970" w:author="Alberto Scremin" w:date="2011-08-02T22:53:00Z">
                <w:pPr>
                  <w:pStyle w:val="TXT"/>
                  <w:spacing w:line="240" w:lineRule="auto"/>
                </w:pPr>
              </w:pPrChange>
            </w:pPr>
            <w:r w:rsidRPr="00691581">
              <w:rPr>
                <w:rFonts w:eastAsia="Calibri"/>
                <w:sz w:val="22"/>
                <w:szCs w:val="22"/>
              </w:rPr>
              <w:tab/>
              <w:t>for wl in res['watch_list']:</w:t>
            </w:r>
          </w:p>
          <w:p w:rsidR="002400A2" w:rsidRDefault="00691581">
            <w:pPr>
              <w:pStyle w:val="TXT"/>
              <w:spacing w:after="0" w:line="240" w:lineRule="auto"/>
              <w:rPr>
                <w:rFonts w:eastAsia="Calibri"/>
                <w:sz w:val="22"/>
                <w:szCs w:val="22"/>
              </w:rPr>
              <w:pPrChange w:id="971" w:author="Alberto Scremin" w:date="2011-08-02T22:53:00Z">
                <w:pPr>
                  <w:pStyle w:val="TXT"/>
                  <w:spacing w:line="240" w:lineRule="auto"/>
                </w:pPr>
              </w:pPrChange>
            </w:pPr>
            <w:r w:rsidRPr="00691581">
              <w:rPr>
                <w:rFonts w:eastAsia="Calibri"/>
                <w:sz w:val="22"/>
                <w:szCs w:val="22"/>
              </w:rPr>
              <w:tab/>
            </w:r>
            <w:r w:rsidRPr="00691581">
              <w:rPr>
                <w:rFonts w:eastAsia="Calibri"/>
                <w:sz w:val="22"/>
                <w:szCs w:val="22"/>
              </w:rPr>
              <w:tab/>
              <w:t xml:space="preserve">if wl['wl_id'] == </w:t>
            </w:r>
            <w:del w:id="972" w:author="Alberto Scremin" w:date="2011-08-02T22:53:00Z">
              <w:r w:rsidRPr="00691581">
                <w:rPr>
                  <w:rFonts w:eastAsia="Calibri"/>
                  <w:sz w:val="22"/>
                  <w:szCs w:val="22"/>
                </w:rPr>
                <w:delText>12</w:delText>
              </w:r>
            </w:del>
            <w:ins w:id="973" w:author="Alberto Scremin" w:date="2011-08-02T22:53:00Z">
              <w:r w:rsidR="00CC2889">
                <w:rPr>
                  <w:rFonts w:eastAsia="Calibri"/>
                  <w:sz w:val="22"/>
                  <w:szCs w:val="22"/>
                </w:rPr>
                <w:t>wl</w:t>
              </w:r>
              <w:r w:rsidRPr="00691581">
                <w:rPr>
                  <w:rFonts w:eastAsia="Calibri"/>
                  <w:sz w:val="22"/>
                  <w:szCs w:val="22"/>
                </w:rPr>
                <w:t>12</w:t>
              </w:r>
              <w:r w:rsidR="00CC2889">
                <w:rPr>
                  <w:rFonts w:eastAsia="Calibri"/>
                  <w:sz w:val="22"/>
                  <w:szCs w:val="22"/>
                </w:rPr>
                <w:t>3</w:t>
              </w:r>
            </w:ins>
            <w:r w:rsidRPr="00691581">
              <w:rPr>
                <w:rFonts w:eastAsia="Calibri"/>
                <w:sz w:val="22"/>
                <w:szCs w:val="22"/>
              </w:rPr>
              <w:t>:</w:t>
            </w:r>
          </w:p>
          <w:p w:rsidR="002400A2" w:rsidRDefault="00691581">
            <w:pPr>
              <w:pStyle w:val="TXT"/>
              <w:spacing w:after="0" w:line="240" w:lineRule="auto"/>
              <w:rPr>
                <w:rFonts w:eastAsia="Calibri"/>
                <w:b/>
              </w:rPr>
              <w:pPrChange w:id="974" w:author="Alberto Scremin" w:date="2011-08-02T22:53:00Z">
                <w:pPr>
                  <w:pStyle w:val="TXT"/>
                  <w:spacing w:line="240" w:lineRule="auto"/>
                </w:pPr>
              </w:pPrChange>
            </w:pPr>
            <w:r w:rsidRPr="00691581">
              <w:rPr>
                <w:rFonts w:eastAsia="Calibri"/>
                <w:sz w:val="22"/>
                <w:szCs w:val="22"/>
              </w:rPr>
              <w:tab/>
            </w:r>
            <w:r w:rsidRPr="00691581">
              <w:rPr>
                <w:rFonts w:eastAsia="Calibri"/>
                <w:sz w:val="22"/>
                <w:szCs w:val="22"/>
              </w:rPr>
              <w:tab/>
            </w:r>
            <w:r w:rsidRPr="00691581">
              <w:rPr>
                <w:rFonts w:eastAsia="Calibri"/>
                <w:sz w:val="22"/>
                <w:szCs w:val="22"/>
              </w:rPr>
              <w:tab/>
              <w:t>res_final = db.security.find({'_id' : wl['id_security']})</w:t>
            </w:r>
          </w:p>
        </w:tc>
      </w:tr>
    </w:tbl>
    <w:p w:rsidR="00691581" w:rsidRPr="00490940" w:rsidRDefault="00F52EA6" w:rsidP="00882E44">
      <w:pPr>
        <w:pStyle w:val="Legenda"/>
        <w:rPr>
          <w:b w:val="0"/>
          <w:lang w:val="pt-BR"/>
        </w:rPr>
      </w:pPr>
      <w:bookmarkStart w:id="975" w:name="_Ref299446508"/>
      <w:bookmarkStart w:id="976" w:name="_Ref297976413"/>
      <w:bookmarkStart w:id="977" w:name="_Ref297976386"/>
      <w:bookmarkStart w:id="978" w:name="_Toc298169427"/>
      <w:bookmarkStart w:id="979" w:name="_Toc300002893"/>
      <w:r w:rsidRPr="002425C0">
        <w:rPr>
          <w:lang w:val="pt-BR"/>
        </w:rPr>
        <w:t xml:space="preserve">Figura </w:t>
      </w:r>
      <w:r w:rsidR="000E0278">
        <w:fldChar w:fldCharType="begin"/>
      </w:r>
      <w:r w:rsidRPr="002425C0">
        <w:rPr>
          <w:lang w:val="pt-BR"/>
        </w:rPr>
        <w:instrText xml:space="preserve"> SEQ Figura \* ARABIC </w:instrText>
      </w:r>
      <w:r w:rsidR="000E0278">
        <w:fldChar w:fldCharType="separate"/>
      </w:r>
      <w:del w:id="980" w:author="Alberto Scremin" w:date="2011-08-02T22:53:00Z">
        <w:r w:rsidR="00B05561">
          <w:rPr>
            <w:noProof/>
            <w:lang w:val="pt-BR"/>
          </w:rPr>
          <w:delText>68</w:delText>
        </w:r>
      </w:del>
      <w:ins w:id="981" w:author="Alberto Scremin" w:date="2011-08-02T22:53:00Z">
        <w:r w:rsidRPr="002425C0">
          <w:rPr>
            <w:noProof/>
            <w:lang w:val="pt-BR"/>
          </w:rPr>
          <w:t>67</w:t>
        </w:r>
      </w:ins>
      <w:r w:rsidR="000E0278">
        <w:fldChar w:fldCharType="end"/>
      </w:r>
      <w:bookmarkEnd w:id="975"/>
      <w:r w:rsidRPr="00F52EA6">
        <w:rPr>
          <w:lang w:val="pt-BR"/>
        </w:rPr>
        <w:t xml:space="preserve">: </w:t>
      </w:r>
      <w:bookmarkEnd w:id="976"/>
      <w:r w:rsidR="00691581" w:rsidRPr="00490940">
        <w:rPr>
          <w:lang w:val="pt-BR"/>
        </w:rPr>
        <w:t>Código utilizado feito em Python para retornar as securities de uma determinada watch_list</w:t>
      </w:r>
      <w:bookmarkEnd w:id="977"/>
      <w:bookmarkEnd w:id="978"/>
      <w:bookmarkEnd w:id="979"/>
    </w:p>
    <w:p w:rsidR="00691581" w:rsidRPr="00691581" w:rsidRDefault="00691581" w:rsidP="00691581">
      <w:pPr>
        <w:pStyle w:val="TXT"/>
        <w:rPr>
          <w:rFonts w:eastAsia="Calibri"/>
          <w:sz w:val="22"/>
          <w:szCs w:val="22"/>
          <w:lang w:val="pt-BR"/>
        </w:rPr>
      </w:pPr>
      <w:del w:id="982" w:author="Alberto Scremin" w:date="2011-08-02T22:53:00Z">
        <w:r w:rsidRPr="00490940">
          <w:rPr>
            <w:rFonts w:eastAsia="Calibri"/>
            <w:lang w:val="pt-BR"/>
          </w:rPr>
          <w:tab/>
        </w:r>
        <w:r w:rsidRPr="00691581">
          <w:rPr>
            <w:rFonts w:eastAsia="Calibri"/>
            <w:sz w:val="22"/>
            <w:szCs w:val="22"/>
            <w:lang w:val="pt-BR"/>
          </w:rPr>
          <w:delText>Criamos a consulta que retorna</w:delText>
        </w:r>
      </w:del>
      <w:ins w:id="983" w:author="Alberto Scremin" w:date="2011-08-02T22:53:00Z">
        <w:r w:rsidR="00CC2889" w:rsidRPr="00A63327">
          <w:rPr>
            <w:rFonts w:eastAsia="Calibri"/>
            <w:b/>
            <w:sz w:val="22"/>
            <w:szCs w:val="22"/>
            <w:lang w:val="pt-BR"/>
          </w:rPr>
          <w:t>Selecionar todos</w:t>
        </w:r>
      </w:ins>
      <w:r w:rsidR="00B070E5" w:rsidRPr="00B070E5">
        <w:rPr>
          <w:b/>
          <w:sz w:val="22"/>
          <w:lang w:val="pt-BR"/>
        </w:rPr>
        <w:t xml:space="preserve"> os </w:t>
      </w:r>
      <w:r w:rsidR="00B070E5" w:rsidRPr="00B070E5">
        <w:rPr>
          <w:b/>
          <w:i/>
          <w:sz w:val="22"/>
          <w:lang w:val="pt-BR"/>
        </w:rPr>
        <w:t>brokers</w:t>
      </w:r>
      <w:r w:rsidR="002301F0" w:rsidRPr="002301F0">
        <w:rPr>
          <w:b/>
          <w:sz w:val="22"/>
          <w:lang w:val="pt-BR"/>
        </w:rPr>
        <w:t xml:space="preserve"> que estão com </w:t>
      </w:r>
      <w:del w:id="984" w:author="Alberto Scremin" w:date="2011-08-02T22:53:00Z">
        <w:r w:rsidRPr="00691581">
          <w:rPr>
            <w:rFonts w:eastAsia="Calibri"/>
            <w:sz w:val="22"/>
            <w:szCs w:val="22"/>
            <w:lang w:val="pt-BR"/>
          </w:rPr>
          <w:delText>o estado como</w:delText>
        </w:r>
      </w:del>
      <w:ins w:id="985" w:author="Alberto Scremin" w:date="2011-08-02T22:53:00Z">
        <w:r w:rsidR="00CC2889" w:rsidRPr="00A63327">
          <w:rPr>
            <w:rFonts w:eastAsia="Calibri"/>
            <w:b/>
            <w:sz w:val="22"/>
            <w:szCs w:val="22"/>
            <w:lang w:val="pt-BR"/>
          </w:rPr>
          <w:t>status</w:t>
        </w:r>
      </w:ins>
      <w:r w:rsidR="00B070E5" w:rsidRPr="00B070E5">
        <w:rPr>
          <w:b/>
          <w:sz w:val="22"/>
          <w:lang w:val="pt-BR"/>
        </w:rPr>
        <w:t xml:space="preserve"> cancelado</w:t>
      </w:r>
      <w:del w:id="986" w:author="Alberto Scremin" w:date="2011-08-02T22:53:00Z">
        <w:r w:rsidRPr="00691581">
          <w:rPr>
            <w:rFonts w:eastAsia="Calibri"/>
            <w:sz w:val="22"/>
            <w:szCs w:val="22"/>
            <w:lang w:val="pt-BR"/>
          </w:rPr>
          <w:delText xml:space="preserve"> da seguinte maneira, com</w:delText>
        </w:r>
      </w:del>
      <w:ins w:id="987" w:author="Alberto Scremin" w:date="2011-08-02T22:53:00Z">
        <w:r w:rsidR="00CC2889" w:rsidRPr="00A63327">
          <w:rPr>
            <w:rFonts w:eastAsia="Calibri"/>
            <w:b/>
            <w:sz w:val="22"/>
            <w:szCs w:val="22"/>
            <w:lang w:val="pt-BR"/>
          </w:rPr>
          <w:t>.</w:t>
        </w:r>
        <w:r w:rsidR="00CC2889">
          <w:rPr>
            <w:rFonts w:eastAsia="Calibri"/>
            <w:lang w:val="pt-BR"/>
          </w:rPr>
          <w:t xml:space="preserve"> </w:t>
        </w:r>
        <w:r w:rsidR="00BB645A" w:rsidRPr="00A63327">
          <w:rPr>
            <w:rFonts w:eastAsia="Calibri"/>
            <w:sz w:val="22"/>
            <w:szCs w:val="22"/>
            <w:lang w:val="pt-BR"/>
          </w:rPr>
          <w:t>Para realizar esta consulta, foi criado</w:t>
        </w:r>
      </w:ins>
      <w:r w:rsidR="00BB645A" w:rsidRPr="00A63327">
        <w:rPr>
          <w:rFonts w:eastAsia="Calibri"/>
          <w:sz w:val="22"/>
          <w:szCs w:val="22"/>
          <w:lang w:val="pt-BR"/>
        </w:rPr>
        <w:t xml:space="preserve"> um filtro na consulta </w:t>
      </w:r>
      <w:del w:id="988" w:author="Alberto Scremin" w:date="2011-08-02T22:53:00Z">
        <w:r w:rsidRPr="00691581">
          <w:rPr>
            <w:rFonts w:eastAsia="Calibri"/>
            <w:sz w:val="22"/>
            <w:szCs w:val="22"/>
            <w:lang w:val="pt-BR"/>
          </w:rPr>
          <w:delText>de</w:delText>
        </w:r>
      </w:del>
      <w:ins w:id="989" w:author="Alberto Scremin" w:date="2011-08-02T22:53:00Z">
        <w:r w:rsidR="00BB645A" w:rsidRPr="00A63327">
          <w:rPr>
            <w:rFonts w:eastAsia="Calibri"/>
            <w:sz w:val="22"/>
            <w:szCs w:val="22"/>
            <w:lang w:val="pt-BR"/>
          </w:rPr>
          <w:t>ao documento</w:t>
        </w:r>
      </w:ins>
      <w:r w:rsidR="00BB645A" w:rsidRPr="00A63327">
        <w:rPr>
          <w:rFonts w:eastAsia="Calibri"/>
          <w:sz w:val="22"/>
          <w:szCs w:val="22"/>
          <w:lang w:val="pt-BR"/>
        </w:rPr>
        <w:t xml:space="preserve"> </w:t>
      </w:r>
      <w:r w:rsidR="00BB645A" w:rsidRPr="00A63327">
        <w:rPr>
          <w:rFonts w:eastAsia="Calibri"/>
          <w:i/>
          <w:sz w:val="22"/>
          <w:szCs w:val="22"/>
          <w:lang w:val="pt-BR"/>
        </w:rPr>
        <w:t>broker</w:t>
      </w:r>
      <w:r w:rsidR="00BB645A" w:rsidRPr="00A63327">
        <w:rPr>
          <w:rFonts w:eastAsia="Calibri"/>
          <w:sz w:val="22"/>
          <w:szCs w:val="22"/>
          <w:lang w:val="pt-BR"/>
        </w:rPr>
        <w:t>.</w:t>
      </w:r>
      <w:ins w:id="990" w:author="Alberto Scremin" w:date="2011-08-02T22:53:00Z">
        <w:r w:rsidR="00BB645A" w:rsidRPr="00A63327">
          <w:rPr>
            <w:rFonts w:eastAsia="Calibri"/>
            <w:sz w:val="22"/>
            <w:szCs w:val="22"/>
            <w:lang w:val="pt-BR"/>
          </w:rPr>
          <w:t xml:space="preserve"> Esse filtro seleciona apenas os documentos que possuem o campo b_st_id = ‘CNCL’, ou seja, o </w:t>
        </w:r>
        <w:r w:rsidR="00BB645A" w:rsidRPr="00A63327">
          <w:rPr>
            <w:rFonts w:eastAsia="Calibri"/>
            <w:i/>
            <w:sz w:val="22"/>
            <w:szCs w:val="22"/>
            <w:lang w:val="pt-BR"/>
          </w:rPr>
          <w:t>broker</w:t>
        </w:r>
        <w:r w:rsidR="00BB645A" w:rsidRPr="00A63327">
          <w:rPr>
            <w:rFonts w:eastAsia="Calibri"/>
            <w:sz w:val="22"/>
            <w:szCs w:val="22"/>
            <w:lang w:val="pt-BR"/>
          </w:rPr>
          <w:t xml:space="preserve"> </w:t>
        </w:r>
      </w:ins>
      <w:ins w:id="991" w:author="vanessa" w:date="2011-08-04T00:13:00Z">
        <w:r w:rsidR="00D30628">
          <w:rPr>
            <w:rFonts w:eastAsia="Calibri"/>
            <w:sz w:val="22"/>
            <w:szCs w:val="22"/>
            <w:lang w:val="pt-BR"/>
          </w:rPr>
          <w:t xml:space="preserve">que </w:t>
        </w:r>
      </w:ins>
      <w:ins w:id="992" w:author="Alberto Scremin" w:date="2011-08-02T22:53:00Z">
        <w:r w:rsidR="00BB645A" w:rsidRPr="00A63327">
          <w:rPr>
            <w:rFonts w:eastAsia="Calibri"/>
            <w:sz w:val="22"/>
            <w:szCs w:val="22"/>
            <w:lang w:val="pt-BR"/>
          </w:rPr>
          <w:t>possui o status cancelado.</w:t>
        </w:r>
        <w:r w:rsidR="00BB645A">
          <w:rPr>
            <w:rFonts w:eastAsia="Calibri"/>
            <w:lang w:val="pt-BR"/>
          </w:rPr>
          <w:t xml:space="preserve"> </w:t>
        </w:r>
      </w:ins>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db.broker.find(</w:t>
      </w:r>
      <w:proofErr w:type="gramEnd"/>
      <w:r w:rsidRPr="00691581">
        <w:rPr>
          <w:rFonts w:eastAsia="Calibri"/>
          <w:b/>
          <w:sz w:val="22"/>
          <w:szCs w:val="22"/>
        </w:rPr>
        <w:t>{'b_st_id' : 'CNCL'});</w:t>
      </w:r>
    </w:p>
    <w:p w:rsidR="00691581" w:rsidRPr="00691581" w:rsidRDefault="000E0278" w:rsidP="00691581">
      <w:pPr>
        <w:pStyle w:val="TXT"/>
        <w:rPr>
          <w:rFonts w:eastAsia="Calibri"/>
          <w:sz w:val="22"/>
          <w:szCs w:val="22"/>
          <w:lang w:val="pt-BR"/>
        </w:rPr>
      </w:pPr>
      <w:del w:id="993" w:author="Alberto Scremin" w:date="2011-08-02T22:53:00Z">
        <w:r w:rsidRPr="000E0278">
          <w:rPr>
            <w:rFonts w:eastAsia="Calibri"/>
            <w:sz w:val="22"/>
            <w:szCs w:val="22"/>
            <w:lang w:val="pt-BR"/>
            <w:rPrChange w:id="994" w:author="vanessa" w:date="2011-08-02T22:56:00Z">
              <w:rPr>
                <w:rFonts w:eastAsia="Calibri"/>
                <w:b/>
                <w:bCs/>
                <w:sz w:val="22"/>
                <w:szCs w:val="22"/>
              </w:rPr>
            </w:rPrChange>
          </w:rPr>
          <w:tab/>
        </w:r>
      </w:del>
      <w:ins w:id="995" w:author="Alberto Scremin" w:date="2011-08-02T22:53:00Z">
        <w:r w:rsidR="00F12148" w:rsidRPr="004D1B16">
          <w:rPr>
            <w:b/>
            <w:sz w:val="22"/>
            <w:szCs w:val="22"/>
            <w:lang w:val="pt-BR"/>
          </w:rPr>
          <w:t>Selecionar o setor em que atua a empresa (</w:t>
        </w:r>
        <w:r w:rsidR="00F12148" w:rsidRPr="004D1B16">
          <w:rPr>
            <w:b/>
            <w:i/>
            <w:sz w:val="22"/>
            <w:szCs w:val="22"/>
            <w:lang w:val="pt-BR"/>
          </w:rPr>
          <w:t xml:space="preserve">company) </w:t>
        </w:r>
        <w:r w:rsidR="00F12148" w:rsidRPr="004D1B16">
          <w:rPr>
            <w:b/>
            <w:sz w:val="22"/>
            <w:szCs w:val="22"/>
            <w:lang w:val="pt-BR"/>
          </w:rPr>
          <w:t>chamada Onemf</w:t>
        </w:r>
        <w:r w:rsidR="00CC2889" w:rsidRPr="00A63327">
          <w:rPr>
            <w:rFonts w:eastAsia="Calibri"/>
            <w:b/>
            <w:sz w:val="22"/>
            <w:szCs w:val="22"/>
            <w:lang w:val="pt-BR"/>
          </w:rPr>
          <w:t>.</w:t>
        </w:r>
        <w:r w:rsidR="00CC2889">
          <w:rPr>
            <w:rFonts w:eastAsia="Calibri"/>
            <w:sz w:val="22"/>
            <w:szCs w:val="22"/>
            <w:lang w:val="pt-BR"/>
          </w:rPr>
          <w:t xml:space="preserve"> </w:t>
        </w:r>
      </w:ins>
      <w:r w:rsidR="00691581" w:rsidRPr="00691581">
        <w:rPr>
          <w:rFonts w:eastAsia="Calibri"/>
          <w:sz w:val="22"/>
          <w:szCs w:val="22"/>
          <w:lang w:val="pt-BR"/>
        </w:rPr>
        <w:t xml:space="preserve">Para </w:t>
      </w:r>
      <w:ins w:id="996" w:author="Alberto Scremin" w:date="2011-08-02T22:53:00Z">
        <w:r w:rsidR="00A63327">
          <w:rPr>
            <w:rFonts w:eastAsia="Calibri"/>
            <w:sz w:val="22"/>
            <w:szCs w:val="22"/>
            <w:lang w:val="pt-BR"/>
          </w:rPr>
          <w:t xml:space="preserve">realizar </w:t>
        </w:r>
      </w:ins>
      <w:r w:rsidR="00A63327">
        <w:rPr>
          <w:rFonts w:eastAsia="Calibri"/>
          <w:sz w:val="22"/>
          <w:szCs w:val="22"/>
          <w:lang w:val="pt-BR"/>
        </w:rPr>
        <w:t>a</w:t>
      </w:r>
      <w:r w:rsidR="00A63327" w:rsidRPr="00691581">
        <w:rPr>
          <w:rFonts w:eastAsia="Calibri"/>
          <w:sz w:val="22"/>
          <w:szCs w:val="22"/>
          <w:lang w:val="pt-BR"/>
        </w:rPr>
        <w:t xml:space="preserve"> </w:t>
      </w:r>
      <w:r w:rsidR="00691581" w:rsidRPr="00691581">
        <w:rPr>
          <w:rFonts w:eastAsia="Calibri"/>
          <w:sz w:val="22"/>
          <w:szCs w:val="22"/>
          <w:lang w:val="pt-BR"/>
        </w:rPr>
        <w:t xml:space="preserve">consulta que mostra </w:t>
      </w:r>
      <w:ins w:id="997" w:author="vanessa" w:date="2011-08-04T00:13:00Z">
        <w:r w:rsidR="00D30628">
          <w:rPr>
            <w:rFonts w:eastAsia="Calibri"/>
            <w:sz w:val="22"/>
            <w:szCs w:val="22"/>
            <w:lang w:val="pt-BR"/>
          </w:rPr>
          <w:t xml:space="preserve">em </w:t>
        </w:r>
      </w:ins>
      <w:r w:rsidR="00691581" w:rsidRPr="00691581">
        <w:rPr>
          <w:rFonts w:eastAsia="Calibri"/>
          <w:sz w:val="22"/>
          <w:szCs w:val="22"/>
          <w:lang w:val="pt-BR"/>
        </w:rPr>
        <w:t xml:space="preserve">qual setor </w:t>
      </w:r>
      <w:del w:id="998" w:author="Alberto Scremin" w:date="2011-08-02T22:53:00Z">
        <w:r w:rsidR="00691581" w:rsidRPr="00691581">
          <w:rPr>
            <w:rFonts w:eastAsia="Calibri"/>
            <w:sz w:val="22"/>
            <w:szCs w:val="22"/>
            <w:lang w:val="pt-BR"/>
          </w:rPr>
          <w:delText>da indústria certa companhia, resolvemos com</w:delText>
        </w:r>
      </w:del>
      <w:ins w:id="999" w:author="Alberto Scremin" w:date="2011-08-02T22:53:00Z">
        <w:r w:rsidR="00A63327">
          <w:rPr>
            <w:rFonts w:eastAsia="Calibri"/>
            <w:sz w:val="22"/>
            <w:szCs w:val="22"/>
            <w:lang w:val="pt-BR"/>
          </w:rPr>
          <w:t>uma determinada empresa atua, criamos</w:t>
        </w:r>
      </w:ins>
      <w:r w:rsidR="00691581" w:rsidRPr="00691581">
        <w:rPr>
          <w:rFonts w:eastAsia="Calibri"/>
          <w:sz w:val="22"/>
          <w:szCs w:val="22"/>
          <w:lang w:val="pt-BR"/>
        </w:rPr>
        <w:t xml:space="preserve"> uma consulta na coleção </w:t>
      </w:r>
      <w:r w:rsidR="00691581" w:rsidRPr="00691581">
        <w:rPr>
          <w:rFonts w:eastAsia="Calibri"/>
          <w:i/>
          <w:sz w:val="22"/>
          <w:szCs w:val="22"/>
          <w:lang w:val="pt-BR"/>
        </w:rPr>
        <w:t>company</w:t>
      </w:r>
      <w:del w:id="1000" w:author="Alberto Scremin" w:date="2011-08-02T22:53:00Z">
        <w:r w:rsidR="00691581" w:rsidRPr="00691581">
          <w:rPr>
            <w:rFonts w:eastAsia="Calibri"/>
            <w:sz w:val="22"/>
            <w:szCs w:val="22"/>
            <w:lang w:val="pt-BR"/>
          </w:rPr>
          <w:delText>, como segue:</w:delText>
        </w:r>
      </w:del>
      <w:ins w:id="1001" w:author="Alberto Scremin" w:date="2011-08-02T22:53:00Z">
        <w:r w:rsidR="00A63327" w:rsidRPr="00A63327">
          <w:rPr>
            <w:rFonts w:eastAsia="Calibri"/>
            <w:sz w:val="22"/>
            <w:szCs w:val="22"/>
            <w:lang w:val="pt-BR"/>
          </w:rPr>
          <w:t xml:space="preserve"> filtrando pelo nome da empresa</w:t>
        </w:r>
        <w:r w:rsidR="00A63327">
          <w:rPr>
            <w:rFonts w:eastAsia="Calibri"/>
            <w:sz w:val="22"/>
            <w:szCs w:val="22"/>
            <w:lang w:val="pt-BR"/>
          </w:rPr>
          <w:t>.</w:t>
        </w:r>
      </w:ins>
    </w:p>
    <w:p w:rsidR="00691581" w:rsidRPr="00691581" w:rsidRDefault="00691581" w:rsidP="00691581">
      <w:pPr>
        <w:pStyle w:val="TXT"/>
        <w:jc w:val="center"/>
        <w:rPr>
          <w:rFonts w:eastAsia="Calibri"/>
          <w:b/>
          <w:sz w:val="22"/>
          <w:szCs w:val="22"/>
          <w:lang w:val="pt-BR"/>
        </w:rPr>
      </w:pPr>
      <w:proofErr w:type="gramStart"/>
      <w:r w:rsidRPr="00691581">
        <w:rPr>
          <w:rFonts w:eastAsia="Calibri"/>
          <w:b/>
          <w:sz w:val="22"/>
          <w:szCs w:val="22"/>
          <w:lang w:val="pt-BR"/>
        </w:rPr>
        <w:t>db</w:t>
      </w:r>
      <w:proofErr w:type="gramEnd"/>
      <w:r w:rsidRPr="00691581">
        <w:rPr>
          <w:rFonts w:eastAsia="Calibri"/>
          <w:b/>
          <w:sz w:val="22"/>
          <w:szCs w:val="22"/>
          <w:lang w:val="pt-BR"/>
        </w:rPr>
        <w:t xml:space="preserve">.company.find({'co_name': </w:t>
      </w:r>
      <w:del w:id="1002" w:author="Alberto Scremin" w:date="2011-08-02T22:53:00Z">
        <w:r w:rsidRPr="00691581">
          <w:rPr>
            <w:rFonts w:eastAsia="Calibri"/>
            <w:b/>
            <w:sz w:val="22"/>
            <w:szCs w:val="22"/>
            <w:lang w:val="pt-BR"/>
          </w:rPr>
          <w:delText>'XXXXX'</w:delText>
        </w:r>
      </w:del>
      <w:ins w:id="1003" w:author="Alberto Scremin" w:date="2011-08-02T22:53:00Z">
        <w:r w:rsidR="00F12148" w:rsidRPr="00691581">
          <w:rPr>
            <w:rFonts w:eastAsia="Calibri"/>
            <w:b/>
            <w:sz w:val="22"/>
            <w:szCs w:val="22"/>
            <w:lang w:val="pt-BR"/>
          </w:rPr>
          <w:t>'</w:t>
        </w:r>
        <w:r w:rsidR="00F12148">
          <w:rPr>
            <w:rFonts w:eastAsia="Calibri"/>
            <w:b/>
            <w:sz w:val="22"/>
            <w:szCs w:val="22"/>
            <w:lang w:val="pt-BR"/>
          </w:rPr>
          <w:t>Onemf</w:t>
        </w:r>
        <w:r w:rsidR="00F12148" w:rsidRPr="00691581">
          <w:rPr>
            <w:rFonts w:eastAsia="Calibri"/>
            <w:b/>
            <w:sz w:val="22"/>
            <w:szCs w:val="22"/>
            <w:lang w:val="pt-BR"/>
          </w:rPr>
          <w:t>'</w:t>
        </w:r>
      </w:ins>
      <w:r w:rsidRPr="00691581">
        <w:rPr>
          <w:rFonts w:eastAsia="Calibri"/>
          <w:b/>
          <w:sz w:val="22"/>
          <w:szCs w:val="22"/>
          <w:lang w:val="pt-BR"/>
        </w:rPr>
        <w:t>}, {'industries.sector' : 1});</w:t>
      </w:r>
    </w:p>
    <w:p w:rsidR="00691581" w:rsidRPr="00691581" w:rsidRDefault="00691581" w:rsidP="00691581">
      <w:pPr>
        <w:pStyle w:val="TXT"/>
        <w:rPr>
          <w:rFonts w:eastAsia="Calibri"/>
          <w:sz w:val="22"/>
          <w:szCs w:val="22"/>
          <w:lang w:val="pt-BR"/>
        </w:rPr>
      </w:pPr>
      <w:del w:id="1004" w:author="Alberto Scremin" w:date="2011-08-02T22:53:00Z">
        <w:r w:rsidRPr="00691581">
          <w:rPr>
            <w:rFonts w:eastAsia="Calibri"/>
            <w:sz w:val="22"/>
            <w:szCs w:val="22"/>
            <w:lang w:val="pt-BR"/>
          </w:rPr>
          <w:tab/>
        </w:r>
      </w:del>
      <w:ins w:id="1005" w:author="Alberto Scremin" w:date="2011-08-02T22:53:00Z">
        <w:r w:rsidR="00CC2889" w:rsidRPr="00A63327">
          <w:rPr>
            <w:rFonts w:eastAsia="Calibri"/>
            <w:b/>
            <w:sz w:val="22"/>
            <w:szCs w:val="22"/>
            <w:lang w:val="pt-BR"/>
          </w:rPr>
          <w:t xml:space="preserve">Selecionar todas as empresas </w:t>
        </w:r>
        <w:r w:rsidR="00882E44">
          <w:rPr>
            <w:rFonts w:eastAsia="Calibri"/>
            <w:b/>
            <w:sz w:val="22"/>
            <w:szCs w:val="22"/>
            <w:lang w:val="pt-BR"/>
          </w:rPr>
          <w:t>em New York</w:t>
        </w:r>
        <w:r w:rsidR="00CC2889" w:rsidRPr="00A63327">
          <w:rPr>
            <w:rFonts w:eastAsia="Calibri"/>
            <w:b/>
            <w:sz w:val="22"/>
            <w:szCs w:val="22"/>
            <w:lang w:val="pt-BR"/>
          </w:rPr>
          <w:t>.</w:t>
        </w:r>
        <w:r w:rsidR="00CC2889">
          <w:rPr>
            <w:rFonts w:eastAsia="Calibri"/>
            <w:sz w:val="22"/>
            <w:szCs w:val="22"/>
            <w:lang w:val="pt-BR"/>
          </w:rPr>
          <w:t xml:space="preserve"> </w:t>
        </w:r>
      </w:ins>
      <w:r w:rsidRPr="00691581">
        <w:rPr>
          <w:rFonts w:eastAsia="Calibri"/>
          <w:sz w:val="22"/>
          <w:szCs w:val="22"/>
          <w:lang w:val="pt-BR"/>
        </w:rPr>
        <w:t xml:space="preserve">Para descobrirmos quais empresas estão localizadas </w:t>
      </w:r>
      <w:del w:id="1006" w:author="Alberto Scremin" w:date="2011-08-02T22:53:00Z">
        <w:r w:rsidRPr="00691581">
          <w:rPr>
            <w:rFonts w:eastAsia="Calibri"/>
            <w:sz w:val="22"/>
            <w:szCs w:val="22"/>
            <w:lang w:val="pt-BR"/>
          </w:rPr>
          <w:delText>no Rio de Janeiro</w:delText>
        </w:r>
      </w:del>
      <w:ins w:id="1007" w:author="Alberto Scremin" w:date="2011-08-02T22:53:00Z">
        <w:r w:rsidR="00882E44">
          <w:rPr>
            <w:rFonts w:eastAsia="Calibri"/>
            <w:sz w:val="22"/>
            <w:szCs w:val="22"/>
            <w:lang w:val="pt-BR"/>
          </w:rPr>
          <w:t xml:space="preserve">em </w:t>
        </w:r>
        <w:r w:rsidR="007E0363">
          <w:rPr>
            <w:rFonts w:eastAsia="Calibri"/>
            <w:sz w:val="22"/>
            <w:szCs w:val="22"/>
            <w:lang w:val="pt-BR"/>
          </w:rPr>
          <w:t>New York</w:t>
        </w:r>
      </w:ins>
      <w:r w:rsidRPr="00691581">
        <w:rPr>
          <w:rFonts w:eastAsia="Calibri"/>
          <w:sz w:val="22"/>
          <w:szCs w:val="22"/>
          <w:lang w:val="pt-BR"/>
        </w:rPr>
        <w:t>, utilizamos a seguinte consulta</w:t>
      </w:r>
      <w:ins w:id="1008" w:author="Alberto Scremin" w:date="2011-08-02T22:53:00Z">
        <w:r w:rsidR="00175CCA">
          <w:rPr>
            <w:rFonts w:eastAsia="Calibri"/>
            <w:sz w:val="22"/>
            <w:szCs w:val="22"/>
            <w:lang w:val="pt-BR"/>
          </w:rPr>
          <w:t xml:space="preserve"> na coleção </w:t>
        </w:r>
        <w:r w:rsidR="00175CCA" w:rsidRPr="00D12620">
          <w:rPr>
            <w:rFonts w:eastAsia="Calibri"/>
            <w:i/>
            <w:sz w:val="22"/>
            <w:szCs w:val="22"/>
            <w:lang w:val="pt-BR"/>
          </w:rPr>
          <w:t>company</w:t>
        </w:r>
      </w:ins>
      <w:r w:rsidRPr="00691581">
        <w:rPr>
          <w:rFonts w:eastAsia="Calibri"/>
          <w:sz w:val="22"/>
          <w:szCs w:val="22"/>
          <w:lang w:val="pt-BR"/>
        </w:rPr>
        <w:t>.</w:t>
      </w:r>
    </w:p>
    <w:p w:rsidR="00691581" w:rsidRPr="00882E44" w:rsidRDefault="000E0278" w:rsidP="00691581">
      <w:pPr>
        <w:pStyle w:val="TXT"/>
        <w:jc w:val="center"/>
        <w:rPr>
          <w:b/>
          <w:sz w:val="22"/>
          <w:rPrChange w:id="1009" w:author="Alberto Scremin" w:date="2011-08-02T22:53:00Z">
            <w:rPr>
              <w:b/>
              <w:sz w:val="22"/>
              <w:lang w:val="pt-BR"/>
            </w:rPr>
          </w:rPrChange>
        </w:rPr>
      </w:pPr>
      <w:proofErr w:type="gramStart"/>
      <w:r w:rsidRPr="000E0278">
        <w:rPr>
          <w:b/>
          <w:sz w:val="22"/>
          <w:rPrChange w:id="1010" w:author="Alberto Scremin" w:date="2011-08-02T22:53:00Z">
            <w:rPr>
              <w:b/>
              <w:bCs/>
              <w:sz w:val="22"/>
              <w:lang w:val="pt-BR"/>
            </w:rPr>
          </w:rPrChange>
        </w:rPr>
        <w:t>db.company.find(</w:t>
      </w:r>
      <w:proofErr w:type="gramEnd"/>
      <w:r w:rsidRPr="000E0278">
        <w:rPr>
          <w:b/>
          <w:sz w:val="22"/>
          <w:rPrChange w:id="1011" w:author="Alberto Scremin" w:date="2011-08-02T22:53:00Z">
            <w:rPr>
              <w:b/>
              <w:bCs/>
              <w:sz w:val="22"/>
              <w:lang w:val="pt-BR"/>
            </w:rPr>
          </w:rPrChange>
        </w:rPr>
        <w:t xml:space="preserve">{'address.zipcode.zc_town' : </w:t>
      </w:r>
      <w:del w:id="1012" w:author="Alberto Scremin" w:date="2011-08-02T22:53:00Z">
        <w:r w:rsidRPr="000E0278">
          <w:rPr>
            <w:rFonts w:eastAsia="Calibri"/>
            <w:b/>
            <w:sz w:val="22"/>
            <w:szCs w:val="22"/>
            <w:rPrChange w:id="1013" w:author="vanessa" w:date="2011-08-02T22:56:00Z">
              <w:rPr>
                <w:rFonts w:eastAsia="Calibri"/>
                <w:b/>
                <w:bCs/>
                <w:sz w:val="22"/>
                <w:szCs w:val="22"/>
                <w:lang w:val="pt-BR"/>
              </w:rPr>
            </w:rPrChange>
          </w:rPr>
          <w:delText>'Rio de Janeiro'</w:delText>
        </w:r>
      </w:del>
      <w:ins w:id="1014" w:author="Alberto Scremin" w:date="2011-08-02T22:53:00Z">
        <w:r w:rsidR="00691581" w:rsidRPr="00882E44">
          <w:rPr>
            <w:rFonts w:eastAsia="Calibri"/>
            <w:b/>
            <w:sz w:val="22"/>
            <w:szCs w:val="22"/>
          </w:rPr>
          <w:t>'</w:t>
        </w:r>
        <w:r w:rsidR="00882E44" w:rsidRPr="00882E44">
          <w:rPr>
            <w:rFonts w:eastAsia="Calibri"/>
            <w:b/>
            <w:sz w:val="22"/>
            <w:szCs w:val="22"/>
          </w:rPr>
          <w:t>New York</w:t>
        </w:r>
        <w:r w:rsidR="00691581" w:rsidRPr="00882E44">
          <w:rPr>
            <w:rFonts w:eastAsia="Calibri"/>
            <w:b/>
            <w:sz w:val="22"/>
            <w:szCs w:val="22"/>
          </w:rPr>
          <w:t>'</w:t>
        </w:r>
      </w:ins>
      <w:r w:rsidRPr="000E0278">
        <w:rPr>
          <w:b/>
          <w:sz w:val="22"/>
          <w:rPrChange w:id="1015" w:author="Alberto Scremin" w:date="2011-08-02T22:53:00Z">
            <w:rPr>
              <w:b/>
              <w:bCs/>
              <w:sz w:val="22"/>
              <w:lang w:val="pt-BR"/>
            </w:rPr>
          </w:rPrChange>
        </w:rPr>
        <w:t>});</w:t>
      </w:r>
    </w:p>
    <w:p w:rsidR="00691581" w:rsidRPr="00691581" w:rsidRDefault="00691581" w:rsidP="00691581">
      <w:pPr>
        <w:pStyle w:val="TXT"/>
        <w:rPr>
          <w:rFonts w:eastAsia="Calibri"/>
          <w:sz w:val="22"/>
          <w:szCs w:val="22"/>
          <w:lang w:val="pt-BR"/>
        </w:rPr>
      </w:pPr>
      <w:del w:id="1016" w:author="Alberto Scremin" w:date="2011-08-02T22:53:00Z">
        <w:r w:rsidRPr="00691581">
          <w:rPr>
            <w:rFonts w:eastAsia="Calibri"/>
            <w:sz w:val="22"/>
            <w:szCs w:val="22"/>
            <w:lang w:val="pt-BR"/>
          </w:rPr>
          <w:tab/>
        </w:r>
      </w:del>
      <w:ins w:id="1017" w:author="Alberto Scremin" w:date="2011-08-02T22:53:00Z">
        <w:r w:rsidR="00CC2889" w:rsidRPr="00A63327">
          <w:rPr>
            <w:rFonts w:eastAsia="Calibri"/>
            <w:b/>
            <w:sz w:val="22"/>
            <w:szCs w:val="22"/>
            <w:lang w:val="pt-BR"/>
          </w:rPr>
          <w:t>Selecionar todos os clientes que possuem apenas uma conta associada.</w:t>
        </w:r>
        <w:r w:rsidR="00175CCA">
          <w:rPr>
            <w:rFonts w:eastAsia="Calibri"/>
            <w:sz w:val="22"/>
            <w:szCs w:val="22"/>
            <w:lang w:val="pt-BR"/>
          </w:rPr>
          <w:t xml:space="preserve"> </w:t>
        </w:r>
      </w:ins>
      <w:r w:rsidRPr="00691581">
        <w:rPr>
          <w:rFonts w:eastAsia="Calibri"/>
          <w:sz w:val="22"/>
          <w:szCs w:val="22"/>
          <w:lang w:val="pt-BR"/>
        </w:rPr>
        <w:t xml:space="preserve">Para a consulta utilizada para descobrir quais </w:t>
      </w:r>
      <w:del w:id="1018" w:author="Alberto Scremin" w:date="2011-08-02T22:53:00Z">
        <w:r w:rsidRPr="00691581">
          <w:rPr>
            <w:rFonts w:eastAsia="Calibri"/>
            <w:i/>
            <w:sz w:val="22"/>
            <w:szCs w:val="22"/>
            <w:lang w:val="pt-BR"/>
          </w:rPr>
          <w:delText>customers</w:delText>
        </w:r>
      </w:del>
      <w:ins w:id="1019" w:author="Alberto Scremin" w:date="2011-08-02T22:53:00Z">
        <w:r w:rsidR="00CC2889" w:rsidRPr="00A63327">
          <w:rPr>
            <w:rFonts w:eastAsia="Calibri"/>
            <w:sz w:val="22"/>
            <w:szCs w:val="22"/>
            <w:lang w:val="pt-BR"/>
          </w:rPr>
          <w:t>clientes</w:t>
        </w:r>
      </w:ins>
      <w:r w:rsidR="00CC2889" w:rsidRPr="00691581">
        <w:rPr>
          <w:rFonts w:eastAsia="Calibri"/>
          <w:sz w:val="22"/>
          <w:szCs w:val="22"/>
          <w:lang w:val="pt-BR"/>
        </w:rPr>
        <w:t xml:space="preserve"> </w:t>
      </w:r>
      <w:r w:rsidRPr="00691581">
        <w:rPr>
          <w:rFonts w:eastAsia="Calibri"/>
          <w:sz w:val="22"/>
          <w:szCs w:val="22"/>
          <w:lang w:val="pt-BR"/>
        </w:rPr>
        <w:t>possuem apenas uma conta associada</w:t>
      </w:r>
      <w:r w:rsidR="00D535F0">
        <w:rPr>
          <w:rFonts w:eastAsia="Calibri"/>
          <w:sz w:val="22"/>
          <w:szCs w:val="22"/>
          <w:lang w:val="pt-BR"/>
        </w:rPr>
        <w:t>,</w:t>
      </w:r>
      <w:r w:rsidRPr="00691581">
        <w:rPr>
          <w:rFonts w:eastAsia="Calibri"/>
          <w:sz w:val="22"/>
          <w:szCs w:val="22"/>
          <w:lang w:val="pt-BR"/>
        </w:rPr>
        <w:t xml:space="preserve"> utilizamos um modificador de consulta do </w:t>
      </w:r>
      <w:proofErr w:type="gramStart"/>
      <w:r w:rsidRPr="00691581">
        <w:rPr>
          <w:rFonts w:eastAsia="Calibri"/>
          <w:sz w:val="22"/>
          <w:szCs w:val="22"/>
          <w:lang w:val="pt-BR"/>
        </w:rPr>
        <w:t>MongoDB</w:t>
      </w:r>
      <w:proofErr w:type="gramEnd"/>
      <w:del w:id="1020" w:author="Alberto Scremin" w:date="2011-08-02T22:53:00Z">
        <w:r w:rsidRPr="00691581">
          <w:rPr>
            <w:rFonts w:eastAsia="Calibri"/>
            <w:sz w:val="22"/>
            <w:szCs w:val="22"/>
            <w:lang w:val="pt-BR"/>
          </w:rPr>
          <w:delText xml:space="preserve"> que</w:delText>
        </w:r>
      </w:del>
      <w:ins w:id="1021" w:author="Alberto Scremin" w:date="2011-08-02T22:53:00Z">
        <w:r w:rsidR="00175CCA">
          <w:rPr>
            <w:rFonts w:eastAsia="Calibri"/>
            <w:sz w:val="22"/>
            <w:szCs w:val="22"/>
            <w:lang w:val="pt-BR"/>
          </w:rPr>
          <w:t>. Este modificador, chamado $size,</w:t>
        </w:r>
      </w:ins>
      <w:r w:rsidRPr="00691581">
        <w:rPr>
          <w:rFonts w:eastAsia="Calibri"/>
          <w:sz w:val="22"/>
          <w:szCs w:val="22"/>
          <w:lang w:val="pt-BR"/>
        </w:rPr>
        <w:t xml:space="preserve"> permite saber qual o tamanho de um vetor especificado</w:t>
      </w:r>
      <w:del w:id="1022" w:author="Alberto Scremin" w:date="2011-08-02T22:53:00Z">
        <w:r w:rsidR="00D535F0">
          <w:rPr>
            <w:rFonts w:eastAsia="Calibri"/>
            <w:sz w:val="22"/>
            <w:szCs w:val="22"/>
            <w:lang w:val="pt-BR"/>
          </w:rPr>
          <w:delText>,</w:delText>
        </w:r>
        <w:r w:rsidRPr="00691581">
          <w:rPr>
            <w:rFonts w:eastAsia="Calibri"/>
            <w:sz w:val="22"/>
            <w:szCs w:val="22"/>
            <w:lang w:val="pt-BR"/>
          </w:rPr>
          <w:delText xml:space="preserve"> como mostrado abaixo:</w:delText>
        </w:r>
      </w:del>
      <w:ins w:id="1023" w:author="Alberto Scremin" w:date="2011-08-02T22:53:00Z">
        <w:r w:rsidR="00175CCA">
          <w:rPr>
            <w:rFonts w:eastAsia="Calibri"/>
            <w:sz w:val="22"/>
            <w:szCs w:val="22"/>
            <w:lang w:val="pt-BR"/>
          </w:rPr>
          <w:t>.</w:t>
        </w:r>
      </w:ins>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db.customer.find(</w:t>
      </w:r>
      <w:proofErr w:type="gramEnd"/>
      <w:r w:rsidRPr="00691581">
        <w:rPr>
          <w:rFonts w:eastAsia="Calibri"/>
          <w:b/>
          <w:sz w:val="22"/>
          <w:szCs w:val="22"/>
        </w:rPr>
        <w:t>{'customer_accounts' : {$size : 1}});</w:t>
      </w:r>
    </w:p>
    <w:p w:rsidR="00691581" w:rsidRPr="00691581" w:rsidRDefault="000E0278" w:rsidP="00691581">
      <w:pPr>
        <w:pStyle w:val="TXT"/>
        <w:rPr>
          <w:rFonts w:eastAsia="Calibri"/>
          <w:sz w:val="22"/>
          <w:szCs w:val="22"/>
          <w:lang w:val="pt-BR"/>
        </w:rPr>
      </w:pPr>
      <w:del w:id="1024" w:author="Alberto Scremin" w:date="2011-08-02T22:53:00Z">
        <w:r w:rsidRPr="000E0278">
          <w:rPr>
            <w:rFonts w:eastAsia="Calibri"/>
            <w:sz w:val="22"/>
            <w:szCs w:val="22"/>
            <w:lang w:val="pt-BR"/>
            <w:rPrChange w:id="1025" w:author="vanessa" w:date="2011-08-02T22:56:00Z">
              <w:rPr>
                <w:rFonts w:eastAsia="Calibri"/>
                <w:b/>
                <w:bCs/>
                <w:sz w:val="22"/>
                <w:szCs w:val="22"/>
              </w:rPr>
            </w:rPrChange>
          </w:rPr>
          <w:tab/>
        </w:r>
      </w:del>
      <w:ins w:id="1026" w:author="Alberto Scremin" w:date="2011-08-02T22:53:00Z">
        <w:r w:rsidR="007F127F" w:rsidRPr="00A63327">
          <w:rPr>
            <w:rFonts w:eastAsia="Calibri"/>
            <w:b/>
            <w:sz w:val="22"/>
            <w:szCs w:val="22"/>
            <w:lang w:val="pt-BR"/>
          </w:rPr>
          <w:t>Selecionar todas as empresas que foram abertas depois do ano de 2010.</w:t>
        </w:r>
      </w:ins>
      <w:r w:rsidRPr="000E0278">
        <w:rPr>
          <w:sz w:val="22"/>
          <w:lang w:val="pt-BR"/>
          <w:rPrChange w:id="1027" w:author="Alberto Scremin" w:date="2011-08-02T22:53:00Z">
            <w:rPr>
              <w:b/>
              <w:bCs/>
              <w:sz w:val="22"/>
            </w:rPr>
          </w:rPrChange>
        </w:rPr>
        <w:t xml:space="preserve"> </w:t>
      </w:r>
      <w:r w:rsidR="00691581" w:rsidRPr="00691581">
        <w:rPr>
          <w:rFonts w:eastAsia="Calibri"/>
          <w:sz w:val="22"/>
          <w:szCs w:val="22"/>
          <w:lang w:val="pt-BR"/>
        </w:rPr>
        <w:t xml:space="preserve">Para a consulta feita para descobrirmos quais empresas foram abertas após o ano de 2010, criamos um objeto do tipo data no </w:t>
      </w:r>
      <w:proofErr w:type="gramStart"/>
      <w:r w:rsidR="00691581" w:rsidRPr="00691581">
        <w:rPr>
          <w:rFonts w:eastAsia="Calibri"/>
          <w:sz w:val="22"/>
          <w:szCs w:val="22"/>
          <w:lang w:val="pt-BR"/>
        </w:rPr>
        <w:t>JavaScript</w:t>
      </w:r>
      <w:proofErr w:type="gramEnd"/>
      <w:r w:rsidR="00D535F0">
        <w:rPr>
          <w:rFonts w:eastAsia="Calibri"/>
          <w:sz w:val="22"/>
          <w:szCs w:val="22"/>
          <w:lang w:val="pt-BR"/>
        </w:rPr>
        <w:t>,</w:t>
      </w:r>
      <w:r w:rsidR="00691581" w:rsidRPr="00691581">
        <w:rPr>
          <w:rFonts w:eastAsia="Calibri"/>
          <w:sz w:val="22"/>
          <w:szCs w:val="22"/>
          <w:lang w:val="pt-BR"/>
        </w:rPr>
        <w:t xml:space="preserve"> </w:t>
      </w:r>
      <w:r w:rsidR="00D535F0">
        <w:rPr>
          <w:rFonts w:eastAsia="Calibri"/>
          <w:sz w:val="22"/>
          <w:szCs w:val="22"/>
          <w:lang w:val="pt-BR"/>
        </w:rPr>
        <w:t>p</w:t>
      </w:r>
      <w:r w:rsidR="00691581" w:rsidRPr="00691581">
        <w:rPr>
          <w:rFonts w:eastAsia="Calibri"/>
          <w:sz w:val="22"/>
          <w:szCs w:val="22"/>
          <w:lang w:val="pt-BR"/>
        </w:rPr>
        <w:t xml:space="preserve">ermitindo assim a comparação com o modificador de consulta </w:t>
      </w:r>
      <w:del w:id="1028" w:author="Alberto Scremin" w:date="2011-08-02T22:53:00Z">
        <w:r w:rsidR="00691581" w:rsidRPr="00691581">
          <w:rPr>
            <w:rFonts w:eastAsia="Calibri"/>
            <w:sz w:val="22"/>
            <w:szCs w:val="22"/>
            <w:lang w:val="pt-BR"/>
          </w:rPr>
          <w:delText>do MongoDB</w:delText>
        </w:r>
      </w:del>
      <w:ins w:id="1029" w:author="Alberto Scremin" w:date="2011-08-02T22:53:00Z">
        <w:r w:rsidR="00175CCA">
          <w:rPr>
            <w:rFonts w:eastAsia="Calibri"/>
            <w:sz w:val="22"/>
            <w:szCs w:val="22"/>
            <w:lang w:val="pt-BR"/>
          </w:rPr>
          <w:t xml:space="preserve">$gt </w:t>
        </w:r>
        <w:r w:rsidR="00175CCA">
          <w:rPr>
            <w:rFonts w:eastAsia="Calibri"/>
            <w:sz w:val="22"/>
            <w:szCs w:val="22"/>
            <w:lang w:val="pt-BR"/>
          </w:rPr>
          <w:lastRenderedPageBreak/>
          <w:t>(</w:t>
        </w:r>
        <w:r w:rsidR="00175CCA" w:rsidRPr="00D12620">
          <w:rPr>
            <w:rFonts w:eastAsia="Calibri"/>
            <w:i/>
            <w:sz w:val="22"/>
            <w:szCs w:val="22"/>
            <w:lang w:val="pt-BR"/>
          </w:rPr>
          <w:t>greater than</w:t>
        </w:r>
        <w:r w:rsidR="00175CCA">
          <w:rPr>
            <w:rFonts w:eastAsia="Calibri"/>
            <w:sz w:val="22"/>
            <w:szCs w:val="22"/>
            <w:lang w:val="pt-BR"/>
          </w:rPr>
          <w:t xml:space="preserve">) </w:t>
        </w:r>
        <w:r w:rsidR="00691581" w:rsidRPr="00691581">
          <w:rPr>
            <w:rFonts w:eastAsia="Calibri"/>
            <w:sz w:val="22"/>
            <w:szCs w:val="22"/>
            <w:lang w:val="pt-BR"/>
          </w:rPr>
          <w:t>do MongoDB.</w:t>
        </w:r>
        <w:r w:rsidR="00175CCA">
          <w:rPr>
            <w:rFonts w:eastAsia="Calibri"/>
            <w:sz w:val="22"/>
            <w:szCs w:val="22"/>
            <w:lang w:val="pt-BR"/>
          </w:rPr>
          <w:t xml:space="preserve"> Este modificador seleciona as empresas com o campo co_open_date maior que 1/1/2010</w:t>
        </w:r>
      </w:ins>
      <w:r w:rsidR="00175CCA">
        <w:rPr>
          <w:rFonts w:eastAsia="Calibri"/>
          <w:sz w:val="22"/>
          <w:szCs w:val="22"/>
          <w:lang w:val="pt-BR"/>
        </w:rPr>
        <w:t>.</w:t>
      </w:r>
    </w:p>
    <w:p w:rsidR="00691581" w:rsidRPr="00691581" w:rsidRDefault="00691581" w:rsidP="00691581">
      <w:pPr>
        <w:pStyle w:val="TXT"/>
        <w:jc w:val="center"/>
        <w:rPr>
          <w:rFonts w:eastAsia="Calibri"/>
          <w:b/>
          <w:sz w:val="22"/>
          <w:szCs w:val="22"/>
        </w:rPr>
      </w:pPr>
      <w:proofErr w:type="gramStart"/>
      <w:r w:rsidRPr="00691581">
        <w:rPr>
          <w:rFonts w:eastAsia="Calibri"/>
          <w:b/>
          <w:sz w:val="22"/>
          <w:szCs w:val="22"/>
        </w:rPr>
        <w:t>db.company.find(</w:t>
      </w:r>
      <w:proofErr w:type="gramEnd"/>
      <w:r w:rsidRPr="00691581">
        <w:rPr>
          <w:rFonts w:eastAsia="Calibri"/>
          <w:b/>
          <w:sz w:val="22"/>
          <w:szCs w:val="22"/>
        </w:rPr>
        <w:t>{'co_open_date' : {$gt : new Date(2010, 1, 1)}});</w:t>
      </w:r>
    </w:p>
    <w:p w:rsidR="00691581" w:rsidRPr="00691581" w:rsidRDefault="000E0278" w:rsidP="00691581">
      <w:pPr>
        <w:pStyle w:val="TXT"/>
        <w:rPr>
          <w:rFonts w:eastAsia="Calibri"/>
          <w:sz w:val="22"/>
          <w:szCs w:val="22"/>
          <w:lang w:val="pt-BR"/>
        </w:rPr>
      </w:pPr>
      <w:del w:id="1030" w:author="Alberto Scremin" w:date="2011-08-02T22:53:00Z">
        <w:r w:rsidRPr="000E0278">
          <w:rPr>
            <w:rFonts w:eastAsia="Calibri"/>
            <w:sz w:val="22"/>
            <w:szCs w:val="22"/>
            <w:lang w:val="pt-BR"/>
            <w:rPrChange w:id="1031" w:author="vanessa" w:date="2011-08-02T22:56:00Z">
              <w:rPr>
                <w:rFonts w:eastAsia="Calibri"/>
                <w:b/>
                <w:bCs/>
                <w:sz w:val="22"/>
                <w:szCs w:val="22"/>
              </w:rPr>
            </w:rPrChange>
          </w:rPr>
          <w:tab/>
        </w:r>
      </w:del>
      <w:ins w:id="1032" w:author="Alberto Scremin" w:date="2011-08-02T22:53:00Z">
        <w:r w:rsidR="007F127F" w:rsidRPr="00A63327">
          <w:rPr>
            <w:rFonts w:eastAsia="Calibri"/>
            <w:b/>
            <w:sz w:val="22"/>
            <w:szCs w:val="22"/>
            <w:lang w:val="pt-BR"/>
          </w:rPr>
          <w:t xml:space="preserve">Selecionar todas as </w:t>
        </w:r>
        <w:del w:id="1033" w:author="vanessa" w:date="2011-08-03T23:50:00Z">
          <w:r w:rsidR="007F127F" w:rsidRPr="00A63327" w:rsidDel="00806CD3">
            <w:rPr>
              <w:rFonts w:eastAsia="Calibri"/>
              <w:b/>
              <w:sz w:val="22"/>
              <w:szCs w:val="22"/>
              <w:lang w:val="pt-BR"/>
            </w:rPr>
            <w:delText>transações</w:delText>
          </w:r>
        </w:del>
      </w:ins>
      <w:ins w:id="1034" w:author="vanessa" w:date="2011-08-03T23:50:00Z">
        <w:r w:rsidR="00806CD3">
          <w:rPr>
            <w:rFonts w:eastAsia="Calibri"/>
            <w:b/>
            <w:sz w:val="22"/>
            <w:szCs w:val="22"/>
            <w:lang w:val="pt-BR"/>
          </w:rPr>
          <w:t>corretoras</w:t>
        </w:r>
      </w:ins>
      <w:ins w:id="1035" w:author="Alberto Scremin" w:date="2011-08-02T22:53:00Z">
        <w:r w:rsidR="007F127F" w:rsidRPr="00A63327">
          <w:rPr>
            <w:rFonts w:eastAsia="Calibri"/>
            <w:b/>
            <w:sz w:val="22"/>
            <w:szCs w:val="22"/>
            <w:lang w:val="pt-BR"/>
          </w:rPr>
          <w:t xml:space="preserve"> dos USA.</w:t>
        </w:r>
        <w:r w:rsidR="007F127F">
          <w:rPr>
            <w:rFonts w:eastAsia="Calibri"/>
            <w:sz w:val="22"/>
            <w:szCs w:val="22"/>
            <w:lang w:val="pt-BR"/>
          </w:rPr>
          <w:t xml:space="preserve"> </w:t>
        </w:r>
      </w:ins>
      <w:r w:rsidR="00691581" w:rsidRPr="00691581">
        <w:rPr>
          <w:rFonts w:eastAsia="Calibri"/>
          <w:sz w:val="22"/>
          <w:szCs w:val="22"/>
          <w:lang w:val="pt-BR"/>
        </w:rPr>
        <w:t xml:space="preserve">Para a oitava consulta que buscava retornar as </w:t>
      </w:r>
      <w:del w:id="1036" w:author="Alberto Scremin" w:date="2011-08-02T22:53:00Z">
        <w:r w:rsidR="00691581" w:rsidRPr="00691581">
          <w:rPr>
            <w:rFonts w:eastAsia="Calibri"/>
            <w:sz w:val="22"/>
            <w:szCs w:val="22"/>
            <w:lang w:val="pt-BR"/>
          </w:rPr>
          <w:delText>companhias</w:delText>
        </w:r>
      </w:del>
      <w:ins w:id="1037" w:author="Alberto Scremin" w:date="2011-08-02T22:53:00Z">
        <w:del w:id="1038" w:author="vanessa" w:date="2011-08-03T23:50:00Z">
          <w:r w:rsidR="00175CCA" w:rsidDel="00806CD3">
            <w:rPr>
              <w:rFonts w:eastAsia="Calibri"/>
              <w:sz w:val="22"/>
              <w:szCs w:val="22"/>
              <w:lang w:val="pt-BR"/>
            </w:rPr>
            <w:delText>transações</w:delText>
          </w:r>
        </w:del>
      </w:ins>
      <w:ins w:id="1039" w:author="vanessa" w:date="2011-08-03T23:50:00Z">
        <w:r w:rsidR="00806CD3">
          <w:rPr>
            <w:rFonts w:eastAsia="Calibri"/>
            <w:sz w:val="22"/>
            <w:szCs w:val="22"/>
            <w:lang w:val="pt-BR"/>
          </w:rPr>
          <w:t>corretoras</w:t>
        </w:r>
      </w:ins>
      <w:r w:rsidR="00175CCA" w:rsidRPr="00691581">
        <w:rPr>
          <w:rFonts w:eastAsia="Calibri"/>
          <w:sz w:val="22"/>
          <w:szCs w:val="22"/>
          <w:lang w:val="pt-BR"/>
        </w:rPr>
        <w:t xml:space="preserve"> </w:t>
      </w:r>
      <w:r w:rsidR="00691581" w:rsidRPr="00691581">
        <w:rPr>
          <w:rFonts w:eastAsia="Calibri"/>
          <w:sz w:val="22"/>
          <w:szCs w:val="22"/>
          <w:lang w:val="pt-BR"/>
        </w:rPr>
        <w:t xml:space="preserve">que estão localizadas nos EUA, não foi </w:t>
      </w:r>
      <w:proofErr w:type="gramStart"/>
      <w:r w:rsidR="00691581" w:rsidRPr="00691581">
        <w:rPr>
          <w:rFonts w:eastAsia="Calibri"/>
          <w:sz w:val="22"/>
          <w:szCs w:val="22"/>
          <w:lang w:val="pt-BR"/>
        </w:rPr>
        <w:t>necessário</w:t>
      </w:r>
      <w:proofErr w:type="gramEnd"/>
      <w:r w:rsidR="00691581" w:rsidRPr="00691581">
        <w:rPr>
          <w:rFonts w:eastAsia="Calibri"/>
          <w:sz w:val="22"/>
          <w:szCs w:val="22"/>
          <w:lang w:val="pt-BR"/>
        </w:rPr>
        <w:t xml:space="preserve"> aplicar junções como </w:t>
      </w:r>
      <w:ins w:id="1040" w:author="Alberto Scremin" w:date="2011-08-02T22:53:00Z">
        <w:r w:rsidR="00BB645A">
          <w:rPr>
            <w:rFonts w:eastAsia="Calibri"/>
            <w:sz w:val="22"/>
            <w:szCs w:val="22"/>
            <w:lang w:val="pt-BR"/>
          </w:rPr>
          <w:t xml:space="preserve">foi realizado </w:t>
        </w:r>
      </w:ins>
      <w:r w:rsidR="00691581" w:rsidRPr="00691581">
        <w:rPr>
          <w:rFonts w:eastAsia="Calibri"/>
          <w:sz w:val="22"/>
          <w:szCs w:val="22"/>
          <w:lang w:val="pt-BR"/>
        </w:rPr>
        <w:t>no modelo relacional</w:t>
      </w:r>
      <w:del w:id="1041" w:author="Alberto Scremin" w:date="2011-08-02T22:53:00Z">
        <w:r w:rsidR="00691581" w:rsidRPr="00691581">
          <w:rPr>
            <w:rFonts w:eastAsia="Calibri"/>
            <w:sz w:val="22"/>
            <w:szCs w:val="22"/>
            <w:lang w:val="pt-BR"/>
          </w:rPr>
          <w:delText>, visto</w:delText>
        </w:r>
      </w:del>
      <w:ins w:id="1042" w:author="Alberto Scremin" w:date="2011-08-02T22:53:00Z">
        <w:r w:rsidR="00BB645A">
          <w:rPr>
            <w:rFonts w:eastAsia="Calibri"/>
            <w:sz w:val="22"/>
            <w:szCs w:val="22"/>
            <w:lang w:val="pt-BR"/>
          </w:rPr>
          <w:t>.</w:t>
        </w:r>
        <w:r w:rsidR="00BB645A" w:rsidRPr="00691581">
          <w:rPr>
            <w:rFonts w:eastAsia="Calibri"/>
            <w:sz w:val="22"/>
            <w:szCs w:val="22"/>
            <w:lang w:val="pt-BR"/>
          </w:rPr>
          <w:t xml:space="preserve"> </w:t>
        </w:r>
        <w:r w:rsidR="00BB645A">
          <w:rPr>
            <w:rFonts w:eastAsia="Calibri"/>
            <w:sz w:val="22"/>
            <w:szCs w:val="22"/>
            <w:lang w:val="pt-BR"/>
          </w:rPr>
          <w:t>V</w:t>
        </w:r>
        <w:r w:rsidR="00BB645A" w:rsidRPr="00691581">
          <w:rPr>
            <w:rFonts w:eastAsia="Calibri"/>
            <w:sz w:val="22"/>
            <w:szCs w:val="22"/>
            <w:lang w:val="pt-BR"/>
          </w:rPr>
          <w:t>isto</w:t>
        </w:r>
      </w:ins>
      <w:r w:rsidR="00BB645A" w:rsidRPr="00691581">
        <w:rPr>
          <w:rFonts w:eastAsia="Calibri"/>
          <w:sz w:val="22"/>
          <w:szCs w:val="22"/>
          <w:lang w:val="pt-BR"/>
        </w:rPr>
        <w:t xml:space="preserve"> </w:t>
      </w:r>
      <w:r w:rsidR="00691581" w:rsidRPr="00691581">
        <w:rPr>
          <w:rFonts w:eastAsia="Calibri"/>
          <w:sz w:val="22"/>
          <w:szCs w:val="22"/>
          <w:lang w:val="pt-BR"/>
        </w:rPr>
        <w:t xml:space="preserve">que </w:t>
      </w:r>
      <w:ins w:id="1043" w:author="Alberto Scremin" w:date="2011-08-02T22:53:00Z">
        <w:r w:rsidR="00BB645A">
          <w:rPr>
            <w:rFonts w:eastAsia="Calibri"/>
            <w:sz w:val="22"/>
            <w:szCs w:val="22"/>
            <w:lang w:val="pt-BR"/>
          </w:rPr>
          <w:t xml:space="preserve">o </w:t>
        </w:r>
      </w:ins>
      <w:r w:rsidR="00691581" w:rsidRPr="00691581">
        <w:rPr>
          <w:rFonts w:eastAsia="Calibri"/>
          <w:sz w:val="22"/>
          <w:szCs w:val="22"/>
          <w:lang w:val="pt-BR"/>
        </w:rPr>
        <w:t xml:space="preserve">endereço é um documento inserido da coleção </w:t>
      </w:r>
      <w:del w:id="1044" w:author="Alberto Scremin" w:date="2011-08-02T22:53:00Z">
        <w:r w:rsidR="00691581" w:rsidRPr="00691581">
          <w:rPr>
            <w:rFonts w:eastAsia="Calibri"/>
            <w:sz w:val="22"/>
            <w:szCs w:val="22"/>
            <w:lang w:val="pt-BR"/>
          </w:rPr>
          <w:delText>companhia. Esse</w:delText>
        </w:r>
      </w:del>
      <w:proofErr w:type="gramStart"/>
      <w:ins w:id="1045" w:author="Alberto Scremin" w:date="2011-08-02T22:53:00Z">
        <w:r w:rsidR="00175CCA" w:rsidRPr="00D12620">
          <w:rPr>
            <w:rFonts w:eastAsia="Calibri"/>
            <w:i/>
            <w:sz w:val="22"/>
            <w:szCs w:val="22"/>
            <w:lang w:val="pt-BR"/>
          </w:rPr>
          <w:t>exchange</w:t>
        </w:r>
        <w:proofErr w:type="gramEnd"/>
        <w:r w:rsidR="00BB645A">
          <w:rPr>
            <w:rFonts w:eastAsia="Calibri"/>
            <w:sz w:val="22"/>
            <w:szCs w:val="22"/>
            <w:lang w:val="pt-BR"/>
          </w:rPr>
          <w:t>,</w:t>
        </w:r>
        <w:r w:rsidR="00691581" w:rsidRPr="00691581">
          <w:rPr>
            <w:rFonts w:eastAsia="Calibri"/>
            <w:sz w:val="22"/>
            <w:szCs w:val="22"/>
            <w:lang w:val="pt-BR"/>
          </w:rPr>
          <w:t xml:space="preserve"> </w:t>
        </w:r>
        <w:r w:rsidR="00BB645A">
          <w:rPr>
            <w:rFonts w:eastAsia="Calibri"/>
            <w:sz w:val="22"/>
            <w:szCs w:val="22"/>
            <w:lang w:val="pt-BR"/>
          </w:rPr>
          <w:t>e</w:t>
        </w:r>
        <w:r w:rsidR="00691581" w:rsidRPr="00691581">
          <w:rPr>
            <w:rFonts w:eastAsia="Calibri"/>
            <w:sz w:val="22"/>
            <w:szCs w:val="22"/>
            <w:lang w:val="pt-BR"/>
          </w:rPr>
          <w:t>sse</w:t>
        </w:r>
      </w:ins>
      <w:r w:rsidR="00691581" w:rsidRPr="00691581">
        <w:rPr>
          <w:rFonts w:eastAsia="Calibri"/>
          <w:sz w:val="22"/>
          <w:szCs w:val="22"/>
          <w:lang w:val="pt-BR"/>
        </w:rPr>
        <w:t xml:space="preserve"> resultado foi obtido através da navegação nos documentos do MongoDB, como mostrado </w:t>
      </w:r>
      <w:del w:id="1046" w:author="Alberto Scremin" w:date="2011-08-02T22:53:00Z">
        <w:r w:rsidR="00691581" w:rsidRPr="00691581">
          <w:rPr>
            <w:rFonts w:eastAsia="Calibri"/>
            <w:sz w:val="22"/>
            <w:szCs w:val="22"/>
            <w:lang w:val="pt-BR"/>
          </w:rPr>
          <w:delText>abaixo:</w:delText>
        </w:r>
      </w:del>
      <w:ins w:id="1047" w:author="Alberto Scremin" w:date="2011-08-02T22:53:00Z">
        <w:r w:rsidR="00507B26">
          <w:rPr>
            <w:rFonts w:eastAsia="Calibri"/>
            <w:sz w:val="22"/>
            <w:szCs w:val="22"/>
            <w:lang w:val="pt-BR"/>
          </w:rPr>
          <w:t>a seguir.</w:t>
        </w:r>
      </w:ins>
    </w:p>
    <w:p w:rsidR="00691581" w:rsidRPr="00AB77F0" w:rsidRDefault="009D1978" w:rsidP="00691581">
      <w:pPr>
        <w:pStyle w:val="TXT"/>
        <w:jc w:val="center"/>
        <w:rPr>
          <w:b/>
          <w:sz w:val="22"/>
          <w:rPrChange w:id="1048" w:author="Bianca Caruso da Paixão" w:date="2011-08-04T10:47:00Z">
            <w:rPr>
              <w:b/>
              <w:sz w:val="22"/>
              <w:lang w:val="pt-BR"/>
            </w:rPr>
          </w:rPrChange>
        </w:rPr>
      </w:pPr>
      <w:proofErr w:type="gramStart"/>
      <w:r w:rsidRPr="00AB77F0">
        <w:rPr>
          <w:b/>
          <w:sz w:val="22"/>
          <w:rPrChange w:id="1049" w:author="Bianca Caruso da Paixão" w:date="2011-08-04T10:47:00Z">
            <w:rPr>
              <w:b/>
              <w:sz w:val="22"/>
              <w:lang w:val="pt-BR"/>
            </w:rPr>
          </w:rPrChange>
        </w:rPr>
        <w:t>db.exchange.find(</w:t>
      </w:r>
      <w:proofErr w:type="gramEnd"/>
      <w:r w:rsidRPr="00AB77F0">
        <w:rPr>
          <w:b/>
          <w:sz w:val="22"/>
          <w:rPrChange w:id="1050" w:author="Bianca Caruso da Paixão" w:date="2011-08-04T10:47:00Z">
            <w:rPr>
              <w:b/>
              <w:sz w:val="22"/>
              <w:lang w:val="pt-BR"/>
            </w:rPr>
          </w:rPrChange>
        </w:rPr>
        <w:t>{'address.ad_ctry' : 'USA'});</w:t>
      </w:r>
    </w:p>
    <w:p w:rsidR="00691581" w:rsidRPr="00691581" w:rsidRDefault="00691581" w:rsidP="00691581">
      <w:pPr>
        <w:pStyle w:val="TXT"/>
        <w:rPr>
          <w:rFonts w:eastAsia="Calibri"/>
          <w:sz w:val="22"/>
          <w:szCs w:val="22"/>
          <w:lang w:val="pt-BR"/>
        </w:rPr>
      </w:pPr>
      <w:del w:id="1051" w:author="Alberto Scremin" w:date="2011-08-02T22:53:00Z">
        <w:r w:rsidRPr="00C10E66">
          <w:rPr>
            <w:rFonts w:eastAsia="Calibri"/>
            <w:sz w:val="22"/>
            <w:szCs w:val="22"/>
            <w:lang w:val="pt-BR"/>
          </w:rPr>
          <w:tab/>
        </w:r>
      </w:del>
      <w:ins w:id="1052" w:author="Alberto Scremin" w:date="2011-08-02T22:53:00Z">
        <w:r w:rsidR="007F127F" w:rsidRPr="00D12620">
          <w:rPr>
            <w:rFonts w:eastAsia="Calibri"/>
            <w:b/>
            <w:sz w:val="22"/>
            <w:szCs w:val="22"/>
            <w:lang w:val="pt-BR"/>
          </w:rPr>
          <w:t>Selecionar todas as contas e permissões do cliente cujo identificador é c000.</w:t>
        </w:r>
        <w:r w:rsidR="007F127F">
          <w:rPr>
            <w:rFonts w:eastAsia="Calibri"/>
            <w:sz w:val="22"/>
            <w:szCs w:val="22"/>
            <w:lang w:val="pt-BR"/>
          </w:rPr>
          <w:t xml:space="preserve"> </w:t>
        </w:r>
      </w:ins>
      <w:r w:rsidRPr="00691581">
        <w:rPr>
          <w:rFonts w:eastAsia="Calibri"/>
          <w:sz w:val="22"/>
          <w:szCs w:val="22"/>
          <w:lang w:val="pt-BR"/>
        </w:rPr>
        <w:t xml:space="preserve">Para </w:t>
      </w:r>
      <w:ins w:id="1053" w:author="Alberto Scremin" w:date="2011-08-02T22:53:00Z">
        <w:r w:rsidR="007F127F">
          <w:rPr>
            <w:rFonts w:eastAsia="Calibri"/>
            <w:sz w:val="22"/>
            <w:szCs w:val="22"/>
            <w:lang w:val="pt-BR"/>
          </w:rPr>
          <w:t xml:space="preserve">realizar </w:t>
        </w:r>
      </w:ins>
      <w:r w:rsidRPr="00691581">
        <w:rPr>
          <w:rFonts w:eastAsia="Calibri"/>
          <w:sz w:val="22"/>
          <w:szCs w:val="22"/>
          <w:lang w:val="pt-BR"/>
        </w:rPr>
        <w:t xml:space="preserve">a consulta que </w:t>
      </w:r>
      <w:del w:id="1054" w:author="Alberto Scremin" w:date="2011-08-02T22:53:00Z">
        <w:r w:rsidRPr="00691581">
          <w:rPr>
            <w:rFonts w:eastAsia="Calibri"/>
            <w:sz w:val="22"/>
            <w:szCs w:val="22"/>
            <w:lang w:val="pt-BR"/>
          </w:rPr>
          <w:delText>busca</w:delText>
        </w:r>
      </w:del>
      <w:ins w:id="1055" w:author="Alberto Scremin" w:date="2011-08-02T22:53:00Z">
        <w:r w:rsidR="007F127F">
          <w:rPr>
            <w:rFonts w:eastAsia="Calibri"/>
            <w:sz w:val="22"/>
            <w:szCs w:val="22"/>
            <w:lang w:val="pt-BR"/>
          </w:rPr>
          <w:t>visa</w:t>
        </w:r>
      </w:ins>
      <w:r w:rsidRPr="00691581">
        <w:rPr>
          <w:rFonts w:eastAsia="Calibri"/>
          <w:sz w:val="22"/>
          <w:szCs w:val="22"/>
          <w:lang w:val="pt-BR"/>
        </w:rPr>
        <w:t xml:space="preserve"> retornar todas as contas e permissões </w:t>
      </w:r>
      <w:del w:id="1056" w:author="Alberto Scremin" w:date="2011-08-02T22:53:00Z">
        <w:r w:rsidRPr="00691581">
          <w:rPr>
            <w:rFonts w:eastAsia="Calibri"/>
            <w:sz w:val="22"/>
            <w:szCs w:val="22"/>
            <w:lang w:val="pt-BR"/>
          </w:rPr>
          <w:delText xml:space="preserve">de um </w:delText>
        </w:r>
        <w:r w:rsidRPr="00691581">
          <w:rPr>
            <w:rFonts w:eastAsia="Calibri"/>
            <w:i/>
            <w:sz w:val="22"/>
            <w:szCs w:val="22"/>
            <w:lang w:val="pt-BR"/>
          </w:rPr>
          <w:delText>customer</w:delText>
        </w:r>
      </w:del>
      <w:ins w:id="1057" w:author="Alberto Scremin" w:date="2011-08-02T22:53:00Z">
        <w:r w:rsidRPr="00691581">
          <w:rPr>
            <w:rFonts w:eastAsia="Calibri"/>
            <w:sz w:val="22"/>
            <w:szCs w:val="22"/>
            <w:lang w:val="pt-BR"/>
          </w:rPr>
          <w:t>d</w:t>
        </w:r>
        <w:r w:rsidR="007F127F">
          <w:rPr>
            <w:rFonts w:eastAsia="Calibri"/>
            <w:sz w:val="22"/>
            <w:szCs w:val="22"/>
            <w:lang w:val="pt-BR"/>
          </w:rPr>
          <w:t>o</w:t>
        </w:r>
        <w:r w:rsidRPr="00691581">
          <w:rPr>
            <w:rFonts w:eastAsia="Calibri"/>
            <w:sz w:val="22"/>
            <w:szCs w:val="22"/>
            <w:lang w:val="pt-BR"/>
          </w:rPr>
          <w:t xml:space="preserve"> </w:t>
        </w:r>
        <w:r w:rsidR="007F127F" w:rsidRPr="00D12620">
          <w:rPr>
            <w:rFonts w:eastAsia="Calibri"/>
            <w:sz w:val="22"/>
            <w:szCs w:val="22"/>
            <w:lang w:val="pt-BR"/>
          </w:rPr>
          <w:t>cliente</w:t>
        </w:r>
        <w:r w:rsidR="007F127F" w:rsidRPr="00691581">
          <w:rPr>
            <w:rFonts w:eastAsia="Calibri"/>
            <w:sz w:val="22"/>
            <w:szCs w:val="22"/>
            <w:lang w:val="pt-BR"/>
          </w:rPr>
          <w:t xml:space="preserve"> </w:t>
        </w:r>
        <w:r w:rsidR="007F127F">
          <w:rPr>
            <w:rFonts w:eastAsia="Calibri"/>
            <w:sz w:val="22"/>
            <w:szCs w:val="22"/>
            <w:lang w:val="pt-BR"/>
          </w:rPr>
          <w:t>cujo identificador é o código c000</w:t>
        </w:r>
      </w:ins>
      <w:r w:rsidR="007F127F">
        <w:rPr>
          <w:rFonts w:eastAsia="Calibri"/>
          <w:sz w:val="22"/>
          <w:szCs w:val="22"/>
          <w:lang w:val="pt-BR"/>
        </w:rPr>
        <w:t xml:space="preserve"> </w:t>
      </w:r>
      <w:r w:rsidRPr="00691581">
        <w:rPr>
          <w:rFonts w:eastAsia="Calibri"/>
          <w:sz w:val="22"/>
          <w:szCs w:val="22"/>
          <w:lang w:val="pt-BR"/>
        </w:rPr>
        <w:t xml:space="preserve">foi necessário </w:t>
      </w:r>
      <w:del w:id="1058" w:author="Alberto Scremin" w:date="2011-08-02T22:53:00Z">
        <w:r w:rsidRPr="00691581">
          <w:rPr>
            <w:rFonts w:eastAsia="Calibri"/>
            <w:sz w:val="22"/>
            <w:szCs w:val="22"/>
            <w:lang w:val="pt-BR"/>
          </w:rPr>
          <w:delText>que fosse filtrado o</w:delText>
        </w:r>
        <w:r w:rsidRPr="00691581">
          <w:rPr>
            <w:rFonts w:eastAsia="Calibri"/>
            <w:i/>
            <w:sz w:val="22"/>
            <w:szCs w:val="22"/>
            <w:lang w:val="pt-BR"/>
          </w:rPr>
          <w:delText xml:space="preserve"> </w:delText>
        </w:r>
      </w:del>
      <w:ins w:id="1059" w:author="Alberto Scremin" w:date="2011-08-02T22:53:00Z">
        <w:r w:rsidR="00BB645A">
          <w:rPr>
            <w:rFonts w:eastAsia="Calibri"/>
            <w:sz w:val="22"/>
            <w:szCs w:val="22"/>
            <w:lang w:val="pt-BR"/>
          </w:rPr>
          <w:t>um</w:t>
        </w:r>
        <w:r w:rsidRPr="00691581">
          <w:rPr>
            <w:rFonts w:eastAsia="Calibri"/>
            <w:sz w:val="22"/>
            <w:szCs w:val="22"/>
            <w:lang w:val="pt-BR"/>
          </w:rPr>
          <w:t xml:space="preserve"> </w:t>
        </w:r>
        <w:r w:rsidR="00BB645A" w:rsidRPr="00691581">
          <w:rPr>
            <w:rFonts w:eastAsia="Calibri"/>
            <w:sz w:val="22"/>
            <w:szCs w:val="22"/>
            <w:lang w:val="pt-BR"/>
          </w:rPr>
          <w:t>filtr</w:t>
        </w:r>
        <w:r w:rsidR="00BB645A">
          <w:rPr>
            <w:rFonts w:eastAsia="Calibri"/>
            <w:sz w:val="22"/>
            <w:szCs w:val="22"/>
            <w:lang w:val="pt-BR"/>
          </w:rPr>
          <w:t>o</w:t>
        </w:r>
        <w:r w:rsidR="00BB645A" w:rsidRPr="00691581">
          <w:rPr>
            <w:rFonts w:eastAsia="Calibri"/>
            <w:sz w:val="22"/>
            <w:szCs w:val="22"/>
            <w:lang w:val="pt-BR"/>
          </w:rPr>
          <w:t xml:space="preserve"> </w:t>
        </w:r>
        <w:r w:rsidR="00BB645A">
          <w:rPr>
            <w:rFonts w:eastAsia="Calibri"/>
            <w:sz w:val="22"/>
            <w:szCs w:val="22"/>
            <w:lang w:val="pt-BR"/>
          </w:rPr>
          <w:t>n</w:t>
        </w:r>
        <w:r w:rsidR="00507B26">
          <w:rPr>
            <w:rFonts w:eastAsia="Calibri"/>
            <w:sz w:val="22"/>
            <w:szCs w:val="22"/>
            <w:lang w:val="pt-BR"/>
          </w:rPr>
          <w:t xml:space="preserve">a coleção </w:t>
        </w:r>
      </w:ins>
      <w:r w:rsidRPr="00691581">
        <w:rPr>
          <w:rFonts w:eastAsia="Calibri"/>
          <w:i/>
          <w:sz w:val="22"/>
          <w:szCs w:val="22"/>
          <w:lang w:val="pt-BR"/>
        </w:rPr>
        <w:t>customer</w:t>
      </w:r>
      <w:r w:rsidRPr="00691581">
        <w:rPr>
          <w:rFonts w:eastAsia="Calibri"/>
          <w:sz w:val="22"/>
          <w:szCs w:val="22"/>
          <w:lang w:val="pt-BR"/>
        </w:rPr>
        <w:t xml:space="preserve"> em questão</w:t>
      </w:r>
      <w:del w:id="1060" w:author="Alberto Scremin" w:date="2011-08-02T22:53:00Z">
        <w:r w:rsidRPr="00691581">
          <w:rPr>
            <w:rFonts w:eastAsia="Calibri"/>
            <w:sz w:val="22"/>
            <w:szCs w:val="22"/>
            <w:lang w:val="pt-BR"/>
          </w:rPr>
          <w:delText xml:space="preserve"> e que fosse retornada as contas, que </w:delText>
        </w:r>
      </w:del>
      <w:ins w:id="1061" w:author="Alberto Scremin" w:date="2011-08-02T22:53:00Z">
        <w:r w:rsidR="00BB645A">
          <w:rPr>
            <w:rFonts w:eastAsia="Calibri"/>
            <w:sz w:val="22"/>
            <w:szCs w:val="22"/>
            <w:lang w:val="pt-BR"/>
          </w:rPr>
          <w:t xml:space="preserve">. </w:t>
        </w:r>
        <w:r w:rsidR="00507B26">
          <w:rPr>
            <w:rFonts w:eastAsia="Calibri"/>
            <w:sz w:val="22"/>
            <w:szCs w:val="22"/>
            <w:lang w:val="pt-BR"/>
          </w:rPr>
          <w:t>Nesta consulta</w:t>
        </w:r>
        <w:r w:rsidR="00BB645A">
          <w:rPr>
            <w:rFonts w:eastAsia="Calibri"/>
            <w:sz w:val="22"/>
            <w:szCs w:val="22"/>
            <w:lang w:val="pt-BR"/>
          </w:rPr>
          <w:t>,</w:t>
        </w:r>
        <w:r w:rsidRPr="00691581">
          <w:rPr>
            <w:rFonts w:eastAsia="Calibri"/>
            <w:sz w:val="22"/>
            <w:szCs w:val="22"/>
            <w:lang w:val="pt-BR"/>
          </w:rPr>
          <w:t xml:space="preserve"> </w:t>
        </w:r>
      </w:ins>
      <w:r w:rsidR="00BB645A">
        <w:rPr>
          <w:rFonts w:eastAsia="Calibri"/>
          <w:sz w:val="22"/>
          <w:szCs w:val="22"/>
          <w:lang w:val="pt-BR"/>
        </w:rPr>
        <w:t xml:space="preserve">são </w:t>
      </w:r>
      <w:ins w:id="1062" w:author="Alberto Scremin" w:date="2011-08-02T22:53:00Z">
        <w:r w:rsidR="00BB645A">
          <w:rPr>
            <w:rFonts w:eastAsia="Calibri"/>
            <w:sz w:val="22"/>
            <w:szCs w:val="22"/>
            <w:lang w:val="pt-BR"/>
          </w:rPr>
          <w:t>retornadas as customer_accounts</w:t>
        </w:r>
        <w:r w:rsidRPr="00691581">
          <w:rPr>
            <w:rFonts w:eastAsia="Calibri"/>
            <w:sz w:val="22"/>
            <w:szCs w:val="22"/>
            <w:lang w:val="pt-BR"/>
          </w:rPr>
          <w:t xml:space="preserve"> que são </w:t>
        </w:r>
        <w:proofErr w:type="gramStart"/>
        <w:r w:rsidR="00706A11">
          <w:rPr>
            <w:rFonts w:eastAsia="Calibri"/>
            <w:sz w:val="22"/>
            <w:szCs w:val="22"/>
            <w:lang w:val="pt-BR"/>
          </w:rPr>
          <w:t xml:space="preserve">sub </w:t>
        </w:r>
      </w:ins>
      <w:r w:rsidRPr="00691581">
        <w:rPr>
          <w:rFonts w:eastAsia="Calibri"/>
          <w:sz w:val="22"/>
          <w:szCs w:val="22"/>
          <w:lang w:val="pt-BR"/>
        </w:rPr>
        <w:t>documentos</w:t>
      </w:r>
      <w:proofErr w:type="gramEnd"/>
      <w:r w:rsidRPr="00691581">
        <w:rPr>
          <w:rFonts w:eastAsia="Calibri"/>
          <w:sz w:val="22"/>
          <w:szCs w:val="22"/>
          <w:lang w:val="pt-BR"/>
        </w:rPr>
        <w:t xml:space="preserve"> </w:t>
      </w:r>
      <w:del w:id="1063" w:author="Alberto Scremin" w:date="2011-08-02T22:53:00Z">
        <w:r w:rsidRPr="00691581">
          <w:rPr>
            <w:rFonts w:eastAsia="Calibri"/>
            <w:sz w:val="22"/>
            <w:szCs w:val="22"/>
            <w:lang w:val="pt-BR"/>
          </w:rPr>
          <w:delText>inseridos em</w:delText>
        </w:r>
      </w:del>
      <w:ins w:id="1064" w:author="Alberto Scremin" w:date="2011-08-02T22:53:00Z">
        <w:r w:rsidR="00706A11">
          <w:rPr>
            <w:rFonts w:eastAsia="Calibri"/>
            <w:sz w:val="22"/>
            <w:szCs w:val="22"/>
            <w:lang w:val="pt-BR"/>
          </w:rPr>
          <w:t>de</w:t>
        </w:r>
      </w:ins>
      <w:r w:rsidRPr="00691581">
        <w:rPr>
          <w:rFonts w:eastAsia="Calibri"/>
          <w:sz w:val="22"/>
          <w:szCs w:val="22"/>
          <w:lang w:val="pt-BR"/>
        </w:rPr>
        <w:t xml:space="preserve"> cada </w:t>
      </w:r>
      <w:del w:id="1065" w:author="Alberto Scremin" w:date="2011-08-02T22:53:00Z">
        <w:r w:rsidRPr="00691581">
          <w:rPr>
            <w:rFonts w:eastAsia="Calibri"/>
            <w:sz w:val="22"/>
            <w:szCs w:val="22"/>
            <w:lang w:val="pt-BR"/>
          </w:rPr>
          <w:delText>usuário.</w:delText>
        </w:r>
      </w:del>
      <w:ins w:id="1066" w:author="Alberto Scremin" w:date="2011-08-02T22:53:00Z">
        <w:r w:rsidR="00706A11">
          <w:rPr>
            <w:rFonts w:eastAsia="Calibri"/>
            <w:sz w:val="22"/>
            <w:szCs w:val="22"/>
            <w:lang w:val="pt-BR"/>
          </w:rPr>
          <w:t>cliente</w:t>
        </w:r>
        <w:r w:rsidRPr="00691581">
          <w:rPr>
            <w:rFonts w:eastAsia="Calibri"/>
            <w:sz w:val="22"/>
            <w:szCs w:val="22"/>
            <w:lang w:val="pt-BR"/>
          </w:rPr>
          <w:t>.</w:t>
        </w:r>
        <w:r w:rsidR="00706A11">
          <w:rPr>
            <w:rFonts w:eastAsia="Calibri"/>
            <w:sz w:val="22"/>
            <w:szCs w:val="22"/>
            <w:lang w:val="pt-BR"/>
          </w:rPr>
          <w:t xml:space="preserve"> Este </w:t>
        </w:r>
        <w:proofErr w:type="gramStart"/>
        <w:r w:rsidR="00706A11">
          <w:rPr>
            <w:rFonts w:eastAsia="Calibri"/>
            <w:sz w:val="22"/>
            <w:szCs w:val="22"/>
            <w:lang w:val="pt-BR"/>
          </w:rPr>
          <w:t>sub documento</w:t>
        </w:r>
        <w:proofErr w:type="gramEnd"/>
        <w:r w:rsidR="00706A11">
          <w:rPr>
            <w:rFonts w:eastAsia="Calibri"/>
            <w:sz w:val="22"/>
            <w:szCs w:val="22"/>
            <w:lang w:val="pt-BR"/>
          </w:rPr>
          <w:t xml:space="preserve"> possui o nome da conta, as permissões</w:t>
        </w:r>
        <w:r w:rsidR="00D12620">
          <w:rPr>
            <w:rFonts w:eastAsia="Calibri"/>
            <w:sz w:val="22"/>
            <w:szCs w:val="22"/>
            <w:lang w:val="pt-BR"/>
          </w:rPr>
          <w:t xml:space="preserve"> e outras informações.</w:t>
        </w:r>
        <w:r w:rsidR="00706A11">
          <w:rPr>
            <w:rFonts w:eastAsia="Calibri"/>
            <w:sz w:val="22"/>
            <w:szCs w:val="22"/>
            <w:lang w:val="pt-BR"/>
          </w:rPr>
          <w:t xml:space="preserve"> </w:t>
        </w:r>
      </w:ins>
    </w:p>
    <w:p w:rsidR="00691581" w:rsidRPr="00691581" w:rsidRDefault="00691581" w:rsidP="00D12620">
      <w:pPr>
        <w:pStyle w:val="TXT"/>
        <w:jc w:val="center"/>
        <w:rPr>
          <w:sz w:val="22"/>
          <w:rPrChange w:id="1067" w:author="Alberto Scremin" w:date="2011-08-02T22:53:00Z">
            <w:rPr>
              <w:b/>
              <w:sz w:val="22"/>
            </w:rPr>
          </w:rPrChange>
        </w:rPr>
      </w:pPr>
      <w:proofErr w:type="gramStart"/>
      <w:r w:rsidRPr="00691581">
        <w:rPr>
          <w:rFonts w:eastAsia="Calibri"/>
          <w:b/>
          <w:sz w:val="22"/>
          <w:szCs w:val="22"/>
        </w:rPr>
        <w:t>db.customer.find(</w:t>
      </w:r>
      <w:proofErr w:type="gramEnd"/>
      <w:r w:rsidRPr="00691581">
        <w:rPr>
          <w:rFonts w:eastAsia="Calibri"/>
          <w:b/>
          <w:sz w:val="22"/>
          <w:szCs w:val="22"/>
        </w:rPr>
        <w:t xml:space="preserve">{'_id' : </w:t>
      </w:r>
      <w:del w:id="1068" w:author="Alberto Scremin" w:date="2011-08-02T22:53:00Z">
        <w:r w:rsidRPr="00691581">
          <w:rPr>
            <w:rFonts w:eastAsia="Calibri"/>
            <w:b/>
            <w:sz w:val="22"/>
            <w:szCs w:val="22"/>
          </w:rPr>
          <w:delText>XXXX</w:delText>
        </w:r>
      </w:del>
      <w:ins w:id="1069" w:author="Alberto Scremin" w:date="2011-08-02T22:53:00Z">
        <w:r w:rsidR="007F127F">
          <w:rPr>
            <w:rFonts w:eastAsia="Calibri"/>
            <w:b/>
            <w:sz w:val="22"/>
            <w:szCs w:val="22"/>
          </w:rPr>
          <w:t>c000</w:t>
        </w:r>
      </w:ins>
      <w:r w:rsidRPr="00691581">
        <w:rPr>
          <w:rFonts w:eastAsia="Calibri"/>
          <w:b/>
          <w:sz w:val="22"/>
          <w:szCs w:val="22"/>
        </w:rPr>
        <w:t>}, {'customer_accounts' : 1</w:t>
      </w:r>
      <w:ins w:id="1070" w:author="Alberto Scremin" w:date="2011-08-02T22:53:00Z">
        <w:r w:rsidR="00706A11">
          <w:rPr>
            <w:rFonts w:eastAsia="Calibri"/>
            <w:b/>
            <w:sz w:val="22"/>
            <w:szCs w:val="22"/>
          </w:rPr>
          <w:t xml:space="preserve"> </w:t>
        </w:r>
      </w:ins>
      <w:r w:rsidRPr="00691581">
        <w:rPr>
          <w:rFonts w:eastAsia="Calibri"/>
          <w:b/>
          <w:sz w:val="22"/>
          <w:szCs w:val="22"/>
        </w:rPr>
        <w:t>});</w:t>
      </w:r>
    </w:p>
    <w:p w:rsidR="00691581" w:rsidRPr="00691581" w:rsidRDefault="00691581" w:rsidP="00691581">
      <w:pPr>
        <w:pStyle w:val="TXT"/>
        <w:rPr>
          <w:del w:id="1071" w:author="Alberto Scremin" w:date="2011-08-02T22:53:00Z"/>
          <w:rFonts w:eastAsia="Calibri"/>
          <w:sz w:val="22"/>
          <w:szCs w:val="22"/>
        </w:rPr>
      </w:pPr>
    </w:p>
    <w:p w:rsidR="00507B26" w:rsidRDefault="000E0278" w:rsidP="00691581">
      <w:pPr>
        <w:pStyle w:val="TXT"/>
        <w:rPr>
          <w:ins w:id="1072" w:author="Alberto Scremin" w:date="2011-08-02T22:53:00Z"/>
          <w:rFonts w:eastAsia="Calibri"/>
          <w:sz w:val="22"/>
          <w:szCs w:val="22"/>
          <w:lang w:val="pt-BR"/>
        </w:rPr>
      </w:pPr>
      <w:del w:id="1073" w:author="Alberto Scremin" w:date="2011-08-02T22:53:00Z">
        <w:r w:rsidRPr="000E0278">
          <w:rPr>
            <w:rFonts w:eastAsia="Calibri"/>
            <w:sz w:val="22"/>
            <w:szCs w:val="22"/>
            <w:lang w:val="pt-BR"/>
            <w:rPrChange w:id="1074" w:author="vanessa" w:date="2011-08-02T22:56:00Z">
              <w:rPr>
                <w:rFonts w:eastAsia="Calibri"/>
                <w:b/>
                <w:bCs/>
                <w:sz w:val="22"/>
                <w:szCs w:val="22"/>
              </w:rPr>
            </w:rPrChange>
          </w:rPr>
          <w:tab/>
        </w:r>
        <w:r w:rsidR="00691581" w:rsidRPr="00691581">
          <w:rPr>
            <w:rFonts w:eastAsia="Calibri"/>
            <w:sz w:val="22"/>
            <w:szCs w:val="22"/>
            <w:lang w:val="pt-BR"/>
          </w:rPr>
          <w:delText xml:space="preserve">Para descobrir qual tipo de taxa se aplica a um </w:delText>
        </w:r>
        <w:r w:rsidR="00691581" w:rsidRPr="00691581">
          <w:rPr>
            <w:rFonts w:eastAsia="Calibri"/>
            <w:i/>
            <w:sz w:val="22"/>
            <w:szCs w:val="22"/>
            <w:lang w:val="pt-BR"/>
          </w:rPr>
          <w:delText>customer</w:delText>
        </w:r>
        <w:r w:rsidR="00691581" w:rsidRPr="00691581">
          <w:rPr>
            <w:rFonts w:eastAsia="Calibri"/>
            <w:sz w:val="22"/>
            <w:szCs w:val="22"/>
            <w:lang w:val="pt-BR"/>
          </w:rPr>
          <w:delText xml:space="preserve"> temos a seguinte consulta.</w:delText>
        </w:r>
      </w:del>
      <w:ins w:id="1075" w:author="Alberto Scremin" w:date="2011-08-02T22:53:00Z">
        <w:r w:rsidR="00BB645A" w:rsidRPr="00D12620">
          <w:rPr>
            <w:rFonts w:eastAsia="Calibri"/>
            <w:b/>
            <w:sz w:val="22"/>
            <w:szCs w:val="22"/>
            <w:lang w:val="pt-BR"/>
          </w:rPr>
          <w:t>Selecionar a soma dos valores das taxas que cada cliente tem que pagar.</w:t>
        </w:r>
        <w:r w:rsidR="00BB645A">
          <w:rPr>
            <w:rFonts w:eastAsia="Calibri"/>
            <w:sz w:val="22"/>
            <w:szCs w:val="22"/>
            <w:lang w:val="pt-BR"/>
          </w:rPr>
          <w:t xml:space="preserve"> </w:t>
        </w:r>
        <w:r w:rsidR="00691581" w:rsidRPr="00691581">
          <w:rPr>
            <w:rFonts w:eastAsia="Calibri"/>
            <w:sz w:val="22"/>
            <w:szCs w:val="22"/>
            <w:lang w:val="pt-BR"/>
          </w:rPr>
          <w:t xml:space="preserve">Para descobrir qual </w:t>
        </w:r>
        <w:r w:rsidR="00507B26">
          <w:rPr>
            <w:rFonts w:eastAsia="Calibri"/>
            <w:sz w:val="22"/>
            <w:szCs w:val="22"/>
            <w:lang w:val="pt-BR"/>
          </w:rPr>
          <w:t>o valor</w:t>
        </w:r>
        <w:r w:rsidR="00507B26" w:rsidRPr="00691581">
          <w:rPr>
            <w:rFonts w:eastAsia="Calibri"/>
            <w:sz w:val="22"/>
            <w:szCs w:val="22"/>
            <w:lang w:val="pt-BR"/>
          </w:rPr>
          <w:t xml:space="preserve"> d</w:t>
        </w:r>
        <w:r w:rsidR="00507B26">
          <w:rPr>
            <w:rFonts w:eastAsia="Calibri"/>
            <w:sz w:val="22"/>
            <w:szCs w:val="22"/>
            <w:lang w:val="pt-BR"/>
          </w:rPr>
          <w:t>as</w:t>
        </w:r>
        <w:r w:rsidR="00507B26" w:rsidRPr="00691581">
          <w:rPr>
            <w:rFonts w:eastAsia="Calibri"/>
            <w:sz w:val="22"/>
            <w:szCs w:val="22"/>
            <w:lang w:val="pt-BR"/>
          </w:rPr>
          <w:t xml:space="preserve"> </w:t>
        </w:r>
        <w:r w:rsidR="00691581" w:rsidRPr="00691581">
          <w:rPr>
            <w:rFonts w:eastAsia="Calibri"/>
            <w:sz w:val="22"/>
            <w:szCs w:val="22"/>
            <w:lang w:val="pt-BR"/>
          </w:rPr>
          <w:t>taxa</w:t>
        </w:r>
        <w:r w:rsidR="00507B26">
          <w:rPr>
            <w:rFonts w:eastAsia="Calibri"/>
            <w:sz w:val="22"/>
            <w:szCs w:val="22"/>
            <w:lang w:val="pt-BR"/>
          </w:rPr>
          <w:t>s</w:t>
        </w:r>
        <w:r w:rsidR="00691581" w:rsidRPr="00691581">
          <w:rPr>
            <w:rFonts w:eastAsia="Calibri"/>
            <w:sz w:val="22"/>
            <w:szCs w:val="22"/>
            <w:lang w:val="pt-BR"/>
          </w:rPr>
          <w:t xml:space="preserve"> </w:t>
        </w:r>
        <w:r w:rsidR="00507B26">
          <w:rPr>
            <w:rFonts w:eastAsia="Calibri"/>
            <w:sz w:val="22"/>
            <w:szCs w:val="22"/>
            <w:lang w:val="pt-BR"/>
          </w:rPr>
          <w:t>de cada</w:t>
        </w:r>
        <w:r w:rsidR="00691581" w:rsidRPr="00A63327">
          <w:rPr>
            <w:rFonts w:eastAsia="Calibri"/>
            <w:sz w:val="22"/>
            <w:szCs w:val="22"/>
            <w:lang w:val="pt-BR"/>
          </w:rPr>
          <w:t xml:space="preserve"> </w:t>
        </w:r>
        <w:r w:rsidR="00BB645A" w:rsidRPr="00D12620">
          <w:rPr>
            <w:rFonts w:eastAsia="Calibri"/>
            <w:sz w:val="22"/>
            <w:szCs w:val="22"/>
            <w:lang w:val="pt-BR"/>
          </w:rPr>
          <w:t>cliente</w:t>
        </w:r>
        <w:r w:rsidR="00BB645A" w:rsidRPr="00A63327">
          <w:rPr>
            <w:rFonts w:eastAsia="Calibri"/>
            <w:sz w:val="22"/>
            <w:szCs w:val="22"/>
            <w:lang w:val="pt-BR"/>
          </w:rPr>
          <w:t xml:space="preserve"> </w:t>
        </w:r>
        <w:r w:rsidR="00BB645A" w:rsidRPr="005E15B5">
          <w:rPr>
            <w:rFonts w:eastAsia="Calibri"/>
            <w:sz w:val="22"/>
            <w:szCs w:val="22"/>
            <w:lang w:val="pt-BR"/>
          </w:rPr>
          <w:t>realizamos a</w:t>
        </w:r>
        <w:r w:rsidR="00691581" w:rsidRPr="005E15B5">
          <w:rPr>
            <w:rFonts w:eastAsia="Calibri"/>
            <w:sz w:val="22"/>
            <w:szCs w:val="22"/>
            <w:lang w:val="pt-BR"/>
          </w:rPr>
          <w:t xml:space="preserve"> consulta</w:t>
        </w:r>
        <w:r w:rsidR="00BB645A" w:rsidRPr="005E15B5">
          <w:rPr>
            <w:rFonts w:eastAsia="Calibri"/>
            <w:sz w:val="22"/>
            <w:szCs w:val="22"/>
            <w:lang w:val="pt-BR"/>
          </w:rPr>
          <w:t xml:space="preserve"> a seguir</w:t>
        </w:r>
        <w:r w:rsidR="00507B26" w:rsidRPr="001F58EA">
          <w:rPr>
            <w:rFonts w:eastAsia="Calibri"/>
            <w:sz w:val="22"/>
            <w:szCs w:val="22"/>
            <w:lang w:val="pt-BR"/>
          </w:rPr>
          <w:t xml:space="preserve"> na cole</w:t>
        </w:r>
        <w:r w:rsidR="00507B26" w:rsidRPr="006D325E">
          <w:rPr>
            <w:rFonts w:eastAsia="Calibri"/>
            <w:sz w:val="22"/>
            <w:szCs w:val="22"/>
            <w:lang w:val="pt-BR"/>
          </w:rPr>
          <w:t>ç</w:t>
        </w:r>
        <w:r w:rsidR="00507B26" w:rsidRPr="00C50CAF">
          <w:rPr>
            <w:rFonts w:eastAsia="Calibri"/>
            <w:sz w:val="22"/>
            <w:szCs w:val="22"/>
            <w:lang w:val="pt-BR"/>
          </w:rPr>
          <w:t xml:space="preserve">ão </w:t>
        </w:r>
        <w:r w:rsidR="00507B26" w:rsidRPr="00D12620">
          <w:rPr>
            <w:rFonts w:eastAsia="Calibri"/>
            <w:i/>
            <w:sz w:val="22"/>
            <w:szCs w:val="22"/>
            <w:lang w:val="pt-BR"/>
          </w:rPr>
          <w:t>customer</w:t>
        </w:r>
        <w:r w:rsidR="00691581" w:rsidRPr="00691581">
          <w:rPr>
            <w:rFonts w:eastAsia="Calibri"/>
            <w:sz w:val="22"/>
            <w:szCs w:val="22"/>
            <w:lang w:val="pt-BR"/>
          </w:rPr>
          <w:t xml:space="preserve">. </w:t>
        </w:r>
        <w:r w:rsidR="00507B26">
          <w:rPr>
            <w:rFonts w:eastAsia="Calibri"/>
            <w:sz w:val="22"/>
            <w:szCs w:val="22"/>
            <w:lang w:val="pt-BR"/>
          </w:rPr>
          <w:t>Esta consulta não possui nenhum filtro e retorna o nome e sobrenome do cliente e o valor das taxas.</w:t>
        </w:r>
      </w:ins>
      <w:r w:rsidR="00507B26">
        <w:rPr>
          <w:rFonts w:eastAsia="Calibri"/>
          <w:sz w:val="22"/>
          <w:szCs w:val="22"/>
          <w:lang w:val="pt-BR"/>
        </w:rPr>
        <w:t xml:space="preserve"> </w:t>
      </w:r>
      <w:r w:rsidR="00691581" w:rsidRPr="00691581">
        <w:rPr>
          <w:rFonts w:eastAsia="Calibri"/>
          <w:sz w:val="22"/>
          <w:szCs w:val="22"/>
          <w:lang w:val="pt-BR"/>
        </w:rPr>
        <w:t xml:space="preserve">Como as taxas são documentos inseridos dentro do próprio documento do </w:t>
      </w:r>
      <w:r w:rsidR="00691581" w:rsidRPr="00691581">
        <w:rPr>
          <w:rFonts w:eastAsia="Calibri"/>
          <w:i/>
          <w:sz w:val="22"/>
          <w:szCs w:val="22"/>
          <w:lang w:val="pt-BR"/>
        </w:rPr>
        <w:t>customer</w:t>
      </w:r>
      <w:r w:rsidR="00691581" w:rsidRPr="00691581">
        <w:rPr>
          <w:rFonts w:eastAsia="Calibri"/>
          <w:sz w:val="22"/>
          <w:szCs w:val="22"/>
          <w:lang w:val="pt-BR"/>
        </w:rPr>
        <w:t>, não foi necessária nenhuma junção</w:t>
      </w:r>
      <w:del w:id="1076" w:author="Alberto Scremin" w:date="2011-08-02T22:53:00Z">
        <w:r w:rsidR="00691581" w:rsidRPr="00691581">
          <w:rPr>
            <w:rFonts w:eastAsia="Calibri"/>
            <w:sz w:val="22"/>
            <w:szCs w:val="22"/>
            <w:lang w:val="pt-BR"/>
          </w:rPr>
          <w:delText xml:space="preserve"> e para termos</w:delText>
        </w:r>
      </w:del>
      <w:ins w:id="1077" w:author="Alberto Scremin" w:date="2011-08-02T22:53:00Z">
        <w:r w:rsidR="00BB645A">
          <w:rPr>
            <w:rFonts w:eastAsia="Calibri"/>
            <w:sz w:val="22"/>
            <w:szCs w:val="22"/>
            <w:lang w:val="pt-BR"/>
          </w:rPr>
          <w:t>.</w:t>
        </w:r>
        <w:r w:rsidR="00691581" w:rsidRPr="00691581">
          <w:rPr>
            <w:rFonts w:eastAsia="Calibri"/>
            <w:sz w:val="22"/>
            <w:szCs w:val="22"/>
            <w:lang w:val="pt-BR"/>
          </w:rPr>
          <w:t xml:space="preserve"> </w:t>
        </w:r>
      </w:ins>
    </w:p>
    <w:p w:rsidR="00691581" w:rsidRPr="00691581" w:rsidRDefault="00507B26" w:rsidP="00691581">
      <w:pPr>
        <w:pStyle w:val="TXT"/>
        <w:rPr>
          <w:rFonts w:eastAsia="Calibri"/>
          <w:sz w:val="22"/>
          <w:szCs w:val="22"/>
          <w:lang w:val="pt-BR"/>
        </w:rPr>
      </w:pPr>
      <w:ins w:id="1078" w:author="Alberto Scremin" w:date="2011-08-02T22:53:00Z">
        <w:r>
          <w:rPr>
            <w:rFonts w:eastAsia="Calibri"/>
            <w:sz w:val="22"/>
            <w:szCs w:val="22"/>
            <w:lang w:val="pt-BR"/>
          </w:rPr>
          <w:tab/>
        </w:r>
        <w:r w:rsidR="00BB645A">
          <w:rPr>
            <w:rFonts w:eastAsia="Calibri"/>
            <w:sz w:val="22"/>
            <w:szCs w:val="22"/>
            <w:lang w:val="pt-BR"/>
          </w:rPr>
          <w:t>P</w:t>
        </w:r>
        <w:r w:rsidR="00BB645A" w:rsidRPr="00691581">
          <w:rPr>
            <w:rFonts w:eastAsia="Calibri"/>
            <w:sz w:val="22"/>
            <w:szCs w:val="22"/>
            <w:lang w:val="pt-BR"/>
          </w:rPr>
          <w:t xml:space="preserve">ara </w:t>
        </w:r>
        <w:r w:rsidR="00BB645A">
          <w:rPr>
            <w:rFonts w:eastAsia="Calibri"/>
            <w:sz w:val="22"/>
            <w:szCs w:val="22"/>
            <w:lang w:val="pt-BR"/>
          </w:rPr>
          <w:t>ob</w:t>
        </w:r>
        <w:r w:rsidR="00691581" w:rsidRPr="00691581">
          <w:rPr>
            <w:rFonts w:eastAsia="Calibri"/>
            <w:sz w:val="22"/>
            <w:szCs w:val="22"/>
            <w:lang w:val="pt-BR"/>
          </w:rPr>
          <w:t>termos</w:t>
        </w:r>
      </w:ins>
      <w:r w:rsidR="00691581" w:rsidRPr="00691581">
        <w:rPr>
          <w:rFonts w:eastAsia="Calibri"/>
          <w:sz w:val="22"/>
          <w:szCs w:val="22"/>
          <w:lang w:val="pt-BR"/>
        </w:rPr>
        <w:t xml:space="preserve"> o resultado da </w:t>
      </w:r>
      <w:del w:id="1079" w:author="Alberto Scremin" w:date="2011-08-02T22:53:00Z">
        <w:r w:rsidR="00691581" w:rsidRPr="00691581">
          <w:rPr>
            <w:rFonts w:eastAsia="Calibri"/>
            <w:sz w:val="22"/>
            <w:szCs w:val="22"/>
            <w:lang w:val="pt-BR"/>
          </w:rPr>
          <w:delText>quantidade de</w:delText>
        </w:r>
      </w:del>
      <w:ins w:id="1080" w:author="Alberto Scremin" w:date="2011-08-02T22:53:00Z">
        <w:r w:rsidR="00BB645A">
          <w:rPr>
            <w:rFonts w:eastAsia="Calibri"/>
            <w:sz w:val="22"/>
            <w:szCs w:val="22"/>
            <w:lang w:val="pt-BR"/>
          </w:rPr>
          <w:t>soma</w:t>
        </w:r>
        <w:r w:rsidR="00BB645A" w:rsidRPr="00691581">
          <w:rPr>
            <w:rFonts w:eastAsia="Calibri"/>
            <w:sz w:val="22"/>
            <w:szCs w:val="22"/>
            <w:lang w:val="pt-BR"/>
          </w:rPr>
          <w:t xml:space="preserve"> </w:t>
        </w:r>
        <w:r w:rsidR="00691581" w:rsidRPr="00691581">
          <w:rPr>
            <w:rFonts w:eastAsia="Calibri"/>
            <w:sz w:val="22"/>
            <w:szCs w:val="22"/>
            <w:lang w:val="pt-BR"/>
          </w:rPr>
          <w:t>d</w:t>
        </w:r>
        <w:r w:rsidR="00BB645A">
          <w:rPr>
            <w:rFonts w:eastAsia="Calibri"/>
            <w:sz w:val="22"/>
            <w:szCs w:val="22"/>
            <w:lang w:val="pt-BR"/>
          </w:rPr>
          <w:t>as</w:t>
        </w:r>
      </w:ins>
      <w:r w:rsidR="00691581" w:rsidRPr="00691581">
        <w:rPr>
          <w:rFonts w:eastAsia="Calibri"/>
          <w:sz w:val="22"/>
          <w:szCs w:val="22"/>
          <w:lang w:val="pt-BR"/>
        </w:rPr>
        <w:t xml:space="preserve"> taxas, é necessário um tratamento, percorrendo todos os documentos, ou mesmo a utilização do </w:t>
      </w:r>
      <w:r w:rsidR="00691581" w:rsidRPr="00691581">
        <w:rPr>
          <w:rFonts w:eastAsia="Calibri"/>
          <w:i/>
          <w:sz w:val="22"/>
          <w:szCs w:val="22"/>
          <w:lang w:val="pt-BR"/>
        </w:rPr>
        <w:t>map reduce</w:t>
      </w:r>
      <w:r w:rsidR="00691581" w:rsidRPr="00691581">
        <w:rPr>
          <w:rFonts w:eastAsia="Calibri"/>
          <w:sz w:val="22"/>
          <w:szCs w:val="22"/>
          <w:lang w:val="pt-BR"/>
        </w:rPr>
        <w:t xml:space="preserve">. No exemplo o tratamento foi feito pela aplicação e o código está na </w:t>
      </w:r>
      <w:r w:rsidR="000E0278" w:rsidRPr="000E0278">
        <w:rPr>
          <w:sz w:val="22"/>
          <w:lang w:val="pt-BR"/>
          <w:rPrChange w:id="1081" w:author="Alberto Scremin" w:date="2011-08-02T22:53:00Z">
            <w:rPr>
              <w:b/>
              <w:bCs/>
              <w:sz w:val="22"/>
              <w:u w:val="single"/>
              <w:lang w:val="pt-BR"/>
            </w:rPr>
          </w:rPrChange>
        </w:rPr>
        <w:fldChar w:fldCharType="begin"/>
      </w:r>
      <w:r w:rsidR="000E0278" w:rsidRPr="000E0278">
        <w:rPr>
          <w:sz w:val="22"/>
          <w:lang w:val="pt-BR"/>
          <w:rPrChange w:id="1082" w:author="Alberto Scremin" w:date="2011-08-02T22:53:00Z">
            <w:rPr>
              <w:b/>
              <w:bCs/>
              <w:sz w:val="22"/>
              <w:u w:val="single"/>
              <w:lang w:val="pt-BR"/>
            </w:rPr>
          </w:rPrChange>
        </w:rPr>
        <w:instrText xml:space="preserve"> REF _Ref297296049 \h  \* MERGEFORMAT </w:instrText>
      </w:r>
      <w:r w:rsidR="000E0278" w:rsidRPr="000E0278">
        <w:rPr>
          <w:sz w:val="22"/>
          <w:lang w:val="pt-BR"/>
          <w:rPrChange w:id="1083" w:author="Alberto Scremin" w:date="2011-08-02T22:53:00Z">
            <w:rPr>
              <w:sz w:val="22"/>
              <w:lang w:val="pt-BR"/>
            </w:rPr>
          </w:rPrChange>
        </w:rPr>
      </w:r>
      <w:r w:rsidR="000E0278" w:rsidRPr="000E0278">
        <w:rPr>
          <w:sz w:val="22"/>
          <w:lang w:val="pt-BR"/>
          <w:rPrChange w:id="1084" w:author="Alberto Scremin" w:date="2011-08-02T22:53:00Z">
            <w:rPr>
              <w:b/>
              <w:bCs/>
              <w:sz w:val="22"/>
              <w:u w:val="single"/>
              <w:lang w:val="pt-BR"/>
            </w:rPr>
          </w:rPrChange>
        </w:rPr>
        <w:fldChar w:fldCharType="separate"/>
      </w:r>
      <w:r w:rsidR="000E0278" w:rsidRPr="000E0278">
        <w:rPr>
          <w:sz w:val="22"/>
          <w:lang w:val="pt-BR"/>
          <w:rPrChange w:id="1085" w:author="Alberto Scremin" w:date="2011-08-02T22:53:00Z">
            <w:rPr>
              <w:b/>
              <w:bCs/>
              <w:sz w:val="22"/>
              <w:u w:val="single"/>
              <w:lang w:val="pt-BR"/>
            </w:rPr>
          </w:rPrChange>
        </w:rPr>
        <w:t xml:space="preserve">Figura </w:t>
      </w:r>
      <w:del w:id="1086" w:author="Alberto Scremin" w:date="2011-08-02T22:53:00Z">
        <w:r w:rsidR="00B05561" w:rsidRPr="00B05561">
          <w:rPr>
            <w:noProof/>
            <w:sz w:val="22"/>
            <w:szCs w:val="22"/>
            <w:u w:val="single"/>
            <w:lang w:val="pt-BR"/>
          </w:rPr>
          <w:delText>69</w:delText>
        </w:r>
      </w:del>
      <w:ins w:id="1087" w:author="Alberto Scremin" w:date="2011-08-02T22:53:00Z">
        <w:r w:rsidR="00760484" w:rsidRPr="00760484">
          <w:rPr>
            <w:noProof/>
            <w:sz w:val="22"/>
            <w:szCs w:val="22"/>
            <w:lang w:val="pt-BR"/>
          </w:rPr>
          <w:t>68</w:t>
        </w:r>
      </w:ins>
      <w:r w:rsidR="000E0278" w:rsidRPr="000E0278">
        <w:rPr>
          <w:sz w:val="22"/>
          <w:lang w:val="pt-BR"/>
          <w:rPrChange w:id="1088" w:author="Alberto Scremin" w:date="2011-08-02T22:53:00Z">
            <w:rPr>
              <w:b/>
              <w:bCs/>
              <w:sz w:val="22"/>
              <w:u w:val="single"/>
              <w:lang w:val="pt-BR"/>
            </w:rPr>
          </w:rPrChange>
        </w:rPr>
        <w:fldChar w:fldCharType="end"/>
      </w:r>
      <w:r w:rsidR="00691581" w:rsidRPr="00691581">
        <w:rPr>
          <w:rFonts w:eastAsia="Calibri"/>
          <w:sz w:val="22"/>
          <w:szCs w:val="22"/>
          <w:lang w:val="pt-BR"/>
        </w:rPr>
        <w:t>.</w:t>
      </w:r>
    </w:p>
    <w:p w:rsidR="00691581" w:rsidRPr="00691581" w:rsidRDefault="00691581" w:rsidP="00691581">
      <w:pPr>
        <w:pStyle w:val="TXT"/>
        <w:jc w:val="center"/>
        <w:rPr>
          <w:rFonts w:eastAsia="Calibri"/>
          <w:b/>
          <w:sz w:val="22"/>
          <w:szCs w:val="22"/>
          <w:lang w:val="pt-BR"/>
        </w:rPr>
      </w:pPr>
      <w:proofErr w:type="gramStart"/>
      <w:r w:rsidRPr="00691581">
        <w:rPr>
          <w:rFonts w:eastAsia="Calibri"/>
          <w:b/>
          <w:sz w:val="22"/>
          <w:szCs w:val="22"/>
          <w:lang w:val="pt-BR"/>
        </w:rPr>
        <w:t>resultado</w:t>
      </w:r>
      <w:proofErr w:type="gramEnd"/>
      <w:r w:rsidRPr="00691581">
        <w:rPr>
          <w:rFonts w:eastAsia="Calibri"/>
          <w:b/>
          <w:sz w:val="22"/>
          <w:szCs w:val="22"/>
          <w:lang w:val="pt-BR"/>
        </w:rPr>
        <w:t xml:space="preserve"> = db.customer.find({}, {'c_l_name' : 1, 'c_f_name': 1, 'taxrate.tx_rate' :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AB77F0" w:rsidTr="00761E61">
        <w:tc>
          <w:tcPr>
            <w:tcW w:w="9210" w:type="dxa"/>
          </w:tcPr>
          <w:p w:rsidR="002400A2" w:rsidRDefault="00691581">
            <w:pPr>
              <w:pStyle w:val="TXT"/>
              <w:spacing w:after="0" w:line="240" w:lineRule="auto"/>
              <w:rPr>
                <w:rFonts w:eastAsia="Calibri"/>
                <w:sz w:val="22"/>
                <w:szCs w:val="22"/>
                <w:lang w:val="pt-BR"/>
              </w:rPr>
              <w:pPrChange w:id="1089" w:author="Alberto Scremin" w:date="2011-08-02T22:53:00Z">
                <w:pPr>
                  <w:pStyle w:val="TXT"/>
                  <w:spacing w:line="240" w:lineRule="auto"/>
                </w:pPr>
              </w:pPrChange>
            </w:pPr>
            <w:proofErr w:type="gramStart"/>
            <w:r w:rsidRPr="00691581">
              <w:rPr>
                <w:rFonts w:eastAsia="Calibri"/>
                <w:sz w:val="22"/>
                <w:szCs w:val="22"/>
                <w:lang w:val="pt-BR"/>
              </w:rPr>
              <w:t>for</w:t>
            </w:r>
            <w:proofErr w:type="gramEnd"/>
            <w:r w:rsidRPr="00691581">
              <w:rPr>
                <w:rFonts w:eastAsia="Calibri"/>
                <w:sz w:val="22"/>
                <w:szCs w:val="22"/>
                <w:lang w:val="pt-BR"/>
              </w:rPr>
              <w:t xml:space="preserve"> r in resultado:</w:t>
            </w:r>
          </w:p>
          <w:p w:rsidR="002400A2" w:rsidRDefault="00691581">
            <w:pPr>
              <w:pStyle w:val="TXT"/>
              <w:spacing w:after="0" w:line="240" w:lineRule="auto"/>
              <w:rPr>
                <w:rFonts w:eastAsia="Calibri"/>
                <w:sz w:val="22"/>
                <w:szCs w:val="22"/>
                <w:lang w:val="pt-BR"/>
              </w:rPr>
              <w:pPrChange w:id="1090" w:author="Alberto Scremin" w:date="2011-08-02T22:53:00Z">
                <w:pPr>
                  <w:pStyle w:val="TXT"/>
                  <w:spacing w:line="240" w:lineRule="auto"/>
                </w:pPr>
              </w:pPrChange>
            </w:pPr>
            <w:r w:rsidRPr="00691581">
              <w:rPr>
                <w:rFonts w:eastAsia="Calibri"/>
                <w:sz w:val="22"/>
                <w:szCs w:val="22"/>
                <w:lang w:val="pt-BR"/>
              </w:rPr>
              <w:tab/>
              <w:t>r['qntd_taxas'] = 0</w:t>
            </w:r>
          </w:p>
          <w:p w:rsidR="002400A2" w:rsidRDefault="00691581">
            <w:pPr>
              <w:pStyle w:val="TXT"/>
              <w:spacing w:after="0" w:line="240" w:lineRule="auto"/>
              <w:rPr>
                <w:rFonts w:eastAsia="Calibri"/>
                <w:sz w:val="22"/>
                <w:szCs w:val="22"/>
                <w:lang w:val="pt-BR"/>
              </w:rPr>
              <w:pPrChange w:id="1091" w:author="Alberto Scremin" w:date="2011-08-02T22:53:00Z">
                <w:pPr>
                  <w:pStyle w:val="TXT"/>
                  <w:spacing w:line="240" w:lineRule="auto"/>
                </w:pPr>
              </w:pPrChange>
            </w:pPr>
            <w:r w:rsidRPr="00691581">
              <w:rPr>
                <w:rFonts w:eastAsia="Calibri"/>
                <w:sz w:val="22"/>
                <w:szCs w:val="22"/>
                <w:lang w:val="pt-BR"/>
              </w:rPr>
              <w:tab/>
            </w:r>
            <w:proofErr w:type="gramStart"/>
            <w:r w:rsidRPr="00691581">
              <w:rPr>
                <w:rFonts w:eastAsia="Calibri"/>
                <w:sz w:val="22"/>
                <w:szCs w:val="22"/>
                <w:lang w:val="pt-BR"/>
              </w:rPr>
              <w:t>for</w:t>
            </w:r>
            <w:proofErr w:type="gramEnd"/>
            <w:r w:rsidRPr="00691581">
              <w:rPr>
                <w:rFonts w:eastAsia="Calibri"/>
                <w:sz w:val="22"/>
                <w:szCs w:val="22"/>
                <w:lang w:val="pt-BR"/>
              </w:rPr>
              <w:t xml:space="preserve"> taxa in r['taxrate']:</w:t>
            </w:r>
          </w:p>
          <w:p w:rsidR="002400A2" w:rsidRDefault="00691581">
            <w:pPr>
              <w:pStyle w:val="TXT"/>
              <w:spacing w:after="0" w:line="240" w:lineRule="auto"/>
              <w:jc w:val="left"/>
              <w:rPr>
                <w:rFonts w:eastAsia="Calibri"/>
                <w:b/>
                <w:lang w:val="pt-BR"/>
              </w:rPr>
              <w:pPrChange w:id="1092" w:author="Alberto Scremin" w:date="2011-08-02T22:53:00Z">
                <w:pPr>
                  <w:pStyle w:val="TXT"/>
                  <w:spacing w:line="240" w:lineRule="auto"/>
                  <w:jc w:val="left"/>
                </w:pPr>
              </w:pPrChange>
            </w:pPr>
            <w:r w:rsidRPr="00691581">
              <w:rPr>
                <w:rFonts w:eastAsia="Calibri"/>
                <w:sz w:val="22"/>
                <w:szCs w:val="22"/>
                <w:lang w:val="pt-BR"/>
              </w:rPr>
              <w:tab/>
            </w:r>
            <w:r w:rsidRPr="00691581">
              <w:rPr>
                <w:rFonts w:eastAsia="Calibri"/>
                <w:sz w:val="22"/>
                <w:szCs w:val="22"/>
                <w:lang w:val="pt-BR"/>
              </w:rPr>
              <w:tab/>
              <w:t xml:space="preserve">r['qntd_taxas'] = r['qntd_taxas'] + </w:t>
            </w:r>
            <w:proofErr w:type="gramStart"/>
            <w:r w:rsidRPr="00691581">
              <w:rPr>
                <w:rFonts w:eastAsia="Calibri"/>
                <w:sz w:val="22"/>
                <w:szCs w:val="22"/>
                <w:lang w:val="pt-BR"/>
              </w:rPr>
              <w:t>taxa[</w:t>
            </w:r>
            <w:proofErr w:type="gramEnd"/>
            <w:r w:rsidRPr="00691581">
              <w:rPr>
                <w:rFonts w:eastAsia="Calibri"/>
                <w:sz w:val="22"/>
                <w:szCs w:val="22"/>
                <w:lang w:val="pt-BR"/>
              </w:rPr>
              <w:t>'tx_rate']</w:t>
            </w:r>
          </w:p>
        </w:tc>
      </w:tr>
    </w:tbl>
    <w:p w:rsidR="00691581" w:rsidRPr="0065199F" w:rsidRDefault="00691581" w:rsidP="00691581">
      <w:pPr>
        <w:pStyle w:val="Legenda"/>
        <w:rPr>
          <w:lang w:val="pt-BR"/>
        </w:rPr>
      </w:pPr>
      <w:bookmarkStart w:id="1093" w:name="_Ref297296049"/>
      <w:bookmarkStart w:id="1094" w:name="_Toc300002894"/>
      <w:bookmarkStart w:id="1095" w:name="_Toc298169428"/>
      <w:r w:rsidRPr="0065199F">
        <w:rPr>
          <w:lang w:val="pt-BR"/>
        </w:rPr>
        <w:t xml:space="preserve">Figura </w:t>
      </w:r>
      <w:r w:rsidR="000E0278">
        <w:fldChar w:fldCharType="begin"/>
      </w:r>
      <w:r w:rsidRPr="0065199F">
        <w:rPr>
          <w:lang w:val="pt-BR"/>
        </w:rPr>
        <w:instrText xml:space="preserve"> SEQ Figura \* ARABIC </w:instrText>
      </w:r>
      <w:r w:rsidR="000E0278">
        <w:fldChar w:fldCharType="separate"/>
      </w:r>
      <w:del w:id="1096" w:author="Alberto Scremin" w:date="2011-08-02T22:53:00Z">
        <w:r w:rsidR="00B05561">
          <w:rPr>
            <w:noProof/>
            <w:lang w:val="pt-BR"/>
          </w:rPr>
          <w:delText>69</w:delText>
        </w:r>
      </w:del>
      <w:ins w:id="1097" w:author="Alberto Scremin" w:date="2011-08-02T22:53:00Z">
        <w:r w:rsidR="00460A52">
          <w:rPr>
            <w:noProof/>
            <w:lang w:val="pt-BR"/>
          </w:rPr>
          <w:t>68</w:t>
        </w:r>
      </w:ins>
      <w:r w:rsidR="000E0278">
        <w:fldChar w:fldCharType="end"/>
      </w:r>
      <w:bookmarkEnd w:id="1093"/>
      <w:r w:rsidRPr="0065199F">
        <w:rPr>
          <w:lang w:val="pt-BR"/>
        </w:rPr>
        <w:t xml:space="preserve">: Exemplo de </w:t>
      </w:r>
      <w:r>
        <w:rPr>
          <w:lang w:val="pt-BR"/>
        </w:rPr>
        <w:t>tratamento para a quan</w:t>
      </w:r>
      <w:r w:rsidRPr="0065199F">
        <w:rPr>
          <w:lang w:val="pt-BR"/>
        </w:rPr>
        <w:t>t</w:t>
      </w:r>
      <w:r>
        <w:rPr>
          <w:lang w:val="pt-BR"/>
        </w:rPr>
        <w:t>i</w:t>
      </w:r>
      <w:r w:rsidRPr="0065199F">
        <w:rPr>
          <w:lang w:val="pt-BR"/>
        </w:rPr>
        <w:t>dade de taxas de cada usu</w:t>
      </w:r>
      <w:r>
        <w:rPr>
          <w:lang w:val="pt-BR"/>
        </w:rPr>
        <w:t>ário.</w:t>
      </w:r>
      <w:bookmarkEnd w:id="1094"/>
      <w:bookmarkEnd w:id="1095"/>
    </w:p>
    <w:p w:rsidR="00691581" w:rsidRPr="00691581" w:rsidRDefault="00691581" w:rsidP="00691581">
      <w:pPr>
        <w:pStyle w:val="TXT"/>
        <w:rPr>
          <w:rFonts w:eastAsia="Calibri"/>
          <w:sz w:val="22"/>
          <w:szCs w:val="22"/>
          <w:lang w:val="pt-BR"/>
        </w:rPr>
      </w:pPr>
      <w:del w:id="1098" w:author="Alberto Scremin" w:date="2011-08-02T22:53:00Z">
        <w:r w:rsidRPr="0065199F">
          <w:rPr>
            <w:rFonts w:eastAsia="Calibri"/>
            <w:lang w:val="pt-BR"/>
          </w:rPr>
          <w:tab/>
        </w:r>
      </w:del>
      <w:ins w:id="1099" w:author="Alberto Scremin" w:date="2011-08-02T22:53:00Z">
        <w:r w:rsidR="00BB645A" w:rsidRPr="00D12620">
          <w:rPr>
            <w:rFonts w:eastAsia="Calibri"/>
            <w:b/>
            <w:sz w:val="22"/>
            <w:szCs w:val="22"/>
            <w:lang w:val="pt-BR"/>
          </w:rPr>
          <w:t xml:space="preserve">Selecionar o nome de todos os </w:t>
        </w:r>
        <w:r w:rsidR="00BB645A" w:rsidRPr="00D12620">
          <w:rPr>
            <w:rFonts w:eastAsia="Calibri"/>
            <w:b/>
            <w:i/>
            <w:sz w:val="22"/>
            <w:szCs w:val="22"/>
            <w:lang w:val="pt-BR"/>
          </w:rPr>
          <w:t>brokers</w:t>
        </w:r>
        <w:r w:rsidR="00BB645A" w:rsidRPr="00D12620">
          <w:rPr>
            <w:rFonts w:eastAsia="Calibri"/>
            <w:b/>
            <w:sz w:val="22"/>
            <w:szCs w:val="22"/>
            <w:lang w:val="pt-BR"/>
          </w:rPr>
          <w:t xml:space="preserve"> que gerenciam mais de uma conta de cliente.</w:t>
        </w:r>
        <w:r w:rsidR="00BB645A">
          <w:rPr>
            <w:rFonts w:eastAsia="Calibri"/>
            <w:lang w:val="pt-BR"/>
          </w:rPr>
          <w:t xml:space="preserve"> </w:t>
        </w:r>
      </w:ins>
      <w:r w:rsidRPr="00691581">
        <w:rPr>
          <w:rFonts w:eastAsia="Calibri"/>
          <w:sz w:val="22"/>
          <w:szCs w:val="22"/>
          <w:lang w:val="pt-BR"/>
        </w:rPr>
        <w:t xml:space="preserve">A consulta para selecionar quais </w:t>
      </w:r>
      <w:r w:rsidR="000E0278" w:rsidRPr="000E0278">
        <w:rPr>
          <w:i/>
          <w:sz w:val="22"/>
          <w:lang w:val="pt-BR"/>
          <w:rPrChange w:id="1100" w:author="Alberto Scremin" w:date="2011-08-02T22:53:00Z">
            <w:rPr>
              <w:b/>
              <w:bCs/>
              <w:sz w:val="22"/>
              <w:lang w:val="pt-BR"/>
            </w:rPr>
          </w:rPrChange>
        </w:rPr>
        <w:t>brokers</w:t>
      </w:r>
      <w:r w:rsidRPr="00691581">
        <w:rPr>
          <w:rFonts w:eastAsia="Calibri"/>
          <w:sz w:val="22"/>
          <w:szCs w:val="22"/>
          <w:lang w:val="pt-BR"/>
        </w:rPr>
        <w:t xml:space="preserve"> gerenciam mais de uma conta não foi possível ser expressa através de consultas simples no </w:t>
      </w:r>
      <w:proofErr w:type="gramStart"/>
      <w:r w:rsidRPr="00691581">
        <w:rPr>
          <w:rFonts w:eastAsia="Calibri"/>
          <w:sz w:val="22"/>
          <w:szCs w:val="22"/>
          <w:lang w:val="pt-BR"/>
        </w:rPr>
        <w:t>MongoDB</w:t>
      </w:r>
      <w:proofErr w:type="gramEnd"/>
      <w:r w:rsidRPr="00691581">
        <w:rPr>
          <w:rFonts w:eastAsia="Calibri"/>
          <w:sz w:val="22"/>
          <w:szCs w:val="22"/>
          <w:lang w:val="pt-BR"/>
        </w:rPr>
        <w:t xml:space="preserve">. Para conseguirmos esse resultado </w:t>
      </w:r>
      <w:del w:id="1101" w:author="Alberto Scremin" w:date="2011-08-02T22:53:00Z">
        <w:r w:rsidRPr="00691581">
          <w:rPr>
            <w:rFonts w:eastAsia="Calibri"/>
            <w:sz w:val="22"/>
            <w:szCs w:val="22"/>
            <w:lang w:val="pt-BR"/>
          </w:rPr>
          <w:delText>seria</w:delText>
        </w:r>
      </w:del>
      <w:ins w:id="1102" w:author="Alberto Scremin" w:date="2011-08-02T22:53:00Z">
        <w:r w:rsidR="00C86E5A">
          <w:rPr>
            <w:rFonts w:eastAsia="Calibri"/>
            <w:sz w:val="22"/>
            <w:szCs w:val="22"/>
            <w:lang w:val="pt-BR"/>
          </w:rPr>
          <w:t>é</w:t>
        </w:r>
      </w:ins>
      <w:r w:rsidR="00C86E5A">
        <w:rPr>
          <w:rFonts w:eastAsia="Calibri"/>
          <w:sz w:val="22"/>
          <w:szCs w:val="22"/>
          <w:lang w:val="pt-BR"/>
        </w:rPr>
        <w:t xml:space="preserve"> </w:t>
      </w:r>
      <w:r w:rsidRPr="00691581">
        <w:rPr>
          <w:rFonts w:eastAsia="Calibri"/>
          <w:sz w:val="22"/>
          <w:szCs w:val="22"/>
          <w:lang w:val="pt-BR"/>
        </w:rPr>
        <w:t xml:space="preserve">necessária a utilização de uma função de </w:t>
      </w:r>
      <w:r w:rsidRPr="00691581">
        <w:rPr>
          <w:rFonts w:eastAsia="Calibri"/>
          <w:i/>
          <w:sz w:val="22"/>
          <w:szCs w:val="22"/>
          <w:lang w:val="pt-BR"/>
        </w:rPr>
        <w:t>map reduce</w:t>
      </w:r>
      <w:r w:rsidRPr="00691581">
        <w:rPr>
          <w:rFonts w:eastAsia="Calibri"/>
          <w:sz w:val="22"/>
          <w:szCs w:val="22"/>
          <w:lang w:val="pt-BR"/>
        </w:rPr>
        <w:t xml:space="preserve">, ou de um trecho de código representado </w:t>
      </w:r>
      <w:r w:rsidRPr="00890610">
        <w:rPr>
          <w:rFonts w:eastAsia="Calibri"/>
          <w:sz w:val="22"/>
          <w:szCs w:val="22"/>
          <w:lang w:val="pt-BR"/>
        </w:rPr>
        <w:t xml:space="preserve">na </w:t>
      </w:r>
      <w:r w:rsidR="000E0278" w:rsidRPr="000E0278">
        <w:rPr>
          <w:sz w:val="22"/>
          <w:lang w:val="pt-BR"/>
          <w:rPrChange w:id="1103" w:author="Alberto Scremin" w:date="2011-08-02T22:53:00Z">
            <w:rPr>
              <w:b/>
              <w:bCs/>
              <w:sz w:val="22"/>
              <w:u w:val="single"/>
              <w:lang w:val="pt-BR"/>
            </w:rPr>
          </w:rPrChange>
        </w:rPr>
        <w:fldChar w:fldCharType="begin"/>
      </w:r>
      <w:r w:rsidR="000E0278" w:rsidRPr="000E0278">
        <w:rPr>
          <w:sz w:val="22"/>
          <w:lang w:val="pt-BR"/>
          <w:rPrChange w:id="1104" w:author="Alberto Scremin" w:date="2011-08-02T22:53:00Z">
            <w:rPr>
              <w:b/>
              <w:bCs/>
              <w:sz w:val="22"/>
              <w:u w:val="single"/>
              <w:lang w:val="pt-BR"/>
            </w:rPr>
          </w:rPrChange>
        </w:rPr>
        <w:instrText xml:space="preserve"> REF _Ref297209451 \h  \* MERGEFORMAT </w:instrText>
      </w:r>
      <w:r w:rsidR="000E0278" w:rsidRPr="000E0278">
        <w:rPr>
          <w:sz w:val="22"/>
          <w:lang w:val="pt-BR"/>
          <w:rPrChange w:id="1105" w:author="Alberto Scremin" w:date="2011-08-02T22:53:00Z">
            <w:rPr>
              <w:sz w:val="22"/>
              <w:lang w:val="pt-BR"/>
            </w:rPr>
          </w:rPrChange>
        </w:rPr>
      </w:r>
      <w:r w:rsidR="000E0278" w:rsidRPr="000E0278">
        <w:rPr>
          <w:sz w:val="22"/>
          <w:lang w:val="pt-BR"/>
          <w:rPrChange w:id="1106" w:author="Alberto Scremin" w:date="2011-08-02T22:53:00Z">
            <w:rPr>
              <w:b/>
              <w:bCs/>
              <w:sz w:val="22"/>
              <w:u w:val="single"/>
              <w:lang w:val="pt-BR"/>
            </w:rPr>
          </w:rPrChange>
        </w:rPr>
        <w:fldChar w:fldCharType="separate"/>
      </w:r>
      <w:r w:rsidR="000E0278" w:rsidRPr="000E0278">
        <w:rPr>
          <w:sz w:val="22"/>
          <w:lang w:val="pt-BR"/>
          <w:rPrChange w:id="1107" w:author="Alberto Scremin" w:date="2011-08-02T22:53:00Z">
            <w:rPr>
              <w:b/>
              <w:bCs/>
              <w:sz w:val="22"/>
              <w:u w:val="single"/>
              <w:lang w:val="pt-BR"/>
            </w:rPr>
          </w:rPrChange>
        </w:rPr>
        <w:t xml:space="preserve">Figura </w:t>
      </w:r>
      <w:del w:id="1108" w:author="Alberto Scremin" w:date="2011-08-02T22:53:00Z">
        <w:r w:rsidR="00B05561" w:rsidRPr="00B05561">
          <w:rPr>
            <w:noProof/>
            <w:sz w:val="22"/>
            <w:szCs w:val="22"/>
            <w:u w:val="single"/>
            <w:lang w:val="pt-BR"/>
          </w:rPr>
          <w:delText>70</w:delText>
        </w:r>
      </w:del>
      <w:ins w:id="1109" w:author="Alberto Scremin" w:date="2011-08-02T22:53:00Z">
        <w:r w:rsidR="00760484" w:rsidRPr="00760484">
          <w:rPr>
            <w:noProof/>
            <w:sz w:val="22"/>
            <w:szCs w:val="22"/>
            <w:lang w:val="pt-BR"/>
          </w:rPr>
          <w:t>69</w:t>
        </w:r>
      </w:ins>
      <w:r w:rsidR="000E0278" w:rsidRPr="000E0278">
        <w:rPr>
          <w:sz w:val="22"/>
          <w:lang w:val="pt-BR"/>
          <w:rPrChange w:id="1110" w:author="Alberto Scremin" w:date="2011-08-02T22:53:00Z">
            <w:rPr>
              <w:b/>
              <w:bCs/>
              <w:sz w:val="22"/>
              <w:u w:val="single"/>
              <w:lang w:val="pt-BR"/>
            </w:rPr>
          </w:rPrChange>
        </w:rPr>
        <w:fldChar w:fldCharType="end"/>
      </w:r>
      <w:r w:rsidRPr="00691581">
        <w:rPr>
          <w:rFonts w:eastAsia="Calibri"/>
          <w:sz w:val="22"/>
          <w:szCs w:val="22"/>
          <w:lang w:val="pt-BR"/>
        </w:rPr>
        <w:t xml:space="preserve">. O exemplo copia o modelo de mapear o conjunto e então aplicar a seleção, </w:t>
      </w:r>
      <w:r w:rsidR="00AC2943">
        <w:rPr>
          <w:rFonts w:eastAsia="Calibri"/>
          <w:sz w:val="22"/>
          <w:szCs w:val="22"/>
          <w:lang w:val="pt-BR"/>
        </w:rPr>
        <w:t>e</w:t>
      </w:r>
      <w:r w:rsidR="00AC2943" w:rsidRPr="00691581">
        <w:rPr>
          <w:rFonts w:eastAsia="Calibri"/>
          <w:sz w:val="22"/>
          <w:szCs w:val="22"/>
          <w:lang w:val="pt-BR"/>
        </w:rPr>
        <w:t xml:space="preserve"> </w:t>
      </w:r>
      <w:r w:rsidRPr="00691581">
        <w:rPr>
          <w:rFonts w:eastAsia="Calibri"/>
          <w:sz w:val="22"/>
          <w:szCs w:val="22"/>
          <w:lang w:val="pt-BR"/>
        </w:rPr>
        <w:t xml:space="preserve">foi escrito na linguagem </w:t>
      </w:r>
      <w:r w:rsidRPr="00691581">
        <w:rPr>
          <w:rFonts w:eastAsia="Calibri"/>
          <w:i/>
          <w:sz w:val="22"/>
          <w:szCs w:val="22"/>
          <w:lang w:val="pt-BR"/>
        </w:rPr>
        <w:t>Python</w:t>
      </w:r>
      <w:r w:rsidRPr="00691581">
        <w:rPr>
          <w:rFonts w:eastAsia="Calibri"/>
          <w:sz w:val="22"/>
          <w:szCs w:val="22"/>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0"/>
      </w:tblGrid>
      <w:tr w:rsidR="00691581" w:rsidRPr="00560664" w:rsidTr="00761E61">
        <w:tc>
          <w:tcPr>
            <w:tcW w:w="9210" w:type="dxa"/>
          </w:tcPr>
          <w:p w:rsidR="002400A2" w:rsidRDefault="00691581">
            <w:pPr>
              <w:pStyle w:val="TXT"/>
              <w:spacing w:after="0" w:line="240" w:lineRule="auto"/>
              <w:rPr>
                <w:rFonts w:eastAsia="Calibri"/>
                <w:sz w:val="22"/>
                <w:szCs w:val="22"/>
              </w:rPr>
              <w:pPrChange w:id="1111" w:author="Alberto Scremin" w:date="2011-08-02T22:53:00Z">
                <w:pPr>
                  <w:pStyle w:val="TXT"/>
                  <w:spacing w:line="240" w:lineRule="auto"/>
                </w:pPr>
              </w:pPrChange>
            </w:pPr>
            <w:r w:rsidRPr="00691581">
              <w:rPr>
                <w:rFonts w:eastAsia="Calibri"/>
                <w:sz w:val="22"/>
                <w:szCs w:val="22"/>
              </w:rPr>
              <w:t>#MAP</w:t>
            </w:r>
          </w:p>
          <w:p w:rsidR="002400A2" w:rsidRDefault="00691581">
            <w:pPr>
              <w:pStyle w:val="TXT"/>
              <w:spacing w:after="0" w:line="240" w:lineRule="auto"/>
              <w:rPr>
                <w:rFonts w:eastAsia="Calibri"/>
                <w:sz w:val="22"/>
                <w:szCs w:val="22"/>
              </w:rPr>
              <w:pPrChange w:id="1112" w:author="Alberto Scremin" w:date="2011-08-02T22:53:00Z">
                <w:pPr>
                  <w:pStyle w:val="TXT"/>
                  <w:spacing w:line="240" w:lineRule="auto"/>
                </w:pPr>
              </w:pPrChange>
            </w:pPr>
            <w:r w:rsidRPr="00691581">
              <w:rPr>
                <w:rFonts w:eastAsia="Calibri"/>
                <w:sz w:val="22"/>
                <w:szCs w:val="22"/>
              </w:rPr>
              <w:lastRenderedPageBreak/>
              <w:t>resultado = db.customer.find({}, {'customer_account' : 1})</w:t>
            </w:r>
          </w:p>
          <w:p w:rsidR="002400A2" w:rsidRDefault="00691581">
            <w:pPr>
              <w:pStyle w:val="TXT"/>
              <w:spacing w:after="0" w:line="240" w:lineRule="auto"/>
              <w:rPr>
                <w:rFonts w:eastAsia="Calibri"/>
                <w:sz w:val="22"/>
                <w:szCs w:val="22"/>
              </w:rPr>
              <w:pPrChange w:id="1113" w:author="Alberto Scremin" w:date="2011-08-02T22:53:00Z">
                <w:pPr>
                  <w:pStyle w:val="TXT"/>
                  <w:spacing w:line="240" w:lineRule="auto"/>
                </w:pPr>
              </w:pPrChange>
            </w:pPr>
            <w:r w:rsidRPr="00691581">
              <w:rPr>
                <w:rFonts w:eastAsia="Calibri"/>
                <w:sz w:val="22"/>
                <w:szCs w:val="22"/>
              </w:rPr>
              <w:t>db.temp.drop()</w:t>
            </w:r>
          </w:p>
          <w:p w:rsidR="002400A2" w:rsidRDefault="00691581">
            <w:pPr>
              <w:pStyle w:val="TXT"/>
              <w:spacing w:after="0" w:line="240" w:lineRule="auto"/>
              <w:rPr>
                <w:rFonts w:eastAsia="Calibri"/>
                <w:sz w:val="22"/>
                <w:szCs w:val="22"/>
              </w:rPr>
              <w:pPrChange w:id="1114" w:author="Alberto Scremin" w:date="2011-08-02T22:53:00Z">
                <w:pPr>
                  <w:pStyle w:val="TXT"/>
                  <w:spacing w:line="240" w:lineRule="auto"/>
                </w:pPr>
              </w:pPrChange>
            </w:pPr>
            <w:r w:rsidRPr="00691581">
              <w:rPr>
                <w:rFonts w:eastAsia="Calibri"/>
                <w:sz w:val="22"/>
                <w:szCs w:val="22"/>
              </w:rPr>
              <w:t>for res in resultado:</w:t>
            </w:r>
          </w:p>
          <w:p w:rsidR="002400A2" w:rsidRDefault="00691581">
            <w:pPr>
              <w:pStyle w:val="TXT"/>
              <w:spacing w:after="0" w:line="240" w:lineRule="auto"/>
              <w:rPr>
                <w:rFonts w:eastAsia="Calibri"/>
                <w:sz w:val="22"/>
                <w:szCs w:val="22"/>
              </w:rPr>
              <w:pPrChange w:id="1115" w:author="Alberto Scremin" w:date="2011-08-02T22:53:00Z">
                <w:pPr>
                  <w:pStyle w:val="TXT"/>
                  <w:spacing w:line="240" w:lineRule="auto"/>
                </w:pPr>
              </w:pPrChange>
            </w:pPr>
            <w:r w:rsidRPr="00691581">
              <w:rPr>
                <w:rFonts w:eastAsia="Calibri"/>
                <w:sz w:val="22"/>
                <w:szCs w:val="22"/>
              </w:rPr>
              <w:tab/>
              <w:t>for ca in res['customer_account']:</w:t>
            </w:r>
          </w:p>
          <w:p w:rsidR="002400A2" w:rsidRDefault="00691581">
            <w:pPr>
              <w:pStyle w:val="TXT"/>
              <w:spacing w:after="0" w:line="240" w:lineRule="auto"/>
              <w:rPr>
                <w:rFonts w:eastAsia="Calibri"/>
                <w:sz w:val="22"/>
                <w:szCs w:val="22"/>
              </w:rPr>
              <w:pPrChange w:id="1116" w:author="Alberto Scremin" w:date="2011-08-02T22:53:00Z">
                <w:pPr>
                  <w:pStyle w:val="TXT"/>
                  <w:spacing w:line="240" w:lineRule="auto"/>
                </w:pPr>
              </w:pPrChange>
            </w:pPr>
            <w:r w:rsidRPr="00691581">
              <w:rPr>
                <w:rFonts w:eastAsia="Calibri"/>
                <w:sz w:val="22"/>
                <w:szCs w:val="22"/>
              </w:rPr>
              <w:tab/>
            </w:r>
            <w:r w:rsidRPr="00691581">
              <w:rPr>
                <w:rFonts w:eastAsia="Calibri"/>
                <w:sz w:val="22"/>
                <w:szCs w:val="22"/>
              </w:rPr>
              <w:tab/>
              <w:t>db.temp.insert({'broker_id': ca['broker_id']})</w:t>
            </w:r>
          </w:p>
          <w:p w:rsidR="002400A2" w:rsidRDefault="002400A2">
            <w:pPr>
              <w:pStyle w:val="TXT"/>
              <w:spacing w:after="0" w:line="240" w:lineRule="auto"/>
              <w:rPr>
                <w:rFonts w:eastAsia="Calibri"/>
                <w:sz w:val="22"/>
                <w:szCs w:val="22"/>
              </w:rPr>
              <w:pPrChange w:id="1117" w:author="Alberto Scremin" w:date="2011-08-02T22:53:00Z">
                <w:pPr>
                  <w:pStyle w:val="TXT"/>
                  <w:spacing w:line="240" w:lineRule="auto"/>
                </w:pPr>
              </w:pPrChange>
            </w:pPr>
          </w:p>
          <w:p w:rsidR="002400A2" w:rsidRDefault="00691581">
            <w:pPr>
              <w:pStyle w:val="TXT"/>
              <w:spacing w:after="0" w:line="240" w:lineRule="auto"/>
              <w:rPr>
                <w:rFonts w:eastAsia="Calibri"/>
                <w:sz w:val="22"/>
                <w:szCs w:val="22"/>
              </w:rPr>
              <w:pPrChange w:id="1118" w:author="Alberto Scremin" w:date="2011-08-02T22:53:00Z">
                <w:pPr>
                  <w:pStyle w:val="TXT"/>
                  <w:spacing w:line="240" w:lineRule="auto"/>
                </w:pPr>
              </w:pPrChange>
            </w:pPr>
            <w:r w:rsidRPr="00691581">
              <w:rPr>
                <w:rFonts w:eastAsia="Calibri"/>
                <w:sz w:val="22"/>
                <w:szCs w:val="22"/>
              </w:rPr>
              <w:t>#REDUCE</w:t>
            </w:r>
          </w:p>
          <w:p w:rsidR="002400A2" w:rsidRDefault="00691581">
            <w:pPr>
              <w:pStyle w:val="TXT"/>
              <w:spacing w:after="0" w:line="240" w:lineRule="auto"/>
              <w:rPr>
                <w:rFonts w:eastAsia="Calibri"/>
                <w:sz w:val="22"/>
                <w:szCs w:val="22"/>
              </w:rPr>
              <w:pPrChange w:id="1119" w:author="Alberto Scremin" w:date="2011-08-02T22:53:00Z">
                <w:pPr>
                  <w:pStyle w:val="TXT"/>
                  <w:spacing w:line="240" w:lineRule="auto"/>
                </w:pPr>
              </w:pPrChange>
            </w:pPr>
            <w:r w:rsidRPr="00691581">
              <w:rPr>
                <w:rFonts w:eastAsia="Calibri"/>
                <w:sz w:val="22"/>
                <w:szCs w:val="22"/>
              </w:rPr>
              <w:t>resultado = db.temp.distinct('broker_id')</w:t>
            </w:r>
          </w:p>
          <w:p w:rsidR="002400A2" w:rsidRDefault="00691581">
            <w:pPr>
              <w:pStyle w:val="TXT"/>
              <w:spacing w:after="0" w:line="240" w:lineRule="auto"/>
              <w:rPr>
                <w:rFonts w:eastAsia="Calibri"/>
                <w:sz w:val="22"/>
                <w:szCs w:val="22"/>
              </w:rPr>
              <w:pPrChange w:id="1120" w:author="Alberto Scremin" w:date="2011-08-02T22:53:00Z">
                <w:pPr>
                  <w:pStyle w:val="TXT"/>
                  <w:spacing w:line="240" w:lineRule="auto"/>
                </w:pPr>
              </w:pPrChange>
            </w:pPr>
            <w:r w:rsidRPr="00691581">
              <w:rPr>
                <w:rFonts w:eastAsia="Calibri"/>
                <w:sz w:val="22"/>
                <w:szCs w:val="22"/>
              </w:rPr>
              <w:t>for res in resultado:</w:t>
            </w:r>
          </w:p>
          <w:p w:rsidR="002400A2" w:rsidRDefault="00691581">
            <w:pPr>
              <w:pStyle w:val="TXT"/>
              <w:spacing w:after="0" w:line="240" w:lineRule="auto"/>
              <w:rPr>
                <w:rFonts w:eastAsia="Calibri"/>
                <w:sz w:val="22"/>
                <w:szCs w:val="22"/>
              </w:rPr>
              <w:pPrChange w:id="1121" w:author="Alberto Scremin" w:date="2011-08-02T22:53:00Z">
                <w:pPr>
                  <w:pStyle w:val="TXT"/>
                  <w:numPr>
                    <w:numId w:val="1"/>
                  </w:numPr>
                  <w:tabs>
                    <w:tab w:val="num" w:pos="6658"/>
                  </w:tabs>
                  <w:spacing w:line="240" w:lineRule="auto"/>
                  <w:ind w:left="6658" w:hanging="420"/>
                </w:pPr>
              </w:pPrChange>
            </w:pPr>
            <w:r w:rsidRPr="00691581">
              <w:rPr>
                <w:rFonts w:eastAsia="Calibri"/>
                <w:sz w:val="22"/>
                <w:szCs w:val="22"/>
              </w:rPr>
              <w:tab/>
              <w:t>if db.temp.find({'broker_id' : res}).count() &gt;= 2:</w:t>
            </w:r>
          </w:p>
          <w:p w:rsidR="002400A2" w:rsidRDefault="00691581">
            <w:pPr>
              <w:pStyle w:val="TXT"/>
              <w:spacing w:after="0" w:line="240" w:lineRule="auto"/>
              <w:rPr>
                <w:rFonts w:eastAsia="Calibri"/>
              </w:rPr>
              <w:pPrChange w:id="1122" w:author="Alberto Scremin" w:date="2011-08-02T22:53:00Z">
                <w:pPr>
                  <w:pStyle w:val="TXT"/>
                  <w:numPr>
                    <w:numId w:val="1"/>
                  </w:numPr>
                  <w:tabs>
                    <w:tab w:val="num" w:pos="6658"/>
                  </w:tabs>
                  <w:spacing w:line="240" w:lineRule="auto"/>
                  <w:ind w:left="6658" w:hanging="420"/>
                </w:pPr>
              </w:pPrChange>
            </w:pPr>
            <w:r w:rsidRPr="00691581">
              <w:rPr>
                <w:rFonts w:eastAsia="Calibri"/>
                <w:sz w:val="22"/>
                <w:szCs w:val="22"/>
              </w:rPr>
              <w:tab/>
            </w:r>
            <w:r w:rsidRPr="00691581">
              <w:rPr>
                <w:rFonts w:eastAsia="Calibri"/>
                <w:sz w:val="22"/>
                <w:szCs w:val="22"/>
              </w:rPr>
              <w:tab/>
              <w:t>resultadoFinal = db.broker.find_one({'_id' : res})</w:t>
            </w:r>
          </w:p>
        </w:tc>
      </w:tr>
    </w:tbl>
    <w:p w:rsidR="00691581" w:rsidRPr="00560664" w:rsidRDefault="00691581" w:rsidP="00691581">
      <w:pPr>
        <w:pStyle w:val="Legenda"/>
        <w:rPr>
          <w:lang w:val="pt-BR"/>
        </w:rPr>
      </w:pPr>
      <w:bookmarkStart w:id="1123" w:name="_Ref297209451"/>
      <w:bookmarkStart w:id="1124" w:name="_Toc300002895"/>
      <w:bookmarkStart w:id="1125" w:name="_Toc298169429"/>
      <w:r w:rsidRPr="0065199F">
        <w:rPr>
          <w:lang w:val="pt-BR"/>
        </w:rPr>
        <w:lastRenderedPageBreak/>
        <w:t xml:space="preserve">Figura </w:t>
      </w:r>
      <w:r w:rsidR="000E0278">
        <w:fldChar w:fldCharType="begin"/>
      </w:r>
      <w:r w:rsidRPr="0065199F">
        <w:rPr>
          <w:lang w:val="pt-BR"/>
        </w:rPr>
        <w:instrText xml:space="preserve"> SEQ Figura \* ARABIC </w:instrText>
      </w:r>
      <w:r w:rsidR="000E0278">
        <w:fldChar w:fldCharType="separate"/>
      </w:r>
      <w:del w:id="1126" w:author="Alberto Scremin" w:date="2011-08-02T22:53:00Z">
        <w:r w:rsidR="00B05561">
          <w:rPr>
            <w:noProof/>
            <w:lang w:val="pt-BR"/>
          </w:rPr>
          <w:delText>70</w:delText>
        </w:r>
      </w:del>
      <w:ins w:id="1127" w:author="Alberto Scremin" w:date="2011-08-02T22:53:00Z">
        <w:r w:rsidR="00760484">
          <w:rPr>
            <w:noProof/>
            <w:lang w:val="pt-BR"/>
          </w:rPr>
          <w:t>69</w:t>
        </w:r>
      </w:ins>
      <w:r w:rsidR="000E0278">
        <w:fldChar w:fldCharType="end"/>
      </w:r>
      <w:bookmarkEnd w:id="1123"/>
      <w:r w:rsidRPr="0065199F">
        <w:rPr>
          <w:lang w:val="pt-BR"/>
        </w:rPr>
        <w:t>: Funções de map e reduce para a consulta de brokers com mais de uma conta associada.</w:t>
      </w:r>
      <w:bookmarkEnd w:id="1124"/>
      <w:bookmarkEnd w:id="1125"/>
    </w:p>
    <w:p w:rsidR="00691581" w:rsidRPr="00691581" w:rsidRDefault="00691581" w:rsidP="00691581">
      <w:pPr>
        <w:pStyle w:val="TXT"/>
        <w:rPr>
          <w:sz w:val="22"/>
          <w:szCs w:val="22"/>
          <w:u w:val="single"/>
          <w:lang w:val="pt-BR"/>
        </w:rPr>
      </w:pPr>
      <w:r w:rsidRPr="00560664">
        <w:rPr>
          <w:rFonts w:eastAsia="Calibri"/>
          <w:lang w:val="pt-BR"/>
        </w:rPr>
        <w:tab/>
      </w:r>
      <w:r w:rsidRPr="00691581">
        <w:rPr>
          <w:rFonts w:eastAsia="Calibri"/>
          <w:sz w:val="22"/>
          <w:szCs w:val="22"/>
          <w:lang w:val="pt-BR"/>
        </w:rPr>
        <w:t xml:space="preserve">Pode-se notar que as consultas feitas no </w:t>
      </w:r>
      <w:proofErr w:type="gramStart"/>
      <w:r w:rsidRPr="00691581">
        <w:rPr>
          <w:rFonts w:eastAsia="Calibri"/>
          <w:sz w:val="22"/>
          <w:szCs w:val="22"/>
          <w:lang w:val="pt-BR"/>
        </w:rPr>
        <w:t>MongoDB</w:t>
      </w:r>
      <w:proofErr w:type="gramEnd"/>
      <w:r w:rsidRPr="00691581">
        <w:rPr>
          <w:rFonts w:eastAsia="Calibri"/>
          <w:sz w:val="22"/>
          <w:szCs w:val="22"/>
          <w:lang w:val="pt-BR"/>
        </w:rPr>
        <w:t>, quando possíveis, são bem simples de serem escritas, sendo expressas em poucas linhas.</w:t>
      </w:r>
    </w:p>
    <w:p w:rsidR="003F41F6" w:rsidRDefault="003F41F6" w:rsidP="00575D23">
      <w:pPr>
        <w:jc w:val="both"/>
        <w:rPr>
          <w:rFonts w:ascii="Times New Roman" w:hAnsi="Times New Roman" w:cs="Times New Roman"/>
          <w:lang w:val="pt-BR"/>
        </w:rPr>
      </w:pPr>
    </w:p>
    <w:p w:rsidR="00743D00" w:rsidRPr="003F41F6" w:rsidRDefault="00743D00" w:rsidP="00575D23">
      <w:pPr>
        <w:jc w:val="both"/>
        <w:rPr>
          <w:ins w:id="1128" w:author="Alberto Scremin" w:date="2011-08-02T22:53:00Z"/>
          <w:rFonts w:ascii="Times New Roman" w:hAnsi="Times New Roman" w:cs="Times New Roman"/>
          <w:lang w:val="pt-BR"/>
        </w:rPr>
      </w:pPr>
    </w:p>
    <w:p w:rsidR="00BC1780" w:rsidRPr="00D12620" w:rsidRDefault="00BC1780" w:rsidP="00BC1780">
      <w:pPr>
        <w:pStyle w:val="SubTitulo1"/>
        <w:outlineLvl w:val="0"/>
        <w:rPr>
          <w:sz w:val="22"/>
          <w:szCs w:val="22"/>
        </w:rPr>
      </w:pPr>
      <w:bookmarkStart w:id="1129" w:name="_Toc298169256"/>
      <w:bookmarkStart w:id="1130" w:name="_Toc300130101"/>
      <w:r w:rsidRPr="00BC1780">
        <w:rPr>
          <w:sz w:val="22"/>
          <w:szCs w:val="22"/>
          <w:lang w:val="pt-BR"/>
        </w:rPr>
        <w:t>REDIS</w:t>
      </w:r>
      <w:bookmarkEnd w:id="1129"/>
      <w:bookmarkEnd w:id="1130"/>
    </w:p>
    <w:p w:rsidR="00BC1780" w:rsidRPr="003B0B30" w:rsidRDefault="00BC1780" w:rsidP="00BC1780">
      <w:pPr>
        <w:pStyle w:val="SubTitulo2"/>
      </w:pPr>
      <w:r>
        <w:rPr>
          <w:lang w:val="pt-BR"/>
        </w:rPr>
        <w:t>Estrutura</w:t>
      </w:r>
    </w:p>
    <w:p w:rsidR="00BC1780" w:rsidRDefault="000E0278" w:rsidP="00BC1780">
      <w:pPr>
        <w:pStyle w:val="sumario"/>
        <w:numPr>
          <w:ilvl w:val="0"/>
          <w:numId w:val="0"/>
        </w:numPr>
        <w:ind w:firstLine="708"/>
        <w:jc w:val="both"/>
        <w:rPr>
          <w:lang w:val="pt-BR"/>
          <w:rPrChange w:id="1131" w:author="Alberto Scremin" w:date="2011-08-02T22:53:00Z">
            <w:rPr/>
          </w:rPrChange>
        </w:rPr>
      </w:pPr>
      <w:del w:id="1132" w:author="Alberto Scremin" w:date="2011-08-02T22:53:00Z">
        <w:r w:rsidRPr="000E0278">
          <w:rPr>
            <w:lang w:val="pt-BR"/>
            <w:rPrChange w:id="1133" w:author="vanessa" w:date="2011-08-02T23:44:00Z">
              <w:rPr>
                <w:b/>
                <w:bCs/>
              </w:rPr>
            </w:rPrChange>
          </w:rPr>
          <w:delText>No</w:delText>
        </w:r>
      </w:del>
      <w:ins w:id="1134" w:author="Alberto Scremin" w:date="2011-08-02T22:53:00Z">
        <w:r w:rsidR="006204A2">
          <w:rPr>
            <w:lang w:val="pt-BR"/>
          </w:rPr>
          <w:t xml:space="preserve">Para o nosso modelo, </w:t>
        </w:r>
        <w:proofErr w:type="gramStart"/>
        <w:r w:rsidR="006204A2">
          <w:rPr>
            <w:lang w:val="pt-BR"/>
          </w:rPr>
          <w:t>n</w:t>
        </w:r>
        <w:r w:rsidRPr="000E0278">
          <w:rPr>
            <w:lang w:val="pt-BR"/>
            <w:rPrChange w:id="1135" w:author="vanessa" w:date="2011-08-02T23:44:00Z">
              <w:rPr>
                <w:b/>
                <w:bCs/>
              </w:rPr>
            </w:rPrChange>
          </w:rPr>
          <w:t>o</w:t>
        </w:r>
      </w:ins>
      <w:r w:rsidRPr="000E0278">
        <w:rPr>
          <w:lang w:val="pt-BR"/>
          <w:rPrChange w:id="1136" w:author="vanessa" w:date="2011-08-02T23:44:00Z">
            <w:rPr>
              <w:b/>
              <w:bCs/>
            </w:rPr>
          </w:rPrChange>
        </w:rPr>
        <w:t xml:space="preserve"> Redis</w:t>
      </w:r>
      <w:proofErr w:type="gramEnd"/>
      <w:ins w:id="1137" w:author="Alberto Scremin" w:date="2011-08-02T22:53:00Z">
        <w:r w:rsidR="006204A2">
          <w:rPr>
            <w:lang w:val="pt-BR"/>
          </w:rPr>
          <w:t>,</w:t>
        </w:r>
      </w:ins>
      <w:r w:rsidRPr="000E0278">
        <w:rPr>
          <w:lang w:val="pt-BR"/>
          <w:rPrChange w:id="1138" w:author="vanessa" w:date="2011-08-02T23:44:00Z">
            <w:rPr>
              <w:b/>
              <w:bCs/>
            </w:rPr>
          </w:rPrChange>
        </w:rPr>
        <w:t xml:space="preserve"> foram criados </w:t>
      </w:r>
      <w:r w:rsidR="00BC1780">
        <w:rPr>
          <w:lang w:val="pt-BR"/>
        </w:rPr>
        <w:t>5</w:t>
      </w:r>
      <w:r w:rsidRPr="000E0278">
        <w:rPr>
          <w:lang w:val="pt-BR"/>
          <w:rPrChange w:id="1139" w:author="vanessa" w:date="2011-08-02T23:44:00Z">
            <w:rPr>
              <w:b/>
              <w:bCs/>
            </w:rPr>
          </w:rPrChange>
        </w:rPr>
        <w:t xml:space="preserve"> </w:t>
      </w:r>
      <w:r w:rsidR="00AC2943">
        <w:rPr>
          <w:lang w:val="pt-BR"/>
        </w:rPr>
        <w:t>bases de dados.</w:t>
      </w:r>
      <w:r w:rsidRPr="000E0278">
        <w:rPr>
          <w:lang w:val="pt-BR"/>
          <w:rPrChange w:id="1140" w:author="vanessa" w:date="2011-08-02T23:44:00Z">
            <w:rPr>
              <w:b/>
              <w:bCs/>
            </w:rPr>
          </w:rPrChange>
        </w:rPr>
        <w:t xml:space="preserve"> </w:t>
      </w:r>
      <w:r w:rsidR="00AC2943">
        <w:rPr>
          <w:lang w:val="pt-BR"/>
        </w:rPr>
        <w:t>A</w:t>
      </w:r>
      <w:r w:rsidRPr="000E0278">
        <w:rPr>
          <w:lang w:val="pt-BR"/>
          <w:rPrChange w:id="1141" w:author="vanessa" w:date="2011-08-02T23:44:00Z">
            <w:rPr>
              <w:b/>
              <w:bCs/>
            </w:rPr>
          </w:rPrChange>
        </w:rPr>
        <w:t xml:space="preserve"> primeir</w:t>
      </w:r>
      <w:r w:rsidR="00AC2943">
        <w:rPr>
          <w:lang w:val="pt-BR"/>
        </w:rPr>
        <w:t>a</w:t>
      </w:r>
      <w:r w:rsidRPr="000E0278">
        <w:rPr>
          <w:lang w:val="pt-BR"/>
          <w:rPrChange w:id="1142" w:author="vanessa" w:date="2011-08-02T23:44:00Z">
            <w:rPr>
              <w:b/>
              <w:bCs/>
            </w:rPr>
          </w:rPrChange>
        </w:rPr>
        <w:t xml:space="preserve"> possui os detalhes das informações dos </w:t>
      </w:r>
      <w:r w:rsidRPr="000E0278">
        <w:rPr>
          <w:i/>
          <w:lang w:val="pt-BR"/>
          <w:rPrChange w:id="1143" w:author="vanessa" w:date="2011-08-02T23:44:00Z">
            <w:rPr>
              <w:b/>
              <w:bCs/>
              <w:i/>
            </w:rPr>
          </w:rPrChange>
        </w:rPr>
        <w:t>Broker, Company, Customer, Customer Account, Exchange, Security</w:t>
      </w:r>
      <w:r w:rsidRPr="000E0278">
        <w:rPr>
          <w:lang w:val="pt-BR"/>
          <w:rPrChange w:id="1144" w:author="vanessa" w:date="2011-08-02T23:44:00Z">
            <w:rPr>
              <w:b/>
              <w:bCs/>
            </w:rPr>
          </w:rPrChange>
        </w:rPr>
        <w:t xml:space="preserve"> e </w:t>
      </w:r>
      <w:r w:rsidRPr="000E0278">
        <w:rPr>
          <w:i/>
          <w:lang w:val="pt-BR"/>
          <w:rPrChange w:id="1145" w:author="vanessa" w:date="2011-08-02T23:44:00Z">
            <w:rPr>
              <w:b/>
              <w:bCs/>
              <w:i/>
            </w:rPr>
          </w:rPrChange>
        </w:rPr>
        <w:t>Taxrate</w:t>
      </w:r>
      <w:r w:rsidRPr="000E0278">
        <w:rPr>
          <w:lang w:val="pt-BR"/>
          <w:rPrChange w:id="1146" w:author="vanessa" w:date="2011-08-02T23:44:00Z">
            <w:rPr>
              <w:b/>
              <w:bCs/>
            </w:rPr>
          </w:rPrChange>
        </w:rPr>
        <w:t xml:space="preserve">. </w:t>
      </w:r>
      <w:del w:id="1147" w:author="Alberto Scremin" w:date="2011-08-02T22:53:00Z">
        <w:r w:rsidRPr="000E0278">
          <w:rPr>
            <w:lang w:val="pt-BR"/>
            <w:rPrChange w:id="1148" w:author="vanessa" w:date="2011-08-02T23:44:00Z">
              <w:rPr>
                <w:b/>
                <w:bCs/>
              </w:rPr>
            </w:rPrChange>
          </w:rPr>
          <w:delText>Utiliza</w:delText>
        </w:r>
      </w:del>
      <w:ins w:id="1149" w:author="Alberto Scremin" w:date="2011-08-02T22:53:00Z">
        <w:r w:rsidR="006204A2">
          <w:rPr>
            <w:lang w:val="pt-BR"/>
          </w:rPr>
          <w:t>Esta u</w:t>
        </w:r>
        <w:r w:rsidRPr="000E0278">
          <w:rPr>
            <w:lang w:val="pt-BR"/>
            <w:rPrChange w:id="1150" w:author="vanessa" w:date="2011-08-02T23:44:00Z">
              <w:rPr>
                <w:b/>
                <w:bCs/>
              </w:rPr>
            </w:rPrChange>
          </w:rPr>
          <w:t>tiliza</w:t>
        </w:r>
      </w:ins>
      <w:r w:rsidRPr="000E0278">
        <w:rPr>
          <w:lang w:val="pt-BR"/>
          <w:rPrChange w:id="1151" w:author="vanessa" w:date="2011-08-02T23:44:00Z">
            <w:rPr>
              <w:b/>
              <w:bCs/>
            </w:rPr>
          </w:rPrChange>
        </w:rPr>
        <w:t xml:space="preserve"> a estrutura de dados </w:t>
      </w:r>
      <w:r w:rsidRPr="000E0278">
        <w:rPr>
          <w:i/>
          <w:lang w:val="pt-BR"/>
          <w:rPrChange w:id="1152" w:author="vanessa" w:date="2011-08-02T23:44:00Z">
            <w:rPr>
              <w:b/>
              <w:bCs/>
              <w:i/>
            </w:rPr>
          </w:rPrChange>
        </w:rPr>
        <w:t>hash</w:t>
      </w:r>
      <w:r w:rsidRPr="000E0278">
        <w:rPr>
          <w:lang w:val="pt-BR"/>
          <w:rPrChange w:id="1153" w:author="vanessa" w:date="2011-08-02T23:44:00Z">
            <w:rPr>
              <w:b/>
              <w:bCs/>
            </w:rPr>
          </w:rPrChange>
        </w:rPr>
        <w:t xml:space="preserve">, onde existe uma chave </w:t>
      </w:r>
      <w:del w:id="1154" w:author="Alberto Scremin" w:date="2011-08-02T22:53:00Z">
        <w:r w:rsidRPr="000E0278">
          <w:rPr>
            <w:lang w:val="pt-BR"/>
            <w:rPrChange w:id="1155" w:author="vanessa" w:date="2011-08-02T23:44:00Z">
              <w:rPr>
                <w:b/>
                <w:bCs/>
              </w:rPr>
            </w:rPrChange>
          </w:rPr>
          <w:delText>com</w:delText>
        </w:r>
      </w:del>
      <w:ins w:id="1156" w:author="Alberto Scremin" w:date="2011-08-02T22:53:00Z">
        <w:r w:rsidR="006204A2">
          <w:rPr>
            <w:lang w:val="pt-BR"/>
          </w:rPr>
          <w:t>que representa</w:t>
        </w:r>
      </w:ins>
      <w:r w:rsidRPr="000E0278">
        <w:rPr>
          <w:lang w:val="pt-BR"/>
          <w:rPrChange w:id="1157" w:author="vanessa" w:date="2011-08-02T23:44:00Z">
            <w:rPr>
              <w:b/>
              <w:bCs/>
            </w:rPr>
          </w:rPrChange>
        </w:rPr>
        <w:t xml:space="preserve"> o </w:t>
      </w:r>
      <w:del w:id="1158" w:author="Alberto Scremin" w:date="2011-08-02T22:53:00Z">
        <w:r w:rsidRPr="000E0278">
          <w:rPr>
            <w:lang w:val="pt-BR"/>
            <w:rPrChange w:id="1159" w:author="vanessa" w:date="2011-08-02T23:44:00Z">
              <w:rPr>
                <w:b/>
                <w:bCs/>
              </w:rPr>
            </w:rPrChange>
          </w:rPr>
          <w:delText>id</w:delText>
        </w:r>
      </w:del>
      <w:ins w:id="1160" w:author="Alberto Scremin" w:date="2011-08-02T22:53:00Z">
        <w:r w:rsidRPr="000E0278">
          <w:rPr>
            <w:lang w:val="pt-BR"/>
            <w:rPrChange w:id="1161" w:author="vanessa" w:date="2011-08-02T23:44:00Z">
              <w:rPr>
                <w:b/>
                <w:bCs/>
              </w:rPr>
            </w:rPrChange>
          </w:rPr>
          <w:t>id</w:t>
        </w:r>
        <w:r w:rsidR="006204A2">
          <w:rPr>
            <w:lang w:val="pt-BR"/>
          </w:rPr>
          <w:t>entificador</w:t>
        </w:r>
      </w:ins>
      <w:r w:rsidRPr="000E0278">
        <w:rPr>
          <w:lang w:val="pt-BR"/>
          <w:rPrChange w:id="1162" w:author="vanessa" w:date="2011-08-02T23:44:00Z">
            <w:rPr>
              <w:b/>
              <w:bCs/>
            </w:rPr>
          </w:rPrChange>
        </w:rPr>
        <w:t xml:space="preserve"> de cada </w:t>
      </w:r>
      <w:del w:id="1163" w:author="Alberto Scremin" w:date="2011-08-02T22:53:00Z">
        <w:r w:rsidRPr="000E0278">
          <w:rPr>
            <w:lang w:val="pt-BR"/>
            <w:rPrChange w:id="1164" w:author="vanessa" w:date="2011-08-02T23:44:00Z">
              <w:rPr>
                <w:b/>
                <w:bCs/>
              </w:rPr>
            </w:rPrChange>
          </w:rPr>
          <w:delText>parte</w:delText>
        </w:r>
      </w:del>
      <w:ins w:id="1165" w:author="Alberto Scremin" w:date="2011-08-02T22:53:00Z">
        <w:r w:rsidR="006204A2">
          <w:rPr>
            <w:lang w:val="pt-BR"/>
          </w:rPr>
          <w:t>um desses grupos</w:t>
        </w:r>
      </w:ins>
      <w:r w:rsidRPr="000E0278">
        <w:rPr>
          <w:lang w:val="pt-BR"/>
          <w:rPrChange w:id="1166" w:author="vanessa" w:date="2011-08-02T23:44:00Z">
            <w:rPr>
              <w:b/>
              <w:bCs/>
            </w:rPr>
          </w:rPrChange>
        </w:rPr>
        <w:t xml:space="preserve"> que </w:t>
      </w:r>
      <w:del w:id="1167" w:author="Alberto Scremin" w:date="2011-08-02T22:53:00Z">
        <w:r w:rsidRPr="000E0278">
          <w:rPr>
            <w:lang w:val="pt-BR"/>
            <w:rPrChange w:id="1168" w:author="vanessa" w:date="2011-08-02T23:44:00Z">
              <w:rPr>
                <w:b/>
                <w:bCs/>
              </w:rPr>
            </w:rPrChange>
          </w:rPr>
          <w:delText>referencia</w:delText>
        </w:r>
      </w:del>
      <w:ins w:id="1169" w:author="Alberto Scremin" w:date="2011-08-02T22:53:00Z">
        <w:r w:rsidRPr="000E0278">
          <w:rPr>
            <w:lang w:val="pt-BR"/>
            <w:rPrChange w:id="1170" w:author="vanessa" w:date="2011-08-02T23:44:00Z">
              <w:rPr>
                <w:b/>
                <w:bCs/>
              </w:rPr>
            </w:rPrChange>
          </w:rPr>
          <w:t>referencia</w:t>
        </w:r>
        <w:r w:rsidR="006204A2">
          <w:rPr>
            <w:lang w:val="pt-BR"/>
          </w:rPr>
          <w:t>m</w:t>
        </w:r>
      </w:ins>
      <w:r w:rsidRPr="000E0278">
        <w:rPr>
          <w:lang w:val="pt-BR"/>
          <w:rPrChange w:id="1171" w:author="vanessa" w:date="2011-08-02T23:44:00Z">
            <w:rPr>
              <w:b/>
              <w:bCs/>
            </w:rPr>
          </w:rPrChange>
        </w:rPr>
        <w:t xml:space="preserve"> um </w:t>
      </w:r>
      <w:r w:rsidRPr="000E0278">
        <w:rPr>
          <w:i/>
          <w:lang w:val="pt-BR"/>
          <w:rPrChange w:id="1172" w:author="vanessa" w:date="2011-08-02T23:44:00Z">
            <w:rPr>
              <w:b/>
              <w:bCs/>
              <w:i/>
            </w:rPr>
          </w:rPrChange>
        </w:rPr>
        <w:t>hash</w:t>
      </w:r>
      <w:r w:rsidRPr="000E0278">
        <w:rPr>
          <w:lang w:val="pt-BR"/>
          <w:rPrChange w:id="1173" w:author="vanessa" w:date="2011-08-02T23:44:00Z">
            <w:rPr>
              <w:b/>
              <w:bCs/>
            </w:rPr>
          </w:rPrChange>
        </w:rPr>
        <w:t xml:space="preserve"> com as informações </w:t>
      </w:r>
      <w:del w:id="1174" w:author="Alberto Scremin" w:date="2011-08-02T22:53:00Z">
        <w:r w:rsidRPr="000E0278">
          <w:rPr>
            <w:lang w:val="pt-BR"/>
            <w:rPrChange w:id="1175" w:author="vanessa" w:date="2011-08-02T23:44:00Z">
              <w:rPr>
                <w:b/>
                <w:bCs/>
              </w:rPr>
            </w:rPrChange>
          </w:rPr>
          <w:delText>do id</w:delText>
        </w:r>
      </w:del>
      <w:ins w:id="1176" w:author="Alberto Scremin" w:date="2011-08-02T22:53:00Z">
        <w:r w:rsidRPr="000E0278">
          <w:rPr>
            <w:lang w:val="pt-BR"/>
            <w:rPrChange w:id="1177" w:author="vanessa" w:date="2011-08-02T23:44:00Z">
              <w:rPr>
                <w:b/>
                <w:bCs/>
              </w:rPr>
            </w:rPrChange>
          </w:rPr>
          <w:t>d</w:t>
        </w:r>
        <w:r w:rsidR="006204A2">
          <w:rPr>
            <w:lang w:val="pt-BR"/>
          </w:rPr>
          <w:t>este grupo</w:t>
        </w:r>
      </w:ins>
      <w:r w:rsidRPr="000E0278">
        <w:rPr>
          <w:lang w:val="pt-BR"/>
          <w:rPrChange w:id="1178" w:author="vanessa" w:date="2011-08-02T23:44:00Z">
            <w:rPr>
              <w:b/>
              <w:bCs/>
            </w:rPr>
          </w:rPrChange>
        </w:rPr>
        <w:t xml:space="preserve">. Esse modelo está representado nas imagens </w:t>
      </w:r>
      <w:r w:rsidR="00AC2943">
        <w:rPr>
          <w:lang w:val="pt-BR"/>
        </w:rPr>
        <w:t xml:space="preserve">que vão da </w:t>
      </w:r>
      <w:r w:rsidRPr="000E0278">
        <w:rPr>
          <w:rPrChange w:id="1179" w:author="Alberto Scremin" w:date="2011-08-02T22:53:00Z">
            <w:rPr>
              <w:b/>
              <w:bCs/>
              <w:u w:val="single"/>
            </w:rPr>
          </w:rPrChange>
        </w:rPr>
        <w:fldChar w:fldCharType="begin"/>
      </w:r>
      <w:r w:rsidRPr="000E0278">
        <w:rPr>
          <w:lang w:val="pt-BR"/>
          <w:rPrChange w:id="1180" w:author="vanessa" w:date="2011-08-02T23:44:00Z">
            <w:rPr>
              <w:b/>
              <w:bCs/>
              <w:u w:val="single"/>
            </w:rPr>
          </w:rPrChange>
        </w:rPr>
        <w:instrText xml:space="preserve"> REF _Ref296009512 \h  \* MERGEFORMAT </w:instrText>
      </w:r>
      <w:r w:rsidRPr="000E0278">
        <w:rPr>
          <w:rPrChange w:id="1181" w:author="Alberto Scremin" w:date="2011-08-02T22:53:00Z">
            <w:rPr/>
          </w:rPrChange>
        </w:rPr>
      </w:r>
      <w:r w:rsidRPr="000E0278">
        <w:rPr>
          <w:rPrChange w:id="1182" w:author="Alberto Scremin" w:date="2011-08-02T22:53:00Z">
            <w:rPr>
              <w:b/>
              <w:bCs/>
              <w:u w:val="single"/>
            </w:rPr>
          </w:rPrChange>
        </w:rPr>
        <w:fldChar w:fldCharType="separate"/>
      </w:r>
      <w:r w:rsidRPr="000E0278">
        <w:rPr>
          <w:lang w:val="pt-BR"/>
          <w:rPrChange w:id="1183" w:author="vanessa" w:date="2011-08-02T23:44:00Z">
            <w:rPr>
              <w:b/>
              <w:bCs/>
              <w:u w:val="single"/>
            </w:rPr>
          </w:rPrChange>
        </w:rPr>
        <w:t xml:space="preserve">Figura </w:t>
      </w:r>
      <w:del w:id="1184" w:author="Alberto Scremin" w:date="2011-08-02T22:53:00Z">
        <w:r w:rsidRPr="000E0278">
          <w:rPr>
            <w:noProof/>
            <w:u w:val="single"/>
            <w:lang w:val="pt-BR"/>
            <w:rPrChange w:id="1185" w:author="vanessa" w:date="2011-08-02T23:44:00Z">
              <w:rPr>
                <w:b/>
                <w:bCs/>
                <w:noProof/>
                <w:u w:val="single"/>
              </w:rPr>
            </w:rPrChange>
          </w:rPr>
          <w:delText>71</w:delText>
        </w:r>
      </w:del>
      <w:ins w:id="1186" w:author="Alberto Scremin" w:date="2011-08-02T22:53:00Z">
        <w:r w:rsidRPr="000E0278">
          <w:rPr>
            <w:noProof/>
            <w:lang w:val="pt-BR"/>
            <w:rPrChange w:id="1187" w:author="vanessa" w:date="2011-08-02T23:44:00Z">
              <w:rPr>
                <w:b/>
                <w:bCs/>
                <w:noProof/>
              </w:rPr>
            </w:rPrChange>
          </w:rPr>
          <w:t>70</w:t>
        </w:r>
      </w:ins>
      <w:r w:rsidRPr="000E0278">
        <w:rPr>
          <w:rPrChange w:id="1188" w:author="Alberto Scremin" w:date="2011-08-02T22:53:00Z">
            <w:rPr>
              <w:b/>
              <w:bCs/>
              <w:u w:val="single"/>
            </w:rPr>
          </w:rPrChange>
        </w:rPr>
        <w:fldChar w:fldCharType="end"/>
      </w:r>
      <w:r w:rsidRPr="000E0278">
        <w:rPr>
          <w:lang w:val="pt-BR"/>
          <w:rPrChange w:id="1189" w:author="vanessa" w:date="2011-08-02T23:44:00Z">
            <w:rPr>
              <w:b/>
              <w:bCs/>
            </w:rPr>
          </w:rPrChange>
        </w:rPr>
        <w:t xml:space="preserve"> a</w:t>
      </w:r>
      <w:r w:rsidR="00AC2943" w:rsidRPr="003D685A">
        <w:rPr>
          <w:lang w:val="pt-BR"/>
        </w:rPr>
        <w:t xml:space="preserve">té </w:t>
      </w:r>
      <w:del w:id="1190" w:author="Alberto Scremin" w:date="2011-08-02T22:53:00Z">
        <w:r w:rsidR="00AC2943">
          <w:rPr>
            <w:lang w:val="pt-BR"/>
          </w:rPr>
          <w:delText>a</w:delText>
        </w:r>
        <w:r w:rsidRPr="000E0278">
          <w:rPr>
            <w:lang w:val="pt-BR"/>
            <w:rPrChange w:id="1191" w:author="vanessa" w:date="2011-08-02T23:44:00Z">
              <w:rPr>
                <w:b/>
                <w:bCs/>
              </w:rPr>
            </w:rPrChange>
          </w:rPr>
          <w:delText xml:space="preserve"> </w:delText>
        </w:r>
        <w:r w:rsidRPr="002E22DB">
          <w:rPr>
            <w:u w:val="single"/>
          </w:rPr>
          <w:fldChar w:fldCharType="begin"/>
        </w:r>
        <w:r w:rsidRPr="000E0278">
          <w:rPr>
            <w:u w:val="single"/>
            <w:lang w:val="pt-BR"/>
            <w:rPrChange w:id="1192" w:author="vanessa" w:date="2011-08-02T23:44:00Z">
              <w:rPr>
                <w:b/>
                <w:bCs/>
                <w:u w:val="single"/>
              </w:rPr>
            </w:rPrChange>
          </w:rPr>
          <w:delInstrText xml:space="preserve"> REF _Ref296351610 \h  \* MERGEFORMAT </w:delInstrText>
        </w:r>
        <w:r w:rsidRPr="002E22DB">
          <w:rPr>
            <w:u w:val="single"/>
          </w:rPr>
        </w:r>
        <w:r w:rsidRPr="002E22DB">
          <w:rPr>
            <w:u w:val="single"/>
          </w:rPr>
          <w:fldChar w:fldCharType="separate"/>
        </w:r>
        <w:r w:rsidR="00B05561" w:rsidRPr="00B05561">
          <w:rPr>
            <w:u w:val="single"/>
            <w:lang w:val="pt-BR"/>
          </w:rPr>
          <w:delText xml:space="preserve">Figura </w:delText>
        </w:r>
        <w:r w:rsidR="00B05561" w:rsidRPr="00B05561">
          <w:rPr>
            <w:noProof/>
            <w:u w:val="single"/>
            <w:lang w:val="pt-BR"/>
          </w:rPr>
          <w:delText>77</w:delText>
        </w:r>
        <w:r w:rsidRPr="002E22DB">
          <w:rPr>
            <w:u w:val="single"/>
          </w:rPr>
          <w:fldChar w:fldCharType="end"/>
        </w:r>
      </w:del>
      <w:ins w:id="1193" w:author="Alberto Scremin" w:date="2011-08-02T22:53:00Z">
        <w:r>
          <w:rPr>
            <w:lang w:val="pt-BR"/>
          </w:rPr>
          <w:fldChar w:fldCharType="begin"/>
        </w:r>
        <w:r w:rsidR="00743D00">
          <w:rPr>
            <w:lang w:val="pt-BR"/>
          </w:rPr>
          <w:instrText xml:space="preserve"> REF _Ref296009515 \h </w:instrText>
        </w:r>
      </w:ins>
      <w:r>
        <w:rPr>
          <w:lang w:val="pt-BR"/>
        </w:rPr>
      </w:r>
      <w:ins w:id="1194" w:author="Alberto Scremin" w:date="2011-08-02T22:53:00Z">
        <w:r>
          <w:rPr>
            <w:lang w:val="pt-BR"/>
          </w:rPr>
          <w:fldChar w:fldCharType="separate"/>
        </w:r>
        <w:r w:rsidR="00743D00" w:rsidRPr="009562BB">
          <w:rPr>
            <w:lang w:val="pt-BR"/>
          </w:rPr>
          <w:t xml:space="preserve">Figura </w:t>
        </w:r>
        <w:r w:rsidR="00743D00">
          <w:rPr>
            <w:noProof/>
            <w:lang w:val="pt-BR"/>
          </w:rPr>
          <w:t>76</w:t>
        </w:r>
        <w:r>
          <w:rPr>
            <w:lang w:val="pt-BR"/>
          </w:rPr>
          <w:fldChar w:fldCharType="end"/>
        </w:r>
      </w:ins>
      <w:r w:rsidRPr="000E0278">
        <w:rPr>
          <w:lang w:val="pt-BR"/>
          <w:rPrChange w:id="1195" w:author="vanessa" w:date="2011-08-02T23:44:00Z">
            <w:rPr>
              <w:b/>
              <w:bCs/>
            </w:rPr>
          </w:rPrChange>
        </w:rPr>
        <w:t xml:space="preserve">. </w:t>
      </w:r>
    </w:p>
    <w:p w:rsidR="00942314" w:rsidRPr="00942314" w:rsidRDefault="00942314" w:rsidP="00942314">
      <w:pPr>
        <w:pStyle w:val="sumario"/>
        <w:numPr>
          <w:ilvl w:val="0"/>
          <w:numId w:val="0"/>
        </w:numPr>
        <w:ind w:firstLine="708"/>
        <w:jc w:val="both"/>
        <w:rPr>
          <w:ins w:id="1196" w:author="Alberto Scremin" w:date="2011-08-02T22:53:00Z"/>
          <w:lang w:val="pt-BR"/>
        </w:rPr>
      </w:pPr>
      <w:proofErr w:type="gramStart"/>
      <w:ins w:id="1197" w:author="Alberto Scremin" w:date="2011-08-02T22:53:00Z">
        <w:r>
          <w:rPr>
            <w:lang w:val="pt-BR"/>
          </w:rPr>
          <w:t>No Redis</w:t>
        </w:r>
        <w:proofErr w:type="gramEnd"/>
        <w:r>
          <w:rPr>
            <w:lang w:val="pt-BR"/>
          </w:rPr>
          <w:t xml:space="preserve"> não é obrigatória a crição da estrutura antes da inserção dos dados. Isso porque cada </w:t>
        </w:r>
        <w:del w:id="1198" w:author="vanessa" w:date="2011-08-04T00:16:00Z">
          <w:r w:rsidDel="00D30628">
            <w:rPr>
              <w:lang w:val="pt-BR"/>
            </w:rPr>
            <w:delText>valor d</w:delText>
          </w:r>
        </w:del>
        <w:r>
          <w:rPr>
            <w:lang w:val="pt-BR"/>
          </w:rPr>
          <w:t xml:space="preserve">as chaves podem conter valores completamente distintos. Dessa maneira, o modelo é criado conforme os dados vão sendo inseridos. Os dados inseridos </w:t>
        </w:r>
        <w:proofErr w:type="gramStart"/>
        <w:r>
          <w:rPr>
            <w:lang w:val="pt-BR"/>
          </w:rPr>
          <w:t>no Redis</w:t>
        </w:r>
        <w:proofErr w:type="gramEnd"/>
        <w:r>
          <w:rPr>
            <w:lang w:val="pt-BR"/>
          </w:rPr>
          <w:t xml:space="preserve"> foram extraídos do modelo relacional através de consultas nas tabelas de customer, broker, company e assim por diante.</w:t>
        </w:r>
      </w:ins>
    </w:p>
    <w:p w:rsidR="00BC1780" w:rsidRPr="00684E24" w:rsidRDefault="000E0278" w:rsidP="00BC1780">
      <w:pPr>
        <w:pStyle w:val="sumario"/>
        <w:numPr>
          <w:ilvl w:val="0"/>
          <w:numId w:val="0"/>
        </w:numPr>
        <w:ind w:firstLine="708"/>
        <w:jc w:val="both"/>
        <w:rPr>
          <w:lang w:val="pt-BR"/>
        </w:rPr>
      </w:pPr>
      <w:r w:rsidRPr="000E0278">
        <w:rPr>
          <w:lang w:val="pt-BR"/>
          <w:rPrChange w:id="1199" w:author="Alberto Scremin" w:date="2011-08-02T22:53:00Z">
            <w:rPr>
              <w:b/>
              <w:bCs/>
            </w:rPr>
          </w:rPrChange>
        </w:rPr>
        <w:t xml:space="preserve">Os outros bancos </w:t>
      </w:r>
      <w:ins w:id="1200" w:author="Alberto Scremin" w:date="2011-08-02T22:53:00Z">
        <w:r w:rsidR="005E15B5">
          <w:rPr>
            <w:lang w:val="pt-BR"/>
          </w:rPr>
          <w:t>de dados</w:t>
        </w:r>
        <w:r w:rsidRPr="000E0278">
          <w:rPr>
            <w:lang w:val="pt-BR"/>
            <w:rPrChange w:id="1201" w:author="vanessa" w:date="2011-08-02T23:44:00Z">
              <w:rPr>
                <w:b/>
                <w:bCs/>
              </w:rPr>
            </w:rPrChange>
          </w:rPr>
          <w:t xml:space="preserve"> </w:t>
        </w:r>
      </w:ins>
      <w:r w:rsidRPr="000E0278">
        <w:rPr>
          <w:lang w:val="pt-BR"/>
          <w:rPrChange w:id="1202" w:author="vanessa" w:date="2011-08-02T23:44:00Z">
            <w:rPr>
              <w:b/>
              <w:bCs/>
            </w:rPr>
          </w:rPrChange>
        </w:rPr>
        <w:t xml:space="preserve">criados são </w:t>
      </w:r>
      <w:del w:id="1203" w:author="Alberto Scremin" w:date="2011-08-02T22:53:00Z">
        <w:r w:rsidRPr="000E0278">
          <w:rPr>
            <w:lang w:val="pt-BR"/>
            <w:rPrChange w:id="1204" w:author="vanessa" w:date="2011-08-02T23:44:00Z">
              <w:rPr>
                <w:b/>
                <w:bCs/>
              </w:rPr>
            </w:rPrChange>
          </w:rPr>
          <w:delText xml:space="preserve">bancos de </w:delText>
        </w:r>
      </w:del>
      <w:r w:rsidRPr="000E0278">
        <w:rPr>
          <w:lang w:val="pt-BR"/>
          <w:rPrChange w:id="1205" w:author="vanessa" w:date="2011-08-02T23:44:00Z">
            <w:rPr>
              <w:b/>
              <w:bCs/>
            </w:rPr>
          </w:rPrChange>
        </w:rPr>
        <w:t>dicionários de dados</w:t>
      </w:r>
      <w:del w:id="1206" w:author="Alberto Scremin" w:date="2011-08-02T22:53:00Z">
        <w:r w:rsidRPr="000E0278">
          <w:rPr>
            <w:lang w:val="pt-BR"/>
            <w:rPrChange w:id="1207" w:author="vanessa" w:date="2011-08-02T23:44:00Z">
              <w:rPr>
                <w:b/>
                <w:bCs/>
              </w:rPr>
            </w:rPrChange>
          </w:rPr>
          <w:delText>, que</w:delText>
        </w:r>
      </w:del>
      <w:ins w:id="1208" w:author="Alberto Scremin" w:date="2011-08-02T22:53:00Z">
        <w:r w:rsidRPr="000E0278">
          <w:rPr>
            <w:lang w:val="pt-BR"/>
            <w:rPrChange w:id="1209" w:author="vanessa" w:date="2011-08-02T23:44:00Z">
              <w:rPr>
                <w:b/>
                <w:bCs/>
              </w:rPr>
            </w:rPrChange>
          </w:rPr>
          <w:t xml:space="preserve"> </w:t>
        </w:r>
        <w:r w:rsidR="006D325E">
          <w:rPr>
            <w:lang w:val="pt-BR"/>
          </w:rPr>
          <w:t>os quais</w:t>
        </w:r>
      </w:ins>
      <w:r w:rsidRPr="000E0278">
        <w:rPr>
          <w:lang w:val="pt-BR"/>
          <w:rPrChange w:id="1210" w:author="vanessa" w:date="2011-08-02T23:44:00Z">
            <w:rPr>
              <w:b/>
              <w:bCs/>
            </w:rPr>
          </w:rPrChange>
        </w:rPr>
        <w:t xml:space="preserve"> foram criados de acordo com as consultas que queremos realizar. </w:t>
      </w:r>
      <w:del w:id="1211" w:author="Alberto Scremin" w:date="2011-08-02T22:53:00Z">
        <w:r w:rsidRPr="000E0278">
          <w:rPr>
            <w:lang w:val="pt-BR"/>
            <w:rPrChange w:id="1212" w:author="vanessa" w:date="2011-08-02T23:44:00Z">
              <w:rPr>
                <w:b/>
                <w:bCs/>
              </w:rPr>
            </w:rPrChange>
          </w:rPr>
          <w:delText xml:space="preserve">No banco </w:delText>
        </w:r>
      </w:del>
      <w:ins w:id="1213" w:author="Alberto Scremin" w:date="2011-08-02T22:53:00Z">
        <w:r w:rsidR="005E15B5">
          <w:rPr>
            <w:lang w:val="pt-BR"/>
          </w:rPr>
          <w:t>A base de dados</w:t>
        </w:r>
        <w:r w:rsidRPr="000E0278">
          <w:rPr>
            <w:lang w:val="pt-BR"/>
            <w:rPrChange w:id="1214" w:author="vanessa" w:date="2011-08-02T23:44:00Z">
              <w:rPr>
                <w:b/>
                <w:bCs/>
              </w:rPr>
            </w:rPrChange>
          </w:rPr>
          <w:t xml:space="preserve"> </w:t>
        </w:r>
      </w:ins>
      <w:proofErr w:type="gramStart"/>
      <w:r w:rsidRPr="000E0278">
        <w:rPr>
          <w:lang w:val="pt-BR"/>
          <w:rPrChange w:id="1215" w:author="vanessa" w:date="2011-08-02T23:44:00Z">
            <w:rPr>
              <w:b/>
              <w:bCs/>
            </w:rPr>
          </w:rPrChange>
        </w:rPr>
        <w:t>1</w:t>
      </w:r>
      <w:proofErr w:type="gramEnd"/>
      <w:r w:rsidR="00BC1780">
        <w:rPr>
          <w:lang w:val="pt-BR"/>
        </w:rPr>
        <w:t xml:space="preserve"> </w:t>
      </w:r>
      <w:r w:rsidRPr="000E0278">
        <w:rPr>
          <w:lang w:val="pt-BR"/>
          <w:rPrChange w:id="1216" w:author="vanessa" w:date="2011-08-02T23:44:00Z">
            <w:rPr>
              <w:b/>
              <w:bCs/>
            </w:rPr>
          </w:rPrChange>
        </w:rPr>
        <w:t>(</w:t>
      </w:r>
      <w:r w:rsidRPr="000E0278">
        <w:rPr>
          <w:rPrChange w:id="1217" w:author="Alberto Scremin" w:date="2011-08-02T22:53:00Z">
            <w:rPr>
              <w:b/>
              <w:bCs/>
              <w:u w:val="single"/>
            </w:rPr>
          </w:rPrChange>
        </w:rPr>
        <w:fldChar w:fldCharType="begin"/>
      </w:r>
      <w:r w:rsidRPr="000E0278">
        <w:rPr>
          <w:lang w:val="pt-BR"/>
          <w:rPrChange w:id="1218" w:author="vanessa" w:date="2011-08-02T23:44:00Z">
            <w:rPr>
              <w:b/>
              <w:bCs/>
              <w:u w:val="single"/>
            </w:rPr>
          </w:rPrChange>
        </w:rPr>
        <w:instrText xml:space="preserve"> REF _Ref296351952 \h  \* MERGEFORMAT </w:instrText>
      </w:r>
      <w:r w:rsidRPr="000E0278">
        <w:rPr>
          <w:rPrChange w:id="1219" w:author="Alberto Scremin" w:date="2011-08-02T22:53:00Z">
            <w:rPr/>
          </w:rPrChange>
        </w:rPr>
      </w:r>
      <w:r w:rsidRPr="000E0278">
        <w:rPr>
          <w:rPrChange w:id="1220" w:author="Alberto Scremin" w:date="2011-08-02T22:53:00Z">
            <w:rPr>
              <w:b/>
              <w:bCs/>
              <w:u w:val="single"/>
            </w:rPr>
          </w:rPrChange>
        </w:rPr>
        <w:fldChar w:fldCharType="separate"/>
      </w:r>
      <w:r w:rsidRPr="000E0278">
        <w:rPr>
          <w:lang w:val="pt-BR"/>
          <w:rPrChange w:id="1221" w:author="Alberto Scremin" w:date="2011-08-02T22:53:00Z">
            <w:rPr>
              <w:b/>
              <w:bCs/>
              <w:u w:val="single"/>
              <w:lang w:val="pt-BR"/>
            </w:rPr>
          </w:rPrChange>
        </w:rPr>
        <w:t xml:space="preserve">Figura </w:t>
      </w:r>
      <w:del w:id="1222" w:author="Alberto Scremin" w:date="2011-08-02T22:53:00Z">
        <w:r w:rsidR="00B05561" w:rsidRPr="00B05561">
          <w:rPr>
            <w:noProof/>
            <w:u w:val="single"/>
            <w:lang w:val="pt-BR"/>
          </w:rPr>
          <w:delText>78</w:delText>
        </w:r>
      </w:del>
      <w:ins w:id="1223" w:author="Alberto Scremin" w:date="2011-08-02T22:53:00Z">
        <w:r w:rsidR="00FD48EE">
          <w:rPr>
            <w:noProof/>
            <w:lang w:val="pt-BR"/>
          </w:rPr>
          <w:t>77</w:t>
        </w:r>
      </w:ins>
      <w:r w:rsidRPr="000E0278">
        <w:rPr>
          <w:rPrChange w:id="1224" w:author="Alberto Scremin" w:date="2011-08-02T22:53:00Z">
            <w:rPr>
              <w:b/>
              <w:bCs/>
              <w:u w:val="single"/>
            </w:rPr>
          </w:rPrChange>
        </w:rPr>
        <w:fldChar w:fldCharType="end"/>
      </w:r>
      <w:r w:rsidRPr="000E0278">
        <w:rPr>
          <w:lang w:val="pt-BR"/>
          <w:rPrChange w:id="1225" w:author="Alberto Scremin" w:date="2011-08-02T22:53:00Z">
            <w:rPr>
              <w:b/>
              <w:bCs/>
            </w:rPr>
          </w:rPrChange>
        </w:rPr>
        <w:t xml:space="preserve">) </w:t>
      </w:r>
      <w:del w:id="1226" w:author="Alberto Scremin" w:date="2011-08-02T22:53:00Z">
        <w:r w:rsidRPr="000E0278">
          <w:rPr>
            <w:lang w:val="pt-BR"/>
            <w:rPrChange w:id="1227" w:author="vanessa" w:date="2011-08-02T23:44:00Z">
              <w:rPr>
                <w:b/>
                <w:bCs/>
              </w:rPr>
            </w:rPrChange>
          </w:rPr>
          <w:delText xml:space="preserve">é </w:delText>
        </w:r>
        <w:r w:rsidR="00BC1780">
          <w:rPr>
            <w:lang w:val="pt-BR"/>
          </w:rPr>
          <w:delText>implementado</w:delText>
        </w:r>
      </w:del>
      <w:ins w:id="1228" w:author="Alberto Scremin" w:date="2011-08-02T22:53:00Z">
        <w:r w:rsidR="005E15B5">
          <w:rPr>
            <w:lang w:val="pt-BR"/>
          </w:rPr>
          <w:t>implementa</w:t>
        </w:r>
      </w:ins>
      <w:r w:rsidRPr="000E0278">
        <w:rPr>
          <w:lang w:val="pt-BR"/>
          <w:rPrChange w:id="1229" w:author="vanessa" w:date="2011-08-02T23:44:00Z">
            <w:rPr>
              <w:b/>
              <w:bCs/>
            </w:rPr>
          </w:rPrChange>
        </w:rPr>
        <w:t xml:space="preserve"> o dicionário de dados das </w:t>
      </w:r>
      <w:r w:rsidRPr="000E0278">
        <w:rPr>
          <w:i/>
          <w:lang w:val="pt-BR"/>
          <w:rPrChange w:id="1230" w:author="vanessa" w:date="2011-08-02T23:44:00Z">
            <w:rPr>
              <w:b/>
              <w:bCs/>
              <w:i/>
            </w:rPr>
          </w:rPrChange>
        </w:rPr>
        <w:t>watch_list</w:t>
      </w:r>
      <w:del w:id="1231" w:author="Alberto Scremin" w:date="2011-08-02T22:53:00Z">
        <w:r w:rsidRPr="000E0278">
          <w:rPr>
            <w:lang w:val="pt-BR"/>
            <w:rPrChange w:id="1232" w:author="vanessa" w:date="2011-08-02T23:44:00Z">
              <w:rPr>
                <w:b/>
                <w:bCs/>
              </w:rPr>
            </w:rPrChange>
          </w:rPr>
          <w:delText xml:space="preserve">, ou seja, para cada </w:delText>
        </w:r>
        <w:r w:rsidRPr="000E0278">
          <w:rPr>
            <w:i/>
            <w:lang w:val="pt-BR"/>
            <w:rPrChange w:id="1233" w:author="vanessa" w:date="2011-08-02T23:44:00Z">
              <w:rPr>
                <w:b/>
                <w:bCs/>
                <w:i/>
              </w:rPr>
            </w:rPrChange>
          </w:rPr>
          <w:delText>watch list</w:delText>
        </w:r>
        <w:r w:rsidRPr="000E0278">
          <w:rPr>
            <w:lang w:val="pt-BR"/>
            <w:rPrChange w:id="1234" w:author="vanessa" w:date="2011-08-02T23:44:00Z">
              <w:rPr>
                <w:b/>
                <w:bCs/>
              </w:rPr>
            </w:rPrChange>
          </w:rPr>
          <w:delText xml:space="preserve"> id, possuímos </w:delText>
        </w:r>
      </w:del>
      <w:ins w:id="1235" w:author="Alberto Scremin" w:date="2011-08-02T22:53:00Z">
        <w:r w:rsidR="005E15B5">
          <w:rPr>
            <w:lang w:val="pt-BR"/>
          </w:rPr>
          <w:t xml:space="preserve">. Neste dicionário existe </w:t>
        </w:r>
      </w:ins>
      <w:r w:rsidRPr="000E0278">
        <w:rPr>
          <w:lang w:val="pt-BR"/>
          <w:rPrChange w:id="1236" w:author="Alberto Scremin" w:date="2011-08-02T22:53:00Z">
            <w:rPr>
              <w:b/>
              <w:bCs/>
            </w:rPr>
          </w:rPrChange>
        </w:rPr>
        <w:t xml:space="preserve">uma lista de </w:t>
      </w:r>
      <w:r w:rsidRPr="000E0278">
        <w:rPr>
          <w:i/>
          <w:lang w:val="pt-BR"/>
          <w:rPrChange w:id="1237" w:author="Alberto Scremin" w:date="2011-08-02T22:53:00Z">
            <w:rPr>
              <w:b/>
              <w:bCs/>
              <w:i/>
            </w:rPr>
          </w:rPrChange>
        </w:rPr>
        <w:t>securities</w:t>
      </w:r>
      <w:del w:id="1238" w:author="Alberto Scremin" w:date="2011-08-02T22:53:00Z">
        <w:r w:rsidRPr="000E0278">
          <w:rPr>
            <w:lang w:val="pt-BR"/>
            <w:rPrChange w:id="1239" w:author="vanessa" w:date="2011-08-02T23:44:00Z">
              <w:rPr>
                <w:b/>
                <w:bCs/>
              </w:rPr>
            </w:rPrChange>
          </w:rPr>
          <w:delText>. No</w:delText>
        </w:r>
      </w:del>
      <w:ins w:id="1240" w:author="Alberto Scremin" w:date="2011-08-02T22:53:00Z">
        <w:r w:rsidR="005E15B5">
          <w:rPr>
            <w:lang w:val="pt-BR"/>
          </w:rPr>
          <w:t xml:space="preserve"> associada a</w:t>
        </w:r>
        <w:r w:rsidRPr="000E0278">
          <w:rPr>
            <w:lang w:val="pt-BR"/>
            <w:rPrChange w:id="1241" w:author="vanessa" w:date="2011-08-02T23:44:00Z">
              <w:rPr>
                <w:b/>
                <w:bCs/>
              </w:rPr>
            </w:rPrChange>
          </w:rPr>
          <w:t xml:space="preserve"> cada </w:t>
        </w:r>
        <w:r w:rsidRPr="000E0278">
          <w:rPr>
            <w:i/>
            <w:lang w:val="pt-BR"/>
            <w:rPrChange w:id="1242" w:author="vanessa" w:date="2011-08-02T23:44:00Z">
              <w:rPr>
                <w:b/>
                <w:bCs/>
                <w:i/>
              </w:rPr>
            </w:rPrChange>
          </w:rPr>
          <w:t>watch list</w:t>
        </w:r>
        <w:r w:rsidRPr="000E0278">
          <w:rPr>
            <w:lang w:val="pt-BR"/>
            <w:rPrChange w:id="1243" w:author="vanessa" w:date="2011-08-02T23:44:00Z">
              <w:rPr>
                <w:b/>
                <w:bCs/>
              </w:rPr>
            </w:rPrChange>
          </w:rPr>
          <w:t xml:space="preserve"> id</w:t>
        </w:r>
        <w:r w:rsidR="005E15B5">
          <w:rPr>
            <w:lang w:val="pt-BR"/>
          </w:rPr>
          <w:t>. O</w:t>
        </w:r>
      </w:ins>
      <w:r w:rsidRPr="000E0278">
        <w:rPr>
          <w:lang w:val="pt-BR"/>
          <w:rPrChange w:id="1244" w:author="vanessa" w:date="2011-08-02T23:44:00Z">
            <w:rPr>
              <w:b/>
              <w:bCs/>
            </w:rPr>
          </w:rPrChange>
        </w:rPr>
        <w:t xml:space="preserve"> banco </w:t>
      </w:r>
      <w:ins w:id="1245" w:author="Alberto Scremin" w:date="2011-08-02T22:53:00Z">
        <w:r w:rsidR="005E15B5">
          <w:rPr>
            <w:lang w:val="pt-BR"/>
          </w:rPr>
          <w:t xml:space="preserve">de dados </w:t>
        </w:r>
      </w:ins>
      <w:proofErr w:type="gramStart"/>
      <w:r w:rsidRPr="000E0278">
        <w:rPr>
          <w:lang w:val="pt-BR"/>
          <w:rPrChange w:id="1246" w:author="vanessa" w:date="2011-08-02T23:44:00Z">
            <w:rPr>
              <w:b/>
              <w:bCs/>
            </w:rPr>
          </w:rPrChange>
        </w:rPr>
        <w:t>2</w:t>
      </w:r>
      <w:proofErr w:type="gramEnd"/>
      <w:r w:rsidRPr="000E0278">
        <w:rPr>
          <w:lang w:val="pt-BR"/>
          <w:rPrChange w:id="1247" w:author="vanessa" w:date="2011-08-02T23:44:00Z">
            <w:rPr>
              <w:b/>
              <w:bCs/>
            </w:rPr>
          </w:rPrChange>
        </w:rPr>
        <w:t xml:space="preserve"> (</w:t>
      </w:r>
      <w:r w:rsidRPr="000E0278">
        <w:rPr>
          <w:rPrChange w:id="1248" w:author="Alberto Scremin" w:date="2011-08-02T22:53:00Z">
            <w:rPr>
              <w:b/>
              <w:bCs/>
              <w:u w:val="single"/>
            </w:rPr>
          </w:rPrChange>
        </w:rPr>
        <w:fldChar w:fldCharType="begin"/>
      </w:r>
      <w:r w:rsidRPr="000E0278">
        <w:rPr>
          <w:lang w:val="pt-BR"/>
          <w:rPrChange w:id="1249" w:author="vanessa" w:date="2011-08-02T23:44:00Z">
            <w:rPr>
              <w:b/>
              <w:bCs/>
              <w:u w:val="single"/>
            </w:rPr>
          </w:rPrChange>
        </w:rPr>
        <w:instrText xml:space="preserve"> REF _Ref296351969 \h </w:instrText>
      </w:r>
      <w:del w:id="1250" w:author="Alberto Scremin" w:date="2011-08-02T22:53:00Z">
        <w:r w:rsidRPr="000E0278">
          <w:rPr>
            <w:u w:val="single"/>
            <w:lang w:val="pt-BR"/>
            <w:rPrChange w:id="1251" w:author="vanessa" w:date="2011-08-02T23:44:00Z">
              <w:rPr>
                <w:b/>
                <w:bCs/>
                <w:u w:val="single"/>
              </w:rPr>
            </w:rPrChange>
          </w:rPr>
          <w:delInstrText xml:space="preserve"> \* MERGEFORMAT </w:delInstrText>
        </w:r>
      </w:del>
      <w:r w:rsidRPr="000E0278">
        <w:rPr>
          <w:rPrChange w:id="1252" w:author="Alberto Scremin" w:date="2011-08-02T22:53:00Z">
            <w:rPr/>
          </w:rPrChange>
        </w:rPr>
      </w:r>
      <w:r w:rsidRPr="000E0278">
        <w:rPr>
          <w:rPrChange w:id="1253" w:author="Alberto Scremin" w:date="2011-08-02T22:53:00Z">
            <w:rPr>
              <w:b/>
              <w:bCs/>
              <w:u w:val="single"/>
            </w:rPr>
          </w:rPrChange>
        </w:rPr>
        <w:fldChar w:fldCharType="separate"/>
      </w:r>
      <w:r w:rsidRPr="000E0278">
        <w:rPr>
          <w:lang w:val="pt-BR"/>
          <w:rPrChange w:id="1254" w:author="Alberto Scremin" w:date="2011-08-02T22:53:00Z">
            <w:rPr>
              <w:b/>
              <w:bCs/>
              <w:u w:val="single"/>
              <w:lang w:val="pt-BR"/>
            </w:rPr>
          </w:rPrChange>
        </w:rPr>
        <w:t xml:space="preserve">Figura </w:t>
      </w:r>
      <w:del w:id="1255" w:author="Alberto Scremin" w:date="2011-08-02T22:53:00Z">
        <w:r w:rsidR="00B05561" w:rsidRPr="00B05561">
          <w:rPr>
            <w:noProof/>
            <w:u w:val="single"/>
            <w:lang w:val="pt-BR"/>
          </w:rPr>
          <w:delText>79</w:delText>
        </w:r>
      </w:del>
      <w:ins w:id="1256" w:author="Alberto Scremin" w:date="2011-08-02T22:53:00Z">
        <w:r w:rsidR="00FD48EE">
          <w:rPr>
            <w:noProof/>
            <w:lang w:val="pt-BR"/>
          </w:rPr>
          <w:t>78</w:t>
        </w:r>
      </w:ins>
      <w:r w:rsidRPr="000E0278">
        <w:rPr>
          <w:rPrChange w:id="1257" w:author="Alberto Scremin" w:date="2011-08-02T22:53:00Z">
            <w:rPr>
              <w:b/>
              <w:bCs/>
              <w:u w:val="single"/>
            </w:rPr>
          </w:rPrChange>
        </w:rPr>
        <w:fldChar w:fldCharType="end"/>
      </w:r>
      <w:del w:id="1258" w:author="Alberto Scremin" w:date="2011-08-02T22:53:00Z">
        <w:r w:rsidRPr="000E0278">
          <w:rPr>
            <w:lang w:val="pt-BR"/>
            <w:rPrChange w:id="1259" w:author="vanessa" w:date="2011-08-02T23:44:00Z">
              <w:rPr>
                <w:b/>
                <w:bCs/>
              </w:rPr>
            </w:rPrChange>
          </w:rPr>
          <w:delText xml:space="preserve">), está cadastrado para cada </w:delText>
        </w:r>
        <w:r w:rsidRPr="000E0278">
          <w:rPr>
            <w:i/>
            <w:lang w:val="pt-BR"/>
            <w:rPrChange w:id="1260" w:author="vanessa" w:date="2011-08-02T23:44:00Z">
              <w:rPr>
                <w:b/>
                <w:bCs/>
                <w:i/>
              </w:rPr>
            </w:rPrChange>
          </w:rPr>
          <w:delText>customer</w:delText>
        </w:r>
      </w:del>
      <w:ins w:id="1261" w:author="Alberto Scremin" w:date="2011-08-02T22:53:00Z">
        <w:r w:rsidRPr="000E0278">
          <w:rPr>
            <w:lang w:val="pt-BR"/>
            <w:rPrChange w:id="1262" w:author="vanessa" w:date="2011-08-02T23:44:00Z">
              <w:rPr>
                <w:b/>
                <w:bCs/>
              </w:rPr>
            </w:rPrChange>
          </w:rPr>
          <w:t xml:space="preserve">) </w:t>
        </w:r>
        <w:r w:rsidR="005E15B5">
          <w:rPr>
            <w:lang w:val="pt-BR"/>
          </w:rPr>
          <w:t>implementa</w:t>
        </w:r>
      </w:ins>
      <w:r w:rsidRPr="000E0278">
        <w:rPr>
          <w:lang w:val="pt-BR"/>
          <w:rPrChange w:id="1263" w:author="Alberto Scremin" w:date="2011-08-02T22:53:00Z">
            <w:rPr>
              <w:b/>
              <w:bCs/>
            </w:rPr>
          </w:rPrChange>
        </w:rPr>
        <w:t xml:space="preserve"> uma lista de </w:t>
      </w:r>
      <w:r w:rsidRPr="000E0278">
        <w:rPr>
          <w:i/>
          <w:lang w:val="pt-BR"/>
          <w:rPrChange w:id="1264" w:author="Alberto Scremin" w:date="2011-08-02T22:53:00Z">
            <w:rPr>
              <w:b/>
              <w:bCs/>
              <w:i/>
            </w:rPr>
          </w:rPrChange>
        </w:rPr>
        <w:t>watch list</w:t>
      </w:r>
      <w:del w:id="1265" w:author="Alberto Scremin" w:date="2011-08-02T22:53:00Z">
        <w:r w:rsidRPr="000E0278">
          <w:rPr>
            <w:lang w:val="pt-BR"/>
            <w:rPrChange w:id="1266" w:author="vanessa" w:date="2011-08-02T23:44:00Z">
              <w:rPr>
                <w:b/>
                <w:bCs/>
              </w:rPr>
            </w:rPrChange>
          </w:rPr>
          <w:delText xml:space="preserve">. </w:delText>
        </w:r>
        <w:r w:rsidR="00BC1780">
          <w:rPr>
            <w:lang w:val="pt-BR"/>
          </w:rPr>
          <w:delText>N</w:delText>
        </w:r>
        <w:r w:rsidRPr="000E0278">
          <w:rPr>
            <w:lang w:val="pt-BR"/>
            <w:rPrChange w:id="1267" w:author="vanessa" w:date="2011-08-02T23:44:00Z">
              <w:rPr>
                <w:b/>
                <w:bCs/>
              </w:rPr>
            </w:rPrChange>
          </w:rPr>
          <w:delText>o banco</w:delText>
        </w:r>
      </w:del>
      <w:ins w:id="1268" w:author="Alberto Scremin" w:date="2011-08-02T22:53:00Z">
        <w:r w:rsidR="005E15B5">
          <w:rPr>
            <w:lang w:val="pt-BR"/>
          </w:rPr>
          <w:t xml:space="preserve"> associada a cada</w:t>
        </w:r>
        <w:r w:rsidR="005E15B5" w:rsidRPr="00C50CAF">
          <w:rPr>
            <w:lang w:val="pt-BR"/>
          </w:rPr>
          <w:t xml:space="preserve"> </w:t>
        </w:r>
        <w:r w:rsidR="005B74E7">
          <w:rPr>
            <w:lang w:val="pt-BR"/>
          </w:rPr>
          <w:t xml:space="preserve">identificador do </w:t>
        </w:r>
        <w:r w:rsidR="006D325E" w:rsidRPr="00C50CAF">
          <w:rPr>
            <w:lang w:val="pt-BR"/>
          </w:rPr>
          <w:t>cliente</w:t>
        </w:r>
        <w:r w:rsidR="005E15B5">
          <w:rPr>
            <w:lang w:val="pt-BR"/>
          </w:rPr>
          <w:t>.</w:t>
        </w:r>
        <w:r w:rsidRPr="000E0278">
          <w:rPr>
            <w:lang w:val="pt-BR"/>
            <w:rPrChange w:id="1269" w:author="vanessa" w:date="2011-08-02T23:44:00Z">
              <w:rPr>
                <w:b/>
                <w:bCs/>
              </w:rPr>
            </w:rPrChange>
          </w:rPr>
          <w:t xml:space="preserve">  </w:t>
        </w:r>
        <w:r w:rsidR="005E15B5">
          <w:rPr>
            <w:lang w:val="pt-BR"/>
          </w:rPr>
          <w:t>A base de dados</w:t>
        </w:r>
      </w:ins>
      <w:r w:rsidRPr="000E0278">
        <w:rPr>
          <w:lang w:val="pt-BR"/>
          <w:rPrChange w:id="1270" w:author="vanessa" w:date="2011-08-02T23:44:00Z">
            <w:rPr>
              <w:b/>
              <w:bCs/>
            </w:rPr>
          </w:rPrChange>
        </w:rPr>
        <w:t xml:space="preserve"> </w:t>
      </w:r>
      <w:proofErr w:type="gramStart"/>
      <w:r w:rsidRPr="000E0278">
        <w:rPr>
          <w:lang w:val="pt-BR"/>
          <w:rPrChange w:id="1271" w:author="vanessa" w:date="2011-08-02T23:44:00Z">
            <w:rPr>
              <w:b/>
              <w:bCs/>
            </w:rPr>
          </w:rPrChange>
        </w:rPr>
        <w:t>3</w:t>
      </w:r>
      <w:proofErr w:type="gramEnd"/>
      <w:r w:rsidRPr="000E0278">
        <w:rPr>
          <w:lang w:val="pt-BR"/>
          <w:rPrChange w:id="1272" w:author="vanessa" w:date="2011-08-02T23:44:00Z">
            <w:rPr>
              <w:b/>
              <w:bCs/>
            </w:rPr>
          </w:rPrChange>
        </w:rPr>
        <w:t xml:space="preserve"> (</w:t>
      </w:r>
      <w:r w:rsidRPr="000E0278">
        <w:rPr>
          <w:rPrChange w:id="1273" w:author="Alberto Scremin" w:date="2011-08-02T22:53:00Z">
            <w:rPr>
              <w:b/>
              <w:bCs/>
              <w:u w:val="single"/>
            </w:rPr>
          </w:rPrChange>
        </w:rPr>
        <w:fldChar w:fldCharType="begin"/>
      </w:r>
      <w:r w:rsidRPr="000E0278">
        <w:rPr>
          <w:lang w:val="pt-BR"/>
          <w:rPrChange w:id="1274" w:author="vanessa" w:date="2011-08-02T23:44:00Z">
            <w:rPr>
              <w:b/>
              <w:bCs/>
              <w:u w:val="single"/>
            </w:rPr>
          </w:rPrChange>
        </w:rPr>
        <w:instrText xml:space="preserve"> REF _Ref296351986 \h  \* MERGEFORMAT </w:instrText>
      </w:r>
      <w:r w:rsidRPr="000E0278">
        <w:rPr>
          <w:rPrChange w:id="1275" w:author="Alberto Scremin" w:date="2011-08-02T22:53:00Z">
            <w:rPr/>
          </w:rPrChange>
        </w:rPr>
      </w:r>
      <w:r w:rsidRPr="000E0278">
        <w:rPr>
          <w:rPrChange w:id="1276" w:author="Alberto Scremin" w:date="2011-08-02T22:53:00Z">
            <w:rPr>
              <w:b/>
              <w:bCs/>
              <w:u w:val="single"/>
            </w:rPr>
          </w:rPrChange>
        </w:rPr>
        <w:fldChar w:fldCharType="separate"/>
      </w:r>
      <w:r w:rsidRPr="000E0278">
        <w:rPr>
          <w:lang w:val="pt-BR"/>
          <w:rPrChange w:id="1277" w:author="Alberto Scremin" w:date="2011-08-02T22:53:00Z">
            <w:rPr>
              <w:b/>
              <w:bCs/>
              <w:u w:val="single"/>
              <w:lang w:val="pt-BR"/>
            </w:rPr>
          </w:rPrChange>
        </w:rPr>
        <w:t xml:space="preserve">Figura </w:t>
      </w:r>
      <w:del w:id="1278" w:author="Alberto Scremin" w:date="2011-08-02T22:53:00Z">
        <w:r w:rsidR="00B05561" w:rsidRPr="00B05561">
          <w:rPr>
            <w:noProof/>
            <w:u w:val="single"/>
            <w:lang w:val="pt-BR"/>
          </w:rPr>
          <w:delText>80</w:delText>
        </w:r>
      </w:del>
      <w:ins w:id="1279" w:author="Alberto Scremin" w:date="2011-08-02T22:53:00Z">
        <w:r w:rsidR="00FD48EE">
          <w:rPr>
            <w:noProof/>
            <w:lang w:val="pt-BR"/>
          </w:rPr>
          <w:t>79</w:t>
        </w:r>
      </w:ins>
      <w:r w:rsidRPr="000E0278">
        <w:rPr>
          <w:rPrChange w:id="1280" w:author="Alberto Scremin" w:date="2011-08-02T22:53:00Z">
            <w:rPr>
              <w:b/>
              <w:bCs/>
              <w:u w:val="single"/>
            </w:rPr>
          </w:rPrChange>
        </w:rPr>
        <w:fldChar w:fldCharType="end"/>
      </w:r>
      <w:del w:id="1281" w:author="Alberto Scremin" w:date="2011-08-02T22:53:00Z">
        <w:r w:rsidRPr="000E0278">
          <w:rPr>
            <w:lang w:val="pt-BR"/>
            <w:rPrChange w:id="1282" w:author="vanessa" w:date="2011-08-02T23:44:00Z">
              <w:rPr>
                <w:b/>
                <w:bCs/>
              </w:rPr>
            </w:rPrChange>
          </w:rPr>
          <w:delText xml:space="preserve">), </w:delText>
        </w:r>
        <w:r w:rsidRPr="000E0278">
          <w:rPr>
            <w:highlight w:val="yellow"/>
            <w:lang w:val="pt-BR"/>
            <w:rPrChange w:id="1283" w:author="vanessa" w:date="2011-08-02T23:44:00Z">
              <w:rPr>
                <w:b/>
                <w:bCs/>
                <w:highlight w:val="yellow"/>
              </w:rPr>
            </w:rPrChange>
          </w:rPr>
          <w:delText>possuímos</w:delText>
        </w:r>
      </w:del>
      <w:ins w:id="1284" w:author="Alberto Scremin" w:date="2011-08-02T22:53:00Z">
        <w:r w:rsidRPr="000E0278">
          <w:rPr>
            <w:lang w:val="pt-BR"/>
            <w:rPrChange w:id="1285" w:author="vanessa" w:date="2011-08-02T23:44:00Z">
              <w:rPr>
                <w:b/>
                <w:bCs/>
              </w:rPr>
            </w:rPrChange>
          </w:rPr>
          <w:t xml:space="preserve">) </w:t>
        </w:r>
        <w:r w:rsidR="005E15B5">
          <w:rPr>
            <w:lang w:val="pt-BR"/>
          </w:rPr>
          <w:t>implementa</w:t>
        </w:r>
      </w:ins>
      <w:r w:rsidRPr="000E0278">
        <w:rPr>
          <w:lang w:val="pt-BR"/>
          <w:rPrChange w:id="1286" w:author="Alberto Scremin" w:date="2011-08-02T22:53:00Z">
            <w:rPr>
              <w:b/>
              <w:bCs/>
            </w:rPr>
          </w:rPrChange>
        </w:rPr>
        <w:t xml:space="preserve"> </w:t>
      </w:r>
      <w:r w:rsidRPr="000E0278">
        <w:rPr>
          <w:lang w:val="pt-BR"/>
          <w:rPrChange w:id="1287" w:author="vanessa" w:date="2011-08-02T23:44:00Z">
            <w:rPr>
              <w:b/>
              <w:bCs/>
            </w:rPr>
          </w:rPrChange>
        </w:rPr>
        <w:t xml:space="preserve">o dicionário de dados dos </w:t>
      </w:r>
      <w:r w:rsidRPr="000E0278">
        <w:rPr>
          <w:i/>
          <w:lang w:val="pt-BR"/>
          <w:rPrChange w:id="1288" w:author="vanessa" w:date="2011-08-02T23:44:00Z">
            <w:rPr>
              <w:b/>
              <w:bCs/>
              <w:i/>
            </w:rPr>
          </w:rPrChange>
        </w:rPr>
        <w:t>brokers</w:t>
      </w:r>
      <w:r w:rsidRPr="000E0278">
        <w:rPr>
          <w:lang w:val="pt-BR"/>
          <w:rPrChange w:id="1289" w:author="vanessa" w:date="2011-08-02T23:44:00Z">
            <w:rPr>
              <w:b/>
              <w:bCs/>
            </w:rPr>
          </w:rPrChange>
        </w:rPr>
        <w:t xml:space="preserve">, ou seja, </w:t>
      </w:r>
      <w:del w:id="1290" w:author="Alberto Scremin" w:date="2011-08-02T22:53:00Z">
        <w:r w:rsidRPr="000E0278">
          <w:rPr>
            <w:lang w:val="pt-BR"/>
            <w:rPrChange w:id="1291" w:author="vanessa" w:date="2011-08-02T23:44:00Z">
              <w:rPr>
                <w:b/>
                <w:bCs/>
              </w:rPr>
            </w:rPrChange>
          </w:rPr>
          <w:delText>a</w:delText>
        </w:r>
      </w:del>
      <w:ins w:id="1292" w:author="Alberto Scremin" w:date="2011-08-02T22:53:00Z">
        <w:r w:rsidR="000C0194">
          <w:rPr>
            <w:lang w:val="pt-BR"/>
          </w:rPr>
          <w:t>neste dicionário existe uma</w:t>
        </w:r>
      </w:ins>
      <w:r w:rsidRPr="000E0278">
        <w:rPr>
          <w:lang w:val="pt-BR"/>
          <w:rPrChange w:id="1293" w:author="vanessa" w:date="2011-08-02T23:44:00Z">
            <w:rPr>
              <w:b/>
              <w:bCs/>
            </w:rPr>
          </w:rPrChange>
        </w:rPr>
        <w:t xml:space="preserve"> lista de </w:t>
      </w:r>
      <w:r w:rsidRPr="000E0278">
        <w:rPr>
          <w:i/>
          <w:lang w:val="pt-BR"/>
          <w:rPrChange w:id="1294" w:author="vanessa" w:date="2011-08-02T23:44:00Z">
            <w:rPr>
              <w:b/>
              <w:bCs/>
              <w:i/>
            </w:rPr>
          </w:rPrChange>
        </w:rPr>
        <w:t>customer account</w:t>
      </w:r>
      <w:r w:rsidRPr="000E0278">
        <w:rPr>
          <w:lang w:val="pt-BR"/>
          <w:rPrChange w:id="1295" w:author="vanessa" w:date="2011-08-02T23:44:00Z">
            <w:rPr>
              <w:b/>
              <w:bCs/>
            </w:rPr>
          </w:rPrChange>
        </w:rPr>
        <w:t xml:space="preserve"> </w:t>
      </w:r>
      <w:del w:id="1296" w:author="Alberto Scremin" w:date="2011-08-02T22:53:00Z">
        <w:r w:rsidRPr="000E0278">
          <w:rPr>
            <w:lang w:val="pt-BR"/>
            <w:rPrChange w:id="1297" w:author="vanessa" w:date="2011-08-02T23:44:00Z">
              <w:rPr>
                <w:b/>
                <w:bCs/>
              </w:rPr>
            </w:rPrChange>
          </w:rPr>
          <w:delText>que</w:delText>
        </w:r>
      </w:del>
      <w:ins w:id="1298" w:author="Alberto Scremin" w:date="2011-08-02T22:53:00Z">
        <w:r w:rsidR="000C0194">
          <w:rPr>
            <w:lang w:val="pt-BR"/>
          </w:rPr>
          <w:t>associada a</w:t>
        </w:r>
      </w:ins>
      <w:r w:rsidRPr="000E0278">
        <w:rPr>
          <w:lang w:val="pt-BR"/>
          <w:rPrChange w:id="1299" w:author="vanessa" w:date="2011-08-02T23:44:00Z">
            <w:rPr>
              <w:b/>
              <w:bCs/>
            </w:rPr>
          </w:rPrChange>
        </w:rPr>
        <w:t xml:space="preserve"> cada </w:t>
      </w:r>
      <w:r w:rsidRPr="000E0278">
        <w:rPr>
          <w:i/>
          <w:lang w:val="pt-BR"/>
          <w:rPrChange w:id="1300" w:author="vanessa" w:date="2011-08-02T23:44:00Z">
            <w:rPr>
              <w:b/>
              <w:bCs/>
              <w:i/>
            </w:rPr>
          </w:rPrChange>
        </w:rPr>
        <w:t>broker</w:t>
      </w:r>
      <w:r w:rsidRPr="000E0278">
        <w:rPr>
          <w:i/>
          <w:lang w:val="pt-BR"/>
          <w:rPrChange w:id="1301" w:author="Alberto Scremin" w:date="2011-08-02T22:53:00Z">
            <w:rPr>
              <w:b/>
              <w:bCs/>
            </w:rPr>
          </w:rPrChange>
        </w:rPr>
        <w:t xml:space="preserve"> </w:t>
      </w:r>
      <w:del w:id="1302" w:author="Alberto Scremin" w:date="2011-08-02T22:53:00Z">
        <w:r w:rsidRPr="000E0278">
          <w:rPr>
            <w:lang w:val="pt-BR"/>
            <w:rPrChange w:id="1303" w:author="vanessa" w:date="2011-08-02T23:44:00Z">
              <w:rPr>
                <w:b/>
                <w:bCs/>
              </w:rPr>
            </w:rPrChange>
          </w:rPr>
          <w:delText>gerencia</w:delText>
        </w:r>
      </w:del>
      <w:ins w:id="1304" w:author="Alberto Scremin" w:date="2011-08-02T22:53:00Z">
        <w:r w:rsidR="006D325E">
          <w:rPr>
            <w:i/>
            <w:lang w:val="pt-BR"/>
          </w:rPr>
          <w:t>id</w:t>
        </w:r>
      </w:ins>
      <w:r w:rsidRPr="000E0278">
        <w:rPr>
          <w:lang w:val="pt-BR"/>
          <w:rPrChange w:id="1305" w:author="vanessa" w:date="2011-08-02T23:44:00Z">
            <w:rPr>
              <w:b/>
              <w:bCs/>
            </w:rPr>
          </w:rPrChange>
        </w:rPr>
        <w:t xml:space="preserve">. </w:t>
      </w:r>
      <w:r w:rsidR="00BC1780">
        <w:rPr>
          <w:lang w:val="pt-BR"/>
        </w:rPr>
        <w:t xml:space="preserve">Finalmente, </w:t>
      </w:r>
      <w:del w:id="1306" w:author="Alberto Scremin" w:date="2011-08-02T22:53:00Z">
        <w:r w:rsidR="00BC1780">
          <w:rPr>
            <w:lang w:val="pt-BR"/>
          </w:rPr>
          <w:delText>no</w:delText>
        </w:r>
      </w:del>
      <w:ins w:id="1307" w:author="Alberto Scremin" w:date="2011-08-02T22:53:00Z">
        <w:r w:rsidR="00BC1780">
          <w:rPr>
            <w:lang w:val="pt-BR"/>
          </w:rPr>
          <w:t>o</w:t>
        </w:r>
      </w:ins>
      <w:r w:rsidR="00BC1780">
        <w:rPr>
          <w:lang w:val="pt-BR"/>
        </w:rPr>
        <w:t xml:space="preserve"> banco</w:t>
      </w:r>
      <w:ins w:id="1308" w:author="Alberto Scremin" w:date="2011-08-02T22:53:00Z">
        <w:r w:rsidR="000C0194">
          <w:rPr>
            <w:lang w:val="pt-BR"/>
          </w:rPr>
          <w:t xml:space="preserve"> de dados</w:t>
        </w:r>
      </w:ins>
      <w:r w:rsidR="00BC1780">
        <w:rPr>
          <w:lang w:val="pt-BR"/>
        </w:rPr>
        <w:t xml:space="preserve"> </w:t>
      </w:r>
      <w:proofErr w:type="gramStart"/>
      <w:r w:rsidR="00BC1780">
        <w:rPr>
          <w:lang w:val="pt-BR"/>
        </w:rPr>
        <w:t>4</w:t>
      </w:r>
      <w:proofErr w:type="gramEnd"/>
      <w:r w:rsidR="00BC1780">
        <w:rPr>
          <w:lang w:val="pt-BR"/>
        </w:rPr>
        <w:t xml:space="preserve"> (</w:t>
      </w:r>
      <w:r w:rsidRPr="00D30868">
        <w:rPr>
          <w:u w:val="single"/>
          <w:lang w:val="pt-BR"/>
        </w:rPr>
        <w:fldChar w:fldCharType="begin"/>
      </w:r>
      <w:r w:rsidR="00BC1780" w:rsidRPr="0096581A">
        <w:rPr>
          <w:u w:val="single"/>
          <w:lang w:val="pt-BR"/>
        </w:rPr>
        <w:instrText xml:space="preserve"> REF _Ref297923583 \h </w:instrText>
      </w:r>
      <w:r w:rsidRPr="00D30868">
        <w:rPr>
          <w:u w:val="single"/>
          <w:lang w:val="pt-BR"/>
        </w:rPr>
      </w:r>
      <w:r w:rsidRPr="00D30868">
        <w:rPr>
          <w:u w:val="single"/>
          <w:lang w:val="pt-BR"/>
        </w:rPr>
        <w:fldChar w:fldCharType="separate"/>
      </w:r>
      <w:r w:rsidR="00FD48EE" w:rsidRPr="009E2085">
        <w:rPr>
          <w:lang w:val="pt-BR"/>
        </w:rPr>
        <w:t xml:space="preserve">Figura </w:t>
      </w:r>
      <w:del w:id="1309" w:author="Alberto Scremin" w:date="2011-08-02T22:53:00Z">
        <w:r w:rsidR="00B05561">
          <w:rPr>
            <w:noProof/>
            <w:lang w:val="pt-BR"/>
          </w:rPr>
          <w:delText>81</w:delText>
        </w:r>
      </w:del>
      <w:ins w:id="1310" w:author="Alberto Scremin" w:date="2011-08-02T22:53:00Z">
        <w:r w:rsidR="00FD48EE">
          <w:rPr>
            <w:noProof/>
            <w:lang w:val="pt-BR"/>
          </w:rPr>
          <w:t>80</w:t>
        </w:r>
      </w:ins>
      <w:r w:rsidRPr="00D30868">
        <w:rPr>
          <w:u w:val="single"/>
          <w:lang w:val="pt-BR"/>
        </w:rPr>
        <w:fldChar w:fldCharType="end"/>
      </w:r>
      <w:del w:id="1311" w:author="Alberto Scremin" w:date="2011-08-02T22:53:00Z">
        <w:r w:rsidR="00BC1780">
          <w:rPr>
            <w:lang w:val="pt-BR"/>
          </w:rPr>
          <w:delText xml:space="preserve">), </w:delText>
        </w:r>
        <w:r w:rsidR="00BC1780" w:rsidRPr="00FD27CB">
          <w:rPr>
            <w:highlight w:val="yellow"/>
            <w:lang w:val="pt-BR"/>
          </w:rPr>
          <w:delText>possuímos</w:delText>
        </w:r>
        <w:r w:rsidR="00BC1780">
          <w:rPr>
            <w:lang w:val="pt-BR"/>
          </w:rPr>
          <w:delText xml:space="preserve"> a </w:delText>
        </w:r>
      </w:del>
      <w:ins w:id="1312" w:author="Alberto Scremin" w:date="2011-08-02T22:53:00Z">
        <w:r w:rsidR="00BC1780">
          <w:rPr>
            <w:lang w:val="pt-BR"/>
          </w:rPr>
          <w:t xml:space="preserve">) </w:t>
        </w:r>
        <w:r w:rsidR="000C0194">
          <w:rPr>
            <w:lang w:val="pt-BR"/>
          </w:rPr>
          <w:t>implementa uma</w:t>
        </w:r>
        <w:r w:rsidR="00BC1780">
          <w:rPr>
            <w:lang w:val="pt-BR"/>
          </w:rPr>
          <w:t xml:space="preserve"> </w:t>
        </w:r>
      </w:ins>
      <w:r w:rsidR="00BC1780">
        <w:rPr>
          <w:lang w:val="pt-BR"/>
        </w:rPr>
        <w:t xml:space="preserve">lista de </w:t>
      </w:r>
      <w:r w:rsidR="00BC1780" w:rsidRPr="00684E24">
        <w:rPr>
          <w:i/>
          <w:lang w:val="pt-BR"/>
        </w:rPr>
        <w:t>customer account</w:t>
      </w:r>
      <w:r w:rsidR="00BC1780">
        <w:rPr>
          <w:lang w:val="pt-BR"/>
        </w:rPr>
        <w:t xml:space="preserve"> </w:t>
      </w:r>
      <w:del w:id="1313" w:author="Alberto Scremin" w:date="2011-08-02T22:53:00Z">
        <w:r w:rsidR="00BC1780">
          <w:rPr>
            <w:lang w:val="pt-BR"/>
          </w:rPr>
          <w:delText>que</w:delText>
        </w:r>
      </w:del>
      <w:ins w:id="1314" w:author="Alberto Scremin" w:date="2011-08-02T22:53:00Z">
        <w:r w:rsidR="000C0194">
          <w:rPr>
            <w:lang w:val="pt-BR"/>
          </w:rPr>
          <w:t>associada a</w:t>
        </w:r>
      </w:ins>
      <w:r w:rsidR="000C0194">
        <w:rPr>
          <w:lang w:val="pt-BR"/>
        </w:rPr>
        <w:t xml:space="preserve"> </w:t>
      </w:r>
      <w:r w:rsidR="00BC1780">
        <w:rPr>
          <w:lang w:val="pt-BR"/>
        </w:rPr>
        <w:t>cada cliente</w:t>
      </w:r>
      <w:r w:rsidR="006D325E">
        <w:rPr>
          <w:lang w:val="pt-BR"/>
        </w:rPr>
        <w:t xml:space="preserve"> </w:t>
      </w:r>
      <w:del w:id="1315" w:author="Alberto Scremin" w:date="2011-08-02T22:53:00Z">
        <w:r w:rsidR="00BC1780">
          <w:rPr>
            <w:lang w:val="pt-BR"/>
          </w:rPr>
          <w:delText>possui</w:delText>
        </w:r>
      </w:del>
      <w:ins w:id="1316" w:author="Alberto Scremin" w:date="2011-08-02T22:53:00Z">
        <w:r w:rsidR="006D325E">
          <w:rPr>
            <w:lang w:val="pt-BR"/>
          </w:rPr>
          <w:t>id</w:t>
        </w:r>
      </w:ins>
      <w:r w:rsidR="00BC1780">
        <w:rPr>
          <w:lang w:val="pt-BR"/>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Change w:id="1317">
          <w:tblGrid>
            <w:gridCol w:w="9286"/>
          </w:tblGrid>
        </w:tblGridChange>
      </w:tblGrid>
      <w:tr w:rsidR="00BC1780" w:rsidRPr="009562BB" w:rsidTr="00761E61">
        <w:tc>
          <w:tcPr>
            <w:tcW w:w="5000" w:type="pct"/>
            <w:shd w:val="clear" w:color="auto" w:fill="auto"/>
          </w:tcPr>
          <w:p w:rsidR="00BC1780" w:rsidRDefault="002400A2" w:rsidP="00761E61">
            <w:pPr>
              <w:pStyle w:val="SubTitulo2"/>
              <w:numPr>
                <w:ilvl w:val="0"/>
                <w:numId w:val="0"/>
              </w:numPr>
            </w:pPr>
            <w:del w:id="1318" w:author="Alberto Scremin" w:date="2011-08-02T22:53:00Z">
              <w:r>
                <w:rPr>
                  <w:noProof/>
                  <w:lang w:eastAsia="en-US"/>
                  <w:rPrChange w:id="1319" w:author="Unknown">
                    <w:rPr>
                      <w:b/>
                      <w:bCs/>
                      <w:noProof/>
                      <w:lang w:eastAsia="en-US"/>
                    </w:rPr>
                  </w:rPrChange>
                </w:rPr>
                <w:lastRenderedPageBreak/>
                <w:drawing>
                  <wp:anchor distT="0" distB="0" distL="114300" distR="114300" simplePos="0" relativeHeight="251668992" behindDoc="0" locked="0" layoutInCell="1" allowOverlap="1">
                    <wp:simplePos x="0" y="0"/>
                    <wp:positionH relativeFrom="margin">
                      <wp:align>center</wp:align>
                    </wp:positionH>
                    <wp:positionV relativeFrom="margin">
                      <wp:align>center</wp:align>
                    </wp:positionV>
                    <wp:extent cx="3914775" cy="1447800"/>
                    <wp:effectExtent l="19050" t="0" r="9525" b="0"/>
                    <wp:wrapSquare wrapText="bothSides"/>
                    <wp:docPr id="26" name="Imagem 11" descr="modelo_redis_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o_redis_broker"/>
                            <pic:cNvPicPr>
                              <a:picLocks noChangeAspect="1" noChangeArrowheads="1"/>
                            </pic:cNvPicPr>
                          </pic:nvPicPr>
                          <pic:blipFill>
                            <a:blip r:embed="rId39" cstate="print"/>
                            <a:srcRect/>
                            <a:stretch>
                              <a:fillRect/>
                            </a:stretch>
                          </pic:blipFill>
                          <pic:spPr bwMode="auto">
                            <a:xfrm>
                              <a:off x="0" y="0"/>
                              <a:ext cx="3914775" cy="1447800"/>
                            </a:xfrm>
                            <a:prstGeom prst="rect">
                              <a:avLst/>
                            </a:prstGeom>
                            <a:noFill/>
                            <a:ln w="9525">
                              <a:noFill/>
                              <a:miter lim="800000"/>
                              <a:headEnd/>
                              <a:tailEnd/>
                            </a:ln>
                          </pic:spPr>
                        </pic:pic>
                      </a:graphicData>
                    </a:graphic>
                  </wp:anchor>
                </w:drawing>
              </w:r>
            </w:del>
            <w:ins w:id="1320" w:author="Alberto Scremin" w:date="2011-08-02T22:53:00Z">
              <w:r w:rsidR="00AB77F0">
                <w:pict>
                  <v:shape id="_x0000_i1042" type="#_x0000_t75" style="width:453.3pt;height:105.8pt">
                    <v:imagedata r:id="rId40" o:title="modelo_redis_broker"/>
                  </v:shape>
                </w:pict>
              </w:r>
            </w:ins>
          </w:p>
        </w:tc>
      </w:tr>
      <w:tr w:rsidR="00BC1780" w:rsidRPr="00AB77F0" w:rsidTr="00761E61">
        <w:trPr>
          <w:ins w:id="1321" w:author="Alberto Scremin" w:date="2011-08-02T22:53:00Z"/>
        </w:trPr>
        <w:tc>
          <w:tcPr>
            <w:tcW w:w="5000" w:type="pct"/>
            <w:shd w:val="clear" w:color="auto" w:fill="auto"/>
            <w:vAlign w:val="center"/>
          </w:tcPr>
          <w:p w:rsidR="00BC1780" w:rsidRPr="00F731CC" w:rsidRDefault="00BC1780" w:rsidP="00761E61">
            <w:pPr>
              <w:pStyle w:val="SubTitulo2"/>
              <w:keepNext/>
              <w:numPr>
                <w:ilvl w:val="0"/>
                <w:numId w:val="0"/>
              </w:numPr>
              <w:jc w:val="center"/>
              <w:rPr>
                <w:ins w:id="1322" w:author="Alberto Scremin" w:date="2011-08-02T22:53:00Z"/>
                <w:rFonts w:ascii="Calibri" w:hAnsi="Calibri"/>
                <w:b/>
                <w:sz w:val="20"/>
                <w:szCs w:val="20"/>
                <w:u w:val="none"/>
                <w:lang w:val="pt-BR"/>
                <w:rPrChange w:id="1323" w:author="vanessa" w:date="2011-08-02T23:44:00Z">
                  <w:rPr>
                    <w:ins w:id="1324" w:author="Alberto Scremin" w:date="2011-08-02T22:53:00Z"/>
                    <w:rFonts w:ascii="Calibri" w:hAnsi="Calibri"/>
                    <w:b/>
                    <w:sz w:val="20"/>
                    <w:szCs w:val="20"/>
                    <w:u w:val="none"/>
                  </w:rPr>
                </w:rPrChange>
              </w:rPr>
            </w:pPr>
            <w:bookmarkStart w:id="1325" w:name="_Ref296009512"/>
            <w:bookmarkStart w:id="1326" w:name="_Toc296517971"/>
            <w:bookmarkStart w:id="1327" w:name="_Toc300002896"/>
            <w:ins w:id="1328" w:author="Alberto Scremin" w:date="2011-08-02T22:53:00Z">
              <w:r w:rsidRPr="009562BB">
                <w:rPr>
                  <w:rFonts w:ascii="Calibri" w:hAnsi="Calibri"/>
                  <w:b/>
                  <w:sz w:val="20"/>
                  <w:szCs w:val="20"/>
                  <w:u w:val="none"/>
                  <w:lang w:val="pt-BR"/>
                </w:rPr>
                <w:t xml:space="preserve">Figura </w:t>
              </w:r>
              <w:r w:rsidR="000E0278" w:rsidRPr="009562BB">
                <w:rPr>
                  <w:rFonts w:ascii="Calibri" w:hAnsi="Calibri"/>
                  <w:b/>
                  <w:sz w:val="20"/>
                  <w:szCs w:val="20"/>
                  <w:u w:val="none"/>
                </w:rPr>
                <w:fldChar w:fldCharType="begin"/>
              </w:r>
              <w:r w:rsidRPr="009562BB">
                <w:rPr>
                  <w:rFonts w:ascii="Calibri" w:hAnsi="Calibri"/>
                  <w:b/>
                  <w:sz w:val="20"/>
                  <w:szCs w:val="20"/>
                  <w:u w:val="none"/>
                  <w:lang w:val="pt-BR"/>
                </w:rPr>
                <w:instrText xml:space="preserve"> SEQ Figura \* ARABIC </w:instrText>
              </w:r>
              <w:r w:rsidR="000E0278" w:rsidRPr="009562BB">
                <w:rPr>
                  <w:rFonts w:ascii="Calibri" w:hAnsi="Calibri"/>
                  <w:b/>
                  <w:sz w:val="20"/>
                  <w:szCs w:val="20"/>
                  <w:u w:val="none"/>
                </w:rPr>
                <w:fldChar w:fldCharType="separate"/>
              </w:r>
              <w:r w:rsidR="00FD48EE">
                <w:rPr>
                  <w:rFonts w:ascii="Calibri" w:hAnsi="Calibri"/>
                  <w:b/>
                  <w:noProof/>
                  <w:sz w:val="20"/>
                  <w:szCs w:val="20"/>
                  <w:u w:val="none"/>
                  <w:lang w:val="pt-BR"/>
                </w:rPr>
                <w:t>70</w:t>
              </w:r>
              <w:r w:rsidR="000E0278" w:rsidRPr="009562BB">
                <w:rPr>
                  <w:rFonts w:ascii="Calibri" w:hAnsi="Calibri"/>
                  <w:b/>
                  <w:sz w:val="20"/>
                  <w:szCs w:val="20"/>
                  <w:u w:val="none"/>
                </w:rPr>
                <w:fldChar w:fldCharType="end"/>
              </w:r>
              <w:bookmarkEnd w:id="1325"/>
              <w:r w:rsidRPr="009562BB">
                <w:rPr>
                  <w:rFonts w:ascii="Calibri" w:hAnsi="Calibri"/>
                  <w:b/>
                  <w:sz w:val="20"/>
                  <w:szCs w:val="20"/>
                  <w:u w:val="none"/>
                  <w:lang w:val="pt-BR"/>
                </w:rPr>
                <w:t xml:space="preserve">: </w:t>
              </w:r>
              <w:r>
                <w:rPr>
                  <w:rFonts w:ascii="Calibri" w:hAnsi="Calibri"/>
                  <w:b/>
                  <w:sz w:val="20"/>
                  <w:szCs w:val="20"/>
                  <w:u w:val="none"/>
                  <w:lang w:val="pt-BR"/>
                </w:rPr>
                <w:t xml:space="preserve">Banco 0 - </w:t>
              </w:r>
              <w:r w:rsidRPr="009562BB">
                <w:rPr>
                  <w:rFonts w:ascii="Calibri" w:hAnsi="Calibri"/>
                  <w:b/>
                  <w:sz w:val="20"/>
                  <w:szCs w:val="20"/>
                  <w:u w:val="none"/>
                  <w:lang w:val="pt-BR"/>
                </w:rPr>
                <w:t xml:space="preserve">Modelo do </w:t>
              </w:r>
              <w:r>
                <w:rPr>
                  <w:rFonts w:ascii="Calibri" w:hAnsi="Calibri"/>
                  <w:b/>
                  <w:sz w:val="20"/>
                  <w:szCs w:val="20"/>
                  <w:u w:val="none"/>
                  <w:lang w:val="pt-BR"/>
                </w:rPr>
                <w:t>registro de</w:t>
              </w:r>
              <w:r w:rsidRPr="009562BB">
                <w:rPr>
                  <w:rFonts w:ascii="Calibri" w:hAnsi="Calibri"/>
                  <w:b/>
                  <w:sz w:val="20"/>
                  <w:szCs w:val="20"/>
                  <w:u w:val="none"/>
                  <w:lang w:val="pt-BR"/>
                </w:rPr>
                <w:t xml:space="preserve"> Broker</w:t>
              </w:r>
              <w:r>
                <w:rPr>
                  <w:rFonts w:ascii="Calibri" w:hAnsi="Calibri"/>
                  <w:b/>
                  <w:sz w:val="20"/>
                  <w:szCs w:val="20"/>
                  <w:u w:val="none"/>
                  <w:lang w:val="pt-BR"/>
                </w:rPr>
                <w:t>.</w:t>
              </w:r>
              <w:bookmarkEnd w:id="1326"/>
              <w:bookmarkEnd w:id="1327"/>
            </w:ins>
          </w:p>
        </w:tc>
      </w:tr>
      <w:tr w:rsidR="00743D00" w:rsidRPr="003B2ED6" w:rsidTr="00743D00">
        <w:trPr>
          <w:ins w:id="1329" w:author="Alberto Scremin" w:date="2011-08-02T22:53:00Z"/>
        </w:trPr>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
          <w:p w:rsidR="00743D00" w:rsidRPr="00743D00" w:rsidRDefault="00AB77F0" w:rsidP="00743D00">
            <w:pPr>
              <w:pStyle w:val="SubTitulo2"/>
              <w:keepNext/>
              <w:numPr>
                <w:ilvl w:val="0"/>
                <w:numId w:val="0"/>
              </w:numPr>
              <w:ind w:left="720" w:hanging="720"/>
              <w:rPr>
                <w:ins w:id="1330" w:author="Alberto Scremin" w:date="2011-08-02T22:53:00Z"/>
                <w:rFonts w:ascii="Calibri" w:hAnsi="Calibri"/>
                <w:b/>
                <w:sz w:val="20"/>
                <w:szCs w:val="20"/>
                <w:u w:val="none"/>
                <w:lang w:val="pt-BR"/>
              </w:rPr>
            </w:pPr>
            <w:ins w:id="1331" w:author="Alberto Scremin" w:date="2011-08-02T22:53:00Z">
              <w:r>
                <w:rPr>
                  <w:rFonts w:ascii="Calibri" w:hAnsi="Calibri"/>
                  <w:b/>
                  <w:sz w:val="20"/>
                  <w:szCs w:val="20"/>
                  <w:u w:val="none"/>
                  <w:lang w:val="pt-BR"/>
                </w:rPr>
                <w:pict>
                  <v:shape id="_x0000_i1043" type="#_x0000_t75" style="width:453.9pt;height:133.35pt">
                    <v:imagedata r:id="rId41" o:title="modelo_redis_customer_account"/>
                  </v:shape>
                </w:pict>
              </w:r>
            </w:ins>
          </w:p>
        </w:tc>
      </w:tr>
      <w:tr w:rsidR="00743D00" w:rsidRPr="00AB77F0" w:rsidTr="00743D00">
        <w:tblPrEx>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Change w:id="1332" w:author="Alberto Scremin" w:date="2011-08-02T22:53:00Z">
            <w:tblPrEx>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blPrExChange>
        </w:tblPrEx>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Change w:id="1333" w:author="Alberto Scremin" w:date="2011-08-02T22:53:00Z">
              <w:tcPr>
                <w:tcW w:w="5000" w:type="pct"/>
                <w:shd w:val="clear" w:color="auto" w:fill="auto"/>
                <w:vAlign w:val="center"/>
              </w:tcPr>
            </w:tcPrChange>
          </w:tcPr>
          <w:p w:rsidR="00743D00" w:rsidRPr="00743D00" w:rsidRDefault="00743D00" w:rsidP="00743D00">
            <w:pPr>
              <w:pStyle w:val="SubTitulo2"/>
              <w:keepNext/>
              <w:numPr>
                <w:ilvl w:val="0"/>
                <w:numId w:val="0"/>
              </w:numPr>
              <w:jc w:val="center"/>
              <w:rPr>
                <w:rFonts w:ascii="Calibri" w:hAnsi="Calibri"/>
                <w:b/>
                <w:sz w:val="20"/>
                <w:u w:val="none"/>
                <w:lang w:val="pt-BR"/>
                <w:rPrChange w:id="1334" w:author="Alberto Scremin" w:date="2011-08-02T22:53:00Z">
                  <w:rPr>
                    <w:rFonts w:ascii="Calibri" w:hAnsi="Calibri"/>
                    <w:b/>
                    <w:sz w:val="20"/>
                    <w:u w:val="none"/>
                  </w:rPr>
                </w:rPrChange>
              </w:rPr>
            </w:pPr>
            <w:bookmarkStart w:id="1335" w:name="_Toc296517974"/>
            <w:bookmarkStart w:id="1336" w:name="_Toc300002897"/>
            <w:r w:rsidRPr="00743D00">
              <w:rPr>
                <w:rFonts w:ascii="Calibri" w:hAnsi="Calibri"/>
                <w:b/>
                <w:sz w:val="20"/>
                <w:szCs w:val="20"/>
                <w:u w:val="none"/>
                <w:lang w:val="pt-BR"/>
              </w:rPr>
              <w:t xml:space="preserve">Figura </w:t>
            </w:r>
            <w:r w:rsidR="000E0278" w:rsidRPr="000E0278">
              <w:rPr>
                <w:rFonts w:ascii="Calibri" w:hAnsi="Calibri"/>
                <w:b/>
                <w:sz w:val="20"/>
                <w:u w:val="none"/>
                <w:lang w:val="pt-BR"/>
                <w:rPrChange w:id="1337" w:author="Alberto Scremin" w:date="2011-08-02T22:53:00Z">
                  <w:rPr>
                    <w:rFonts w:ascii="Calibri" w:hAnsi="Calibri"/>
                    <w:b/>
                    <w:bCs/>
                    <w:sz w:val="20"/>
                    <w:u w:val="none"/>
                  </w:rPr>
                </w:rPrChange>
              </w:rPr>
              <w:fldChar w:fldCharType="begin"/>
            </w:r>
            <w:r w:rsidRPr="00743D00">
              <w:rPr>
                <w:rFonts w:ascii="Calibri" w:hAnsi="Calibri"/>
                <w:b/>
                <w:sz w:val="20"/>
                <w:szCs w:val="20"/>
                <w:u w:val="none"/>
                <w:lang w:val="pt-BR"/>
              </w:rPr>
              <w:instrText xml:space="preserve"> SEQ Figura \* ARABIC </w:instrText>
            </w:r>
            <w:r w:rsidR="000E0278" w:rsidRPr="000E0278">
              <w:rPr>
                <w:rFonts w:ascii="Calibri" w:hAnsi="Calibri"/>
                <w:b/>
                <w:sz w:val="20"/>
                <w:u w:val="none"/>
                <w:lang w:val="pt-BR"/>
                <w:rPrChange w:id="1338" w:author="Alberto Scremin" w:date="2011-08-02T22:53:00Z">
                  <w:rPr>
                    <w:rFonts w:ascii="Calibri" w:hAnsi="Calibri"/>
                    <w:b/>
                    <w:bCs/>
                    <w:sz w:val="20"/>
                    <w:u w:val="none"/>
                  </w:rPr>
                </w:rPrChange>
              </w:rPr>
              <w:fldChar w:fldCharType="separate"/>
            </w:r>
            <w:r>
              <w:rPr>
                <w:rFonts w:ascii="Calibri" w:hAnsi="Calibri"/>
                <w:b/>
                <w:noProof/>
                <w:sz w:val="20"/>
                <w:szCs w:val="20"/>
                <w:u w:val="none"/>
                <w:lang w:val="pt-BR"/>
              </w:rPr>
              <w:t>71</w:t>
            </w:r>
            <w:r w:rsidR="000E0278" w:rsidRPr="000E0278">
              <w:rPr>
                <w:rFonts w:ascii="Calibri" w:hAnsi="Calibri"/>
                <w:b/>
                <w:sz w:val="20"/>
                <w:u w:val="none"/>
                <w:lang w:val="pt-BR"/>
                <w:rPrChange w:id="1339" w:author="Alberto Scremin" w:date="2011-08-02T22:53:00Z">
                  <w:rPr>
                    <w:rFonts w:ascii="Calibri" w:hAnsi="Calibri"/>
                    <w:b/>
                    <w:bCs/>
                    <w:sz w:val="20"/>
                    <w:u w:val="none"/>
                  </w:rPr>
                </w:rPrChange>
              </w:rPr>
              <w:fldChar w:fldCharType="end"/>
            </w:r>
            <w:r w:rsidRPr="00743D00">
              <w:rPr>
                <w:rFonts w:ascii="Calibri" w:hAnsi="Calibri"/>
                <w:b/>
                <w:sz w:val="20"/>
                <w:szCs w:val="20"/>
                <w:u w:val="none"/>
                <w:lang w:val="pt-BR"/>
              </w:rPr>
              <w:t xml:space="preserve">: Banco 0 - Modelo do registro de </w:t>
            </w:r>
            <w:del w:id="1340" w:author="Alberto Scremin" w:date="2011-08-02T22:53:00Z">
              <w:r w:rsidR="00BC1780" w:rsidRPr="009562BB">
                <w:rPr>
                  <w:rFonts w:ascii="Calibri" w:hAnsi="Calibri"/>
                  <w:b/>
                  <w:sz w:val="20"/>
                  <w:szCs w:val="20"/>
                  <w:u w:val="none"/>
                  <w:lang w:val="pt-BR"/>
                </w:rPr>
                <w:delText>Broker</w:delText>
              </w:r>
            </w:del>
            <w:ins w:id="1341" w:author="Alberto Scremin" w:date="2011-08-02T22:53:00Z">
              <w:r w:rsidRPr="00743D00">
                <w:rPr>
                  <w:rFonts w:ascii="Calibri" w:hAnsi="Calibri"/>
                  <w:b/>
                  <w:sz w:val="20"/>
                  <w:szCs w:val="20"/>
                  <w:u w:val="none"/>
                  <w:lang w:val="pt-BR"/>
                </w:rPr>
                <w:t>Customer Account</w:t>
              </w:r>
            </w:ins>
            <w:r w:rsidRPr="00743D00">
              <w:rPr>
                <w:rFonts w:ascii="Calibri" w:hAnsi="Calibri"/>
                <w:b/>
                <w:sz w:val="20"/>
                <w:szCs w:val="20"/>
                <w:u w:val="none"/>
                <w:lang w:val="pt-BR"/>
              </w:rPr>
              <w:t>.</w:t>
            </w:r>
            <w:bookmarkEnd w:id="1335"/>
            <w:bookmarkEnd w:id="1336"/>
          </w:p>
        </w:tc>
      </w:tr>
    </w:tbl>
    <w:p w:rsidR="00BC1780" w:rsidRPr="00B421D4" w:rsidRDefault="00BC1780" w:rsidP="00BC1780">
      <w:pPr>
        <w:pStyle w:val="sumario"/>
        <w:numPr>
          <w:ilvl w:val="0"/>
          <w:numId w:val="0"/>
        </w:numPr>
        <w:ind w:left="420"/>
        <w:rPr>
          <w:lang w:val="pt-BR"/>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2400A2" w:rsidP="00761E61">
            <w:pPr>
              <w:pStyle w:val="SubTitulo2"/>
              <w:numPr>
                <w:ilvl w:val="0"/>
                <w:numId w:val="0"/>
              </w:numPr>
              <w:jc w:val="center"/>
              <w:rPr>
                <w:lang w:val="pt-BR"/>
              </w:rPr>
            </w:pPr>
            <w:del w:id="1342" w:author="Alberto Scremin" w:date="2011-08-02T22:53:00Z">
              <w:r>
                <w:rPr>
                  <w:noProof/>
                  <w:lang w:eastAsia="en-US"/>
                  <w:rPrChange w:id="1343" w:author="Unknown">
                    <w:rPr>
                      <w:b/>
                      <w:bCs/>
                      <w:noProof/>
                      <w:lang w:eastAsia="en-US"/>
                    </w:rPr>
                  </w:rPrChange>
                </w:rPr>
                <w:drawing>
                  <wp:inline distT="0" distB="0" distL="0" distR="0">
                    <wp:extent cx="5753735" cy="2849880"/>
                    <wp:effectExtent l="19050" t="0" r="0" b="0"/>
                    <wp:docPr id="16" name="Imagem 16" descr="modelo_redis_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delo_redis_company"/>
                            <pic:cNvPicPr>
                              <a:picLocks noChangeAspect="1" noChangeArrowheads="1"/>
                            </pic:cNvPicPr>
                          </pic:nvPicPr>
                          <pic:blipFill>
                            <a:blip r:embed="rId42" cstate="print"/>
                            <a:srcRect/>
                            <a:stretch>
                              <a:fillRect/>
                            </a:stretch>
                          </pic:blipFill>
                          <pic:spPr bwMode="auto">
                            <a:xfrm>
                              <a:off x="0" y="0"/>
                              <a:ext cx="5753735" cy="2849880"/>
                            </a:xfrm>
                            <a:prstGeom prst="rect">
                              <a:avLst/>
                            </a:prstGeom>
                            <a:noFill/>
                            <a:ln w="9525">
                              <a:noFill/>
                              <a:miter lim="800000"/>
                              <a:headEnd/>
                              <a:tailEnd/>
                            </a:ln>
                          </pic:spPr>
                        </pic:pic>
                      </a:graphicData>
                    </a:graphic>
                  </wp:inline>
                </w:drawing>
              </w:r>
            </w:del>
            <w:ins w:id="1344" w:author="Alberto Scremin" w:date="2011-08-02T22:53:00Z">
              <w:r w:rsidR="00AB77F0">
                <w:rPr>
                  <w:lang w:val="pt-BR"/>
                </w:rPr>
                <w:lastRenderedPageBreak/>
                <w:pict>
                  <v:shape id="_x0000_i1044" type="#_x0000_t75" style="width:453.9pt;height:227.9pt">
                    <v:imagedata r:id="rId43" o:title="modelo_redis_company"/>
                  </v:shape>
                </w:pict>
              </w:r>
            </w:ins>
          </w:p>
        </w:tc>
      </w:tr>
      <w:tr w:rsidR="00BC1780" w:rsidRPr="00AB77F0"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1345" w:name="_Toc296517972"/>
            <w:bookmarkStart w:id="1346" w:name="_Toc298169431"/>
            <w:r w:rsidRPr="000E0278">
              <w:rPr>
                <w:rFonts w:ascii="Calibri" w:hAnsi="Calibri"/>
                <w:b/>
                <w:sz w:val="20"/>
                <w:szCs w:val="20"/>
                <w:u w:val="none"/>
                <w:lang w:val="pt-BR"/>
                <w:rPrChange w:id="1347" w:author="vanessa" w:date="2011-08-02T23:44:00Z">
                  <w:rPr>
                    <w:rFonts w:ascii="Calibri" w:hAnsi="Calibri"/>
                    <w:b/>
                    <w:bCs/>
                    <w:sz w:val="20"/>
                    <w:szCs w:val="20"/>
                    <w:u w:val="none"/>
                  </w:rPr>
                </w:rPrChange>
              </w:rPr>
              <w:lastRenderedPageBreak/>
              <w:t xml:space="preserve">Figura </w:t>
            </w:r>
            <w:r w:rsidRPr="009562BB">
              <w:rPr>
                <w:rFonts w:ascii="Calibri" w:hAnsi="Calibri"/>
                <w:b/>
                <w:sz w:val="20"/>
                <w:szCs w:val="20"/>
                <w:u w:val="none"/>
              </w:rPr>
              <w:fldChar w:fldCharType="begin"/>
            </w:r>
            <w:r w:rsidRPr="000E0278">
              <w:rPr>
                <w:rFonts w:ascii="Calibri" w:hAnsi="Calibri"/>
                <w:b/>
                <w:sz w:val="20"/>
                <w:szCs w:val="20"/>
                <w:u w:val="none"/>
                <w:lang w:val="pt-BR"/>
                <w:rPrChange w:id="1348" w:author="vanessa" w:date="2011-08-02T23:44:00Z">
                  <w:rPr>
                    <w:rFonts w:ascii="Calibri" w:hAnsi="Calibri"/>
                    <w:b/>
                    <w:bCs/>
                    <w:sz w:val="20"/>
                    <w:szCs w:val="20"/>
                    <w:u w:val="none"/>
                  </w:rPr>
                </w:rPrChange>
              </w:rPr>
              <w:instrText xml:space="preserve"> SEQ Figura \* ARABIC </w:instrText>
            </w:r>
            <w:r w:rsidRPr="009562BB">
              <w:rPr>
                <w:rFonts w:ascii="Calibri" w:hAnsi="Calibri"/>
                <w:b/>
                <w:sz w:val="20"/>
                <w:szCs w:val="20"/>
                <w:u w:val="none"/>
              </w:rPr>
              <w:fldChar w:fldCharType="separate"/>
            </w:r>
            <w:r w:rsidRPr="000E0278">
              <w:rPr>
                <w:rFonts w:ascii="Calibri" w:hAnsi="Calibri"/>
                <w:b/>
                <w:noProof/>
                <w:sz w:val="20"/>
                <w:szCs w:val="20"/>
                <w:u w:val="none"/>
                <w:lang w:val="pt-BR"/>
                <w:rPrChange w:id="1349" w:author="vanessa" w:date="2011-08-02T23:44:00Z">
                  <w:rPr>
                    <w:rFonts w:ascii="Calibri" w:hAnsi="Calibri"/>
                    <w:b/>
                    <w:bCs/>
                    <w:noProof/>
                    <w:sz w:val="20"/>
                    <w:szCs w:val="20"/>
                    <w:u w:val="none"/>
                  </w:rPr>
                </w:rPrChange>
              </w:rPr>
              <w:t>72</w:t>
            </w:r>
            <w:r w:rsidRPr="009562BB">
              <w:rPr>
                <w:rFonts w:ascii="Calibri" w:hAnsi="Calibri"/>
                <w:b/>
                <w:sz w:val="20"/>
                <w:szCs w:val="20"/>
                <w:u w:val="none"/>
              </w:rPr>
              <w:fldChar w:fldCharType="end"/>
            </w:r>
            <w:r w:rsidRPr="000E0278">
              <w:rPr>
                <w:rFonts w:ascii="Calibri" w:hAnsi="Calibri"/>
                <w:b/>
                <w:sz w:val="20"/>
                <w:szCs w:val="20"/>
                <w:u w:val="none"/>
                <w:lang w:val="pt-BR"/>
                <w:rPrChange w:id="1350" w:author="vanessa" w:date="2011-08-02T23:44:00Z">
                  <w:rPr>
                    <w:rFonts w:ascii="Calibri" w:hAnsi="Calibri"/>
                    <w:b/>
                    <w:bCs/>
                    <w:sz w:val="20"/>
                    <w:szCs w:val="20"/>
                    <w:u w:val="none"/>
                  </w:rPr>
                </w:rPrChange>
              </w:rPr>
              <w:t xml:space="preserve">: </w:t>
            </w:r>
            <w:r w:rsidR="00BC1780">
              <w:rPr>
                <w:rFonts w:ascii="Calibri" w:hAnsi="Calibri"/>
                <w:b/>
                <w:sz w:val="20"/>
                <w:szCs w:val="20"/>
                <w:u w:val="none"/>
                <w:lang w:val="pt-BR"/>
              </w:rPr>
              <w:t>Banco 0 - Modelo do registro de</w:t>
            </w:r>
            <w:r w:rsidR="00BC1780" w:rsidRPr="009562BB">
              <w:rPr>
                <w:rFonts w:ascii="Calibri" w:hAnsi="Calibri"/>
                <w:b/>
                <w:sz w:val="20"/>
                <w:szCs w:val="20"/>
                <w:u w:val="none"/>
                <w:lang w:val="pt-BR"/>
              </w:rPr>
              <w:t xml:space="preserve"> Company</w:t>
            </w:r>
            <w:r w:rsidR="00BC1780">
              <w:rPr>
                <w:rFonts w:ascii="Calibri" w:hAnsi="Calibri"/>
                <w:b/>
                <w:sz w:val="20"/>
                <w:szCs w:val="20"/>
                <w:u w:val="none"/>
                <w:lang w:val="pt-BR"/>
              </w:rPr>
              <w:t>.</w:t>
            </w:r>
            <w:bookmarkEnd w:id="1345"/>
            <w:bookmarkEnd w:id="1346"/>
          </w:p>
        </w:tc>
      </w:tr>
    </w:tbl>
    <w:p w:rsidR="00BC1780" w:rsidRPr="00F731CC" w:rsidRDefault="00BC1780" w:rsidP="00BC1780">
      <w:pPr>
        <w:pStyle w:val="sumario"/>
        <w:numPr>
          <w:ilvl w:val="0"/>
          <w:numId w:val="0"/>
        </w:numPr>
        <w:ind w:left="420"/>
        <w:rPr>
          <w:lang w:val="pt-BR"/>
          <w:rPrChange w:id="1351" w:author="vanessa" w:date="2011-08-02T23:44:00Z">
            <w:rPr/>
          </w:rPrChange>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2400A2" w:rsidP="00761E61">
            <w:pPr>
              <w:pStyle w:val="SubTitulo2"/>
              <w:numPr>
                <w:ilvl w:val="0"/>
                <w:numId w:val="0"/>
              </w:numPr>
              <w:jc w:val="center"/>
              <w:rPr>
                <w:lang w:val="pt-BR"/>
              </w:rPr>
            </w:pPr>
            <w:del w:id="1352" w:author="Alberto Scremin" w:date="2011-08-02T22:53:00Z">
              <w:r>
                <w:rPr>
                  <w:noProof/>
                  <w:lang w:eastAsia="en-US"/>
                  <w:rPrChange w:id="1353" w:author="Unknown">
                    <w:rPr>
                      <w:b/>
                      <w:bCs/>
                      <w:noProof/>
                      <w:lang w:eastAsia="en-US"/>
                    </w:rPr>
                  </w:rPrChange>
                </w:rPr>
                <w:drawing>
                  <wp:inline distT="0" distB="0" distL="0" distR="0">
                    <wp:extent cx="5610860" cy="2143760"/>
                    <wp:effectExtent l="19050" t="0" r="8890" b="0"/>
                    <wp:docPr id="17" name="Imagem 17" descr="modelo_redis_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lo_redis_customer"/>
                            <pic:cNvPicPr>
                              <a:picLocks noChangeAspect="1" noChangeArrowheads="1"/>
                            </pic:cNvPicPr>
                          </pic:nvPicPr>
                          <pic:blipFill>
                            <a:blip r:embed="rId44" cstate="print"/>
                            <a:srcRect/>
                            <a:stretch>
                              <a:fillRect/>
                            </a:stretch>
                          </pic:blipFill>
                          <pic:spPr bwMode="auto">
                            <a:xfrm>
                              <a:off x="0" y="0"/>
                              <a:ext cx="5610860" cy="2143760"/>
                            </a:xfrm>
                            <a:prstGeom prst="rect">
                              <a:avLst/>
                            </a:prstGeom>
                            <a:noFill/>
                            <a:ln w="9525">
                              <a:noFill/>
                              <a:miter lim="800000"/>
                              <a:headEnd/>
                              <a:tailEnd/>
                            </a:ln>
                          </pic:spPr>
                        </pic:pic>
                      </a:graphicData>
                    </a:graphic>
                  </wp:inline>
                </w:drawing>
              </w:r>
            </w:del>
            <w:ins w:id="1354" w:author="Alberto Scremin" w:date="2011-08-02T22:53:00Z">
              <w:r w:rsidR="00AB77F0">
                <w:rPr>
                  <w:lang w:val="pt-BR"/>
                </w:rPr>
                <w:pict>
                  <v:shape id="_x0000_i1045" type="#_x0000_t75" style="width:453.9pt;height:169.05pt">
                    <v:imagedata r:id="rId45" o:title="modelo_redis_customer"/>
                  </v:shape>
                </w:pict>
              </w:r>
            </w:ins>
          </w:p>
        </w:tc>
      </w:tr>
      <w:tr w:rsidR="00BC1780" w:rsidRPr="00AB77F0"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1355" w:name="_Toc296517973"/>
            <w:bookmarkStart w:id="1356" w:name="_Toc300002898"/>
            <w:bookmarkStart w:id="1357" w:name="_Toc298169432"/>
            <w:r w:rsidRPr="000E0278">
              <w:rPr>
                <w:rFonts w:ascii="Calibri" w:hAnsi="Calibri"/>
                <w:b/>
                <w:sz w:val="20"/>
                <w:szCs w:val="20"/>
                <w:u w:val="none"/>
                <w:lang w:val="pt-BR"/>
                <w:rPrChange w:id="1358" w:author="vanessa" w:date="2011-08-02T23:44:00Z">
                  <w:rPr>
                    <w:rFonts w:ascii="Calibri" w:hAnsi="Calibri"/>
                    <w:b/>
                    <w:bCs/>
                    <w:sz w:val="20"/>
                    <w:szCs w:val="20"/>
                    <w:u w:val="none"/>
                  </w:rPr>
                </w:rPrChange>
              </w:rPr>
              <w:lastRenderedPageBreak/>
              <w:t xml:space="preserve">Figura </w:t>
            </w:r>
            <w:r w:rsidRPr="009562BB">
              <w:rPr>
                <w:rFonts w:ascii="Calibri" w:hAnsi="Calibri"/>
                <w:b/>
                <w:sz w:val="20"/>
                <w:szCs w:val="20"/>
                <w:u w:val="none"/>
              </w:rPr>
              <w:fldChar w:fldCharType="begin"/>
            </w:r>
            <w:r w:rsidRPr="000E0278">
              <w:rPr>
                <w:rFonts w:ascii="Calibri" w:hAnsi="Calibri"/>
                <w:b/>
                <w:sz w:val="20"/>
                <w:szCs w:val="20"/>
                <w:u w:val="none"/>
                <w:lang w:val="pt-BR"/>
                <w:rPrChange w:id="1359" w:author="vanessa" w:date="2011-08-02T23:44:00Z">
                  <w:rPr>
                    <w:rFonts w:ascii="Calibri" w:hAnsi="Calibri"/>
                    <w:b/>
                    <w:bCs/>
                    <w:sz w:val="20"/>
                    <w:szCs w:val="20"/>
                    <w:u w:val="none"/>
                  </w:rPr>
                </w:rPrChange>
              </w:rPr>
              <w:instrText xml:space="preserve"> SEQ Figura \* ARABIC </w:instrText>
            </w:r>
            <w:r w:rsidRPr="009562BB">
              <w:rPr>
                <w:rFonts w:ascii="Calibri" w:hAnsi="Calibri"/>
                <w:b/>
                <w:sz w:val="20"/>
                <w:szCs w:val="20"/>
                <w:u w:val="none"/>
              </w:rPr>
              <w:fldChar w:fldCharType="separate"/>
            </w:r>
            <w:r w:rsidRPr="000E0278">
              <w:rPr>
                <w:rFonts w:ascii="Calibri" w:hAnsi="Calibri"/>
                <w:b/>
                <w:noProof/>
                <w:sz w:val="20"/>
                <w:szCs w:val="20"/>
                <w:u w:val="none"/>
                <w:lang w:val="pt-BR"/>
                <w:rPrChange w:id="1360" w:author="vanessa" w:date="2011-08-02T23:44:00Z">
                  <w:rPr>
                    <w:rFonts w:ascii="Calibri" w:hAnsi="Calibri"/>
                    <w:b/>
                    <w:bCs/>
                    <w:noProof/>
                    <w:sz w:val="20"/>
                    <w:szCs w:val="20"/>
                    <w:u w:val="none"/>
                  </w:rPr>
                </w:rPrChange>
              </w:rPr>
              <w:t>73</w:t>
            </w:r>
            <w:r w:rsidRPr="009562BB">
              <w:rPr>
                <w:rFonts w:ascii="Calibri" w:hAnsi="Calibri"/>
                <w:b/>
                <w:sz w:val="20"/>
                <w:szCs w:val="20"/>
                <w:u w:val="none"/>
              </w:rPr>
              <w:fldChar w:fldCharType="end"/>
            </w:r>
            <w:r w:rsidRPr="000E0278">
              <w:rPr>
                <w:rFonts w:ascii="Calibri" w:hAnsi="Calibri"/>
                <w:b/>
                <w:sz w:val="20"/>
                <w:szCs w:val="20"/>
                <w:u w:val="none"/>
                <w:lang w:val="pt-BR"/>
                <w:rPrChange w:id="1361" w:author="vanessa" w:date="2011-08-02T23:44:00Z">
                  <w:rPr>
                    <w:rFonts w:ascii="Calibri" w:hAnsi="Calibri"/>
                    <w:b/>
                    <w:bCs/>
                    <w:sz w:val="20"/>
                    <w:szCs w:val="20"/>
                    <w:u w:val="none"/>
                  </w:rPr>
                </w:rPrChange>
              </w:rPr>
              <w:t xml:space="preserve">: </w:t>
            </w:r>
            <w:r w:rsidR="00BC1780">
              <w:rPr>
                <w:rFonts w:ascii="Calibri" w:hAnsi="Calibri"/>
                <w:b/>
                <w:sz w:val="20"/>
                <w:szCs w:val="20"/>
                <w:u w:val="none"/>
                <w:lang w:val="pt-BR"/>
              </w:rPr>
              <w:t xml:space="preserve">Banco 0 - </w:t>
            </w:r>
            <w:r w:rsidR="00BC1780" w:rsidRPr="009562BB">
              <w:rPr>
                <w:rFonts w:ascii="Calibri" w:hAnsi="Calibri"/>
                <w:b/>
                <w:sz w:val="20"/>
                <w:szCs w:val="20"/>
                <w:u w:val="none"/>
                <w:lang w:val="pt-BR"/>
              </w:rPr>
              <w:t xml:space="preserve">Modelo do </w:t>
            </w:r>
            <w:r w:rsidR="00BC1780">
              <w:rPr>
                <w:rFonts w:ascii="Calibri" w:hAnsi="Calibri"/>
                <w:b/>
                <w:sz w:val="20"/>
                <w:szCs w:val="20"/>
                <w:u w:val="none"/>
                <w:lang w:val="pt-BR"/>
              </w:rPr>
              <w:t>registro</w:t>
            </w:r>
            <w:r w:rsidR="00BC1780" w:rsidRPr="009562BB">
              <w:rPr>
                <w:rFonts w:ascii="Calibri" w:hAnsi="Calibri"/>
                <w:b/>
                <w:sz w:val="20"/>
                <w:szCs w:val="20"/>
                <w:u w:val="none"/>
                <w:lang w:val="pt-BR"/>
              </w:rPr>
              <w:t xml:space="preserve"> </w:t>
            </w:r>
            <w:r w:rsidR="00BC1780">
              <w:rPr>
                <w:rFonts w:ascii="Calibri" w:hAnsi="Calibri"/>
                <w:b/>
                <w:sz w:val="20"/>
                <w:szCs w:val="20"/>
                <w:u w:val="none"/>
                <w:lang w:val="pt-BR"/>
              </w:rPr>
              <w:t xml:space="preserve">de </w:t>
            </w:r>
            <w:r w:rsidR="00BC1780" w:rsidRPr="009562BB">
              <w:rPr>
                <w:rFonts w:ascii="Calibri" w:hAnsi="Calibri"/>
                <w:b/>
                <w:sz w:val="20"/>
                <w:szCs w:val="20"/>
                <w:u w:val="none"/>
                <w:lang w:val="pt-BR"/>
              </w:rPr>
              <w:t>Customer</w:t>
            </w:r>
            <w:r w:rsidR="00BC1780">
              <w:rPr>
                <w:rFonts w:ascii="Calibri" w:hAnsi="Calibri"/>
                <w:b/>
                <w:sz w:val="20"/>
                <w:szCs w:val="20"/>
                <w:u w:val="none"/>
                <w:lang w:val="pt-BR"/>
              </w:rPr>
              <w:t>.</w:t>
            </w:r>
            <w:bookmarkEnd w:id="1355"/>
            <w:bookmarkEnd w:id="1356"/>
            <w:bookmarkEnd w:id="1357"/>
          </w:p>
        </w:tc>
      </w:tr>
    </w:tbl>
    <w:p w:rsidR="00BC1780" w:rsidRPr="00F731CC" w:rsidRDefault="00BC1780" w:rsidP="00BC1780">
      <w:pPr>
        <w:pStyle w:val="sumario"/>
        <w:numPr>
          <w:ilvl w:val="0"/>
          <w:numId w:val="0"/>
        </w:numPr>
        <w:ind w:left="420"/>
        <w:rPr>
          <w:lang w:val="pt-BR"/>
          <w:rPrChange w:id="1362" w:author="vanessa" w:date="2011-08-02T23:44:00Z">
            <w:rPr/>
          </w:rPrChange>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Change w:id="1363" w:author="Alberto Scremin" w:date="2011-08-02T22:53:00Z">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PrChange>
      </w:tblPr>
      <w:tblGrid>
        <w:gridCol w:w="9286"/>
        <w:tblGridChange w:id="1364">
          <w:tblGrid>
            <w:gridCol w:w="9286"/>
          </w:tblGrid>
        </w:tblGridChange>
      </w:tblGrid>
      <w:tr w:rsidR="00743D00" w:rsidRPr="003B2ED6" w:rsidTr="00743D0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Change w:id="1365" w:author="Alberto Scremin" w:date="2011-08-02T22:53:00Z">
              <w:tcPr>
                <w:tcW w:w="9286" w:type="dxa"/>
                <w:shd w:val="clear" w:color="auto" w:fill="auto"/>
                <w:vAlign w:val="center"/>
              </w:tcPr>
            </w:tcPrChange>
          </w:tcPr>
          <w:p w:rsidR="002400A2" w:rsidRDefault="002400A2">
            <w:pPr>
              <w:pStyle w:val="SubTitulo2"/>
              <w:numPr>
                <w:ilvl w:val="0"/>
                <w:numId w:val="0"/>
              </w:numPr>
              <w:ind w:left="720" w:hanging="720"/>
              <w:rPr>
                <w:lang w:val="pt-BR"/>
              </w:rPr>
              <w:pPrChange w:id="1366" w:author="Alberto Scremin" w:date="2011-08-02T22:53:00Z">
                <w:pPr>
                  <w:jc w:val="center"/>
                </w:pPr>
              </w:pPrChange>
            </w:pPr>
            <w:del w:id="1367" w:author="Alberto Scremin" w:date="2011-08-02T22:53:00Z">
              <w:r>
                <w:rPr>
                  <w:noProof/>
                  <w:lang w:eastAsia="en-US"/>
                  <w:rPrChange w:id="1368" w:author="Unknown">
                    <w:rPr>
                      <w:b/>
                      <w:bCs/>
                      <w:noProof/>
                      <w:lang w:eastAsia="en-US"/>
                    </w:rPr>
                  </w:rPrChange>
                </w:rPr>
                <w:drawing>
                  <wp:inline distT="0" distB="0" distL="0" distR="0">
                    <wp:extent cx="5094605" cy="1697990"/>
                    <wp:effectExtent l="19050" t="0" r="0" b="0"/>
                    <wp:docPr id="18" name="Imagem 18" descr="modelo_redis_customer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o_redis_customer_account"/>
                            <pic:cNvPicPr>
                              <a:picLocks noChangeAspect="1" noChangeArrowheads="1"/>
                            </pic:cNvPicPr>
                          </pic:nvPicPr>
                          <pic:blipFill>
                            <a:blip r:embed="rId46" cstate="print"/>
                            <a:srcRect/>
                            <a:stretch>
                              <a:fillRect/>
                            </a:stretch>
                          </pic:blipFill>
                          <pic:spPr bwMode="auto">
                            <a:xfrm>
                              <a:off x="0" y="0"/>
                              <a:ext cx="5094605" cy="1697990"/>
                            </a:xfrm>
                            <a:prstGeom prst="rect">
                              <a:avLst/>
                            </a:prstGeom>
                            <a:noFill/>
                            <a:ln w="9525">
                              <a:noFill/>
                              <a:miter lim="800000"/>
                              <a:headEnd/>
                              <a:tailEnd/>
                            </a:ln>
                          </pic:spPr>
                        </pic:pic>
                      </a:graphicData>
                    </a:graphic>
                  </wp:inline>
                </w:drawing>
              </w:r>
            </w:del>
            <w:ins w:id="1369" w:author="Alberto Scremin" w:date="2011-08-02T22:53:00Z">
              <w:r w:rsidR="00AB77F0">
                <w:rPr>
                  <w:lang w:val="pt-BR"/>
                </w:rPr>
                <w:pict>
                  <v:shape id="_x0000_i1046" type="#_x0000_t75" style="width:453.9pt;height:75.15pt">
                    <v:imagedata r:id="rId47" o:title="modelo_redis_taxrate"/>
                  </v:shape>
                </w:pict>
              </w:r>
            </w:ins>
          </w:p>
        </w:tc>
      </w:tr>
      <w:tr w:rsidR="00743D00" w:rsidRPr="00AB77F0" w:rsidTr="00743D00">
        <w:tc>
          <w:tcPr>
            <w:tcW w:w="5000" w:type="pct"/>
            <w:tcBorders>
              <w:top w:val="single" w:sz="4" w:space="0" w:color="FFFFFF"/>
              <w:left w:val="single" w:sz="4" w:space="0" w:color="FFFFFF"/>
              <w:bottom w:val="single" w:sz="4" w:space="0" w:color="FFFFFF"/>
              <w:right w:val="single" w:sz="4" w:space="0" w:color="FFFFFF"/>
            </w:tcBorders>
            <w:shd w:val="clear" w:color="auto" w:fill="auto"/>
            <w:vAlign w:val="center"/>
            <w:tcPrChange w:id="1370" w:author="Alberto Scremin" w:date="2011-08-02T22:53:00Z">
              <w:tcPr>
                <w:tcW w:w="9286" w:type="dxa"/>
                <w:shd w:val="clear" w:color="auto" w:fill="auto"/>
              </w:tcPr>
            </w:tcPrChange>
          </w:tcPr>
          <w:p w:rsidR="002400A2" w:rsidRDefault="000E0278">
            <w:pPr>
              <w:pStyle w:val="SubTitulo2"/>
              <w:numPr>
                <w:ilvl w:val="0"/>
                <w:numId w:val="0"/>
              </w:numPr>
              <w:jc w:val="center"/>
              <w:rPr>
                <w:lang w:val="pt-BR"/>
              </w:rPr>
              <w:pPrChange w:id="1371" w:author="Alberto Scremin" w:date="2011-08-02T22:53:00Z">
                <w:pPr>
                  <w:pStyle w:val="Legenda"/>
                  <w:jc w:val="center"/>
                </w:pPr>
              </w:pPrChange>
            </w:pPr>
            <w:bookmarkStart w:id="1372" w:name="_Ref296351610"/>
            <w:bookmarkStart w:id="1373" w:name="_Toc296517977"/>
            <w:bookmarkStart w:id="1374" w:name="_Toc300002899"/>
            <w:r w:rsidRPr="000E0278">
              <w:rPr>
                <w:rFonts w:ascii="Calibri" w:hAnsi="Calibri"/>
                <w:b/>
                <w:sz w:val="20"/>
                <w:u w:val="none"/>
                <w:lang w:val="pt-BR"/>
                <w:rPrChange w:id="1375" w:author="Alberto Scremin" w:date="2011-08-02T22:53:00Z">
                  <w:rPr>
                    <w:b w:val="0"/>
                    <w:bCs w:val="0"/>
                    <w:lang w:val="pt-BR"/>
                  </w:rPr>
                </w:rPrChange>
              </w:rPr>
              <w:t xml:space="preserve">Figura </w:t>
            </w:r>
            <w:r w:rsidRPr="000E0278">
              <w:rPr>
                <w:rFonts w:ascii="Calibri" w:hAnsi="Calibri"/>
                <w:b/>
                <w:sz w:val="20"/>
                <w:u w:val="none"/>
                <w:lang w:val="pt-BR"/>
                <w:rPrChange w:id="1376" w:author="Alberto Scremin" w:date="2011-08-02T22:53:00Z">
                  <w:rPr>
                    <w:b w:val="0"/>
                    <w:bCs w:val="0"/>
                  </w:rPr>
                </w:rPrChange>
              </w:rPr>
              <w:fldChar w:fldCharType="begin"/>
            </w:r>
            <w:r w:rsidRPr="000E0278">
              <w:rPr>
                <w:rFonts w:ascii="Calibri" w:hAnsi="Calibri"/>
                <w:b/>
                <w:sz w:val="20"/>
                <w:u w:val="none"/>
                <w:lang w:val="pt-BR"/>
                <w:rPrChange w:id="1377" w:author="Alberto Scremin" w:date="2011-08-02T22:53:00Z">
                  <w:rPr>
                    <w:b w:val="0"/>
                    <w:bCs w:val="0"/>
                    <w:lang w:val="pt-BR"/>
                  </w:rPr>
                </w:rPrChange>
              </w:rPr>
              <w:instrText xml:space="preserve"> SEQ Figura \* ARABIC </w:instrText>
            </w:r>
            <w:r w:rsidRPr="000E0278">
              <w:rPr>
                <w:rFonts w:ascii="Calibri" w:hAnsi="Calibri"/>
                <w:b/>
                <w:sz w:val="20"/>
                <w:u w:val="none"/>
                <w:lang w:val="pt-BR"/>
                <w:rPrChange w:id="1378" w:author="Alberto Scremin" w:date="2011-08-02T22:53:00Z">
                  <w:rPr>
                    <w:b w:val="0"/>
                    <w:bCs w:val="0"/>
                  </w:rPr>
                </w:rPrChange>
              </w:rPr>
              <w:fldChar w:fldCharType="separate"/>
            </w:r>
            <w:r w:rsidRPr="000E0278">
              <w:rPr>
                <w:rFonts w:ascii="Calibri" w:hAnsi="Calibri"/>
                <w:b/>
                <w:sz w:val="20"/>
                <w:u w:val="none"/>
                <w:lang w:val="pt-BR"/>
                <w:rPrChange w:id="1379" w:author="Alberto Scremin" w:date="2011-08-02T22:53:00Z">
                  <w:rPr>
                    <w:b w:val="0"/>
                    <w:bCs w:val="0"/>
                    <w:lang w:val="pt-BR"/>
                  </w:rPr>
                </w:rPrChange>
              </w:rPr>
              <w:t>74</w:t>
            </w:r>
            <w:r w:rsidRPr="000E0278">
              <w:rPr>
                <w:rFonts w:ascii="Calibri" w:hAnsi="Calibri"/>
                <w:b/>
                <w:sz w:val="20"/>
                <w:u w:val="none"/>
                <w:lang w:val="pt-BR"/>
                <w:rPrChange w:id="1380" w:author="Alberto Scremin" w:date="2011-08-02T22:53:00Z">
                  <w:rPr>
                    <w:b w:val="0"/>
                    <w:bCs w:val="0"/>
                  </w:rPr>
                </w:rPrChange>
              </w:rPr>
              <w:fldChar w:fldCharType="end"/>
            </w:r>
            <w:bookmarkEnd w:id="1372"/>
            <w:r w:rsidRPr="000E0278">
              <w:rPr>
                <w:rFonts w:ascii="Calibri" w:hAnsi="Calibri"/>
                <w:b/>
                <w:sz w:val="20"/>
                <w:u w:val="none"/>
                <w:lang w:val="pt-BR"/>
                <w:rPrChange w:id="1381" w:author="Alberto Scremin" w:date="2011-08-02T22:53:00Z">
                  <w:rPr>
                    <w:b w:val="0"/>
                    <w:bCs w:val="0"/>
                    <w:lang w:val="pt-BR"/>
                  </w:rPr>
                </w:rPrChange>
              </w:rPr>
              <w:t xml:space="preserve">: Banco 0 - Modelo do registro de </w:t>
            </w:r>
            <w:del w:id="1382" w:author="Alberto Scremin" w:date="2011-08-02T22:53:00Z">
              <w:r w:rsidR="00BC1780" w:rsidRPr="003B2ED6">
                <w:rPr>
                  <w:lang w:val="pt-BR"/>
                </w:rPr>
                <w:delText>Customer Account</w:delText>
              </w:r>
            </w:del>
            <w:ins w:id="1383" w:author="Alberto Scremin" w:date="2011-08-02T22:53:00Z">
              <w:r w:rsidR="00743D00" w:rsidRPr="00743D00">
                <w:rPr>
                  <w:rFonts w:ascii="Calibri" w:hAnsi="Calibri" w:cs="Calibri"/>
                  <w:b/>
                  <w:sz w:val="20"/>
                  <w:szCs w:val="20"/>
                  <w:u w:val="none"/>
                  <w:lang w:val="pt-BR"/>
                </w:rPr>
                <w:t>Taxrate</w:t>
              </w:r>
            </w:ins>
            <w:r w:rsidRPr="000E0278">
              <w:rPr>
                <w:rFonts w:ascii="Calibri" w:hAnsi="Calibri"/>
                <w:b/>
                <w:sz w:val="20"/>
                <w:u w:val="none"/>
                <w:lang w:val="pt-BR"/>
                <w:rPrChange w:id="1384" w:author="Alberto Scremin" w:date="2011-08-02T22:53:00Z">
                  <w:rPr>
                    <w:b w:val="0"/>
                    <w:bCs w:val="0"/>
                    <w:lang w:val="pt-BR"/>
                  </w:rPr>
                </w:rPrChange>
              </w:rPr>
              <w:t>.</w:t>
            </w:r>
            <w:bookmarkEnd w:id="1373"/>
            <w:bookmarkEnd w:id="1374"/>
          </w:p>
        </w:tc>
      </w:tr>
      <w:tr w:rsidR="00BC1780" w:rsidRPr="009562BB" w:rsidTr="00761E61">
        <w:trPr>
          <w:ins w:id="1385" w:author="Alberto Scremin" w:date="2011-08-02T22:53:00Z"/>
        </w:trPr>
        <w:tc>
          <w:tcPr>
            <w:tcW w:w="5000" w:type="pct"/>
            <w:shd w:val="clear" w:color="auto" w:fill="auto"/>
            <w:vAlign w:val="center"/>
          </w:tcPr>
          <w:p w:rsidR="00BC1780" w:rsidRPr="009562BB" w:rsidRDefault="00AB77F0" w:rsidP="00761E61">
            <w:pPr>
              <w:pStyle w:val="SubTitulo2"/>
              <w:numPr>
                <w:ilvl w:val="0"/>
                <w:numId w:val="0"/>
              </w:numPr>
              <w:jc w:val="center"/>
              <w:rPr>
                <w:ins w:id="1386" w:author="Alberto Scremin" w:date="2011-08-02T22:53:00Z"/>
                <w:lang w:val="pt-BR"/>
              </w:rPr>
            </w:pPr>
            <w:ins w:id="1387" w:author="Alberto Scremin" w:date="2011-08-02T22:53:00Z">
              <w:r>
                <w:rPr>
                  <w:lang w:val="pt-BR"/>
                </w:rPr>
                <w:pict>
                  <v:shape id="_x0000_i1047" type="#_x0000_t75" style="width:453.9pt;height:153.4pt">
                    <v:imagedata r:id="rId48" o:title="modelo_redis_exchange"/>
                  </v:shape>
                </w:pict>
              </w:r>
            </w:ins>
          </w:p>
        </w:tc>
      </w:tr>
    </w:tbl>
    <w:p w:rsidR="00BC1780" w:rsidRPr="00766434" w:rsidRDefault="00BC1780" w:rsidP="00BC1780">
      <w:pPr>
        <w:pStyle w:val="sumario"/>
        <w:numPr>
          <w:ilvl w:val="0"/>
          <w:numId w:val="0"/>
        </w:numPr>
        <w:ind w:left="420"/>
        <w:rPr>
          <w:del w:id="1388" w:author="Alberto Scremin" w:date="2011-08-02T22:53:00Z"/>
        </w:rPr>
      </w:pPr>
      <w:bookmarkStart w:id="1389" w:name="_Toc296517975"/>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rPr>
          <w:del w:id="1390" w:author="Alberto Scremin" w:date="2011-08-02T22:53:00Z"/>
        </w:trPr>
        <w:tc>
          <w:tcPr>
            <w:tcW w:w="5000" w:type="pct"/>
            <w:shd w:val="clear" w:color="auto" w:fill="auto"/>
            <w:vAlign w:val="center"/>
          </w:tcPr>
          <w:p w:rsidR="00BC1780" w:rsidRPr="009562BB" w:rsidRDefault="002400A2" w:rsidP="00761E61">
            <w:pPr>
              <w:pStyle w:val="SubTitulo2"/>
              <w:numPr>
                <w:ilvl w:val="0"/>
                <w:numId w:val="0"/>
              </w:numPr>
              <w:jc w:val="center"/>
              <w:rPr>
                <w:del w:id="1391" w:author="Alberto Scremin" w:date="2011-08-02T22:53:00Z"/>
                <w:lang w:val="pt-BR"/>
              </w:rPr>
            </w:pPr>
            <w:del w:id="1392" w:author="Alberto Scremin" w:date="2011-08-02T22:53:00Z">
              <w:r>
                <w:rPr>
                  <w:noProof/>
                  <w:lang w:eastAsia="en-US"/>
                  <w:rPrChange w:id="1393" w:author="Unknown">
                    <w:rPr>
                      <w:b/>
                      <w:bCs/>
                      <w:noProof/>
                      <w:lang w:eastAsia="en-US"/>
                    </w:rPr>
                  </w:rPrChange>
                </w:rPr>
                <w:drawing>
                  <wp:inline distT="0" distB="0" distL="0" distR="0">
                    <wp:extent cx="5059045" cy="1941830"/>
                    <wp:effectExtent l="19050" t="0" r="8255" b="0"/>
                    <wp:docPr id="19" name="Imagem 19" descr="modelo_redis_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o_redis_exchange"/>
                            <pic:cNvPicPr>
                              <a:picLocks noChangeAspect="1" noChangeArrowheads="1"/>
                            </pic:cNvPicPr>
                          </pic:nvPicPr>
                          <pic:blipFill>
                            <a:blip r:embed="rId49" cstate="print"/>
                            <a:srcRect/>
                            <a:stretch>
                              <a:fillRect/>
                            </a:stretch>
                          </pic:blipFill>
                          <pic:spPr bwMode="auto">
                            <a:xfrm>
                              <a:off x="0" y="0"/>
                              <a:ext cx="5059045" cy="1941830"/>
                            </a:xfrm>
                            <a:prstGeom prst="rect">
                              <a:avLst/>
                            </a:prstGeom>
                            <a:noFill/>
                            <a:ln w="9525">
                              <a:noFill/>
                              <a:miter lim="800000"/>
                              <a:headEnd/>
                              <a:tailEnd/>
                            </a:ln>
                          </pic:spPr>
                        </pic:pic>
                      </a:graphicData>
                    </a:graphic>
                  </wp:inline>
                </w:drawing>
              </w:r>
            </w:del>
          </w:p>
        </w:tc>
      </w:tr>
      <w:tr w:rsidR="00BC1780" w:rsidRPr="00AB77F0" w:rsidTr="00761E61">
        <w:tc>
          <w:tcPr>
            <w:tcW w:w="5000" w:type="pct"/>
            <w:shd w:val="clear" w:color="auto" w:fill="auto"/>
            <w:vAlign w:val="center"/>
          </w:tcPr>
          <w:p w:rsidR="00BC1780" w:rsidRPr="009562BB" w:rsidRDefault="000E0278" w:rsidP="00761E61">
            <w:pPr>
              <w:pStyle w:val="SubTitulo2"/>
              <w:keepNext/>
              <w:numPr>
                <w:ilvl w:val="0"/>
                <w:numId w:val="0"/>
              </w:numPr>
              <w:jc w:val="center"/>
              <w:rPr>
                <w:rFonts w:ascii="Calibri" w:hAnsi="Calibri"/>
                <w:b/>
                <w:sz w:val="20"/>
                <w:szCs w:val="20"/>
                <w:u w:val="none"/>
                <w:lang w:val="pt-BR"/>
              </w:rPr>
            </w:pPr>
            <w:bookmarkStart w:id="1394" w:name="_Toc298169434"/>
            <w:r w:rsidRPr="000E0278">
              <w:rPr>
                <w:rFonts w:ascii="Calibri" w:hAnsi="Calibri"/>
                <w:b/>
                <w:sz w:val="20"/>
                <w:szCs w:val="20"/>
                <w:u w:val="none"/>
                <w:lang w:val="pt-BR"/>
                <w:rPrChange w:id="1395" w:author="vanessa" w:date="2011-08-02T23:44:00Z">
                  <w:rPr>
                    <w:rFonts w:ascii="Calibri" w:hAnsi="Calibri"/>
                    <w:b/>
                    <w:bCs/>
                    <w:sz w:val="20"/>
                    <w:szCs w:val="20"/>
                    <w:u w:val="none"/>
                  </w:rPr>
                </w:rPrChange>
              </w:rPr>
              <w:lastRenderedPageBreak/>
              <w:t xml:space="preserve">Figura </w:t>
            </w:r>
            <w:r w:rsidRPr="009562BB">
              <w:rPr>
                <w:rFonts w:ascii="Calibri" w:hAnsi="Calibri"/>
                <w:b/>
                <w:sz w:val="20"/>
                <w:szCs w:val="20"/>
                <w:u w:val="none"/>
              </w:rPr>
              <w:fldChar w:fldCharType="begin"/>
            </w:r>
            <w:r w:rsidRPr="000E0278">
              <w:rPr>
                <w:rFonts w:ascii="Calibri" w:hAnsi="Calibri"/>
                <w:b/>
                <w:sz w:val="20"/>
                <w:szCs w:val="20"/>
                <w:u w:val="none"/>
                <w:lang w:val="pt-BR"/>
                <w:rPrChange w:id="1396" w:author="vanessa" w:date="2011-08-02T23:44:00Z">
                  <w:rPr>
                    <w:rFonts w:ascii="Calibri" w:hAnsi="Calibri"/>
                    <w:b/>
                    <w:bCs/>
                    <w:sz w:val="20"/>
                    <w:szCs w:val="20"/>
                    <w:u w:val="none"/>
                  </w:rPr>
                </w:rPrChange>
              </w:rPr>
              <w:instrText xml:space="preserve"> SEQ Figura \* ARABIC </w:instrText>
            </w:r>
            <w:r w:rsidRPr="009562BB">
              <w:rPr>
                <w:rFonts w:ascii="Calibri" w:hAnsi="Calibri"/>
                <w:b/>
                <w:sz w:val="20"/>
                <w:szCs w:val="20"/>
                <w:u w:val="none"/>
              </w:rPr>
              <w:fldChar w:fldCharType="separate"/>
            </w:r>
            <w:r w:rsidRPr="000E0278">
              <w:rPr>
                <w:rFonts w:ascii="Calibri" w:hAnsi="Calibri"/>
                <w:b/>
                <w:noProof/>
                <w:sz w:val="20"/>
                <w:szCs w:val="20"/>
                <w:u w:val="none"/>
                <w:lang w:val="pt-BR"/>
                <w:rPrChange w:id="1397" w:author="vanessa" w:date="2011-08-02T23:44:00Z">
                  <w:rPr>
                    <w:rFonts w:ascii="Calibri" w:hAnsi="Calibri"/>
                    <w:b/>
                    <w:bCs/>
                    <w:noProof/>
                    <w:sz w:val="20"/>
                    <w:szCs w:val="20"/>
                    <w:u w:val="none"/>
                  </w:rPr>
                </w:rPrChange>
              </w:rPr>
              <w:t>75</w:t>
            </w:r>
            <w:r w:rsidRPr="009562BB">
              <w:rPr>
                <w:rFonts w:ascii="Calibri" w:hAnsi="Calibri"/>
                <w:b/>
                <w:sz w:val="20"/>
                <w:szCs w:val="20"/>
                <w:u w:val="none"/>
              </w:rPr>
              <w:fldChar w:fldCharType="end"/>
            </w:r>
            <w:r w:rsidR="00BC1780">
              <w:rPr>
                <w:rFonts w:ascii="Calibri" w:hAnsi="Calibri"/>
                <w:b/>
                <w:sz w:val="20"/>
                <w:szCs w:val="20"/>
                <w:u w:val="none"/>
                <w:lang w:val="pt-BR"/>
              </w:rPr>
              <w:t xml:space="preserve">: Banco 0 - Modelo do registro de </w:t>
            </w:r>
            <w:r w:rsidR="00BC1780" w:rsidRPr="009562BB">
              <w:rPr>
                <w:rFonts w:ascii="Calibri" w:hAnsi="Calibri"/>
                <w:b/>
                <w:sz w:val="20"/>
                <w:szCs w:val="20"/>
                <w:u w:val="none"/>
                <w:lang w:val="pt-BR"/>
              </w:rPr>
              <w:t>Exchange</w:t>
            </w:r>
            <w:r w:rsidR="00BC1780">
              <w:rPr>
                <w:rFonts w:ascii="Calibri" w:hAnsi="Calibri"/>
                <w:b/>
                <w:sz w:val="20"/>
                <w:szCs w:val="20"/>
                <w:u w:val="none"/>
                <w:lang w:val="pt-BR"/>
              </w:rPr>
              <w:t>.</w:t>
            </w:r>
            <w:bookmarkEnd w:id="1389"/>
            <w:bookmarkEnd w:id="1394"/>
          </w:p>
        </w:tc>
      </w:tr>
    </w:tbl>
    <w:p w:rsidR="00BC1780" w:rsidRPr="00F731CC" w:rsidRDefault="00BC1780" w:rsidP="00BC1780">
      <w:pPr>
        <w:pStyle w:val="sumario"/>
        <w:numPr>
          <w:ilvl w:val="0"/>
          <w:numId w:val="0"/>
        </w:numPr>
        <w:ind w:left="420"/>
        <w:rPr>
          <w:lang w:val="pt-BR"/>
          <w:rPrChange w:id="1398" w:author="vanessa" w:date="2011-08-02T23:44:00Z">
            <w:rPr/>
          </w:rPrChange>
        </w:rPr>
      </w:pP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562BB" w:rsidTr="00761E61">
        <w:tc>
          <w:tcPr>
            <w:tcW w:w="5000" w:type="pct"/>
            <w:shd w:val="clear" w:color="auto" w:fill="auto"/>
            <w:vAlign w:val="center"/>
          </w:tcPr>
          <w:p w:rsidR="00BC1780" w:rsidRPr="009562BB" w:rsidRDefault="002400A2" w:rsidP="00761E61">
            <w:pPr>
              <w:pStyle w:val="SubTitulo2"/>
              <w:numPr>
                <w:ilvl w:val="0"/>
                <w:numId w:val="0"/>
              </w:numPr>
              <w:jc w:val="center"/>
              <w:rPr>
                <w:lang w:val="pt-BR"/>
              </w:rPr>
            </w:pPr>
            <w:del w:id="1399" w:author="Alberto Scremin" w:date="2011-08-02T22:53:00Z">
              <w:r>
                <w:rPr>
                  <w:noProof/>
                  <w:lang w:eastAsia="en-US"/>
                  <w:rPrChange w:id="1400" w:author="Unknown">
                    <w:rPr>
                      <w:b/>
                      <w:bCs/>
                      <w:noProof/>
                      <w:lang w:eastAsia="en-US"/>
                    </w:rPr>
                  </w:rPrChange>
                </w:rPr>
                <w:drawing>
                  <wp:inline distT="0" distB="0" distL="0" distR="0">
                    <wp:extent cx="4607560" cy="2974975"/>
                    <wp:effectExtent l="19050" t="0" r="2540" b="0"/>
                    <wp:docPr id="20" name="Imagem 20" descr="modelo_redis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elo_redis_security"/>
                            <pic:cNvPicPr>
                              <a:picLocks noChangeAspect="1" noChangeArrowheads="1"/>
                            </pic:cNvPicPr>
                          </pic:nvPicPr>
                          <pic:blipFill>
                            <a:blip r:embed="rId50" cstate="print"/>
                            <a:srcRect/>
                            <a:stretch>
                              <a:fillRect/>
                            </a:stretch>
                          </pic:blipFill>
                          <pic:spPr bwMode="auto">
                            <a:xfrm>
                              <a:off x="0" y="0"/>
                              <a:ext cx="4607560" cy="2974975"/>
                            </a:xfrm>
                            <a:prstGeom prst="rect">
                              <a:avLst/>
                            </a:prstGeom>
                            <a:noFill/>
                            <a:ln w="9525">
                              <a:noFill/>
                              <a:miter lim="800000"/>
                              <a:headEnd/>
                              <a:tailEnd/>
                            </a:ln>
                          </pic:spPr>
                        </pic:pic>
                      </a:graphicData>
                    </a:graphic>
                  </wp:inline>
                </w:drawing>
              </w:r>
            </w:del>
            <w:ins w:id="1401" w:author="Alberto Scremin" w:date="2011-08-02T22:53:00Z">
              <w:r w:rsidR="00AB77F0">
                <w:rPr>
                  <w:lang w:val="pt-BR"/>
                </w:rPr>
                <w:pict>
                  <v:shape id="_x0000_i1048" type="#_x0000_t75" style="width:453.9pt;height:234.15pt">
                    <v:imagedata r:id="rId51" o:title="modelo_redis_security"/>
                  </v:shape>
                </w:pict>
              </w:r>
            </w:ins>
          </w:p>
        </w:tc>
      </w:tr>
      <w:tr w:rsidR="00BC1780" w:rsidRPr="00AB77F0" w:rsidTr="00761E61">
        <w:tc>
          <w:tcPr>
            <w:tcW w:w="5000" w:type="pct"/>
            <w:shd w:val="clear" w:color="auto" w:fill="auto"/>
            <w:vAlign w:val="center"/>
          </w:tcPr>
          <w:p w:rsidR="00BC1780" w:rsidRPr="009562BB" w:rsidRDefault="00BC1780" w:rsidP="00761E61">
            <w:pPr>
              <w:pStyle w:val="Legenda"/>
              <w:jc w:val="center"/>
              <w:rPr>
                <w:lang w:val="pt-BR"/>
              </w:rPr>
            </w:pPr>
            <w:bookmarkStart w:id="1402" w:name="_Ref296009515"/>
            <w:bookmarkStart w:id="1403" w:name="_Toc296517976"/>
            <w:bookmarkStart w:id="1404" w:name="_Ref300001967"/>
            <w:bookmarkStart w:id="1405" w:name="_Toc300002900"/>
            <w:bookmarkStart w:id="1406" w:name="_Toc298169435"/>
            <w:r w:rsidRPr="009562BB">
              <w:rPr>
                <w:lang w:val="pt-BR"/>
              </w:rPr>
              <w:t xml:space="preserve">Figura </w:t>
            </w:r>
            <w:r w:rsidR="000E0278">
              <w:fldChar w:fldCharType="begin"/>
            </w:r>
            <w:r w:rsidRPr="009562BB">
              <w:rPr>
                <w:lang w:val="pt-BR"/>
              </w:rPr>
              <w:instrText xml:space="preserve"> SEQ Figura \* ARABIC </w:instrText>
            </w:r>
            <w:r w:rsidR="000E0278">
              <w:fldChar w:fldCharType="separate"/>
            </w:r>
            <w:r w:rsidR="00743D00">
              <w:rPr>
                <w:noProof/>
                <w:lang w:val="pt-BR"/>
              </w:rPr>
              <w:t>76</w:t>
            </w:r>
            <w:r w:rsidR="000E0278">
              <w:fldChar w:fldCharType="end"/>
            </w:r>
            <w:bookmarkEnd w:id="1402"/>
            <w:r>
              <w:rPr>
                <w:lang w:val="pt-BR"/>
              </w:rPr>
              <w:t xml:space="preserve">: Banco 0 - Modelo do registro de </w:t>
            </w:r>
            <w:r w:rsidRPr="009562BB">
              <w:rPr>
                <w:lang w:val="pt-BR"/>
              </w:rPr>
              <w:t>Security</w:t>
            </w:r>
            <w:r>
              <w:rPr>
                <w:lang w:val="pt-BR"/>
              </w:rPr>
              <w:t>.</w:t>
            </w:r>
            <w:bookmarkEnd w:id="1403"/>
            <w:bookmarkEnd w:id="1404"/>
            <w:bookmarkEnd w:id="1405"/>
            <w:bookmarkEnd w:id="1406"/>
          </w:p>
        </w:tc>
      </w:tr>
    </w:tbl>
    <w:p w:rsidR="00BC1780" w:rsidRPr="00743D00" w:rsidRDefault="00BC1780" w:rsidP="00743D00">
      <w:pPr>
        <w:pStyle w:val="sumario"/>
        <w:numPr>
          <w:ilvl w:val="0"/>
          <w:numId w:val="0"/>
        </w:numPr>
        <w:rPr>
          <w:lang w:val="pt-BR"/>
          <w:rPrChange w:id="1407" w:author="Alberto Scremin" w:date="2011-08-02T22:53:00Z">
            <w:rPr/>
          </w:rPrChange>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AB77F0" w:rsidTr="00761E61">
        <w:trPr>
          <w:del w:id="1408" w:author="Alberto Scremin" w:date="2011-08-02T22:53:00Z"/>
        </w:trPr>
        <w:tc>
          <w:tcPr>
            <w:tcW w:w="9286" w:type="dxa"/>
            <w:shd w:val="clear" w:color="auto" w:fill="auto"/>
            <w:vAlign w:val="center"/>
          </w:tcPr>
          <w:p w:rsidR="00BC1780" w:rsidRPr="003B2ED6" w:rsidRDefault="002400A2" w:rsidP="00761E61">
            <w:pPr>
              <w:jc w:val="center"/>
              <w:rPr>
                <w:del w:id="1409" w:author="Alberto Scremin" w:date="2011-08-02T22:53:00Z"/>
                <w:lang w:val="pt-BR"/>
              </w:rPr>
            </w:pPr>
            <w:del w:id="1410" w:author="Alberto Scremin" w:date="2011-08-02T22:53:00Z">
              <w:r>
                <w:rPr>
                  <w:noProof/>
                  <w:lang w:eastAsia="en-US"/>
                  <w:rPrChange w:id="1411" w:author="Unknown">
                    <w:rPr>
                      <w:b/>
                      <w:bCs/>
                      <w:noProof/>
                      <w:lang w:eastAsia="en-US"/>
                    </w:rPr>
                  </w:rPrChange>
                </w:rPr>
                <w:drawing>
                  <wp:inline distT="0" distB="0" distL="0" distR="0">
                    <wp:extent cx="4286885" cy="949960"/>
                    <wp:effectExtent l="19050" t="0" r="0" b="0"/>
                    <wp:docPr id="21" name="Imagem 21" descr="modelo_redis_tax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o_redis_taxrate"/>
                            <pic:cNvPicPr>
                              <a:picLocks noChangeAspect="1" noChangeArrowheads="1"/>
                            </pic:cNvPicPr>
                          </pic:nvPicPr>
                          <pic:blipFill>
                            <a:blip r:embed="rId52" cstate="print"/>
                            <a:srcRect/>
                            <a:stretch>
                              <a:fillRect/>
                            </a:stretch>
                          </pic:blipFill>
                          <pic:spPr bwMode="auto">
                            <a:xfrm>
                              <a:off x="0" y="0"/>
                              <a:ext cx="4286885" cy="949960"/>
                            </a:xfrm>
                            <a:prstGeom prst="rect">
                              <a:avLst/>
                            </a:prstGeom>
                            <a:noFill/>
                            <a:ln w="9525">
                              <a:noFill/>
                              <a:miter lim="800000"/>
                              <a:headEnd/>
                              <a:tailEnd/>
                            </a:ln>
                          </pic:spPr>
                        </pic:pic>
                      </a:graphicData>
                    </a:graphic>
                  </wp:inline>
                </w:drawing>
              </w:r>
            </w:del>
          </w:p>
        </w:tc>
      </w:tr>
      <w:tr w:rsidR="00BC1780" w:rsidRPr="00AB77F0" w:rsidTr="00761E61">
        <w:trPr>
          <w:del w:id="1412" w:author="Alberto Scremin" w:date="2011-08-02T22:53:00Z"/>
        </w:trPr>
        <w:tc>
          <w:tcPr>
            <w:tcW w:w="9286" w:type="dxa"/>
            <w:shd w:val="clear" w:color="auto" w:fill="auto"/>
          </w:tcPr>
          <w:p w:rsidR="00BC1780" w:rsidRPr="003B2ED6" w:rsidRDefault="00BC1780" w:rsidP="00761E61">
            <w:pPr>
              <w:pStyle w:val="Legenda"/>
              <w:jc w:val="center"/>
              <w:rPr>
                <w:del w:id="1413" w:author="Alberto Scremin" w:date="2011-08-02T22:53:00Z"/>
                <w:lang w:val="pt-BR"/>
              </w:rPr>
            </w:pPr>
            <w:bookmarkStart w:id="1414" w:name="_Toc298169436"/>
            <w:del w:id="1415" w:author="Alberto Scremin" w:date="2011-08-02T22:53:00Z">
              <w:r w:rsidRPr="003B2ED6">
                <w:rPr>
                  <w:lang w:val="pt-BR"/>
                </w:rPr>
                <w:lastRenderedPageBreak/>
                <w:delText xml:space="preserve">Figura </w:delText>
              </w:r>
              <w:r w:rsidR="000E0278">
                <w:rPr>
                  <w:b w:val="0"/>
                  <w:bCs w:val="0"/>
                </w:rPr>
                <w:fldChar w:fldCharType="begin"/>
              </w:r>
              <w:r w:rsidRPr="003B2ED6">
                <w:rPr>
                  <w:lang w:val="pt-BR"/>
                </w:rPr>
                <w:delInstrText xml:space="preserve"> SEQ Figura \* ARABIC </w:delInstrText>
              </w:r>
              <w:r w:rsidR="000E0278">
                <w:rPr>
                  <w:b w:val="0"/>
                  <w:bCs w:val="0"/>
                </w:rPr>
                <w:fldChar w:fldCharType="separate"/>
              </w:r>
              <w:r w:rsidR="00B05561">
                <w:rPr>
                  <w:noProof/>
                  <w:lang w:val="pt-BR"/>
                </w:rPr>
                <w:delText>77</w:delText>
              </w:r>
              <w:r w:rsidR="000E0278">
                <w:rPr>
                  <w:b w:val="0"/>
                  <w:bCs w:val="0"/>
                </w:rPr>
                <w:fldChar w:fldCharType="end"/>
              </w:r>
              <w:r w:rsidRPr="003B2ED6">
                <w:rPr>
                  <w:lang w:val="pt-BR"/>
                </w:rPr>
                <w:delText>: Banco 0 - Modelo do registro de Taxrate</w:delText>
              </w:r>
              <w:r>
                <w:rPr>
                  <w:lang w:val="pt-BR"/>
                </w:rPr>
                <w:delText>.</w:delText>
              </w:r>
              <w:bookmarkEnd w:id="1414"/>
            </w:del>
          </w:p>
        </w:tc>
      </w:tr>
    </w:tbl>
    <w:p w:rsidR="00BC1780" w:rsidRDefault="00BC1780" w:rsidP="00BC1780">
      <w:pPr>
        <w:pStyle w:val="sumario"/>
        <w:numPr>
          <w:ilvl w:val="0"/>
          <w:numId w:val="0"/>
        </w:numPr>
        <w:ind w:left="420"/>
        <w:rPr>
          <w:del w:id="1416" w:author="Alberto Scremin" w:date="2011-08-02T22:53:00Z"/>
          <w:lang w:val="pt-BR"/>
        </w:rPr>
      </w:pPr>
    </w:p>
    <w:p w:rsidR="00BC1780" w:rsidRDefault="00BC1780" w:rsidP="000E73A2">
      <w:pPr>
        <w:pStyle w:val="sumario"/>
        <w:numPr>
          <w:ilvl w:val="0"/>
          <w:numId w:val="0"/>
        </w:numPr>
        <w:ind w:firstLine="708"/>
        <w:jc w:val="both"/>
        <w:rPr>
          <w:lang w:val="pt-BR"/>
        </w:rPr>
      </w:pPr>
      <w:proofErr w:type="gramStart"/>
      <w:r>
        <w:rPr>
          <w:lang w:val="pt-BR"/>
        </w:rPr>
        <w:t>No Redis</w:t>
      </w:r>
      <w:proofErr w:type="gramEnd"/>
      <w:r>
        <w:rPr>
          <w:lang w:val="pt-BR"/>
        </w:rPr>
        <w:t xml:space="preserve">, não é necessário utilizar um comando para criar um banco novo. Utiliza-se o comando </w:t>
      </w:r>
      <w:r w:rsidRPr="0065199F">
        <w:rPr>
          <w:i/>
          <w:lang w:val="pt-BR"/>
        </w:rPr>
        <w:t>SELECT</w:t>
      </w:r>
      <w:r>
        <w:rPr>
          <w:lang w:val="pt-BR"/>
        </w:rPr>
        <w:t xml:space="preserve"> para relizar a troca entre os bancos. Sendo assim, definimos quais dicionários ficariam em cada banco e utilizamos o comando </w:t>
      </w:r>
      <w:r w:rsidRPr="0065199F">
        <w:rPr>
          <w:i/>
          <w:lang w:val="pt-BR"/>
        </w:rPr>
        <w:t>SELECT &lt;num</w:t>
      </w:r>
      <w:r>
        <w:rPr>
          <w:i/>
          <w:lang w:val="pt-BR"/>
        </w:rPr>
        <w:t>ero</w:t>
      </w:r>
      <w:r w:rsidRPr="0065199F">
        <w:rPr>
          <w:i/>
          <w:lang w:val="pt-BR"/>
        </w:rPr>
        <w:t>&gt;</w:t>
      </w:r>
      <w:r>
        <w:rPr>
          <w:lang w:val="pt-BR"/>
        </w:rPr>
        <w:t xml:space="preserve"> para mudar de dicionário. Por padrão </w:t>
      </w:r>
      <w:proofErr w:type="gramStart"/>
      <w:r>
        <w:rPr>
          <w:lang w:val="pt-BR"/>
        </w:rPr>
        <w:t>o Redis</w:t>
      </w:r>
      <w:proofErr w:type="gramEnd"/>
      <w:r>
        <w:rPr>
          <w:lang w:val="pt-BR"/>
        </w:rPr>
        <w:t xml:space="preserve"> pemite a utilização de 16 bancos</w:t>
      </w:r>
      <w:ins w:id="1417" w:author="Alberto Scremin" w:date="2011-08-02T22:53:00Z">
        <w:r w:rsidR="00807405">
          <w:rPr>
            <w:lang w:val="pt-BR"/>
          </w:rPr>
          <w:t xml:space="preserve"> de dados</w:t>
        </w:r>
      </w:ins>
      <w:r>
        <w:rPr>
          <w:lang w:val="pt-BR"/>
        </w:rPr>
        <w:t>, entretanto, este número pode ser configurado.</w:t>
      </w:r>
    </w:p>
    <w:p w:rsidR="00807405" w:rsidRDefault="00BC1780" w:rsidP="000E73A2">
      <w:pPr>
        <w:pStyle w:val="sumario"/>
        <w:numPr>
          <w:ilvl w:val="0"/>
          <w:numId w:val="0"/>
        </w:numPr>
        <w:ind w:firstLine="708"/>
        <w:jc w:val="both"/>
        <w:rPr>
          <w:lang w:val="pt-BR"/>
        </w:rPr>
      </w:pPr>
      <w:r>
        <w:rPr>
          <w:lang w:val="pt-BR"/>
        </w:rPr>
        <w:t>Uma vez definidos os dicionários</w:t>
      </w:r>
      <w:ins w:id="1418" w:author="Alberto Scremin" w:date="2011-08-02T22:53:00Z">
        <w:r w:rsidR="00D40F0D">
          <w:rPr>
            <w:lang w:val="pt-BR"/>
          </w:rPr>
          <w:t xml:space="preserve"> de dados</w:t>
        </w:r>
      </w:ins>
      <w:r>
        <w:rPr>
          <w:lang w:val="pt-BR"/>
        </w:rPr>
        <w:t xml:space="preserve">, utilizamos o comando </w:t>
      </w:r>
      <w:r w:rsidRPr="0065199F">
        <w:rPr>
          <w:i/>
          <w:lang w:val="pt-BR"/>
        </w:rPr>
        <w:t>LPUSH</w:t>
      </w:r>
      <w:r>
        <w:rPr>
          <w:lang w:val="pt-BR"/>
        </w:rPr>
        <w:t xml:space="preserve"> para preencher as listas de cada chave. Por exemplo, para adicionarmos </w:t>
      </w:r>
      <w:del w:id="1419" w:author="Alberto Scremin" w:date="2011-08-02T22:53:00Z">
        <w:r>
          <w:rPr>
            <w:lang w:val="pt-BR"/>
          </w:rPr>
          <w:delText>a</w:delText>
        </w:r>
      </w:del>
      <w:ins w:id="1420" w:author="Alberto Scremin" w:date="2011-08-02T22:53:00Z">
        <w:r w:rsidR="00D40F0D">
          <w:rPr>
            <w:lang w:val="pt-BR"/>
          </w:rPr>
          <w:t>à</w:t>
        </w:r>
      </w:ins>
      <w:r w:rsidR="00D40F0D">
        <w:rPr>
          <w:lang w:val="pt-BR"/>
        </w:rPr>
        <w:t xml:space="preserve"> </w:t>
      </w:r>
      <w:r>
        <w:rPr>
          <w:lang w:val="pt-BR"/>
        </w:rPr>
        <w:t xml:space="preserve">chave wl123 as securities s1234 e s1635, utilizamos no banco </w:t>
      </w:r>
      <w:ins w:id="1421" w:author="Alberto Scremin" w:date="2011-08-02T22:53:00Z">
        <w:r w:rsidR="00807405">
          <w:rPr>
            <w:lang w:val="pt-BR"/>
          </w:rPr>
          <w:t xml:space="preserve">de dados </w:t>
        </w:r>
      </w:ins>
      <w:proofErr w:type="gramStart"/>
      <w:r>
        <w:rPr>
          <w:lang w:val="pt-BR"/>
        </w:rPr>
        <w:t>1</w:t>
      </w:r>
      <w:proofErr w:type="gramEnd"/>
      <w:r>
        <w:rPr>
          <w:lang w:val="pt-BR"/>
        </w:rPr>
        <w:t xml:space="preserve"> o comando: </w:t>
      </w:r>
      <w:r w:rsidRPr="0065199F">
        <w:rPr>
          <w:i/>
          <w:lang w:val="pt-BR"/>
        </w:rPr>
        <w:t xml:space="preserve">LPUSH </w:t>
      </w:r>
      <w:r w:rsidRPr="00206E82">
        <w:rPr>
          <w:lang w:val="pt-BR"/>
        </w:rPr>
        <w:t>wl123 s1235 s1635</w:t>
      </w:r>
      <w:r>
        <w:rPr>
          <w:lang w:val="pt-BR"/>
        </w:rPr>
        <w:t>. O mesmo serve para os outros dicionários de dados.</w:t>
      </w:r>
    </w:p>
    <w:p w:rsidR="00BC1780" w:rsidRPr="0065199F" w:rsidRDefault="00942314" w:rsidP="000E73A2">
      <w:pPr>
        <w:pStyle w:val="sumario"/>
        <w:numPr>
          <w:ilvl w:val="0"/>
          <w:numId w:val="0"/>
        </w:numPr>
        <w:ind w:firstLine="708"/>
        <w:jc w:val="both"/>
        <w:rPr>
          <w:ins w:id="1422" w:author="Alberto Scremin" w:date="2011-08-02T22:53:00Z"/>
          <w:lang w:val="pt-BR"/>
        </w:rPr>
      </w:pPr>
      <w:ins w:id="1423" w:author="Alberto Scremin" w:date="2011-08-02T22:53:00Z">
        <w:r>
          <w:rPr>
            <w:lang w:val="pt-BR"/>
          </w:rPr>
          <w:t xml:space="preserve">Estes dados foram obtidos através de consultas no </w:t>
        </w:r>
        <w:proofErr w:type="gramStart"/>
        <w:r>
          <w:rPr>
            <w:lang w:val="pt-BR"/>
          </w:rPr>
          <w:t>MySQL</w:t>
        </w:r>
        <w:proofErr w:type="gramEnd"/>
        <w:r>
          <w:rPr>
            <w:lang w:val="pt-BR"/>
          </w:rPr>
          <w:t xml:space="preserve"> nas tabelas que fazem o relacionamento. Por exemplo, na tabela </w:t>
        </w:r>
        <w:r w:rsidRPr="00807405">
          <w:rPr>
            <w:i/>
            <w:lang w:val="pt-BR"/>
          </w:rPr>
          <w:t>watch_item</w:t>
        </w:r>
        <w:r>
          <w:rPr>
            <w:lang w:val="pt-BR"/>
          </w:rPr>
          <w:t xml:space="preserve"> </w:t>
        </w:r>
        <w:r w:rsidR="00807405">
          <w:rPr>
            <w:lang w:val="pt-BR"/>
          </w:rPr>
          <w:t>está cadastrada</w:t>
        </w:r>
        <w:r>
          <w:rPr>
            <w:lang w:val="pt-BR"/>
          </w:rPr>
          <w:t xml:space="preserve"> a relação de </w:t>
        </w:r>
        <w:r w:rsidRPr="00807405">
          <w:rPr>
            <w:i/>
            <w:lang w:val="pt-BR"/>
          </w:rPr>
          <w:t>watch_list</w:t>
        </w:r>
        <w:r>
          <w:rPr>
            <w:lang w:val="pt-BR"/>
          </w:rPr>
          <w:t xml:space="preserve"> com </w:t>
        </w:r>
        <w:r w:rsidRPr="00807405">
          <w:rPr>
            <w:i/>
            <w:lang w:val="pt-BR"/>
          </w:rPr>
          <w:t>security</w:t>
        </w:r>
        <w:r>
          <w:rPr>
            <w:lang w:val="pt-BR"/>
          </w:rPr>
          <w:t xml:space="preserve">, ou seja, sabemos quais </w:t>
        </w:r>
        <w:r w:rsidRPr="00807405">
          <w:rPr>
            <w:i/>
            <w:lang w:val="pt-BR"/>
          </w:rPr>
          <w:t>securities</w:t>
        </w:r>
        <w:r>
          <w:rPr>
            <w:lang w:val="pt-BR"/>
          </w:rPr>
          <w:t xml:space="preserve"> estão associadas a cada </w:t>
        </w:r>
        <w:r w:rsidRPr="00807405">
          <w:rPr>
            <w:i/>
            <w:lang w:val="pt-BR"/>
          </w:rPr>
          <w:t>watch_list</w:t>
        </w:r>
        <w:r>
          <w:rPr>
            <w:lang w:val="pt-BR"/>
          </w:rPr>
          <w:t xml:space="preserve">. Desta maneira, </w:t>
        </w:r>
        <w:r w:rsidR="00807405">
          <w:rPr>
            <w:lang w:val="pt-BR"/>
          </w:rPr>
          <w:t xml:space="preserve">conseguimos extrair as informações do dicionário de dados do banco de dados </w:t>
        </w:r>
        <w:proofErr w:type="gramStart"/>
        <w:r w:rsidR="00807405">
          <w:rPr>
            <w:lang w:val="pt-BR"/>
          </w:rPr>
          <w:t>1</w:t>
        </w:r>
        <w:proofErr w:type="gramEnd"/>
        <w:r w:rsidR="00807405">
          <w:rPr>
            <w:lang w:val="pt-BR"/>
          </w:rPr>
          <w:t xml:space="preserve">. Para criar a base de dados </w:t>
        </w:r>
        <w:proofErr w:type="gramStart"/>
        <w:r w:rsidR="00807405">
          <w:rPr>
            <w:lang w:val="pt-BR"/>
          </w:rPr>
          <w:t>2</w:t>
        </w:r>
        <w:proofErr w:type="gramEnd"/>
        <w:r w:rsidR="00807405">
          <w:rPr>
            <w:lang w:val="pt-BR"/>
          </w:rPr>
          <w:t xml:space="preserve"> utilizamos a tabela </w:t>
        </w:r>
        <w:r w:rsidR="00807405" w:rsidRPr="00807405">
          <w:rPr>
            <w:i/>
            <w:lang w:val="pt-BR"/>
          </w:rPr>
          <w:t>customer_taxrate</w:t>
        </w:r>
        <w:r w:rsidR="00807405">
          <w:rPr>
            <w:lang w:val="pt-BR"/>
          </w:rPr>
          <w:t xml:space="preserve"> e para as bases de dados 3 e 4 utilizamos a tabela </w:t>
        </w:r>
        <w:r w:rsidR="00807405" w:rsidRPr="00807405">
          <w:rPr>
            <w:i/>
            <w:lang w:val="pt-BR"/>
          </w:rPr>
          <w:t>customer_account</w:t>
        </w:r>
        <w:r w:rsidR="00807405">
          <w:rPr>
            <w:lang w:val="pt-BR"/>
          </w:rPr>
          <w:t xml:space="preserve">, que possui a relação da conta com um determinado cliente que é gerenciada por um determinado </w:t>
        </w:r>
        <w:r w:rsidR="00807405" w:rsidRPr="00807405">
          <w:rPr>
            <w:i/>
            <w:lang w:val="pt-BR"/>
          </w:rPr>
          <w:t>broker</w:t>
        </w:r>
        <w:r w:rsidR="00807405">
          <w:rPr>
            <w:lang w:val="pt-BR"/>
          </w:rPr>
          <w:t xml:space="preserve">. </w:t>
        </w:r>
      </w:ins>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tcPr>
          <w:p w:rsidR="00BC1780" w:rsidRPr="003B2ED6" w:rsidRDefault="002400A2" w:rsidP="00761E61">
            <w:pPr>
              <w:jc w:val="center"/>
              <w:rPr>
                <w:lang w:val="pt-BR"/>
              </w:rPr>
            </w:pPr>
            <w:del w:id="1424" w:author="Alberto Scremin" w:date="2011-08-02T22:53:00Z">
              <w:r>
                <w:rPr>
                  <w:noProof/>
                  <w:lang w:eastAsia="en-US"/>
                  <w:rPrChange w:id="1425" w:author="Unknown">
                    <w:rPr>
                      <w:b/>
                      <w:bCs/>
                      <w:noProof/>
                      <w:lang w:eastAsia="en-US"/>
                    </w:rPr>
                  </w:rPrChange>
                </w:rPr>
                <w:drawing>
                  <wp:inline distT="0" distB="0" distL="0" distR="0">
                    <wp:extent cx="3134995" cy="563880"/>
                    <wp:effectExtent l="19050" t="0" r="8255" b="0"/>
                    <wp:docPr id="22" name="Imagem 22" descr="modelo_dic_redis_watch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delo_dic_redis_watch_list"/>
                            <pic:cNvPicPr>
                              <a:picLocks noChangeAspect="1" noChangeArrowheads="1"/>
                            </pic:cNvPicPr>
                          </pic:nvPicPr>
                          <pic:blipFill>
                            <a:blip r:embed="rId53" cstate="print"/>
                            <a:srcRect/>
                            <a:stretch>
                              <a:fillRect/>
                            </a:stretch>
                          </pic:blipFill>
                          <pic:spPr bwMode="auto">
                            <a:xfrm>
                              <a:off x="0" y="0"/>
                              <a:ext cx="3134995" cy="563880"/>
                            </a:xfrm>
                            <a:prstGeom prst="rect">
                              <a:avLst/>
                            </a:prstGeom>
                            <a:noFill/>
                            <a:ln w="9525">
                              <a:noFill/>
                              <a:miter lim="800000"/>
                              <a:headEnd/>
                              <a:tailEnd/>
                            </a:ln>
                          </pic:spPr>
                        </pic:pic>
                      </a:graphicData>
                    </a:graphic>
                  </wp:inline>
                </w:drawing>
              </w:r>
            </w:del>
            <w:ins w:id="1426" w:author="Alberto Scremin" w:date="2011-08-02T22:53:00Z">
              <w:r w:rsidR="00AB77F0">
                <w:rPr>
                  <w:lang w:val="pt-BR"/>
                </w:rPr>
                <w:pict>
                  <v:shape id="_x0000_i1049" type="#_x0000_t75" style="width:453.9pt;height:44.45pt">
                    <v:imagedata r:id="rId54" o:title="modelo_dic_redis_watch_list"/>
                  </v:shape>
                </w:pict>
              </w:r>
            </w:ins>
          </w:p>
        </w:tc>
      </w:tr>
      <w:tr w:rsidR="00BC1780" w:rsidRPr="00AB77F0" w:rsidTr="00761E61">
        <w:tc>
          <w:tcPr>
            <w:tcW w:w="9286" w:type="dxa"/>
            <w:shd w:val="clear" w:color="auto" w:fill="auto"/>
          </w:tcPr>
          <w:p w:rsidR="00BC1780" w:rsidRPr="003B2ED6" w:rsidRDefault="00BC1780" w:rsidP="00761E61">
            <w:pPr>
              <w:pStyle w:val="Legenda"/>
              <w:jc w:val="center"/>
              <w:rPr>
                <w:lang w:val="pt-BR"/>
              </w:rPr>
            </w:pPr>
            <w:bookmarkStart w:id="1427" w:name="_Ref296351952"/>
            <w:bookmarkStart w:id="1428" w:name="_Toc296517978"/>
            <w:bookmarkStart w:id="1429" w:name="_Toc300002901"/>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del w:id="1430" w:author="Alberto Scremin" w:date="2011-08-02T22:53:00Z">
              <w:r w:rsidR="00B05561">
                <w:rPr>
                  <w:noProof/>
                  <w:lang w:val="pt-BR"/>
                </w:rPr>
                <w:delText>78</w:delText>
              </w:r>
            </w:del>
            <w:ins w:id="1431" w:author="Alberto Scremin" w:date="2011-08-02T22:53:00Z">
              <w:r w:rsidR="00FD48EE">
                <w:rPr>
                  <w:noProof/>
                  <w:lang w:val="pt-BR"/>
                </w:rPr>
                <w:t>77</w:t>
              </w:r>
            </w:ins>
            <w:r w:rsidR="000E0278">
              <w:fldChar w:fldCharType="end"/>
            </w:r>
            <w:bookmarkEnd w:id="1427"/>
            <w:r w:rsidRPr="003B2ED6">
              <w:rPr>
                <w:lang w:val="pt-BR"/>
              </w:rPr>
              <w:t>: Banco 1 – Dicionário de dados das Watch Lists</w:t>
            </w:r>
            <w:r>
              <w:rPr>
                <w:lang w:val="pt-BR"/>
              </w:rPr>
              <w:t>.</w:t>
            </w:r>
            <w:bookmarkEnd w:id="1428"/>
            <w:bookmarkEnd w:id="1429"/>
          </w:p>
        </w:tc>
      </w:tr>
    </w:tbl>
    <w:p w:rsidR="00BC1780" w:rsidRPr="00F731CC" w:rsidRDefault="00BC1780" w:rsidP="00BC1780">
      <w:pPr>
        <w:pStyle w:val="sumario"/>
        <w:numPr>
          <w:ilvl w:val="0"/>
          <w:numId w:val="0"/>
        </w:numPr>
        <w:ind w:left="420"/>
        <w:rPr>
          <w:lang w:val="pt-BR"/>
          <w:rPrChange w:id="1432" w:author="vanessa" w:date="2011-08-02T23:44:00Z">
            <w:rPr/>
          </w:rPrChange>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tcPr>
          <w:p w:rsidR="00BC1780" w:rsidRPr="003B2ED6" w:rsidRDefault="002400A2" w:rsidP="00761E61">
            <w:pPr>
              <w:jc w:val="center"/>
              <w:rPr>
                <w:lang w:val="pt-BR"/>
              </w:rPr>
            </w:pPr>
            <w:del w:id="1433" w:author="Alberto Scremin" w:date="2011-08-02T22:53:00Z">
              <w:r>
                <w:rPr>
                  <w:noProof/>
                  <w:lang w:eastAsia="en-US"/>
                  <w:rPrChange w:id="1434" w:author="Unknown">
                    <w:rPr>
                      <w:b/>
                      <w:bCs/>
                      <w:noProof/>
                      <w:lang w:eastAsia="en-US"/>
                    </w:rPr>
                  </w:rPrChange>
                </w:rPr>
                <w:drawing>
                  <wp:inline distT="0" distB="0" distL="0" distR="0">
                    <wp:extent cx="3134995" cy="563880"/>
                    <wp:effectExtent l="19050" t="0" r="8255" b="0"/>
                    <wp:docPr id="23" name="Imagem 23" descr="modelo_dic_redis_cust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delo_dic_redis_custtax"/>
                            <pic:cNvPicPr>
                              <a:picLocks noChangeAspect="1" noChangeArrowheads="1"/>
                            </pic:cNvPicPr>
                          </pic:nvPicPr>
                          <pic:blipFill>
                            <a:blip r:embed="rId55" cstate="print"/>
                            <a:srcRect/>
                            <a:stretch>
                              <a:fillRect/>
                            </a:stretch>
                          </pic:blipFill>
                          <pic:spPr bwMode="auto">
                            <a:xfrm>
                              <a:off x="0" y="0"/>
                              <a:ext cx="3134995" cy="563880"/>
                            </a:xfrm>
                            <a:prstGeom prst="rect">
                              <a:avLst/>
                            </a:prstGeom>
                            <a:noFill/>
                            <a:ln w="9525">
                              <a:noFill/>
                              <a:miter lim="800000"/>
                              <a:headEnd/>
                              <a:tailEnd/>
                            </a:ln>
                          </pic:spPr>
                        </pic:pic>
                      </a:graphicData>
                    </a:graphic>
                  </wp:inline>
                </w:drawing>
              </w:r>
            </w:del>
            <w:ins w:id="1435" w:author="Alberto Scremin" w:date="2011-08-02T22:53:00Z">
              <w:r w:rsidR="00AB77F0">
                <w:rPr>
                  <w:lang w:val="pt-BR"/>
                </w:rPr>
                <w:pict>
                  <v:shape id="_x0000_i1050" type="#_x0000_t75" style="width:453.9pt;height:44.45pt">
                    <v:imagedata r:id="rId56" o:title="modelo_dic_redis_custtax"/>
                  </v:shape>
                </w:pict>
              </w:r>
            </w:ins>
          </w:p>
        </w:tc>
      </w:tr>
      <w:tr w:rsidR="00BC1780" w:rsidRPr="00AB77F0" w:rsidTr="00761E61">
        <w:tc>
          <w:tcPr>
            <w:tcW w:w="9286" w:type="dxa"/>
            <w:shd w:val="clear" w:color="auto" w:fill="auto"/>
          </w:tcPr>
          <w:p w:rsidR="00BC1780" w:rsidRPr="003B2ED6" w:rsidRDefault="00BC1780" w:rsidP="00761E61">
            <w:pPr>
              <w:pStyle w:val="Legenda"/>
              <w:jc w:val="center"/>
              <w:rPr>
                <w:lang w:val="pt-BR"/>
              </w:rPr>
            </w:pPr>
            <w:bookmarkStart w:id="1436" w:name="_Ref296351969"/>
            <w:bookmarkStart w:id="1437" w:name="_Toc296517979"/>
            <w:bookmarkStart w:id="1438" w:name="_Toc300002902"/>
            <w:r w:rsidRPr="003B2ED6">
              <w:rPr>
                <w:lang w:val="pt-BR"/>
              </w:rPr>
              <w:t xml:space="preserve">Figura </w:t>
            </w:r>
            <w:r w:rsidR="000E0278">
              <w:fldChar w:fldCharType="begin"/>
            </w:r>
            <w:r w:rsidRPr="003B2ED6">
              <w:rPr>
                <w:lang w:val="pt-BR"/>
              </w:rPr>
              <w:instrText xml:space="preserve"> SEQ Figura \* ARABIC </w:instrText>
            </w:r>
            <w:r w:rsidR="000E0278">
              <w:fldChar w:fldCharType="separate"/>
            </w:r>
            <w:del w:id="1439" w:author="Alberto Scremin" w:date="2011-08-02T22:53:00Z">
              <w:r w:rsidR="00B05561">
                <w:rPr>
                  <w:noProof/>
                  <w:lang w:val="pt-BR"/>
                </w:rPr>
                <w:delText>79</w:delText>
              </w:r>
            </w:del>
            <w:ins w:id="1440" w:author="Alberto Scremin" w:date="2011-08-02T22:53:00Z">
              <w:r w:rsidR="00FD48EE">
                <w:rPr>
                  <w:noProof/>
                  <w:lang w:val="pt-BR"/>
                </w:rPr>
                <w:t>78</w:t>
              </w:r>
            </w:ins>
            <w:r w:rsidR="000E0278">
              <w:fldChar w:fldCharType="end"/>
            </w:r>
            <w:bookmarkEnd w:id="1436"/>
            <w:r w:rsidRPr="003B2ED6">
              <w:rPr>
                <w:lang w:val="pt-BR"/>
              </w:rPr>
              <w:t>: Banco 2 – Dicionário de dados das taxas dos clientes</w:t>
            </w:r>
            <w:r>
              <w:rPr>
                <w:lang w:val="pt-BR"/>
              </w:rPr>
              <w:t>.</w:t>
            </w:r>
            <w:bookmarkEnd w:id="1437"/>
            <w:bookmarkEnd w:id="1438"/>
          </w:p>
        </w:tc>
      </w:tr>
    </w:tbl>
    <w:p w:rsidR="00BC1780" w:rsidRPr="00F731CC" w:rsidRDefault="00BC1780" w:rsidP="00BC1780">
      <w:pPr>
        <w:pStyle w:val="sumario"/>
        <w:numPr>
          <w:ilvl w:val="0"/>
          <w:numId w:val="0"/>
        </w:numPr>
        <w:ind w:left="420"/>
        <w:rPr>
          <w:lang w:val="pt-BR"/>
          <w:rPrChange w:id="1441" w:author="vanessa" w:date="2011-08-02T23:44:00Z">
            <w:rPr/>
          </w:rPrChange>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3B2ED6" w:rsidTr="00761E61">
        <w:tc>
          <w:tcPr>
            <w:tcW w:w="9286" w:type="dxa"/>
            <w:shd w:val="clear" w:color="auto" w:fill="auto"/>
            <w:vAlign w:val="center"/>
          </w:tcPr>
          <w:p w:rsidR="00BC1780" w:rsidRPr="003B2ED6" w:rsidRDefault="002400A2" w:rsidP="00761E61">
            <w:pPr>
              <w:jc w:val="center"/>
              <w:rPr>
                <w:lang w:val="pt-BR"/>
              </w:rPr>
            </w:pPr>
            <w:del w:id="1442" w:author="Alberto Scremin" w:date="2011-08-02T22:53:00Z">
              <w:r>
                <w:rPr>
                  <w:noProof/>
                  <w:lang w:eastAsia="en-US"/>
                  <w:rPrChange w:id="1443" w:author="Unknown">
                    <w:rPr>
                      <w:b/>
                      <w:bCs/>
                      <w:noProof/>
                      <w:lang w:eastAsia="en-US"/>
                    </w:rPr>
                  </w:rPrChange>
                </w:rPr>
                <w:drawing>
                  <wp:inline distT="0" distB="0" distL="0" distR="0">
                    <wp:extent cx="3134995" cy="563880"/>
                    <wp:effectExtent l="19050" t="0" r="8255" b="0"/>
                    <wp:docPr id="24" name="Imagem 24" descr="modelo_dic_redis_broker_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odelo_dic_redis_broker_ca"/>
                            <pic:cNvPicPr>
                              <a:picLocks noChangeAspect="1" noChangeArrowheads="1"/>
                            </pic:cNvPicPr>
                          </pic:nvPicPr>
                          <pic:blipFill>
                            <a:blip r:embed="rId57" cstate="print"/>
                            <a:srcRect/>
                            <a:stretch>
                              <a:fillRect/>
                            </a:stretch>
                          </pic:blipFill>
                          <pic:spPr bwMode="auto">
                            <a:xfrm>
                              <a:off x="0" y="0"/>
                              <a:ext cx="3134995" cy="563880"/>
                            </a:xfrm>
                            <a:prstGeom prst="rect">
                              <a:avLst/>
                            </a:prstGeom>
                            <a:noFill/>
                            <a:ln w="9525">
                              <a:noFill/>
                              <a:miter lim="800000"/>
                              <a:headEnd/>
                              <a:tailEnd/>
                            </a:ln>
                          </pic:spPr>
                        </pic:pic>
                      </a:graphicData>
                    </a:graphic>
                  </wp:inline>
                </w:drawing>
              </w:r>
            </w:del>
            <w:ins w:id="1444" w:author="Alberto Scremin" w:date="2011-08-02T22:53:00Z">
              <w:r w:rsidR="00AB77F0">
                <w:rPr>
                  <w:lang w:val="pt-BR"/>
                </w:rPr>
                <w:lastRenderedPageBreak/>
                <w:pict>
                  <v:shape id="_x0000_i1051" type="#_x0000_t75" style="width:453.9pt;height:44.45pt">
                    <v:imagedata r:id="rId58" o:title="modelo_dic_redis_broker_ca"/>
                  </v:shape>
                </w:pict>
              </w:r>
            </w:ins>
          </w:p>
        </w:tc>
      </w:tr>
      <w:tr w:rsidR="00BC1780" w:rsidRPr="00AB77F0" w:rsidTr="00761E61">
        <w:tc>
          <w:tcPr>
            <w:tcW w:w="9286" w:type="dxa"/>
            <w:shd w:val="clear" w:color="auto" w:fill="auto"/>
          </w:tcPr>
          <w:p w:rsidR="00BC1780" w:rsidRPr="003B2ED6" w:rsidRDefault="00BC1780" w:rsidP="00761E61">
            <w:pPr>
              <w:pStyle w:val="Legenda"/>
              <w:jc w:val="center"/>
              <w:rPr>
                <w:lang w:val="pt-BR"/>
              </w:rPr>
            </w:pPr>
            <w:bookmarkStart w:id="1445" w:name="_Ref296351986"/>
            <w:bookmarkStart w:id="1446" w:name="_Toc296517980"/>
            <w:bookmarkStart w:id="1447" w:name="_Toc300002903"/>
            <w:r w:rsidRPr="003B2ED6">
              <w:rPr>
                <w:lang w:val="pt-BR"/>
              </w:rPr>
              <w:lastRenderedPageBreak/>
              <w:t xml:space="preserve">Figura </w:t>
            </w:r>
            <w:r w:rsidR="000E0278">
              <w:fldChar w:fldCharType="begin"/>
            </w:r>
            <w:r w:rsidRPr="003B2ED6">
              <w:rPr>
                <w:lang w:val="pt-BR"/>
              </w:rPr>
              <w:instrText xml:space="preserve"> SEQ Figura \* ARABIC </w:instrText>
            </w:r>
            <w:r w:rsidR="000E0278">
              <w:fldChar w:fldCharType="separate"/>
            </w:r>
            <w:del w:id="1448" w:author="Alberto Scremin" w:date="2011-08-02T22:53:00Z">
              <w:r w:rsidR="00B05561">
                <w:rPr>
                  <w:noProof/>
                  <w:lang w:val="pt-BR"/>
                </w:rPr>
                <w:delText>80</w:delText>
              </w:r>
            </w:del>
            <w:ins w:id="1449" w:author="Alberto Scremin" w:date="2011-08-02T22:53:00Z">
              <w:r w:rsidR="00FD48EE">
                <w:rPr>
                  <w:noProof/>
                  <w:lang w:val="pt-BR"/>
                </w:rPr>
                <w:t>79</w:t>
              </w:r>
            </w:ins>
            <w:r w:rsidR="000E0278">
              <w:fldChar w:fldCharType="end"/>
            </w:r>
            <w:bookmarkEnd w:id="1445"/>
            <w:r w:rsidRPr="003B2ED6">
              <w:rPr>
                <w:lang w:val="pt-BR"/>
              </w:rPr>
              <w:t>: Banco 3 – Dicionário de dados das contas gerenciadas por cada broker</w:t>
            </w:r>
            <w:r>
              <w:rPr>
                <w:lang w:val="pt-BR"/>
              </w:rPr>
              <w:t>.</w:t>
            </w:r>
            <w:bookmarkEnd w:id="1446"/>
            <w:bookmarkEnd w:id="1447"/>
          </w:p>
        </w:tc>
      </w:tr>
    </w:tbl>
    <w:p w:rsidR="00BC1780" w:rsidRDefault="00BC1780" w:rsidP="00BC1780">
      <w:pPr>
        <w:pStyle w:val="SubTitulo2"/>
        <w:numPr>
          <w:ilvl w:val="0"/>
          <w:numId w:val="0"/>
        </w:numPr>
        <w:rPr>
          <w:lang w:val="pt-BR"/>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286"/>
      </w:tblGrid>
      <w:tr w:rsidR="00BC1780" w:rsidRPr="009E2085" w:rsidTr="00761E61">
        <w:tc>
          <w:tcPr>
            <w:tcW w:w="9286" w:type="dxa"/>
            <w:shd w:val="clear" w:color="auto" w:fill="auto"/>
            <w:vAlign w:val="center"/>
          </w:tcPr>
          <w:p w:rsidR="00BC1780" w:rsidRPr="009E2085" w:rsidRDefault="002400A2" w:rsidP="00761E61">
            <w:pPr>
              <w:pStyle w:val="SubTitulo2"/>
              <w:numPr>
                <w:ilvl w:val="0"/>
                <w:numId w:val="0"/>
              </w:numPr>
              <w:jc w:val="center"/>
              <w:rPr>
                <w:lang w:val="pt-BR"/>
              </w:rPr>
            </w:pPr>
            <w:del w:id="1450" w:author="Alberto Scremin" w:date="2011-08-02T22:53:00Z">
              <w:r>
                <w:rPr>
                  <w:noProof/>
                  <w:lang w:eastAsia="en-US"/>
                  <w:rPrChange w:id="1451" w:author="Unknown">
                    <w:rPr>
                      <w:b/>
                      <w:bCs/>
                      <w:noProof/>
                      <w:lang w:eastAsia="en-US"/>
                    </w:rPr>
                  </w:rPrChange>
                </w:rPr>
                <w:drawing>
                  <wp:inline distT="0" distB="0" distL="0" distR="0">
                    <wp:extent cx="3134995" cy="563880"/>
                    <wp:effectExtent l="19050" t="0" r="8255" b="0"/>
                    <wp:docPr id="25" name="Imagem 25" descr="modelo_dic_redis_customer_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delo_dic_redis_customer_ca"/>
                            <pic:cNvPicPr>
                              <a:picLocks noChangeAspect="1" noChangeArrowheads="1"/>
                            </pic:cNvPicPr>
                          </pic:nvPicPr>
                          <pic:blipFill>
                            <a:blip r:embed="rId59" cstate="print"/>
                            <a:srcRect/>
                            <a:stretch>
                              <a:fillRect/>
                            </a:stretch>
                          </pic:blipFill>
                          <pic:spPr bwMode="auto">
                            <a:xfrm>
                              <a:off x="0" y="0"/>
                              <a:ext cx="3134995" cy="563880"/>
                            </a:xfrm>
                            <a:prstGeom prst="rect">
                              <a:avLst/>
                            </a:prstGeom>
                            <a:noFill/>
                            <a:ln w="9525">
                              <a:noFill/>
                              <a:miter lim="800000"/>
                              <a:headEnd/>
                              <a:tailEnd/>
                            </a:ln>
                          </pic:spPr>
                        </pic:pic>
                      </a:graphicData>
                    </a:graphic>
                  </wp:inline>
                </w:drawing>
              </w:r>
            </w:del>
            <w:ins w:id="1452" w:author="Alberto Scremin" w:date="2011-08-02T22:53:00Z">
              <w:r w:rsidR="00AB77F0">
                <w:rPr>
                  <w:lang w:val="pt-BR"/>
                </w:rPr>
                <w:pict>
                  <v:shape id="_x0000_i1052" type="#_x0000_t75" style="width:453.9pt;height:44.45pt">
                    <v:imagedata r:id="rId60" o:title="modelo_dic_redis_customer_ca"/>
                  </v:shape>
                </w:pict>
              </w:r>
            </w:ins>
          </w:p>
        </w:tc>
      </w:tr>
      <w:tr w:rsidR="00BC1780" w:rsidRPr="00AB77F0" w:rsidTr="00761E61">
        <w:tc>
          <w:tcPr>
            <w:tcW w:w="9286" w:type="dxa"/>
            <w:shd w:val="clear" w:color="auto" w:fill="auto"/>
            <w:vAlign w:val="center"/>
          </w:tcPr>
          <w:p w:rsidR="00BC1780" w:rsidRPr="009E2085" w:rsidRDefault="00BC1780" w:rsidP="00761E61">
            <w:pPr>
              <w:pStyle w:val="Legenda"/>
              <w:jc w:val="center"/>
              <w:rPr>
                <w:lang w:val="pt-BR"/>
              </w:rPr>
            </w:pPr>
            <w:bookmarkStart w:id="1453" w:name="_Ref297923583"/>
            <w:bookmarkStart w:id="1454" w:name="_Toc300002904"/>
            <w:r w:rsidRPr="009E2085">
              <w:rPr>
                <w:lang w:val="pt-BR"/>
              </w:rPr>
              <w:t xml:space="preserve">Figura </w:t>
            </w:r>
            <w:r w:rsidR="000E0278">
              <w:fldChar w:fldCharType="begin"/>
            </w:r>
            <w:r w:rsidRPr="009E2085">
              <w:rPr>
                <w:lang w:val="pt-BR"/>
              </w:rPr>
              <w:instrText xml:space="preserve"> SEQ Figura \* ARABIC </w:instrText>
            </w:r>
            <w:r w:rsidR="000E0278">
              <w:fldChar w:fldCharType="separate"/>
            </w:r>
            <w:del w:id="1455" w:author="Alberto Scremin" w:date="2011-08-02T22:53:00Z">
              <w:r w:rsidR="00B05561">
                <w:rPr>
                  <w:noProof/>
                  <w:lang w:val="pt-BR"/>
                </w:rPr>
                <w:delText>81</w:delText>
              </w:r>
            </w:del>
            <w:ins w:id="1456" w:author="Alberto Scremin" w:date="2011-08-02T22:53:00Z">
              <w:r w:rsidR="00FD48EE">
                <w:rPr>
                  <w:noProof/>
                  <w:lang w:val="pt-BR"/>
                </w:rPr>
                <w:t>80</w:t>
              </w:r>
            </w:ins>
            <w:r w:rsidR="000E0278">
              <w:fldChar w:fldCharType="end"/>
            </w:r>
            <w:bookmarkEnd w:id="1453"/>
            <w:r w:rsidRPr="009E2085">
              <w:rPr>
                <w:lang w:val="pt-BR"/>
              </w:rPr>
              <w:t>: Banco 4 – Dicionário de dados das contas pertencentes a cada cliente</w:t>
            </w:r>
            <w:bookmarkEnd w:id="1454"/>
          </w:p>
        </w:tc>
      </w:tr>
    </w:tbl>
    <w:p w:rsidR="00BC1780" w:rsidRPr="00F731CC" w:rsidRDefault="00BC1780" w:rsidP="00BC1780">
      <w:pPr>
        <w:pStyle w:val="SubTitulo2"/>
        <w:numPr>
          <w:ilvl w:val="0"/>
          <w:numId w:val="0"/>
        </w:numPr>
        <w:ind w:left="720"/>
        <w:rPr>
          <w:lang w:val="pt-BR"/>
          <w:rPrChange w:id="1457" w:author="vanessa" w:date="2011-08-02T23:44:00Z">
            <w:rPr/>
          </w:rPrChange>
        </w:rPr>
      </w:pPr>
    </w:p>
    <w:p w:rsidR="00BC1780" w:rsidRDefault="00BC1780" w:rsidP="00BC1780">
      <w:pPr>
        <w:pStyle w:val="SubTitulo2"/>
      </w:pPr>
      <w:r>
        <w:rPr>
          <w:lang w:val="pt-BR"/>
        </w:rPr>
        <w:t>Consultas</w:t>
      </w:r>
    </w:p>
    <w:p w:rsidR="00D41766" w:rsidRPr="00F731CC" w:rsidRDefault="000E0278" w:rsidP="00D41766">
      <w:pPr>
        <w:pStyle w:val="sumario"/>
        <w:numPr>
          <w:ilvl w:val="0"/>
          <w:numId w:val="0"/>
        </w:numPr>
        <w:ind w:firstLine="708"/>
        <w:jc w:val="both"/>
        <w:rPr>
          <w:lang w:val="pt-BR"/>
          <w:rPrChange w:id="1458" w:author="vanessa" w:date="2011-08-02T23:44:00Z">
            <w:rPr/>
          </w:rPrChange>
        </w:rPr>
      </w:pPr>
      <w:proofErr w:type="gramStart"/>
      <w:r w:rsidRPr="000E0278">
        <w:rPr>
          <w:lang w:val="pt-BR"/>
          <w:rPrChange w:id="1459" w:author="vanessa" w:date="2011-08-02T23:44:00Z">
            <w:rPr>
              <w:b/>
              <w:bCs/>
            </w:rPr>
          </w:rPrChange>
        </w:rPr>
        <w:t xml:space="preserve">No </w:t>
      </w:r>
      <w:r w:rsidR="00D41766">
        <w:rPr>
          <w:lang w:val="pt-BR"/>
        </w:rPr>
        <w:t>R</w:t>
      </w:r>
      <w:r w:rsidRPr="000E0278">
        <w:rPr>
          <w:lang w:val="pt-BR"/>
          <w:rPrChange w:id="1460" w:author="vanessa" w:date="2011-08-02T23:44:00Z">
            <w:rPr>
              <w:b/>
              <w:bCs/>
            </w:rPr>
          </w:rPrChange>
        </w:rPr>
        <w:t>edis</w:t>
      </w:r>
      <w:proofErr w:type="gramEnd"/>
      <w:r w:rsidRPr="000E0278">
        <w:rPr>
          <w:lang w:val="pt-BR"/>
          <w:rPrChange w:id="1461" w:author="vanessa" w:date="2011-08-02T23:44:00Z">
            <w:rPr>
              <w:b/>
              <w:bCs/>
            </w:rPr>
          </w:rPrChange>
        </w:rPr>
        <w:t xml:space="preserve"> algumas consultas envolveram a criação de um dicionário de dados e outras foram realizadas de uma maneira bem simples. Segue as consultas e uma breve explicação de cada comando.</w:t>
      </w:r>
    </w:p>
    <w:p w:rsidR="00D41766" w:rsidRPr="00F731CC" w:rsidRDefault="000E0278" w:rsidP="00D12620">
      <w:pPr>
        <w:pStyle w:val="sumario"/>
        <w:numPr>
          <w:ilvl w:val="0"/>
          <w:numId w:val="0"/>
        </w:numPr>
        <w:jc w:val="both"/>
        <w:rPr>
          <w:lang w:val="pt-BR"/>
          <w:rPrChange w:id="1462" w:author="vanessa" w:date="2011-08-02T23:44:00Z">
            <w:rPr/>
          </w:rPrChange>
        </w:rPr>
      </w:pPr>
      <w:del w:id="1463" w:author="Alberto Scremin" w:date="2011-08-02T22:53:00Z">
        <w:r w:rsidRPr="000E0278">
          <w:rPr>
            <w:lang w:val="pt-BR"/>
            <w:rPrChange w:id="1464" w:author="vanessa" w:date="2011-08-02T23:44:00Z">
              <w:rPr>
                <w:b/>
                <w:bCs/>
              </w:rPr>
            </w:rPrChange>
          </w:rPr>
          <w:delText xml:space="preserve">Na </w:delText>
        </w:r>
      </w:del>
      <w:ins w:id="1465" w:author="Alberto Scremin" w:date="2011-08-02T22:53:00Z">
        <w:r w:rsidRPr="000E0278">
          <w:rPr>
            <w:b/>
            <w:lang w:val="pt-BR"/>
            <w:rPrChange w:id="1466" w:author="vanessa" w:date="2011-08-02T23:44:00Z">
              <w:rPr>
                <w:b/>
                <w:bCs/>
              </w:rPr>
            </w:rPrChange>
          </w:rPr>
          <w:t xml:space="preserve">Selecionar o nome e </w:t>
        </w:r>
        <w:proofErr w:type="gramStart"/>
        <w:r w:rsidRPr="000E0278">
          <w:rPr>
            <w:b/>
            <w:lang w:val="pt-BR"/>
            <w:rPrChange w:id="1467" w:author="vanessa" w:date="2011-08-02T23:44:00Z">
              <w:rPr>
                <w:b/>
                <w:bCs/>
              </w:rPr>
            </w:rPrChange>
          </w:rPr>
          <w:t>sobrenome de todos os cliente cadastrados</w:t>
        </w:r>
        <w:proofErr w:type="gramEnd"/>
        <w:r w:rsidRPr="000E0278">
          <w:rPr>
            <w:b/>
            <w:lang w:val="pt-BR"/>
            <w:rPrChange w:id="1468" w:author="vanessa" w:date="2011-08-02T23:44:00Z">
              <w:rPr>
                <w:b/>
                <w:bCs/>
              </w:rPr>
            </w:rPrChange>
          </w:rPr>
          <w:t>.</w:t>
        </w:r>
        <w:r w:rsidR="00773784">
          <w:rPr>
            <w:lang w:val="pt-BR"/>
          </w:rPr>
          <w:t xml:space="preserve"> </w:t>
        </w:r>
        <w:r w:rsidRPr="000E0278">
          <w:rPr>
            <w:lang w:val="pt-BR"/>
            <w:rPrChange w:id="1469" w:author="vanessa" w:date="2011-08-02T23:44:00Z">
              <w:rPr>
                <w:b/>
                <w:bCs/>
              </w:rPr>
            </w:rPrChange>
          </w:rPr>
          <w:t xml:space="preserve">Na </w:t>
        </w:r>
      </w:ins>
      <w:r w:rsidRPr="000E0278">
        <w:rPr>
          <w:rPrChange w:id="1470" w:author="Alberto Scremin" w:date="2011-08-02T22:53:00Z">
            <w:rPr>
              <w:b/>
              <w:bCs/>
              <w:u w:val="single"/>
            </w:rPr>
          </w:rPrChange>
        </w:rPr>
        <w:fldChar w:fldCharType="begin"/>
      </w:r>
      <w:r w:rsidRPr="000E0278">
        <w:rPr>
          <w:lang w:val="pt-BR"/>
          <w:rPrChange w:id="1471" w:author="vanessa" w:date="2011-08-02T23:44:00Z">
            <w:rPr>
              <w:b/>
              <w:bCs/>
              <w:u w:val="single"/>
            </w:rPr>
          </w:rPrChange>
        </w:rPr>
        <w:instrText xml:space="preserve"> REF _Ref296354557 \h  \* MERGEFORMAT </w:instrText>
      </w:r>
      <w:r w:rsidRPr="000E0278">
        <w:rPr>
          <w:rPrChange w:id="1472" w:author="Alberto Scremin" w:date="2011-08-02T22:53:00Z">
            <w:rPr/>
          </w:rPrChange>
        </w:rPr>
      </w:r>
      <w:r w:rsidRPr="000E0278">
        <w:rPr>
          <w:rPrChange w:id="1473" w:author="Alberto Scremin" w:date="2011-08-02T22:53:00Z">
            <w:rPr>
              <w:b/>
              <w:bCs/>
              <w:u w:val="single"/>
            </w:rPr>
          </w:rPrChange>
        </w:rPr>
        <w:fldChar w:fldCharType="separate"/>
      </w:r>
      <w:r w:rsidRPr="000E0278">
        <w:rPr>
          <w:lang w:val="pt-BR"/>
          <w:rPrChange w:id="1474" w:author="vanessa" w:date="2011-08-02T23:44:00Z">
            <w:rPr>
              <w:b/>
              <w:bCs/>
              <w:u w:val="single"/>
            </w:rPr>
          </w:rPrChange>
        </w:rPr>
        <w:t xml:space="preserve">Figura </w:t>
      </w:r>
      <w:del w:id="1475" w:author="Alberto Scremin" w:date="2011-08-02T22:53:00Z">
        <w:r w:rsidRPr="000E0278">
          <w:rPr>
            <w:noProof/>
            <w:u w:val="single"/>
            <w:lang w:val="pt-BR"/>
            <w:rPrChange w:id="1476" w:author="vanessa" w:date="2011-08-02T23:44:00Z">
              <w:rPr>
                <w:b/>
                <w:bCs/>
                <w:noProof/>
                <w:u w:val="single"/>
              </w:rPr>
            </w:rPrChange>
          </w:rPr>
          <w:delText>82</w:delText>
        </w:r>
      </w:del>
      <w:ins w:id="1477" w:author="Alberto Scremin" w:date="2011-08-02T22:53:00Z">
        <w:r w:rsidRPr="000E0278">
          <w:rPr>
            <w:noProof/>
            <w:lang w:val="pt-BR"/>
            <w:rPrChange w:id="1478" w:author="vanessa" w:date="2011-08-02T23:44:00Z">
              <w:rPr>
                <w:b/>
                <w:bCs/>
                <w:noProof/>
              </w:rPr>
            </w:rPrChange>
          </w:rPr>
          <w:t>81</w:t>
        </w:r>
      </w:ins>
      <w:r w:rsidRPr="000E0278">
        <w:rPr>
          <w:rPrChange w:id="1479" w:author="Alberto Scremin" w:date="2011-08-02T22:53:00Z">
            <w:rPr>
              <w:b/>
              <w:bCs/>
              <w:u w:val="single"/>
            </w:rPr>
          </w:rPrChange>
        </w:rPr>
        <w:fldChar w:fldCharType="end"/>
      </w:r>
      <w:r w:rsidRPr="000E0278">
        <w:rPr>
          <w:lang w:val="pt-BR"/>
          <w:rPrChange w:id="1480" w:author="vanessa" w:date="2011-08-02T23:44:00Z">
            <w:rPr>
              <w:b/>
              <w:bCs/>
            </w:rPr>
          </w:rPrChange>
        </w:rPr>
        <w:t xml:space="preserve">, é utilizado o comando KEYS para listar todas as chaves dos cutomers. Em seguida é utilizado um laço de repetição, representado por um </w:t>
      </w:r>
      <w:del w:id="1481" w:author="Alberto Scremin" w:date="2011-08-02T22:53:00Z">
        <w:r w:rsidRPr="000E0278">
          <w:rPr>
            <w:lang w:val="pt-BR"/>
            <w:rPrChange w:id="1482" w:author="vanessa" w:date="2011-08-02T23:44:00Z">
              <w:rPr>
                <w:b/>
                <w:bCs/>
              </w:rPr>
            </w:rPrChange>
          </w:rPr>
          <w:delText xml:space="preserve">pseudo </w:delText>
        </w:r>
      </w:del>
      <w:r w:rsidRPr="000E0278">
        <w:rPr>
          <w:lang w:val="pt-BR"/>
          <w:rPrChange w:id="1483" w:author="Alberto Scremin" w:date="2011-08-02T22:53:00Z">
            <w:rPr>
              <w:b/>
              <w:bCs/>
            </w:rPr>
          </w:rPrChange>
        </w:rPr>
        <w:t>código</w:t>
      </w:r>
      <w:ins w:id="1484" w:author="Alberto Scremin" w:date="2011-08-02T22:53:00Z">
        <w:r w:rsidR="00D12620">
          <w:rPr>
            <w:lang w:val="pt-BR"/>
          </w:rPr>
          <w:t xml:space="preserve"> </w:t>
        </w:r>
        <w:r w:rsidR="00D12620" w:rsidRPr="00D12620">
          <w:rPr>
            <w:i/>
            <w:lang w:val="pt-BR"/>
          </w:rPr>
          <w:t>python</w:t>
        </w:r>
      </w:ins>
      <w:r w:rsidRPr="000E0278">
        <w:rPr>
          <w:lang w:val="pt-BR"/>
          <w:rPrChange w:id="1485" w:author="vanessa" w:date="2011-08-02T23:44:00Z">
            <w:rPr>
              <w:b/>
              <w:bCs/>
            </w:rPr>
          </w:rPrChange>
        </w:rPr>
        <w:t xml:space="preserve">, para selecionar em cada chave de cliente o seu nome e sobrenome. Para isso, foi utilizado o comando </w:t>
      </w:r>
      <w:r w:rsidRPr="000E0278">
        <w:rPr>
          <w:i/>
          <w:lang w:val="pt-BR"/>
          <w:rPrChange w:id="1486" w:author="vanessa" w:date="2011-08-02T23:44:00Z">
            <w:rPr>
              <w:b/>
              <w:bCs/>
              <w:i/>
            </w:rPr>
          </w:rPrChange>
        </w:rPr>
        <w:t>HMGET</w:t>
      </w:r>
      <w:r w:rsidRPr="000E0278">
        <w:rPr>
          <w:lang w:val="pt-BR"/>
          <w:rPrChange w:id="1487" w:author="vanessa" w:date="2011-08-02T23:44:00Z">
            <w:rPr>
              <w:b/>
              <w:bCs/>
            </w:rPr>
          </w:rPrChange>
        </w:rPr>
        <w:t xml:space="preserve"> que busca os campos c_l_name e c_f_name de determinada chave.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21BFA" w:rsidTr="00761E61">
        <w:tc>
          <w:tcPr>
            <w:tcW w:w="9286" w:type="dxa"/>
            <w:shd w:val="clear" w:color="auto" w:fill="auto"/>
          </w:tcPr>
          <w:p w:rsidR="002400A2" w:rsidRDefault="000E0278">
            <w:pPr>
              <w:spacing w:after="0"/>
              <w:rPr>
                <w:rStyle w:val="Forte"/>
                <w:rFonts w:ascii="Times New Roman" w:hAnsi="Times New Roman"/>
                <w:b w:val="0"/>
                <w:rPrChange w:id="1488" w:author="Alberto Scremin" w:date="2011-08-02T22:53:00Z">
                  <w:rPr>
                    <w:rStyle w:val="Forte"/>
                    <w:rFonts w:ascii="Times New Roman" w:hAnsi="Times New Roman" w:cs="Times New Roman"/>
                    <w:b w:val="0"/>
                    <w:lang w:val="pt-BR"/>
                  </w:rPr>
                </w:rPrChange>
              </w:rPr>
              <w:pPrChange w:id="1489" w:author="Alberto Scremin" w:date="2011-08-02T22:53:00Z">
                <w:pPr>
                  <w:spacing w:after="40"/>
                </w:pPr>
              </w:pPrChange>
            </w:pPr>
            <w:r w:rsidRPr="000E0278">
              <w:rPr>
                <w:rStyle w:val="Forte"/>
                <w:rFonts w:ascii="Times New Roman" w:hAnsi="Times New Roman"/>
                <w:b w:val="0"/>
                <w:rPrChange w:id="1490" w:author="Alberto Scremin" w:date="2011-08-02T22:53:00Z">
                  <w:rPr>
                    <w:rStyle w:val="Forte"/>
                    <w:rFonts w:ascii="Times New Roman" w:hAnsi="Times New Roman"/>
                    <w:b w:val="0"/>
                    <w:lang w:val="pt-BR"/>
                  </w:rPr>
                </w:rPrChange>
              </w:rPr>
              <w:t xml:space="preserve">lista_customer_id </w:t>
            </w:r>
            <w:del w:id="1491" w:author="Alberto Scremin" w:date="2011-08-02T22:53:00Z">
              <w:r w:rsidRPr="000E0278">
                <w:rPr>
                  <w:rStyle w:val="Forte"/>
                  <w:rFonts w:ascii="Times New Roman" w:hAnsi="Times New Roman" w:cs="Times New Roman"/>
                  <w:b w:val="0"/>
                  <w:rPrChange w:id="1492" w:author="vanessa" w:date="2011-08-02T22:56:00Z">
                    <w:rPr>
                      <w:rStyle w:val="Forte"/>
                      <w:rFonts w:ascii="Times New Roman" w:hAnsi="Times New Roman" w:cs="Times New Roman"/>
                      <w:b w:val="0"/>
                      <w:lang w:val="pt-BR"/>
                    </w:rPr>
                  </w:rPrChange>
                </w:rPr>
                <w:delText>:=</w:delText>
              </w:r>
            </w:del>
            <w:ins w:id="1493" w:author="Alberto Scremin" w:date="2011-08-02T22:53:00Z">
              <w:r w:rsidR="00D41766" w:rsidRPr="00E55CBF">
                <w:rPr>
                  <w:rStyle w:val="Forte"/>
                  <w:rFonts w:ascii="Times New Roman" w:hAnsi="Times New Roman" w:cs="Times New Roman"/>
                  <w:b w:val="0"/>
                </w:rPr>
                <w:t>=</w:t>
              </w:r>
            </w:ins>
            <w:r w:rsidRPr="000E0278">
              <w:rPr>
                <w:rStyle w:val="Forte"/>
                <w:rFonts w:ascii="Times New Roman" w:hAnsi="Times New Roman"/>
                <w:b w:val="0"/>
                <w:rPrChange w:id="1494" w:author="Alberto Scremin" w:date="2011-08-02T22:53:00Z">
                  <w:rPr>
                    <w:rStyle w:val="Forte"/>
                    <w:rFonts w:ascii="Times New Roman" w:hAnsi="Times New Roman"/>
                    <w:b w:val="0"/>
                    <w:lang w:val="pt-BR"/>
                  </w:rPr>
                </w:rPrChange>
              </w:rPr>
              <w:t xml:space="preserve"> keys c*</w:t>
            </w:r>
          </w:p>
          <w:p w:rsidR="002400A2" w:rsidRDefault="000E0278">
            <w:pPr>
              <w:spacing w:after="0"/>
              <w:rPr>
                <w:rStyle w:val="Forte"/>
                <w:rFonts w:ascii="Times New Roman" w:hAnsi="Times New Roman"/>
                <w:b w:val="0"/>
                <w:rPrChange w:id="1495" w:author="Alberto Scremin" w:date="2011-08-02T22:53:00Z">
                  <w:rPr>
                    <w:rStyle w:val="Forte"/>
                    <w:rFonts w:ascii="Times New Roman" w:hAnsi="Times New Roman"/>
                    <w:b w:val="0"/>
                    <w:lang w:val="pt-BR"/>
                  </w:rPr>
                </w:rPrChange>
              </w:rPr>
              <w:pPrChange w:id="1496" w:author="Alberto Scremin" w:date="2011-08-02T22:53:00Z">
                <w:pPr>
                  <w:spacing w:after="40"/>
                </w:pPr>
              </w:pPrChange>
            </w:pPr>
            <w:del w:id="1497" w:author="Alberto Scremin" w:date="2011-08-02T22:53:00Z">
              <w:r w:rsidRPr="000E0278">
                <w:rPr>
                  <w:rStyle w:val="Forte"/>
                  <w:rFonts w:ascii="Times New Roman" w:hAnsi="Times New Roman" w:cs="Times New Roman"/>
                  <w:b w:val="0"/>
                  <w:rPrChange w:id="1498" w:author="vanessa" w:date="2011-08-02T22:56:00Z">
                    <w:rPr>
                      <w:rStyle w:val="Forte"/>
                      <w:rFonts w:ascii="Times New Roman" w:hAnsi="Times New Roman" w:cs="Times New Roman"/>
                      <w:b w:val="0"/>
                      <w:lang w:val="pt-BR"/>
                    </w:rPr>
                  </w:rPrChange>
                </w:rPr>
                <w:delText>Para todo</w:delText>
              </w:r>
            </w:del>
            <w:ins w:id="1499" w:author="Alberto Scremin" w:date="2011-08-02T22:53:00Z">
              <w:r w:rsidR="00D12620" w:rsidRPr="00D12620">
                <w:rPr>
                  <w:rStyle w:val="Forte"/>
                  <w:rFonts w:ascii="Times New Roman" w:hAnsi="Times New Roman" w:cs="Times New Roman"/>
                  <w:b w:val="0"/>
                </w:rPr>
                <w:t>for</w:t>
              </w:r>
            </w:ins>
            <w:r w:rsidRPr="000E0278">
              <w:rPr>
                <w:rStyle w:val="Forte"/>
                <w:rFonts w:ascii="Times New Roman" w:hAnsi="Times New Roman"/>
                <w:b w:val="0"/>
                <w:rPrChange w:id="1500" w:author="Alberto Scremin" w:date="2011-08-02T22:53:00Z">
                  <w:rPr>
                    <w:rStyle w:val="Forte"/>
                    <w:rFonts w:ascii="Times New Roman" w:hAnsi="Times New Roman"/>
                    <w:b w:val="0"/>
                    <w:lang w:val="pt-BR"/>
                  </w:rPr>
                </w:rPrChange>
              </w:rPr>
              <w:t xml:space="preserve"> cust_id </w:t>
            </w:r>
            <w:del w:id="1501" w:author="Alberto Scremin" w:date="2011-08-02T22:53:00Z">
              <w:r w:rsidRPr="000E0278">
                <w:rPr>
                  <w:rStyle w:val="Forte"/>
                  <w:rFonts w:ascii="Times New Roman" w:hAnsi="Times New Roman" w:cs="Times New Roman"/>
                  <w:b w:val="0"/>
                  <w:rPrChange w:id="1502" w:author="vanessa" w:date="2011-08-02T22:56:00Z">
                    <w:rPr>
                      <w:rStyle w:val="Forte"/>
                      <w:rFonts w:ascii="Times New Roman" w:hAnsi="Times New Roman" w:cs="Times New Roman"/>
                      <w:b w:val="0"/>
                      <w:lang w:val="pt-BR"/>
                    </w:rPr>
                  </w:rPrChange>
                </w:rPr>
                <w:delText>em</w:delText>
              </w:r>
            </w:del>
            <w:ins w:id="1503" w:author="Alberto Scremin" w:date="2011-08-02T22:53:00Z">
              <w:r w:rsidR="00D12620" w:rsidRPr="00D12620">
                <w:rPr>
                  <w:rStyle w:val="Forte"/>
                  <w:rFonts w:ascii="Times New Roman" w:hAnsi="Times New Roman" w:cs="Times New Roman"/>
                  <w:b w:val="0"/>
                </w:rPr>
                <w:t>in</w:t>
              </w:r>
            </w:ins>
            <w:r w:rsidRPr="000E0278">
              <w:rPr>
                <w:rStyle w:val="Forte"/>
                <w:rFonts w:ascii="Times New Roman" w:hAnsi="Times New Roman"/>
                <w:b w:val="0"/>
                <w:rPrChange w:id="1504" w:author="Alberto Scremin" w:date="2011-08-02T22:53:00Z">
                  <w:rPr>
                    <w:rStyle w:val="Forte"/>
                    <w:rFonts w:ascii="Times New Roman" w:hAnsi="Times New Roman"/>
                    <w:b w:val="0"/>
                    <w:lang w:val="pt-BR"/>
                  </w:rPr>
                </w:rPrChange>
              </w:rPr>
              <w:t xml:space="preserve"> lista_customer_id</w:t>
            </w:r>
            <w:del w:id="1505" w:author="Alberto Scremin" w:date="2011-08-02T22:53:00Z">
              <w:r w:rsidRPr="000E0278">
                <w:rPr>
                  <w:rStyle w:val="Forte"/>
                  <w:rFonts w:ascii="Times New Roman" w:hAnsi="Times New Roman" w:cs="Times New Roman"/>
                  <w:b w:val="0"/>
                  <w:rPrChange w:id="1506" w:author="vanessa" w:date="2011-08-02T22:56:00Z">
                    <w:rPr>
                      <w:rStyle w:val="Forte"/>
                      <w:rFonts w:ascii="Times New Roman" w:hAnsi="Times New Roman" w:cs="Times New Roman"/>
                      <w:b w:val="0"/>
                      <w:lang w:val="pt-BR"/>
                    </w:rPr>
                  </w:rPrChange>
                </w:rPr>
                <w:delText xml:space="preserve"> faça</w:delText>
              </w:r>
            </w:del>
            <w:r w:rsidRPr="000E0278">
              <w:rPr>
                <w:rStyle w:val="Forte"/>
                <w:rFonts w:ascii="Times New Roman" w:hAnsi="Times New Roman"/>
                <w:b w:val="0"/>
                <w:rPrChange w:id="1507" w:author="Alberto Scremin" w:date="2011-08-02T22:53:00Z">
                  <w:rPr>
                    <w:rStyle w:val="Forte"/>
                    <w:rFonts w:ascii="Times New Roman" w:hAnsi="Times New Roman"/>
                    <w:b w:val="0"/>
                    <w:lang w:val="pt-BR"/>
                  </w:rPr>
                </w:rPrChange>
              </w:rPr>
              <w:t>:</w:t>
            </w:r>
          </w:p>
          <w:p w:rsidR="00D41766" w:rsidRPr="000E73A2" w:rsidRDefault="000E0278" w:rsidP="00761E61">
            <w:pPr>
              <w:spacing w:after="40"/>
              <w:rPr>
                <w:del w:id="1508" w:author="Alberto Scremin" w:date="2011-08-02T22:53:00Z"/>
                <w:rStyle w:val="Forte"/>
                <w:rFonts w:ascii="Times New Roman" w:hAnsi="Times New Roman" w:cs="Times New Roman"/>
                <w:b w:val="0"/>
              </w:rPr>
            </w:pPr>
            <w:r w:rsidRPr="000E0278">
              <w:rPr>
                <w:rStyle w:val="Forte"/>
                <w:rFonts w:ascii="Times New Roman" w:hAnsi="Times New Roman"/>
                <w:b w:val="0"/>
                <w:rPrChange w:id="1509" w:author="Alberto Scremin" w:date="2011-08-02T22:53:00Z">
                  <w:rPr>
                    <w:rStyle w:val="Forte"/>
                    <w:rFonts w:ascii="Times New Roman" w:hAnsi="Times New Roman"/>
                    <w:b w:val="0"/>
                    <w:lang w:val="pt-BR"/>
                  </w:rPr>
                </w:rPrChange>
              </w:rPr>
              <w:t xml:space="preserve">     </w:t>
            </w:r>
            <w:r w:rsidR="00D41766" w:rsidRPr="000E73A2">
              <w:rPr>
                <w:rStyle w:val="Forte"/>
                <w:rFonts w:ascii="Times New Roman" w:hAnsi="Times New Roman" w:cs="Times New Roman"/>
                <w:b w:val="0"/>
              </w:rPr>
              <w:t>hmget  cust_id c_l_name, c_f_name</w:t>
            </w:r>
          </w:p>
          <w:p w:rsidR="002400A2" w:rsidRDefault="00D41766">
            <w:pPr>
              <w:spacing w:after="0"/>
              <w:rPr>
                <w:rFonts w:ascii="Times New Roman" w:hAnsi="Times New Roman" w:cs="Times New Roman"/>
                <w:bCs/>
              </w:rPr>
              <w:pPrChange w:id="1510" w:author="Alberto Scremin" w:date="2011-08-02T22:53:00Z">
                <w:pPr>
                  <w:spacing w:after="40"/>
                </w:pPr>
              </w:pPrChange>
            </w:pPr>
            <w:del w:id="1511" w:author="Alberto Scremin" w:date="2011-08-02T22:53:00Z">
              <w:r w:rsidRPr="000E73A2">
                <w:rPr>
                  <w:rStyle w:val="Forte"/>
                  <w:rFonts w:ascii="Times New Roman" w:hAnsi="Times New Roman" w:cs="Times New Roman"/>
                  <w:b w:val="0"/>
                </w:rPr>
                <w:delText>fim</w:delText>
              </w:r>
            </w:del>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1512" w:name="_Ref296354557"/>
      <w:bookmarkStart w:id="1513" w:name="_Toc296517981"/>
      <w:bookmarkStart w:id="1514" w:name="_Toc300002905"/>
      <w:bookmarkStart w:id="1515" w:name="_Toc298169441"/>
      <w:r w:rsidRPr="000E0278">
        <w:rPr>
          <w:rFonts w:ascii="Calibri" w:hAnsi="Calibri"/>
          <w:b/>
          <w:sz w:val="20"/>
          <w:szCs w:val="20"/>
          <w:lang w:val="pt-BR"/>
          <w:rPrChange w:id="1516"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1517"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1518" w:author="Alberto Scremin" w:date="2011-08-02T22:53:00Z">
        <w:r w:rsidRPr="000E0278">
          <w:rPr>
            <w:rFonts w:ascii="Calibri" w:hAnsi="Calibri"/>
            <w:b/>
            <w:noProof/>
            <w:sz w:val="20"/>
            <w:szCs w:val="20"/>
            <w:lang w:val="pt-BR"/>
            <w:rPrChange w:id="1519" w:author="vanessa" w:date="2011-08-02T23:44:00Z">
              <w:rPr>
                <w:rFonts w:ascii="Calibri" w:hAnsi="Calibri"/>
                <w:b/>
                <w:bCs/>
                <w:noProof/>
                <w:sz w:val="20"/>
                <w:szCs w:val="20"/>
              </w:rPr>
            </w:rPrChange>
          </w:rPr>
          <w:delText>82</w:delText>
        </w:r>
      </w:del>
      <w:ins w:id="1520" w:author="Alberto Scremin" w:date="2011-08-02T22:53:00Z">
        <w:r w:rsidRPr="000E0278">
          <w:rPr>
            <w:rFonts w:ascii="Calibri" w:hAnsi="Calibri"/>
            <w:b/>
            <w:noProof/>
            <w:sz w:val="20"/>
            <w:szCs w:val="20"/>
            <w:lang w:val="pt-BR"/>
            <w:rPrChange w:id="1521" w:author="vanessa" w:date="2011-08-02T23:44:00Z">
              <w:rPr>
                <w:rFonts w:ascii="Calibri" w:hAnsi="Calibri"/>
                <w:b/>
                <w:bCs/>
                <w:noProof/>
                <w:sz w:val="20"/>
                <w:szCs w:val="20"/>
              </w:rPr>
            </w:rPrChange>
          </w:rPr>
          <w:t>81</w:t>
        </w:r>
      </w:ins>
      <w:r w:rsidRPr="0072225C">
        <w:rPr>
          <w:rFonts w:ascii="Calibri" w:hAnsi="Calibri"/>
          <w:b/>
          <w:sz w:val="20"/>
          <w:szCs w:val="20"/>
        </w:rPr>
        <w:fldChar w:fldCharType="end"/>
      </w:r>
      <w:bookmarkEnd w:id="1512"/>
      <w:r w:rsidRPr="000E0278">
        <w:rPr>
          <w:rFonts w:ascii="Calibri" w:hAnsi="Calibri"/>
          <w:b/>
          <w:sz w:val="20"/>
          <w:szCs w:val="20"/>
          <w:lang w:val="pt-BR"/>
          <w:rPrChange w:id="1522" w:author="vanessa" w:date="2011-08-02T23:44:00Z">
            <w:rPr>
              <w:rFonts w:ascii="Calibri" w:hAnsi="Calibri"/>
              <w:b/>
              <w:bCs/>
              <w:sz w:val="20"/>
              <w:szCs w:val="20"/>
            </w:rPr>
          </w:rPrChange>
        </w:rPr>
        <w:t xml:space="preserve">: Consulta do nome dos customers </w:t>
      </w:r>
      <w:proofErr w:type="gramStart"/>
      <w:r w:rsidRPr="000E0278">
        <w:rPr>
          <w:rFonts w:ascii="Calibri" w:hAnsi="Calibri"/>
          <w:b/>
          <w:sz w:val="20"/>
          <w:szCs w:val="20"/>
          <w:lang w:val="pt-BR"/>
          <w:rPrChange w:id="1523" w:author="vanessa" w:date="2011-08-02T23:44:00Z">
            <w:rPr>
              <w:rFonts w:ascii="Calibri" w:hAnsi="Calibri"/>
              <w:b/>
              <w:bCs/>
              <w:sz w:val="20"/>
              <w:szCs w:val="20"/>
            </w:rPr>
          </w:rPrChange>
        </w:rPr>
        <w:t>no Redis</w:t>
      </w:r>
      <w:proofErr w:type="gramEnd"/>
      <w:r w:rsidR="00D41766" w:rsidRPr="0072225C">
        <w:rPr>
          <w:rFonts w:ascii="Calibri" w:hAnsi="Calibri"/>
          <w:b/>
          <w:sz w:val="20"/>
          <w:szCs w:val="20"/>
          <w:lang w:val="pt-BR"/>
        </w:rPr>
        <w:t>.</w:t>
      </w:r>
      <w:bookmarkEnd w:id="1513"/>
      <w:bookmarkEnd w:id="1514"/>
      <w:bookmarkEnd w:id="1515"/>
    </w:p>
    <w:p w:rsidR="00D41766" w:rsidRPr="0028103B" w:rsidRDefault="000E0278" w:rsidP="00D12620">
      <w:pPr>
        <w:pStyle w:val="sumario"/>
        <w:numPr>
          <w:ilvl w:val="0"/>
          <w:numId w:val="0"/>
        </w:numPr>
        <w:jc w:val="both"/>
        <w:rPr>
          <w:lang w:val="pt-BR"/>
        </w:rPr>
      </w:pPr>
      <w:del w:id="1524" w:author="Alberto Scremin" w:date="2011-08-02T22:53:00Z">
        <w:r w:rsidRPr="000E0278">
          <w:rPr>
            <w:lang w:val="pt-BR"/>
            <w:rPrChange w:id="1525" w:author="vanessa" w:date="2011-08-02T23:44:00Z">
              <w:rPr>
                <w:b/>
                <w:bCs/>
              </w:rPr>
            </w:rPrChange>
          </w:rPr>
          <w:delText xml:space="preserve">Na </w:delText>
        </w:r>
      </w:del>
      <w:ins w:id="1526" w:author="Alberto Scremin" w:date="2011-08-02T22:53:00Z">
        <w:r w:rsidRPr="000E0278">
          <w:rPr>
            <w:b/>
            <w:lang w:val="pt-BR"/>
            <w:rPrChange w:id="1527" w:author="vanessa" w:date="2011-08-02T23:44:00Z">
              <w:rPr>
                <w:b/>
                <w:bCs/>
              </w:rPr>
            </w:rPrChange>
          </w:rPr>
          <w:t xml:space="preserve">Selecionar todas as informações das </w:t>
        </w:r>
        <w:r w:rsidRPr="000E0278">
          <w:rPr>
            <w:b/>
            <w:i/>
            <w:lang w:val="pt-BR"/>
            <w:rPrChange w:id="1528" w:author="vanessa" w:date="2011-08-02T23:44:00Z">
              <w:rPr>
                <w:b/>
                <w:bCs/>
                <w:i/>
              </w:rPr>
            </w:rPrChange>
          </w:rPr>
          <w:t>securities</w:t>
        </w:r>
        <w:r w:rsidRPr="000E0278">
          <w:rPr>
            <w:b/>
            <w:lang w:val="pt-BR"/>
            <w:rPrChange w:id="1529" w:author="vanessa" w:date="2011-08-02T23:44:00Z">
              <w:rPr>
                <w:b/>
                <w:bCs/>
              </w:rPr>
            </w:rPrChange>
          </w:rPr>
          <w:t xml:space="preserve"> da </w:t>
        </w:r>
        <w:r w:rsidRPr="000E0278">
          <w:rPr>
            <w:b/>
            <w:i/>
            <w:lang w:val="pt-BR"/>
            <w:rPrChange w:id="1530" w:author="vanessa" w:date="2011-08-02T23:44:00Z">
              <w:rPr>
                <w:b/>
                <w:bCs/>
                <w:i/>
              </w:rPr>
            </w:rPrChange>
          </w:rPr>
          <w:t>watch list</w:t>
        </w:r>
        <w:r w:rsidRPr="000E0278">
          <w:rPr>
            <w:b/>
            <w:lang w:val="pt-BR"/>
            <w:rPrChange w:id="1531" w:author="vanessa" w:date="2011-08-02T23:44:00Z">
              <w:rPr>
                <w:b/>
                <w:bCs/>
              </w:rPr>
            </w:rPrChange>
          </w:rPr>
          <w:t xml:space="preserve"> cujo identificador é wl123.</w:t>
        </w:r>
        <w:r w:rsidR="00773784">
          <w:rPr>
            <w:lang w:val="pt-BR"/>
          </w:rPr>
          <w:t xml:space="preserve"> </w:t>
        </w:r>
        <w:r w:rsidRPr="000E0278">
          <w:rPr>
            <w:lang w:val="pt-BR"/>
            <w:rPrChange w:id="1532" w:author="vanessa" w:date="2011-08-02T23:44:00Z">
              <w:rPr>
                <w:b/>
                <w:bCs/>
              </w:rPr>
            </w:rPrChange>
          </w:rPr>
          <w:t xml:space="preserve">Na </w:t>
        </w:r>
      </w:ins>
      <w:r w:rsidRPr="000E0278">
        <w:rPr>
          <w:rPrChange w:id="1533" w:author="Alberto Scremin" w:date="2011-08-02T22:53:00Z">
            <w:rPr>
              <w:b/>
              <w:bCs/>
              <w:u w:val="single"/>
            </w:rPr>
          </w:rPrChange>
        </w:rPr>
        <w:fldChar w:fldCharType="begin"/>
      </w:r>
      <w:r w:rsidRPr="000E0278">
        <w:rPr>
          <w:lang w:val="pt-BR"/>
          <w:rPrChange w:id="1534" w:author="vanessa" w:date="2011-08-02T23:44:00Z">
            <w:rPr>
              <w:b/>
              <w:bCs/>
              <w:u w:val="single"/>
            </w:rPr>
          </w:rPrChange>
        </w:rPr>
        <w:instrText xml:space="preserve"> REF _Ref296354992 \h  \* MERGEFORMAT </w:instrText>
      </w:r>
      <w:r w:rsidRPr="000E0278">
        <w:rPr>
          <w:rPrChange w:id="1535" w:author="Alberto Scremin" w:date="2011-08-02T22:53:00Z">
            <w:rPr/>
          </w:rPrChange>
        </w:rPr>
      </w:r>
      <w:r w:rsidRPr="000E0278">
        <w:rPr>
          <w:rPrChange w:id="1536" w:author="Alberto Scremin" w:date="2011-08-02T22:53:00Z">
            <w:rPr>
              <w:b/>
              <w:bCs/>
              <w:u w:val="single"/>
            </w:rPr>
          </w:rPrChange>
        </w:rPr>
        <w:fldChar w:fldCharType="separate"/>
      </w:r>
      <w:r w:rsidRPr="000E0278">
        <w:rPr>
          <w:lang w:val="pt-BR"/>
          <w:rPrChange w:id="1537" w:author="vanessa" w:date="2011-08-02T23:44:00Z">
            <w:rPr>
              <w:b/>
              <w:bCs/>
              <w:u w:val="single"/>
            </w:rPr>
          </w:rPrChange>
        </w:rPr>
        <w:t xml:space="preserve">Figura </w:t>
      </w:r>
      <w:del w:id="1538" w:author="Alberto Scremin" w:date="2011-08-02T22:53:00Z">
        <w:r w:rsidRPr="000E0278">
          <w:rPr>
            <w:noProof/>
            <w:u w:val="single"/>
            <w:lang w:val="pt-BR"/>
            <w:rPrChange w:id="1539" w:author="vanessa" w:date="2011-08-02T23:44:00Z">
              <w:rPr>
                <w:b/>
                <w:bCs/>
                <w:noProof/>
                <w:u w:val="single"/>
              </w:rPr>
            </w:rPrChange>
          </w:rPr>
          <w:delText>83</w:delText>
        </w:r>
      </w:del>
      <w:ins w:id="1540" w:author="Alberto Scremin" w:date="2011-08-02T22:53:00Z">
        <w:r w:rsidRPr="000E0278">
          <w:rPr>
            <w:noProof/>
            <w:lang w:val="pt-BR"/>
            <w:rPrChange w:id="1541" w:author="vanessa" w:date="2011-08-02T23:44:00Z">
              <w:rPr>
                <w:b/>
                <w:bCs/>
                <w:noProof/>
              </w:rPr>
            </w:rPrChange>
          </w:rPr>
          <w:t>82</w:t>
        </w:r>
      </w:ins>
      <w:r w:rsidRPr="000E0278">
        <w:rPr>
          <w:rPrChange w:id="1542" w:author="Alberto Scremin" w:date="2011-08-02T22:53:00Z">
            <w:rPr>
              <w:b/>
              <w:bCs/>
              <w:u w:val="single"/>
            </w:rPr>
          </w:rPrChange>
        </w:rPr>
        <w:fldChar w:fldCharType="end"/>
      </w:r>
      <w:r w:rsidRPr="000E0278">
        <w:rPr>
          <w:lang w:val="pt-BR"/>
          <w:rPrChange w:id="1543" w:author="vanessa" w:date="2011-08-02T23:44:00Z">
            <w:rPr>
              <w:b/>
              <w:bCs/>
            </w:rPr>
          </w:rPrChange>
        </w:rPr>
        <w:t xml:space="preserve">, é realizada a consulta para trazer as informações das securities de cada </w:t>
      </w:r>
      <w:r w:rsidRPr="000E0278">
        <w:rPr>
          <w:i/>
          <w:lang w:val="pt-BR"/>
          <w:rPrChange w:id="1544" w:author="vanessa" w:date="2011-08-02T23:44:00Z">
            <w:rPr>
              <w:b/>
              <w:bCs/>
              <w:i/>
            </w:rPr>
          </w:rPrChange>
        </w:rPr>
        <w:t>watch list</w:t>
      </w:r>
      <w:r w:rsidRPr="000E0278">
        <w:rPr>
          <w:lang w:val="pt-BR"/>
          <w:rPrChange w:id="1545" w:author="vanessa" w:date="2011-08-02T23:44:00Z">
            <w:rPr>
              <w:b/>
              <w:bCs/>
            </w:rPr>
          </w:rPrChange>
        </w:rPr>
        <w:t xml:space="preserve">. Este foi um caso que precisamos </w:t>
      </w:r>
      <w:del w:id="1546" w:author="Alberto Scremin" w:date="2011-08-02T22:53:00Z">
        <w:r w:rsidRPr="000E0278">
          <w:rPr>
            <w:lang w:val="pt-BR"/>
            <w:rPrChange w:id="1547" w:author="vanessa" w:date="2011-08-02T23:44:00Z">
              <w:rPr>
                <w:b/>
                <w:bCs/>
              </w:rPr>
            </w:rPrChange>
          </w:rPr>
          <w:delText>criar um</w:delText>
        </w:r>
      </w:del>
      <w:ins w:id="1548" w:author="Alberto Scremin" w:date="2011-08-02T22:53:00Z">
        <w:r w:rsidR="008A1530">
          <w:rPr>
            <w:lang w:val="pt-BR"/>
          </w:rPr>
          <w:t>utilizar o</w:t>
        </w:r>
      </w:ins>
      <w:r w:rsidRPr="000E0278">
        <w:rPr>
          <w:lang w:val="pt-BR"/>
          <w:rPrChange w:id="1549" w:author="vanessa" w:date="2011-08-02T23:44:00Z">
            <w:rPr>
              <w:b/>
              <w:bCs/>
            </w:rPr>
          </w:rPrChange>
        </w:rPr>
        <w:t xml:space="preserve"> banco de dicionário de dados</w:t>
      </w:r>
      <w:del w:id="1550" w:author="Alberto Scremin" w:date="2011-08-02T22:53:00Z">
        <w:r w:rsidRPr="000E0278">
          <w:rPr>
            <w:lang w:val="pt-BR"/>
            <w:rPrChange w:id="1551" w:author="vanessa" w:date="2011-08-02T23:44:00Z">
              <w:rPr>
                <w:b/>
                <w:bCs/>
              </w:rPr>
            </w:rPrChange>
          </w:rPr>
          <w:delText>, utilizando como</w:delText>
        </w:r>
      </w:del>
      <w:ins w:id="1552" w:author="Alberto Scremin" w:date="2011-08-02T22:53:00Z">
        <w:r w:rsidR="00281826">
          <w:rPr>
            <w:lang w:val="pt-BR"/>
          </w:rPr>
          <w:t xml:space="preserve"> criado na base de dados </w:t>
        </w:r>
        <w:proofErr w:type="gramStart"/>
        <w:r w:rsidR="00281826">
          <w:rPr>
            <w:lang w:val="pt-BR"/>
          </w:rPr>
          <w:t>1</w:t>
        </w:r>
        <w:proofErr w:type="gramEnd"/>
        <w:r w:rsidR="00281826">
          <w:rPr>
            <w:lang w:val="pt-BR"/>
          </w:rPr>
          <w:t>, em que a</w:t>
        </w:r>
      </w:ins>
      <w:r w:rsidRPr="000E0278">
        <w:rPr>
          <w:lang w:val="pt-BR"/>
          <w:rPrChange w:id="1553" w:author="Alberto Scremin" w:date="2011-08-02T22:53:00Z">
            <w:rPr>
              <w:b/>
              <w:bCs/>
            </w:rPr>
          </w:rPrChange>
        </w:rPr>
        <w:t xml:space="preserve"> estrutura de dados </w:t>
      </w:r>
      <w:del w:id="1554" w:author="Alberto Scremin" w:date="2011-08-02T22:53:00Z">
        <w:r w:rsidRPr="000E0278">
          <w:rPr>
            <w:lang w:val="pt-BR"/>
            <w:rPrChange w:id="1555" w:author="vanessa" w:date="2011-08-02T23:44:00Z">
              <w:rPr>
                <w:b/>
                <w:bCs/>
              </w:rPr>
            </w:rPrChange>
          </w:rPr>
          <w:delText>uma</w:delText>
        </w:r>
      </w:del>
      <w:ins w:id="1556" w:author="Alberto Scremin" w:date="2011-08-02T22:53:00Z">
        <w:r w:rsidR="00281826">
          <w:rPr>
            <w:lang w:val="pt-BR"/>
          </w:rPr>
          <w:t>utilizada foi a</w:t>
        </w:r>
      </w:ins>
      <w:r w:rsidRPr="000E0278">
        <w:rPr>
          <w:lang w:val="pt-BR"/>
          <w:rPrChange w:id="1557" w:author="Alberto Scremin" w:date="2011-08-02T22:53:00Z">
            <w:rPr>
              <w:b/>
              <w:bCs/>
            </w:rPr>
          </w:rPrChange>
        </w:rPr>
        <w:t xml:space="preserve"> lista.</w:t>
      </w:r>
      <w:r w:rsidRPr="000E0278">
        <w:rPr>
          <w:lang w:val="pt-BR"/>
          <w:rPrChange w:id="1558" w:author="vanessa" w:date="2011-08-02T23:44:00Z">
            <w:rPr>
              <w:b/>
              <w:bCs/>
            </w:rPr>
          </w:rPrChange>
        </w:rPr>
        <w:t xml:space="preserve"> No banco</w:t>
      </w:r>
      <w:ins w:id="1559" w:author="Alberto Scremin" w:date="2011-08-02T22:53:00Z">
        <w:r w:rsidRPr="000E0278">
          <w:rPr>
            <w:lang w:val="pt-BR"/>
            <w:rPrChange w:id="1560" w:author="vanessa" w:date="2011-08-02T23:44:00Z">
              <w:rPr>
                <w:b/>
                <w:bCs/>
              </w:rPr>
            </w:rPrChange>
          </w:rPr>
          <w:t xml:space="preserve"> </w:t>
        </w:r>
        <w:r w:rsidR="00C50CAF">
          <w:rPr>
            <w:lang w:val="pt-BR"/>
          </w:rPr>
          <w:t>de dados</w:t>
        </w:r>
      </w:ins>
      <w:r w:rsidRPr="000E0278">
        <w:rPr>
          <w:lang w:val="pt-BR"/>
          <w:rPrChange w:id="1561" w:author="Alberto Scremin" w:date="2011-08-02T22:53:00Z">
            <w:rPr>
              <w:b/>
              <w:bCs/>
            </w:rPr>
          </w:rPrChange>
        </w:rPr>
        <w:t xml:space="preserve"> </w:t>
      </w:r>
      <w:proofErr w:type="gramStart"/>
      <w:r w:rsidRPr="000E0278">
        <w:rPr>
          <w:lang w:val="pt-BR"/>
          <w:rPrChange w:id="1562" w:author="vanessa" w:date="2011-08-02T23:44:00Z">
            <w:rPr>
              <w:b/>
              <w:bCs/>
            </w:rPr>
          </w:rPrChange>
        </w:rPr>
        <w:t>1</w:t>
      </w:r>
      <w:proofErr w:type="gramEnd"/>
      <w:r w:rsidRPr="000E0278">
        <w:rPr>
          <w:lang w:val="pt-BR"/>
          <w:rPrChange w:id="1563" w:author="vanessa" w:date="2011-08-02T23:44:00Z">
            <w:rPr>
              <w:b/>
              <w:bCs/>
            </w:rPr>
          </w:rPrChange>
        </w:rPr>
        <w:t xml:space="preserve"> possuímos uma lista de todos os identificadores das </w:t>
      </w:r>
      <w:r w:rsidRPr="000E0278">
        <w:rPr>
          <w:i/>
          <w:lang w:val="pt-BR"/>
          <w:rPrChange w:id="1564" w:author="vanessa" w:date="2011-08-02T23:44:00Z">
            <w:rPr>
              <w:b/>
              <w:bCs/>
              <w:i/>
            </w:rPr>
          </w:rPrChange>
        </w:rPr>
        <w:t>securities</w:t>
      </w:r>
      <w:r w:rsidRPr="000E0278">
        <w:rPr>
          <w:lang w:val="pt-BR"/>
          <w:rPrChange w:id="1565" w:author="vanessa" w:date="2011-08-02T23:44:00Z">
            <w:rPr>
              <w:b/>
              <w:bCs/>
            </w:rPr>
          </w:rPrChange>
        </w:rPr>
        <w:t xml:space="preserve"> que pertencem a determinada </w:t>
      </w:r>
      <w:r w:rsidRPr="000E0278">
        <w:rPr>
          <w:i/>
          <w:lang w:val="pt-BR"/>
          <w:rPrChange w:id="1566" w:author="vanessa" w:date="2011-08-02T23:44:00Z">
            <w:rPr>
              <w:b/>
              <w:bCs/>
              <w:i/>
            </w:rPr>
          </w:rPrChange>
        </w:rPr>
        <w:t>watch list</w:t>
      </w:r>
      <w:r w:rsidRPr="000E0278">
        <w:rPr>
          <w:lang w:val="pt-BR"/>
          <w:rPrChange w:id="1567" w:author="vanessa" w:date="2011-08-02T23:44:00Z">
            <w:rPr>
              <w:b/>
              <w:bCs/>
            </w:rPr>
          </w:rPrChange>
        </w:rPr>
        <w:t xml:space="preserve">. </w:t>
      </w:r>
    </w:p>
    <w:p w:rsidR="00D41766" w:rsidRPr="0098464C" w:rsidRDefault="000E0278" w:rsidP="00D41766">
      <w:pPr>
        <w:pStyle w:val="sumario"/>
        <w:numPr>
          <w:ilvl w:val="0"/>
          <w:numId w:val="0"/>
        </w:numPr>
        <w:ind w:firstLine="708"/>
        <w:jc w:val="both"/>
        <w:rPr>
          <w:lang w:val="pt-BR"/>
        </w:rPr>
      </w:pPr>
      <w:r w:rsidRPr="000E0278">
        <w:rPr>
          <w:lang w:val="pt-BR"/>
          <w:rPrChange w:id="1568" w:author="vanessa" w:date="2011-08-02T23:44:00Z">
            <w:rPr>
              <w:b/>
              <w:bCs/>
            </w:rPr>
          </w:rPrChange>
        </w:rPr>
        <w:t xml:space="preserve">Assim, o comando de select muda qual o banco </w:t>
      </w:r>
      <w:r w:rsidR="00D41766">
        <w:rPr>
          <w:lang w:val="pt-BR"/>
        </w:rPr>
        <w:t xml:space="preserve">em </w:t>
      </w:r>
      <w:r w:rsidRPr="000E0278">
        <w:rPr>
          <w:lang w:val="pt-BR"/>
          <w:rPrChange w:id="1569" w:author="vanessa" w:date="2011-08-02T23:44:00Z">
            <w:rPr>
              <w:b/>
              <w:bCs/>
            </w:rPr>
          </w:rPrChange>
        </w:rPr>
        <w:t xml:space="preserve">que a consulta está sendo realizada. O comando </w:t>
      </w:r>
      <w:r w:rsidRPr="000E0278">
        <w:rPr>
          <w:i/>
          <w:lang w:val="pt-BR"/>
          <w:rPrChange w:id="1570" w:author="vanessa" w:date="2011-08-02T23:44:00Z">
            <w:rPr>
              <w:b/>
              <w:bCs/>
              <w:i/>
            </w:rPr>
          </w:rPrChange>
        </w:rPr>
        <w:t>LRANGE</w:t>
      </w:r>
      <w:r w:rsidRPr="000E0278">
        <w:rPr>
          <w:lang w:val="pt-BR"/>
          <w:rPrChange w:id="1571" w:author="vanessa" w:date="2011-08-02T23:44:00Z">
            <w:rPr>
              <w:b/>
              <w:bCs/>
            </w:rPr>
          </w:rPrChange>
        </w:rPr>
        <w:t xml:space="preserve"> seleciona na chave wl123 a lista de identificadores</w:t>
      </w:r>
      <w:r w:rsidR="00D41766">
        <w:rPr>
          <w:lang w:val="pt-BR"/>
        </w:rPr>
        <w:t>.</w:t>
      </w:r>
      <w:r w:rsidRPr="000E0278">
        <w:rPr>
          <w:lang w:val="pt-BR"/>
          <w:rPrChange w:id="1572" w:author="vanessa" w:date="2011-08-02T23:44:00Z">
            <w:rPr>
              <w:b/>
              <w:bCs/>
            </w:rPr>
          </w:rPrChange>
        </w:rPr>
        <w:t xml:space="preserve"> </w:t>
      </w:r>
      <w:r w:rsidR="00D41766">
        <w:rPr>
          <w:lang w:val="pt-BR"/>
        </w:rPr>
        <w:t>O</w:t>
      </w:r>
      <w:r w:rsidRPr="000E0278">
        <w:rPr>
          <w:lang w:val="pt-BR"/>
          <w:rPrChange w:id="1573" w:author="vanessa" w:date="2011-08-02T23:44:00Z">
            <w:rPr>
              <w:b/>
              <w:bCs/>
            </w:rPr>
          </w:rPrChange>
        </w:rPr>
        <w:t xml:space="preserve"> primeiro valor é a posição de início e o último é a posição de fim, quando colocamos -1 na posição de fim, significa que estamos selecionando a lista inteira. Em seguida, de volta ao banco</w:t>
      </w:r>
      <w:ins w:id="1574" w:author="Alberto Scremin" w:date="2011-08-02T22:53:00Z">
        <w:r w:rsidRPr="000E0278">
          <w:rPr>
            <w:lang w:val="pt-BR"/>
            <w:rPrChange w:id="1575" w:author="vanessa" w:date="2011-08-02T23:44:00Z">
              <w:rPr>
                <w:b/>
                <w:bCs/>
              </w:rPr>
            </w:rPrChange>
          </w:rPr>
          <w:t xml:space="preserve"> </w:t>
        </w:r>
        <w:r w:rsidR="00C50CAF">
          <w:rPr>
            <w:lang w:val="pt-BR"/>
          </w:rPr>
          <w:t>de dados</w:t>
        </w:r>
      </w:ins>
      <w:r w:rsidRPr="000E0278">
        <w:rPr>
          <w:lang w:val="pt-BR"/>
          <w:rPrChange w:id="1576" w:author="Alberto Scremin" w:date="2011-08-02T22:53:00Z">
            <w:rPr>
              <w:b/>
              <w:bCs/>
            </w:rPr>
          </w:rPrChange>
        </w:rPr>
        <w:t xml:space="preserve"> </w:t>
      </w:r>
      <w:proofErr w:type="gramStart"/>
      <w:r w:rsidRPr="000E0278">
        <w:rPr>
          <w:lang w:val="pt-BR"/>
          <w:rPrChange w:id="1577" w:author="vanessa" w:date="2011-08-02T23:44:00Z">
            <w:rPr>
              <w:b/>
              <w:bCs/>
            </w:rPr>
          </w:rPrChange>
        </w:rPr>
        <w:t>0</w:t>
      </w:r>
      <w:proofErr w:type="gramEnd"/>
      <w:r w:rsidRPr="000E0278">
        <w:rPr>
          <w:lang w:val="pt-BR"/>
          <w:rPrChange w:id="1578" w:author="vanessa" w:date="2011-08-02T23:44:00Z">
            <w:rPr>
              <w:b/>
              <w:bCs/>
            </w:rPr>
          </w:rPrChange>
        </w:rPr>
        <w:t xml:space="preserve">, utilizamos </w:t>
      </w:r>
      <w:r w:rsidR="00D41766">
        <w:rPr>
          <w:lang w:val="pt-BR"/>
        </w:rPr>
        <w:t xml:space="preserve">um laço de repetição para trazer todas as as informações de cada chave da security, utilizando </w:t>
      </w:r>
      <w:r w:rsidRPr="000E0278">
        <w:rPr>
          <w:lang w:val="pt-BR"/>
          <w:rPrChange w:id="1579" w:author="vanessa" w:date="2011-08-02T23:44:00Z">
            <w:rPr>
              <w:b/>
              <w:bCs/>
            </w:rPr>
          </w:rPrChange>
        </w:rPr>
        <w:t xml:space="preserve">o comando </w:t>
      </w:r>
      <w:r w:rsidRPr="000E0278">
        <w:rPr>
          <w:i/>
          <w:lang w:val="pt-BR"/>
          <w:rPrChange w:id="1580" w:author="vanessa" w:date="2011-08-02T23:44:00Z">
            <w:rPr>
              <w:b/>
              <w:bCs/>
              <w:i/>
            </w:rPr>
          </w:rPrChange>
        </w:rPr>
        <w:t>HGETALL</w:t>
      </w:r>
      <w:r w:rsidR="00D41766">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98464C" w:rsidTr="00761E61">
        <w:tc>
          <w:tcPr>
            <w:tcW w:w="9286" w:type="dxa"/>
            <w:shd w:val="clear" w:color="auto" w:fill="auto"/>
          </w:tcPr>
          <w:p w:rsidR="002400A2" w:rsidRDefault="00D41766">
            <w:pPr>
              <w:pStyle w:val="PargrafodaLista"/>
              <w:spacing w:after="0"/>
              <w:ind w:left="0"/>
              <w:rPr>
                <w:rStyle w:val="Forte"/>
                <w:rFonts w:ascii="Times New Roman" w:hAnsi="Times New Roman" w:cs="Times New Roman"/>
                <w:b w:val="0"/>
              </w:rPr>
              <w:pPrChange w:id="1581" w:author="Alberto Scremin" w:date="2011-08-02T22:53:00Z">
                <w:pPr>
                  <w:pStyle w:val="PargrafodaLista"/>
                  <w:spacing w:after="40"/>
                  <w:ind w:left="0"/>
                </w:pPr>
              </w:pPrChange>
            </w:pPr>
            <w:r w:rsidRPr="000E73A2">
              <w:rPr>
                <w:rStyle w:val="Forte"/>
                <w:rFonts w:ascii="Times New Roman" w:hAnsi="Times New Roman" w:cs="Times New Roman"/>
                <w:b w:val="0"/>
              </w:rPr>
              <w:lastRenderedPageBreak/>
              <w:t xml:space="preserve">select 1 </w:t>
            </w:r>
          </w:p>
          <w:p w:rsidR="002400A2" w:rsidRDefault="00D41766">
            <w:pPr>
              <w:pStyle w:val="PargrafodaLista"/>
              <w:spacing w:after="0"/>
              <w:ind w:left="0"/>
              <w:rPr>
                <w:rStyle w:val="Forte"/>
                <w:rFonts w:ascii="Times New Roman" w:hAnsi="Times New Roman" w:cs="Times New Roman"/>
                <w:b w:val="0"/>
              </w:rPr>
              <w:pPrChange w:id="1582" w:author="Alberto Scremin" w:date="2011-08-02T22:53:00Z">
                <w:pPr>
                  <w:pStyle w:val="PargrafodaLista"/>
                  <w:spacing w:after="40"/>
                  <w:ind w:left="0"/>
                </w:pPr>
              </w:pPrChange>
            </w:pPr>
            <w:r w:rsidRPr="000E73A2">
              <w:rPr>
                <w:rStyle w:val="Forte"/>
                <w:rFonts w:ascii="Times New Roman" w:hAnsi="Times New Roman" w:cs="Times New Roman"/>
                <w:b w:val="0"/>
              </w:rPr>
              <w:t xml:space="preserve">list_security_id </w:t>
            </w:r>
            <w:del w:id="1583" w:author="Alberto Scremin" w:date="2011-08-02T22:53:00Z">
              <w:r w:rsidRPr="000E73A2">
                <w:rPr>
                  <w:rStyle w:val="Forte"/>
                  <w:rFonts w:ascii="Times New Roman" w:hAnsi="Times New Roman" w:cs="Times New Roman"/>
                  <w:b w:val="0"/>
                </w:rPr>
                <w:delText>:=</w:delText>
              </w:r>
            </w:del>
            <w:ins w:id="1584" w:author="Alberto Scremin" w:date="2011-08-02T22:53:00Z">
              <w:r w:rsidRPr="000E73A2">
                <w:rPr>
                  <w:rStyle w:val="Forte"/>
                  <w:rFonts w:ascii="Times New Roman" w:hAnsi="Times New Roman" w:cs="Times New Roman"/>
                  <w:b w:val="0"/>
                </w:rPr>
                <w:t>=</w:t>
              </w:r>
            </w:ins>
            <w:r w:rsidRPr="000E73A2">
              <w:rPr>
                <w:rStyle w:val="Forte"/>
                <w:rFonts w:ascii="Times New Roman" w:hAnsi="Times New Roman" w:cs="Times New Roman"/>
                <w:b w:val="0"/>
              </w:rPr>
              <w:t xml:space="preserve"> lrange wl123 0 -1</w:t>
            </w:r>
          </w:p>
          <w:p w:rsidR="002400A2" w:rsidRDefault="00D41766">
            <w:pPr>
              <w:pStyle w:val="PargrafodaLista"/>
              <w:spacing w:after="0"/>
              <w:ind w:left="0"/>
              <w:rPr>
                <w:rStyle w:val="Forte"/>
                <w:rFonts w:ascii="Times New Roman" w:hAnsi="Times New Roman" w:cs="Times New Roman"/>
                <w:b w:val="0"/>
              </w:rPr>
              <w:pPrChange w:id="1585" w:author="Alberto Scremin" w:date="2011-08-02T22:53:00Z">
                <w:pPr>
                  <w:pStyle w:val="PargrafodaLista"/>
                  <w:spacing w:after="40"/>
                  <w:ind w:left="0"/>
                </w:pPr>
              </w:pPrChange>
            </w:pPr>
            <w:r w:rsidRPr="000E73A2">
              <w:rPr>
                <w:rStyle w:val="Forte"/>
                <w:rFonts w:ascii="Times New Roman" w:hAnsi="Times New Roman" w:cs="Times New Roman"/>
                <w:b w:val="0"/>
              </w:rPr>
              <w:t>select 0</w:t>
            </w:r>
          </w:p>
          <w:p w:rsidR="002400A2" w:rsidRDefault="00D41766">
            <w:pPr>
              <w:pStyle w:val="PargrafodaLista"/>
              <w:spacing w:after="0"/>
              <w:ind w:left="0"/>
              <w:rPr>
                <w:rStyle w:val="Forte"/>
                <w:rFonts w:ascii="Times New Roman" w:hAnsi="Times New Roman" w:cs="Times New Roman"/>
                <w:b w:val="0"/>
              </w:rPr>
              <w:pPrChange w:id="1586" w:author="Alberto Scremin" w:date="2011-08-02T22:53:00Z">
                <w:pPr>
                  <w:pStyle w:val="PargrafodaLista"/>
                  <w:spacing w:after="40"/>
                  <w:ind w:left="0"/>
                </w:pPr>
              </w:pPrChange>
            </w:pPr>
            <w:del w:id="1587" w:author="Alberto Scremin" w:date="2011-08-02T22:53:00Z">
              <w:r w:rsidRPr="000E73A2">
                <w:rPr>
                  <w:rStyle w:val="Forte"/>
                  <w:rFonts w:ascii="Times New Roman" w:hAnsi="Times New Roman" w:cs="Times New Roman"/>
                  <w:b w:val="0"/>
                </w:rPr>
                <w:delText>Para todo</w:delText>
              </w:r>
            </w:del>
            <w:ins w:id="1588" w:author="Alberto Scremin" w:date="2011-08-02T22:53:00Z">
              <w:r w:rsidR="008E727B">
                <w:rPr>
                  <w:rStyle w:val="Forte"/>
                  <w:rFonts w:ascii="Times New Roman" w:hAnsi="Times New Roman" w:cs="Times New Roman"/>
                  <w:b w:val="0"/>
                </w:rPr>
                <w:t>for</w:t>
              </w:r>
            </w:ins>
            <w:r w:rsidRPr="000E73A2">
              <w:rPr>
                <w:rStyle w:val="Forte"/>
                <w:rFonts w:ascii="Times New Roman" w:hAnsi="Times New Roman" w:cs="Times New Roman"/>
                <w:b w:val="0"/>
              </w:rPr>
              <w:t xml:space="preserve"> security_id </w:t>
            </w:r>
            <w:del w:id="1589" w:author="Alberto Scremin" w:date="2011-08-02T22:53:00Z">
              <w:r w:rsidRPr="000E73A2">
                <w:rPr>
                  <w:rStyle w:val="Forte"/>
                  <w:rFonts w:ascii="Times New Roman" w:hAnsi="Times New Roman" w:cs="Times New Roman"/>
                  <w:b w:val="0"/>
                </w:rPr>
                <w:delText>em</w:delText>
              </w:r>
            </w:del>
            <w:ins w:id="1590" w:author="Alberto Scremin" w:date="2011-08-02T22:53:00Z">
              <w:r w:rsidR="008E727B">
                <w:rPr>
                  <w:rStyle w:val="Forte"/>
                  <w:rFonts w:ascii="Times New Roman" w:hAnsi="Times New Roman" w:cs="Times New Roman"/>
                  <w:b w:val="0"/>
                </w:rPr>
                <w:t>in</w:t>
              </w:r>
            </w:ins>
            <w:r w:rsidR="008E727B" w:rsidRPr="000E73A2">
              <w:rPr>
                <w:rStyle w:val="Forte"/>
                <w:rFonts w:ascii="Times New Roman" w:hAnsi="Times New Roman" w:cs="Times New Roman"/>
                <w:b w:val="0"/>
              </w:rPr>
              <w:t xml:space="preserve"> </w:t>
            </w:r>
            <w:r w:rsidRPr="000E73A2">
              <w:rPr>
                <w:rStyle w:val="Forte"/>
                <w:rFonts w:ascii="Times New Roman" w:hAnsi="Times New Roman" w:cs="Times New Roman"/>
                <w:b w:val="0"/>
              </w:rPr>
              <w:t>list_security_id</w:t>
            </w:r>
            <w:del w:id="1591" w:author="Alberto Scremin" w:date="2011-08-02T22:53:00Z">
              <w:r w:rsidRPr="000E73A2">
                <w:rPr>
                  <w:rStyle w:val="Forte"/>
                  <w:rFonts w:ascii="Times New Roman" w:hAnsi="Times New Roman" w:cs="Times New Roman"/>
                  <w:b w:val="0"/>
                </w:rPr>
                <w:delText xml:space="preserve"> faça</w:delText>
              </w:r>
            </w:del>
            <w:r w:rsidRPr="000E73A2">
              <w:rPr>
                <w:rStyle w:val="Forte"/>
                <w:rFonts w:ascii="Times New Roman" w:hAnsi="Times New Roman" w:cs="Times New Roman"/>
                <w:b w:val="0"/>
              </w:rPr>
              <w:t>:</w:t>
            </w:r>
          </w:p>
          <w:p w:rsidR="00D41766" w:rsidRPr="000E73A2" w:rsidRDefault="00D41766" w:rsidP="00761E61">
            <w:pPr>
              <w:pStyle w:val="PargrafodaLista"/>
              <w:spacing w:after="40"/>
              <w:ind w:left="0"/>
              <w:rPr>
                <w:del w:id="1592" w:author="Alberto Scremin" w:date="2011-08-02T22:53:00Z"/>
                <w:rStyle w:val="Forte"/>
                <w:rFonts w:ascii="Times New Roman" w:hAnsi="Times New Roman" w:cs="Times New Roman"/>
                <w:b w:val="0"/>
              </w:rPr>
            </w:pPr>
            <w:r w:rsidRPr="000E73A2">
              <w:rPr>
                <w:rStyle w:val="Forte"/>
                <w:rFonts w:ascii="Times New Roman" w:hAnsi="Times New Roman" w:cs="Times New Roman"/>
                <w:b w:val="0"/>
              </w:rPr>
              <w:t xml:space="preserve">       hgetall security_id</w:t>
            </w:r>
          </w:p>
          <w:p w:rsidR="002400A2" w:rsidRDefault="00D41766">
            <w:pPr>
              <w:pStyle w:val="PargrafodaLista"/>
              <w:spacing w:after="0"/>
              <w:ind w:left="0"/>
              <w:rPr>
                <w:bCs/>
                <w:lang w:val="pt-BR"/>
              </w:rPr>
              <w:pPrChange w:id="1593" w:author="Alberto Scremin" w:date="2011-08-02T22:53:00Z">
                <w:pPr>
                  <w:pStyle w:val="PargrafodaLista"/>
                  <w:spacing w:after="40"/>
                  <w:ind w:left="0"/>
                </w:pPr>
              </w:pPrChange>
            </w:pPr>
            <w:del w:id="1594" w:author="Alberto Scremin" w:date="2011-08-02T22:53:00Z">
              <w:r w:rsidRPr="000E73A2">
                <w:rPr>
                  <w:rStyle w:val="Forte"/>
                  <w:rFonts w:ascii="Times New Roman" w:hAnsi="Times New Roman" w:cs="Times New Roman"/>
                  <w:b w:val="0"/>
                  <w:lang w:val="pt-BR"/>
                </w:rPr>
                <w:delText>fim</w:delText>
              </w:r>
            </w:del>
          </w:p>
        </w:tc>
      </w:tr>
    </w:tbl>
    <w:p w:rsidR="00D41766" w:rsidRPr="0072225C" w:rsidRDefault="000E0278" w:rsidP="00D41766">
      <w:pPr>
        <w:pStyle w:val="sumario"/>
        <w:numPr>
          <w:ilvl w:val="0"/>
          <w:numId w:val="0"/>
        </w:numPr>
        <w:ind w:left="420" w:hanging="420"/>
        <w:rPr>
          <w:rFonts w:ascii="Calibri" w:hAnsi="Calibri"/>
          <w:b/>
          <w:sz w:val="20"/>
          <w:szCs w:val="20"/>
          <w:lang w:val="pt-BR"/>
        </w:rPr>
      </w:pPr>
      <w:bookmarkStart w:id="1595" w:name="_Ref296354992"/>
      <w:bookmarkStart w:id="1596" w:name="_Toc296517982"/>
      <w:bookmarkStart w:id="1597" w:name="_Toc300002906"/>
      <w:bookmarkStart w:id="1598" w:name="_Toc298169442"/>
      <w:r w:rsidRPr="000E0278">
        <w:rPr>
          <w:rFonts w:ascii="Calibri" w:hAnsi="Calibri"/>
          <w:b/>
          <w:sz w:val="20"/>
          <w:szCs w:val="20"/>
          <w:lang w:val="pt-BR"/>
          <w:rPrChange w:id="1599"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1600"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1601" w:author="Alberto Scremin" w:date="2011-08-02T22:53:00Z">
        <w:r w:rsidRPr="000E0278">
          <w:rPr>
            <w:rFonts w:ascii="Calibri" w:hAnsi="Calibri"/>
            <w:b/>
            <w:noProof/>
            <w:sz w:val="20"/>
            <w:szCs w:val="20"/>
            <w:lang w:val="pt-BR"/>
            <w:rPrChange w:id="1602" w:author="vanessa" w:date="2011-08-02T23:44:00Z">
              <w:rPr>
                <w:rFonts w:ascii="Calibri" w:hAnsi="Calibri"/>
                <w:b/>
                <w:bCs/>
                <w:noProof/>
                <w:sz w:val="20"/>
                <w:szCs w:val="20"/>
              </w:rPr>
            </w:rPrChange>
          </w:rPr>
          <w:delText>83</w:delText>
        </w:r>
      </w:del>
      <w:ins w:id="1603" w:author="Alberto Scremin" w:date="2011-08-02T22:53:00Z">
        <w:r w:rsidRPr="000E0278">
          <w:rPr>
            <w:rFonts w:ascii="Calibri" w:hAnsi="Calibri"/>
            <w:b/>
            <w:noProof/>
            <w:sz w:val="20"/>
            <w:szCs w:val="20"/>
            <w:lang w:val="pt-BR"/>
            <w:rPrChange w:id="1604" w:author="vanessa" w:date="2011-08-02T23:44:00Z">
              <w:rPr>
                <w:rFonts w:ascii="Calibri" w:hAnsi="Calibri"/>
                <w:b/>
                <w:bCs/>
                <w:noProof/>
                <w:sz w:val="20"/>
                <w:szCs w:val="20"/>
              </w:rPr>
            </w:rPrChange>
          </w:rPr>
          <w:t>82</w:t>
        </w:r>
      </w:ins>
      <w:r w:rsidRPr="0072225C">
        <w:rPr>
          <w:rFonts w:ascii="Calibri" w:hAnsi="Calibri"/>
          <w:b/>
          <w:sz w:val="20"/>
          <w:szCs w:val="20"/>
        </w:rPr>
        <w:fldChar w:fldCharType="end"/>
      </w:r>
      <w:bookmarkEnd w:id="1595"/>
      <w:r w:rsidRPr="000E0278">
        <w:rPr>
          <w:rFonts w:ascii="Calibri" w:hAnsi="Calibri"/>
          <w:b/>
          <w:sz w:val="20"/>
          <w:szCs w:val="20"/>
          <w:lang w:val="pt-BR"/>
          <w:rPrChange w:id="1605" w:author="vanessa" w:date="2011-08-02T23:44:00Z">
            <w:rPr>
              <w:rFonts w:ascii="Calibri" w:hAnsi="Calibri"/>
              <w:b/>
              <w:bCs/>
              <w:sz w:val="20"/>
              <w:szCs w:val="20"/>
            </w:rPr>
          </w:rPrChange>
        </w:rPr>
        <w:t xml:space="preserve">: Selecionar todas as informações das securities de uma determinada watch list </w:t>
      </w:r>
      <w:proofErr w:type="gramStart"/>
      <w:r w:rsidRPr="000E0278">
        <w:rPr>
          <w:rFonts w:ascii="Calibri" w:hAnsi="Calibri"/>
          <w:b/>
          <w:sz w:val="20"/>
          <w:szCs w:val="20"/>
          <w:lang w:val="pt-BR"/>
          <w:rPrChange w:id="1606" w:author="vanessa" w:date="2011-08-02T23:44:00Z">
            <w:rPr>
              <w:rFonts w:ascii="Calibri" w:hAnsi="Calibri"/>
              <w:b/>
              <w:bCs/>
              <w:sz w:val="20"/>
              <w:szCs w:val="20"/>
            </w:rPr>
          </w:rPrChange>
        </w:rPr>
        <w:t>no Redis</w:t>
      </w:r>
      <w:proofErr w:type="gramEnd"/>
      <w:r w:rsidR="00D41766" w:rsidRPr="0072225C">
        <w:rPr>
          <w:rFonts w:ascii="Calibri" w:hAnsi="Calibri"/>
          <w:b/>
          <w:sz w:val="20"/>
          <w:szCs w:val="20"/>
          <w:lang w:val="pt-BR"/>
        </w:rPr>
        <w:t>.</w:t>
      </w:r>
      <w:bookmarkEnd w:id="1596"/>
      <w:bookmarkEnd w:id="1597"/>
      <w:bookmarkEnd w:id="1598"/>
    </w:p>
    <w:p w:rsidR="00D41766" w:rsidRPr="00F731CC" w:rsidRDefault="000E0278" w:rsidP="00773784">
      <w:pPr>
        <w:pStyle w:val="sumario"/>
        <w:numPr>
          <w:ilvl w:val="0"/>
          <w:numId w:val="0"/>
        </w:numPr>
        <w:jc w:val="both"/>
        <w:rPr>
          <w:lang w:val="pt-BR"/>
          <w:rPrChange w:id="1607" w:author="vanessa" w:date="2011-08-02T23:44:00Z">
            <w:rPr/>
          </w:rPrChange>
        </w:rPr>
      </w:pPr>
      <w:del w:id="1608" w:author="Alberto Scremin" w:date="2011-08-02T22:53:00Z">
        <w:r w:rsidRPr="000E0278">
          <w:rPr>
            <w:lang w:val="pt-BR"/>
            <w:rPrChange w:id="1609" w:author="vanessa" w:date="2011-08-02T23:44:00Z">
              <w:rPr>
                <w:b/>
                <w:bCs/>
              </w:rPr>
            </w:rPrChange>
          </w:rPr>
          <w:delText xml:space="preserve">Na </w:delText>
        </w:r>
      </w:del>
      <w:ins w:id="1610" w:author="Alberto Scremin" w:date="2011-08-02T22:53:00Z">
        <w:r w:rsidRPr="000E0278">
          <w:rPr>
            <w:b/>
            <w:lang w:val="pt-BR"/>
            <w:rPrChange w:id="1611" w:author="vanessa" w:date="2011-08-02T23:44:00Z">
              <w:rPr>
                <w:b/>
                <w:bCs/>
              </w:rPr>
            </w:rPrChange>
          </w:rPr>
          <w:t xml:space="preserve">Selecionar todos os </w:t>
        </w:r>
        <w:r w:rsidRPr="000E0278">
          <w:rPr>
            <w:b/>
            <w:i/>
            <w:lang w:val="pt-BR"/>
            <w:rPrChange w:id="1612" w:author="vanessa" w:date="2011-08-02T23:44:00Z">
              <w:rPr>
                <w:b/>
                <w:bCs/>
                <w:i/>
              </w:rPr>
            </w:rPrChange>
          </w:rPr>
          <w:t>brokers</w:t>
        </w:r>
        <w:r w:rsidRPr="000E0278">
          <w:rPr>
            <w:b/>
            <w:lang w:val="pt-BR"/>
            <w:rPrChange w:id="1613" w:author="vanessa" w:date="2011-08-02T23:44:00Z">
              <w:rPr>
                <w:b/>
                <w:bCs/>
              </w:rPr>
            </w:rPrChange>
          </w:rPr>
          <w:t xml:space="preserve"> que estão com status cancelado.</w:t>
        </w:r>
        <w:r w:rsidR="00773784">
          <w:rPr>
            <w:lang w:val="pt-BR"/>
          </w:rPr>
          <w:t xml:space="preserve"> </w:t>
        </w:r>
        <w:r w:rsidRPr="000E0278">
          <w:rPr>
            <w:lang w:val="pt-BR"/>
            <w:rPrChange w:id="1614" w:author="vanessa" w:date="2011-08-02T23:44:00Z">
              <w:rPr>
                <w:b/>
                <w:bCs/>
              </w:rPr>
            </w:rPrChange>
          </w:rPr>
          <w:t xml:space="preserve">Na </w:t>
        </w:r>
      </w:ins>
      <w:r w:rsidRPr="000E0278">
        <w:rPr>
          <w:rPrChange w:id="1615" w:author="Alberto Scremin" w:date="2011-08-02T22:53:00Z">
            <w:rPr>
              <w:b/>
              <w:bCs/>
              <w:u w:val="single"/>
            </w:rPr>
          </w:rPrChange>
        </w:rPr>
        <w:fldChar w:fldCharType="begin"/>
      </w:r>
      <w:r w:rsidRPr="000E0278">
        <w:rPr>
          <w:lang w:val="pt-BR"/>
          <w:rPrChange w:id="1616" w:author="vanessa" w:date="2011-08-02T23:44:00Z">
            <w:rPr>
              <w:b/>
              <w:bCs/>
              <w:u w:val="single"/>
            </w:rPr>
          </w:rPrChange>
        </w:rPr>
        <w:instrText xml:space="preserve"> REF _Ref297919471 \h  \* MERGEFORMAT </w:instrText>
      </w:r>
      <w:r w:rsidRPr="000E0278">
        <w:rPr>
          <w:rPrChange w:id="1617" w:author="Alberto Scremin" w:date="2011-08-02T22:53:00Z">
            <w:rPr/>
          </w:rPrChange>
        </w:rPr>
      </w:r>
      <w:r w:rsidRPr="000E0278">
        <w:rPr>
          <w:rPrChange w:id="1618" w:author="Alberto Scremin" w:date="2011-08-02T22:53:00Z">
            <w:rPr>
              <w:b/>
              <w:bCs/>
              <w:u w:val="single"/>
            </w:rPr>
          </w:rPrChange>
        </w:rPr>
        <w:fldChar w:fldCharType="separate"/>
      </w:r>
      <w:r w:rsidRPr="000E0278">
        <w:rPr>
          <w:lang w:val="pt-BR"/>
          <w:rPrChange w:id="1619" w:author="vanessa" w:date="2011-08-02T23:44:00Z">
            <w:rPr>
              <w:b/>
              <w:bCs/>
              <w:u w:val="single"/>
            </w:rPr>
          </w:rPrChange>
        </w:rPr>
        <w:t xml:space="preserve">Figura </w:t>
      </w:r>
      <w:del w:id="1620" w:author="Alberto Scremin" w:date="2011-08-02T22:53:00Z">
        <w:r w:rsidRPr="000E0278">
          <w:rPr>
            <w:noProof/>
            <w:u w:val="single"/>
            <w:lang w:val="pt-BR"/>
            <w:rPrChange w:id="1621" w:author="vanessa" w:date="2011-08-02T23:44:00Z">
              <w:rPr>
                <w:b/>
                <w:bCs/>
                <w:noProof/>
                <w:u w:val="single"/>
              </w:rPr>
            </w:rPrChange>
          </w:rPr>
          <w:delText>84</w:delText>
        </w:r>
      </w:del>
      <w:ins w:id="1622" w:author="Alberto Scremin" w:date="2011-08-02T22:53:00Z">
        <w:r w:rsidRPr="000E0278">
          <w:rPr>
            <w:noProof/>
            <w:lang w:val="pt-BR"/>
            <w:rPrChange w:id="1623" w:author="vanessa" w:date="2011-08-02T23:44:00Z">
              <w:rPr>
                <w:b/>
                <w:bCs/>
                <w:noProof/>
              </w:rPr>
            </w:rPrChange>
          </w:rPr>
          <w:t>83</w:t>
        </w:r>
      </w:ins>
      <w:r w:rsidRPr="000E0278">
        <w:rPr>
          <w:rPrChange w:id="1624" w:author="Alberto Scremin" w:date="2011-08-02T22:53:00Z">
            <w:rPr>
              <w:b/>
              <w:bCs/>
              <w:u w:val="single"/>
            </w:rPr>
          </w:rPrChange>
        </w:rPr>
        <w:fldChar w:fldCharType="end"/>
      </w:r>
      <w:r w:rsidRPr="000E0278">
        <w:rPr>
          <w:lang w:val="pt-BR"/>
          <w:rPrChange w:id="1625" w:author="vanessa" w:date="2011-08-02T23:44:00Z">
            <w:rPr>
              <w:b/>
              <w:bCs/>
            </w:rPr>
          </w:rPrChange>
        </w:rPr>
        <w:t xml:space="preserve">, representamos a consulta que visa selecionar todos os </w:t>
      </w:r>
      <w:r w:rsidRPr="000E0278">
        <w:rPr>
          <w:i/>
          <w:lang w:val="pt-BR"/>
          <w:rPrChange w:id="1626" w:author="vanessa" w:date="2011-08-02T23:44:00Z">
            <w:rPr>
              <w:b/>
              <w:bCs/>
              <w:i/>
            </w:rPr>
          </w:rPrChange>
        </w:rPr>
        <w:t>brokers</w:t>
      </w:r>
      <w:r w:rsidRPr="000E0278">
        <w:rPr>
          <w:lang w:val="pt-BR"/>
          <w:rPrChange w:id="1627" w:author="vanessa" w:date="2011-08-02T23:44:00Z">
            <w:rPr>
              <w:b/>
              <w:bCs/>
            </w:rPr>
          </w:rPrChange>
        </w:rPr>
        <w:t xml:space="preserve"> que estão com status cancelado. Para isso, utilizamos </w:t>
      </w:r>
      <w:del w:id="1628" w:author="Alberto Scremin" w:date="2011-08-02T22:53:00Z">
        <w:r w:rsidRPr="000E0278">
          <w:rPr>
            <w:lang w:val="pt-BR"/>
            <w:rPrChange w:id="1629" w:author="vanessa" w:date="2011-08-02T23:44:00Z">
              <w:rPr>
                <w:b/>
                <w:bCs/>
              </w:rPr>
            </w:rPrChange>
          </w:rPr>
          <w:delText>o banco</w:delText>
        </w:r>
      </w:del>
      <w:ins w:id="1630" w:author="Alberto Scremin" w:date="2011-08-02T22:53:00Z">
        <w:r w:rsidR="00C50CAF">
          <w:rPr>
            <w:lang w:val="pt-BR"/>
          </w:rPr>
          <w:t>a base de dado</w:t>
        </w:r>
      </w:ins>
      <w:r w:rsidRPr="000E0278">
        <w:rPr>
          <w:lang w:val="pt-BR"/>
          <w:rPrChange w:id="1631" w:author="vanessa" w:date="2011-08-02T23:44:00Z">
            <w:rPr>
              <w:b/>
              <w:bCs/>
            </w:rPr>
          </w:rPrChange>
        </w:rPr>
        <w:t xml:space="preserve"> </w:t>
      </w:r>
      <w:proofErr w:type="gramStart"/>
      <w:r w:rsidRPr="000E0278">
        <w:rPr>
          <w:lang w:val="pt-BR"/>
          <w:rPrChange w:id="1632" w:author="vanessa" w:date="2011-08-02T23:44:00Z">
            <w:rPr>
              <w:b/>
              <w:bCs/>
            </w:rPr>
          </w:rPrChange>
        </w:rPr>
        <w:t>0</w:t>
      </w:r>
      <w:proofErr w:type="gramEnd"/>
      <w:r w:rsidRPr="000E0278">
        <w:rPr>
          <w:lang w:val="pt-BR"/>
          <w:rPrChange w:id="1633" w:author="vanessa" w:date="2011-08-02T23:44:00Z">
            <w:rPr>
              <w:b/>
              <w:bCs/>
            </w:rPr>
          </w:rPrChange>
        </w:rPr>
        <w:t xml:space="preserve">, que possui as informações dos </w:t>
      </w:r>
      <w:r w:rsidRPr="000E0278">
        <w:rPr>
          <w:i/>
          <w:lang w:val="pt-BR"/>
          <w:rPrChange w:id="1634" w:author="vanessa" w:date="2011-08-02T23:44:00Z">
            <w:rPr>
              <w:b/>
              <w:bCs/>
              <w:i/>
            </w:rPr>
          </w:rPrChange>
        </w:rPr>
        <w:t>brokers</w:t>
      </w:r>
      <w:r w:rsidRPr="000E0278">
        <w:rPr>
          <w:lang w:val="pt-BR"/>
          <w:rPrChange w:id="1635" w:author="vanessa" w:date="2011-08-02T23:44:00Z">
            <w:rPr>
              <w:b/>
              <w:bCs/>
            </w:rPr>
          </w:rPrChange>
        </w:rPr>
        <w:t xml:space="preserve">. Utilizamos o comando </w:t>
      </w:r>
      <w:r w:rsidRPr="000E0278">
        <w:rPr>
          <w:i/>
          <w:lang w:val="pt-BR"/>
          <w:rPrChange w:id="1636" w:author="vanessa" w:date="2011-08-02T23:44:00Z">
            <w:rPr>
              <w:b/>
              <w:bCs/>
              <w:i/>
            </w:rPr>
          </w:rPrChange>
        </w:rPr>
        <w:t>KEYS</w:t>
      </w:r>
      <w:r w:rsidRPr="000E0278">
        <w:rPr>
          <w:lang w:val="pt-BR"/>
          <w:rPrChange w:id="1637" w:author="vanessa" w:date="2011-08-02T23:44:00Z">
            <w:rPr>
              <w:b/>
              <w:bCs/>
            </w:rPr>
          </w:rPrChange>
        </w:rPr>
        <w:t xml:space="preserve"> para selecionar todos os </w:t>
      </w:r>
      <w:r w:rsidRPr="000E0278">
        <w:rPr>
          <w:i/>
          <w:lang w:val="pt-BR"/>
          <w:rPrChange w:id="1638" w:author="vanessa" w:date="2011-08-02T23:44:00Z">
            <w:rPr>
              <w:b/>
              <w:bCs/>
              <w:i/>
            </w:rPr>
          </w:rPrChange>
        </w:rPr>
        <w:t>ids</w:t>
      </w:r>
      <w:r w:rsidRPr="000E0278">
        <w:rPr>
          <w:lang w:val="pt-BR"/>
          <w:rPrChange w:id="1639" w:author="vanessa" w:date="2011-08-02T23:44:00Z">
            <w:rPr>
              <w:b/>
              <w:bCs/>
            </w:rPr>
          </w:rPrChange>
        </w:rPr>
        <w:t xml:space="preserve"> de </w:t>
      </w:r>
      <w:r w:rsidRPr="000E0278">
        <w:rPr>
          <w:i/>
          <w:lang w:val="pt-BR"/>
          <w:rPrChange w:id="1640" w:author="vanessa" w:date="2011-08-02T23:44:00Z">
            <w:rPr>
              <w:b/>
              <w:bCs/>
              <w:i/>
            </w:rPr>
          </w:rPrChange>
        </w:rPr>
        <w:t>brokers</w:t>
      </w:r>
      <w:r w:rsidRPr="000E0278">
        <w:rPr>
          <w:lang w:val="pt-BR"/>
          <w:rPrChange w:id="1641" w:author="vanessa" w:date="2011-08-02T23:44:00Z">
            <w:rPr>
              <w:b/>
              <w:bCs/>
            </w:rPr>
          </w:rPrChange>
        </w:rPr>
        <w:t xml:space="preserve"> existentes na base, e em seguida, um laço de repetição, para selecionar o campo status do </w:t>
      </w:r>
      <w:r w:rsidRPr="000E0278">
        <w:rPr>
          <w:i/>
          <w:lang w:val="pt-BR"/>
          <w:rPrChange w:id="1642" w:author="vanessa" w:date="2011-08-02T23:44:00Z">
            <w:rPr>
              <w:b/>
              <w:bCs/>
              <w:i/>
            </w:rPr>
          </w:rPrChange>
        </w:rPr>
        <w:t>broker</w:t>
      </w:r>
      <w:r w:rsidRPr="000E0278">
        <w:rPr>
          <w:lang w:val="pt-BR"/>
          <w:rPrChange w:id="1643" w:author="vanessa" w:date="2011-08-02T23:44:00Z">
            <w:rPr>
              <w:b/>
              <w:bCs/>
            </w:rPr>
          </w:rPrChange>
        </w:rPr>
        <w:t xml:space="preserve">. Caso ele possua o status cancelado, é selecionado, também com o comando </w:t>
      </w:r>
      <w:r w:rsidRPr="000E0278">
        <w:rPr>
          <w:i/>
          <w:lang w:val="pt-BR"/>
          <w:rPrChange w:id="1644" w:author="vanessa" w:date="2011-08-02T23:44:00Z">
            <w:rPr>
              <w:b/>
              <w:bCs/>
              <w:i/>
            </w:rPr>
          </w:rPrChange>
        </w:rPr>
        <w:t>HGET</w:t>
      </w:r>
      <w:r w:rsidRPr="000E0278">
        <w:rPr>
          <w:lang w:val="pt-BR"/>
          <w:rPrChange w:id="1645" w:author="vanessa" w:date="2011-08-02T23:44:00Z">
            <w:rPr>
              <w:b/>
              <w:bCs/>
            </w:rPr>
          </w:rPrChange>
        </w:rPr>
        <w:t xml:space="preserve">, o nome do determinado </w:t>
      </w:r>
      <w:r w:rsidRPr="000E0278">
        <w:rPr>
          <w:i/>
          <w:lang w:val="pt-BR"/>
          <w:rPrChange w:id="1646" w:author="vanessa" w:date="2011-08-02T23:44:00Z">
            <w:rPr>
              <w:b/>
              <w:bCs/>
              <w:i/>
            </w:rPr>
          </w:rPrChange>
        </w:rPr>
        <w:t>broker</w:t>
      </w:r>
      <w:r w:rsidRPr="000E0278">
        <w:rPr>
          <w:lang w:val="pt-BR"/>
          <w:rPrChange w:id="1647" w:author="vanessa" w:date="2011-08-02T23:44:00Z">
            <w:rPr>
              <w:b/>
              <w:bCs/>
            </w:rPr>
          </w:rPrChang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0736F2" w:rsidTr="00761E61">
        <w:tc>
          <w:tcPr>
            <w:tcW w:w="9286" w:type="dxa"/>
            <w:shd w:val="clear" w:color="auto" w:fill="auto"/>
          </w:tcPr>
          <w:p w:rsidR="002400A2" w:rsidRDefault="00D41766">
            <w:pPr>
              <w:pStyle w:val="sumario"/>
              <w:numPr>
                <w:ilvl w:val="0"/>
                <w:numId w:val="0"/>
              </w:numPr>
              <w:spacing w:after="0"/>
              <w:jc w:val="both"/>
              <w:pPrChange w:id="1648" w:author="Alberto Scremin" w:date="2011-08-02T22:53:00Z">
                <w:pPr>
                  <w:pStyle w:val="sumario"/>
                  <w:numPr>
                    <w:numId w:val="0"/>
                  </w:numPr>
                  <w:tabs>
                    <w:tab w:val="clear" w:pos="6658"/>
                  </w:tabs>
                  <w:spacing w:after="40"/>
                  <w:ind w:left="0" w:firstLine="0"/>
                  <w:jc w:val="both"/>
                </w:pPr>
              </w:pPrChange>
            </w:pPr>
            <w:r w:rsidRPr="000E73A2">
              <w:t>select 0</w:t>
            </w:r>
          </w:p>
          <w:p w:rsidR="002400A2" w:rsidRDefault="00D41766">
            <w:pPr>
              <w:pStyle w:val="sumario"/>
              <w:numPr>
                <w:ilvl w:val="0"/>
                <w:numId w:val="0"/>
              </w:numPr>
              <w:spacing w:after="0"/>
              <w:jc w:val="both"/>
              <w:pPrChange w:id="1649" w:author="Alberto Scremin" w:date="2011-08-02T22:53:00Z">
                <w:pPr>
                  <w:pStyle w:val="sumario"/>
                  <w:numPr>
                    <w:numId w:val="0"/>
                  </w:numPr>
                  <w:tabs>
                    <w:tab w:val="clear" w:pos="6658"/>
                  </w:tabs>
                  <w:spacing w:after="40"/>
                  <w:ind w:left="0" w:firstLine="0"/>
                  <w:jc w:val="both"/>
                </w:pPr>
              </w:pPrChange>
            </w:pPr>
            <w:r w:rsidRPr="000E73A2">
              <w:t xml:space="preserve">list_broker </w:t>
            </w:r>
            <w:del w:id="1650" w:author="Alberto Scremin" w:date="2011-08-02T22:53:00Z">
              <w:r w:rsidRPr="000E73A2">
                <w:delText>:=</w:delText>
              </w:r>
            </w:del>
            <w:ins w:id="1651" w:author="Alberto Scremin" w:date="2011-08-02T22:53:00Z">
              <w:r w:rsidRPr="000E73A2">
                <w:t>=</w:t>
              </w:r>
            </w:ins>
            <w:r w:rsidRPr="000E73A2">
              <w:t xml:space="preserve"> keys b*</w:t>
            </w:r>
          </w:p>
          <w:p w:rsidR="002400A2" w:rsidRDefault="000E0278">
            <w:pPr>
              <w:pStyle w:val="sumario"/>
              <w:numPr>
                <w:ilvl w:val="0"/>
                <w:numId w:val="0"/>
              </w:numPr>
              <w:spacing w:after="0"/>
              <w:jc w:val="both"/>
              <w:rPr>
                <w:rPrChange w:id="1652" w:author="Alberto Scremin" w:date="2011-08-02T22:53:00Z">
                  <w:rPr>
                    <w:lang w:val="pt-BR"/>
                  </w:rPr>
                </w:rPrChange>
              </w:rPr>
              <w:pPrChange w:id="1653" w:author="Alberto Scremin" w:date="2011-08-02T22:53:00Z">
                <w:pPr>
                  <w:pStyle w:val="sumario"/>
                  <w:numPr>
                    <w:numId w:val="0"/>
                  </w:numPr>
                  <w:tabs>
                    <w:tab w:val="clear" w:pos="6658"/>
                  </w:tabs>
                  <w:spacing w:after="40"/>
                  <w:ind w:left="0" w:firstLine="0"/>
                  <w:jc w:val="both"/>
                </w:pPr>
              </w:pPrChange>
            </w:pPr>
            <w:del w:id="1654" w:author="Alberto Scremin" w:date="2011-08-02T22:53:00Z">
              <w:r w:rsidRPr="000E0278">
                <w:rPr>
                  <w:rPrChange w:id="1655" w:author="vanessa" w:date="2011-08-02T22:56:00Z">
                    <w:rPr>
                      <w:b/>
                      <w:bCs/>
                      <w:lang w:val="pt-BR"/>
                    </w:rPr>
                  </w:rPrChange>
                </w:rPr>
                <w:delText>Para todo</w:delText>
              </w:r>
            </w:del>
            <w:ins w:id="1656" w:author="Alberto Scremin" w:date="2011-08-02T22:53:00Z">
              <w:r w:rsidR="008E727B" w:rsidRPr="008E727B">
                <w:t>for</w:t>
              </w:r>
            </w:ins>
            <w:r w:rsidRPr="000E0278">
              <w:rPr>
                <w:rPrChange w:id="1657" w:author="Alberto Scremin" w:date="2011-08-02T22:53:00Z">
                  <w:rPr>
                    <w:b/>
                    <w:bCs/>
                    <w:lang w:val="pt-BR"/>
                  </w:rPr>
                </w:rPrChange>
              </w:rPr>
              <w:t xml:space="preserve"> broker_id </w:t>
            </w:r>
            <w:del w:id="1658" w:author="Alberto Scremin" w:date="2011-08-02T22:53:00Z">
              <w:r w:rsidRPr="000E0278">
                <w:rPr>
                  <w:rPrChange w:id="1659" w:author="vanessa" w:date="2011-08-02T22:56:00Z">
                    <w:rPr>
                      <w:b/>
                      <w:bCs/>
                      <w:lang w:val="pt-BR"/>
                    </w:rPr>
                  </w:rPrChange>
                </w:rPr>
                <w:delText>em</w:delText>
              </w:r>
            </w:del>
            <w:ins w:id="1660" w:author="Alberto Scremin" w:date="2011-08-02T22:53:00Z">
              <w:r w:rsidR="008E727B">
                <w:t>in</w:t>
              </w:r>
            </w:ins>
            <w:r w:rsidRPr="000E0278">
              <w:rPr>
                <w:rPrChange w:id="1661" w:author="Alberto Scremin" w:date="2011-08-02T22:53:00Z">
                  <w:rPr>
                    <w:b/>
                    <w:bCs/>
                    <w:lang w:val="pt-BR"/>
                  </w:rPr>
                </w:rPrChange>
              </w:rPr>
              <w:t xml:space="preserve"> list_broker </w:t>
            </w:r>
            <w:del w:id="1662" w:author="Alberto Scremin" w:date="2011-08-02T22:53:00Z">
              <w:r w:rsidRPr="000E0278">
                <w:rPr>
                  <w:rPrChange w:id="1663" w:author="vanessa" w:date="2011-08-02T22:56:00Z">
                    <w:rPr>
                      <w:b/>
                      <w:bCs/>
                      <w:lang w:val="pt-BR"/>
                    </w:rPr>
                  </w:rPrChange>
                </w:rPr>
                <w:delText>faça</w:delText>
              </w:r>
            </w:del>
            <w:r w:rsidRPr="000E0278">
              <w:rPr>
                <w:rPrChange w:id="1664" w:author="Alberto Scremin" w:date="2011-08-02T22:53:00Z">
                  <w:rPr>
                    <w:b/>
                    <w:bCs/>
                    <w:lang w:val="pt-BR"/>
                  </w:rPr>
                </w:rPrChange>
              </w:rPr>
              <w:t>:</w:t>
            </w:r>
          </w:p>
          <w:p w:rsidR="002400A2" w:rsidRDefault="000E0278">
            <w:pPr>
              <w:pStyle w:val="sumario"/>
              <w:numPr>
                <w:ilvl w:val="0"/>
                <w:numId w:val="0"/>
              </w:numPr>
              <w:spacing w:after="0"/>
              <w:jc w:val="both"/>
              <w:pPrChange w:id="1665" w:author="Alberto Scremin" w:date="2011-08-02T22:53:00Z">
                <w:pPr>
                  <w:pStyle w:val="sumario"/>
                  <w:numPr>
                    <w:numId w:val="0"/>
                  </w:numPr>
                  <w:tabs>
                    <w:tab w:val="clear" w:pos="6658"/>
                  </w:tabs>
                  <w:spacing w:after="40"/>
                  <w:ind w:left="0" w:firstLine="0"/>
                  <w:jc w:val="both"/>
                </w:pPr>
              </w:pPrChange>
            </w:pPr>
            <w:r w:rsidRPr="000E0278">
              <w:rPr>
                <w:rPrChange w:id="1666" w:author="Alberto Scremin" w:date="2011-08-02T22:53:00Z">
                  <w:rPr>
                    <w:b/>
                    <w:bCs/>
                    <w:lang w:val="pt-BR"/>
                  </w:rPr>
                </w:rPrChange>
              </w:rPr>
              <w:t xml:space="preserve">      </w:t>
            </w:r>
            <w:r w:rsidR="00D41766" w:rsidRPr="000E73A2">
              <w:t xml:space="preserve">broker_status </w:t>
            </w:r>
            <w:del w:id="1667" w:author="Alberto Scremin" w:date="2011-08-02T22:53:00Z">
              <w:r w:rsidR="00D41766" w:rsidRPr="000E73A2">
                <w:delText>:=</w:delText>
              </w:r>
            </w:del>
            <w:ins w:id="1668" w:author="Alberto Scremin" w:date="2011-08-02T22:53:00Z">
              <w:r w:rsidR="00D41766" w:rsidRPr="000E73A2">
                <w:t>=</w:t>
              </w:r>
            </w:ins>
            <w:r w:rsidR="00D41766" w:rsidRPr="000E73A2">
              <w:t xml:space="preserve"> hget broker_id b_status_type</w:t>
            </w:r>
          </w:p>
          <w:p w:rsidR="002400A2" w:rsidRDefault="00D41766">
            <w:pPr>
              <w:pStyle w:val="sumario"/>
              <w:numPr>
                <w:ilvl w:val="0"/>
                <w:numId w:val="0"/>
              </w:numPr>
              <w:spacing w:after="0"/>
              <w:jc w:val="both"/>
              <w:pPrChange w:id="1669" w:author="Alberto Scremin" w:date="2011-08-02T22:53:00Z">
                <w:pPr>
                  <w:pStyle w:val="sumario"/>
                  <w:numPr>
                    <w:numId w:val="0"/>
                  </w:numPr>
                  <w:tabs>
                    <w:tab w:val="clear" w:pos="6658"/>
                  </w:tabs>
                  <w:spacing w:after="40"/>
                  <w:ind w:left="0" w:firstLine="0"/>
                  <w:jc w:val="both"/>
                </w:pPr>
              </w:pPrChange>
            </w:pPr>
            <w:r w:rsidRPr="000E73A2">
              <w:t xml:space="preserve">      </w:t>
            </w:r>
            <w:del w:id="1670" w:author="Alberto Scremin" w:date="2011-08-02T22:53:00Z">
              <w:r w:rsidRPr="000E73A2">
                <w:delText>Se</w:delText>
              </w:r>
            </w:del>
            <w:ins w:id="1671" w:author="Alberto Scremin" w:date="2011-08-02T22:53:00Z">
              <w:r w:rsidR="008E727B">
                <w:t>if</w:t>
              </w:r>
            </w:ins>
            <w:r w:rsidR="008E727B" w:rsidRPr="000E73A2">
              <w:t xml:space="preserve"> </w:t>
            </w:r>
            <w:r w:rsidRPr="000E73A2">
              <w:t xml:space="preserve">broker_status = ‘CNCL’ </w:t>
            </w:r>
            <w:del w:id="1672" w:author="Alberto Scremin" w:date="2011-08-02T22:53:00Z">
              <w:r w:rsidRPr="000E73A2">
                <w:delText>então</w:delText>
              </w:r>
            </w:del>
            <w:ins w:id="1673" w:author="Alberto Scremin" w:date="2011-08-02T22:53:00Z">
              <w:r w:rsidR="008E727B">
                <w:t>:</w:t>
              </w:r>
            </w:ins>
          </w:p>
          <w:p w:rsidR="00D41766" w:rsidRPr="000E73A2" w:rsidRDefault="00D41766" w:rsidP="00761E61">
            <w:pPr>
              <w:pStyle w:val="sumario"/>
              <w:numPr>
                <w:ilvl w:val="0"/>
                <w:numId w:val="0"/>
              </w:numPr>
              <w:spacing w:after="40"/>
              <w:jc w:val="both"/>
              <w:rPr>
                <w:del w:id="1674" w:author="Alberto Scremin" w:date="2011-08-02T22:53:00Z"/>
              </w:rPr>
            </w:pPr>
            <w:r w:rsidRPr="000E73A2">
              <w:t xml:space="preserve">            </w:t>
            </w:r>
            <w:del w:id="1675" w:author="Alberto Scremin" w:date="2011-08-02T22:53:00Z">
              <w:r w:rsidRPr="000E73A2">
                <w:delText>Hget</w:delText>
              </w:r>
            </w:del>
            <w:ins w:id="1676" w:author="Alberto Scremin" w:date="2011-08-02T22:53:00Z">
              <w:r w:rsidR="008E727B">
                <w:t>h</w:t>
              </w:r>
              <w:r w:rsidRPr="000E73A2">
                <w:t>get</w:t>
              </w:r>
            </w:ins>
            <w:r w:rsidRPr="000E73A2">
              <w:t xml:space="preserve"> broker_id b_name</w:t>
            </w:r>
          </w:p>
          <w:p w:rsidR="00D41766" w:rsidRPr="000E73A2" w:rsidRDefault="00D41766" w:rsidP="00761E61">
            <w:pPr>
              <w:pStyle w:val="sumario"/>
              <w:numPr>
                <w:ilvl w:val="0"/>
                <w:numId w:val="0"/>
              </w:numPr>
              <w:spacing w:after="40"/>
              <w:jc w:val="both"/>
              <w:rPr>
                <w:del w:id="1677" w:author="Alberto Scremin" w:date="2011-08-02T22:53:00Z"/>
              </w:rPr>
            </w:pPr>
            <w:del w:id="1678" w:author="Alberto Scremin" w:date="2011-08-02T22:53:00Z">
              <w:r w:rsidRPr="000E73A2">
                <w:delText xml:space="preserve">      fim se</w:delText>
              </w:r>
            </w:del>
          </w:p>
          <w:p w:rsidR="002400A2" w:rsidRDefault="00D41766">
            <w:pPr>
              <w:pStyle w:val="sumario"/>
              <w:numPr>
                <w:ilvl w:val="0"/>
                <w:numId w:val="0"/>
              </w:numPr>
              <w:spacing w:after="0"/>
              <w:jc w:val="both"/>
              <w:pPrChange w:id="1679" w:author="Alberto Scremin" w:date="2011-08-02T22:53:00Z">
                <w:pPr>
                  <w:pStyle w:val="sumario"/>
                  <w:numPr>
                    <w:numId w:val="0"/>
                  </w:numPr>
                  <w:tabs>
                    <w:tab w:val="clear" w:pos="6658"/>
                  </w:tabs>
                  <w:spacing w:after="40"/>
                  <w:ind w:left="0" w:firstLine="0"/>
                  <w:jc w:val="both"/>
                </w:pPr>
              </w:pPrChange>
            </w:pPr>
            <w:del w:id="1680" w:author="Alberto Scremin" w:date="2011-08-02T22:53:00Z">
              <w:r w:rsidRPr="000E73A2">
                <w:delText>fim</w:delText>
              </w:r>
            </w:del>
          </w:p>
        </w:tc>
      </w:tr>
    </w:tbl>
    <w:p w:rsidR="00D41766" w:rsidRPr="00F731CC" w:rsidRDefault="000E0278" w:rsidP="00D41766">
      <w:pPr>
        <w:pStyle w:val="sumario"/>
        <w:numPr>
          <w:ilvl w:val="0"/>
          <w:numId w:val="0"/>
        </w:numPr>
        <w:ind w:left="420" w:hanging="420"/>
        <w:rPr>
          <w:rFonts w:ascii="Calibri" w:hAnsi="Calibri"/>
          <w:b/>
          <w:sz w:val="20"/>
          <w:szCs w:val="20"/>
          <w:lang w:val="pt-BR"/>
          <w:rPrChange w:id="1681" w:author="vanessa" w:date="2011-08-02T23:44:00Z">
            <w:rPr>
              <w:rFonts w:ascii="Calibri" w:hAnsi="Calibri"/>
              <w:b/>
              <w:sz w:val="20"/>
              <w:szCs w:val="20"/>
            </w:rPr>
          </w:rPrChange>
        </w:rPr>
      </w:pPr>
      <w:bookmarkStart w:id="1682" w:name="_Ref297919471"/>
      <w:bookmarkStart w:id="1683" w:name="_Toc300002907"/>
      <w:bookmarkStart w:id="1684" w:name="_Toc298169443"/>
      <w:r w:rsidRPr="000E0278">
        <w:rPr>
          <w:rFonts w:ascii="Calibri" w:hAnsi="Calibri"/>
          <w:b/>
          <w:sz w:val="20"/>
          <w:szCs w:val="20"/>
          <w:lang w:val="pt-BR"/>
          <w:rPrChange w:id="1685"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1686"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1687" w:author="Alberto Scremin" w:date="2011-08-02T22:53:00Z">
        <w:r w:rsidRPr="000E0278">
          <w:rPr>
            <w:rFonts w:ascii="Calibri" w:hAnsi="Calibri"/>
            <w:b/>
            <w:noProof/>
            <w:sz w:val="20"/>
            <w:szCs w:val="20"/>
            <w:lang w:val="pt-BR"/>
            <w:rPrChange w:id="1688" w:author="vanessa" w:date="2011-08-02T23:44:00Z">
              <w:rPr>
                <w:rFonts w:ascii="Calibri" w:hAnsi="Calibri"/>
                <w:b/>
                <w:bCs/>
                <w:noProof/>
                <w:sz w:val="20"/>
                <w:szCs w:val="20"/>
              </w:rPr>
            </w:rPrChange>
          </w:rPr>
          <w:delText>84</w:delText>
        </w:r>
      </w:del>
      <w:ins w:id="1689" w:author="Alberto Scremin" w:date="2011-08-02T22:53:00Z">
        <w:r w:rsidRPr="000E0278">
          <w:rPr>
            <w:rFonts w:ascii="Calibri" w:hAnsi="Calibri"/>
            <w:b/>
            <w:noProof/>
            <w:sz w:val="20"/>
            <w:szCs w:val="20"/>
            <w:lang w:val="pt-BR"/>
            <w:rPrChange w:id="1690" w:author="vanessa" w:date="2011-08-02T23:44:00Z">
              <w:rPr>
                <w:rFonts w:ascii="Calibri" w:hAnsi="Calibri"/>
                <w:b/>
                <w:bCs/>
                <w:noProof/>
                <w:sz w:val="20"/>
                <w:szCs w:val="20"/>
              </w:rPr>
            </w:rPrChange>
          </w:rPr>
          <w:t>83</w:t>
        </w:r>
      </w:ins>
      <w:r w:rsidRPr="0072225C">
        <w:rPr>
          <w:rFonts w:ascii="Calibri" w:hAnsi="Calibri"/>
          <w:b/>
          <w:sz w:val="20"/>
          <w:szCs w:val="20"/>
        </w:rPr>
        <w:fldChar w:fldCharType="end"/>
      </w:r>
      <w:bookmarkEnd w:id="1682"/>
      <w:r w:rsidRPr="000E0278">
        <w:rPr>
          <w:rFonts w:ascii="Calibri" w:hAnsi="Calibri"/>
          <w:b/>
          <w:sz w:val="20"/>
          <w:szCs w:val="20"/>
          <w:lang w:val="pt-BR"/>
          <w:rPrChange w:id="1691" w:author="vanessa" w:date="2011-08-02T23:44:00Z">
            <w:rPr>
              <w:rFonts w:ascii="Calibri" w:hAnsi="Calibri"/>
              <w:b/>
              <w:bCs/>
              <w:sz w:val="20"/>
              <w:szCs w:val="20"/>
            </w:rPr>
          </w:rPrChange>
        </w:rPr>
        <w:t xml:space="preserve">: Selecionar todos os brokers que estão com status cancelado, </w:t>
      </w:r>
      <w:proofErr w:type="gramStart"/>
      <w:r w:rsidRPr="000E0278">
        <w:rPr>
          <w:rFonts w:ascii="Calibri" w:hAnsi="Calibri"/>
          <w:b/>
          <w:sz w:val="20"/>
          <w:szCs w:val="20"/>
          <w:lang w:val="pt-BR"/>
          <w:rPrChange w:id="1692"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1693" w:author="vanessa" w:date="2011-08-02T23:44:00Z">
            <w:rPr>
              <w:rFonts w:ascii="Calibri" w:hAnsi="Calibri"/>
              <w:b/>
              <w:bCs/>
              <w:sz w:val="20"/>
              <w:szCs w:val="20"/>
            </w:rPr>
          </w:rPrChange>
        </w:rPr>
        <w:t>.</w:t>
      </w:r>
      <w:bookmarkEnd w:id="1683"/>
      <w:bookmarkEnd w:id="1684"/>
    </w:p>
    <w:p w:rsidR="00D41766" w:rsidRPr="00F731CC" w:rsidRDefault="00F12148" w:rsidP="00773784">
      <w:pPr>
        <w:pStyle w:val="sumario"/>
        <w:numPr>
          <w:ilvl w:val="0"/>
          <w:numId w:val="0"/>
        </w:numPr>
        <w:jc w:val="both"/>
        <w:rPr>
          <w:lang w:val="pt-BR"/>
          <w:rPrChange w:id="1694" w:author="vanessa" w:date="2011-08-02T23:44:00Z">
            <w:rPr/>
          </w:rPrChange>
        </w:rPr>
      </w:pPr>
      <w:ins w:id="1695" w:author="Alberto Scremin" w:date="2011-08-02T22:53:00Z">
        <w:r w:rsidRPr="004D1B16">
          <w:rPr>
            <w:b/>
            <w:lang w:val="pt-BR"/>
          </w:rPr>
          <w:t>Selecionar o setor em que atua a empresa (</w:t>
        </w:r>
        <w:r w:rsidRPr="004D1B16">
          <w:rPr>
            <w:b/>
            <w:i/>
            <w:lang w:val="pt-BR"/>
          </w:rPr>
          <w:t xml:space="preserve">company) </w:t>
        </w:r>
        <w:r w:rsidRPr="004D1B16">
          <w:rPr>
            <w:b/>
            <w:lang w:val="pt-BR"/>
          </w:rPr>
          <w:t>chamada Onemf</w:t>
        </w:r>
        <w:r w:rsidR="000E0278" w:rsidRPr="000E0278">
          <w:rPr>
            <w:b/>
            <w:lang w:val="pt-BR"/>
            <w:rPrChange w:id="1696" w:author="vanessa" w:date="2011-08-02T23:44:00Z">
              <w:rPr>
                <w:b/>
                <w:bCs/>
              </w:rPr>
            </w:rPrChange>
          </w:rPr>
          <w:t>.</w:t>
        </w:r>
        <w:r w:rsidR="00773784">
          <w:rPr>
            <w:lang w:val="pt-BR"/>
          </w:rPr>
          <w:t xml:space="preserve"> </w:t>
        </w:r>
      </w:ins>
      <w:r w:rsidR="000E0278" w:rsidRPr="000E0278">
        <w:rPr>
          <w:lang w:val="pt-BR"/>
          <w:rPrChange w:id="1697" w:author="vanessa" w:date="2011-08-02T23:44:00Z">
            <w:rPr>
              <w:b/>
              <w:bCs/>
            </w:rPr>
          </w:rPrChange>
        </w:rPr>
        <w:t xml:space="preserve">A próxima consulta representada na </w:t>
      </w:r>
      <w:r w:rsidR="000E0278" w:rsidRPr="000E0278">
        <w:rPr>
          <w:rPrChange w:id="1698" w:author="Alberto Scremin" w:date="2011-08-02T22:53:00Z">
            <w:rPr>
              <w:b/>
              <w:bCs/>
              <w:u w:val="single"/>
            </w:rPr>
          </w:rPrChange>
        </w:rPr>
        <w:fldChar w:fldCharType="begin"/>
      </w:r>
      <w:r w:rsidR="000E0278" w:rsidRPr="000E0278">
        <w:rPr>
          <w:lang w:val="pt-BR"/>
          <w:rPrChange w:id="1699" w:author="vanessa" w:date="2011-08-02T23:44:00Z">
            <w:rPr>
              <w:b/>
              <w:bCs/>
              <w:u w:val="single"/>
            </w:rPr>
          </w:rPrChange>
        </w:rPr>
        <w:instrText xml:space="preserve"> REF _Ref297795766 \h  \* MERGEFORMAT </w:instrText>
      </w:r>
      <w:r w:rsidR="000E0278" w:rsidRPr="000E0278">
        <w:rPr>
          <w:rPrChange w:id="1700" w:author="Alberto Scremin" w:date="2011-08-02T22:53:00Z">
            <w:rPr/>
          </w:rPrChange>
        </w:rPr>
      </w:r>
      <w:r w:rsidR="000E0278" w:rsidRPr="000E0278">
        <w:rPr>
          <w:rPrChange w:id="1701" w:author="Alberto Scremin" w:date="2011-08-02T22:53:00Z">
            <w:rPr>
              <w:b/>
              <w:bCs/>
              <w:u w:val="single"/>
            </w:rPr>
          </w:rPrChange>
        </w:rPr>
        <w:fldChar w:fldCharType="separate"/>
      </w:r>
      <w:r w:rsidR="000E0278" w:rsidRPr="000E0278">
        <w:rPr>
          <w:lang w:val="pt-BR"/>
          <w:rPrChange w:id="1702" w:author="vanessa" w:date="2011-08-02T23:44:00Z">
            <w:rPr>
              <w:b/>
              <w:bCs/>
              <w:u w:val="single"/>
            </w:rPr>
          </w:rPrChange>
        </w:rPr>
        <w:t xml:space="preserve">Figura </w:t>
      </w:r>
      <w:del w:id="1703" w:author="Alberto Scremin" w:date="2011-08-02T22:53:00Z">
        <w:r w:rsidR="000E0278" w:rsidRPr="000E0278">
          <w:rPr>
            <w:noProof/>
            <w:u w:val="single"/>
            <w:lang w:val="pt-BR"/>
            <w:rPrChange w:id="1704" w:author="vanessa" w:date="2011-08-02T23:44:00Z">
              <w:rPr>
                <w:b/>
                <w:bCs/>
                <w:noProof/>
                <w:u w:val="single"/>
              </w:rPr>
            </w:rPrChange>
          </w:rPr>
          <w:delText>85</w:delText>
        </w:r>
      </w:del>
      <w:ins w:id="1705" w:author="Alberto Scremin" w:date="2011-08-02T22:53:00Z">
        <w:r w:rsidR="000E0278" w:rsidRPr="000E0278">
          <w:rPr>
            <w:noProof/>
            <w:lang w:val="pt-BR"/>
            <w:rPrChange w:id="1706" w:author="vanessa" w:date="2011-08-02T23:44:00Z">
              <w:rPr>
                <w:b/>
                <w:bCs/>
                <w:noProof/>
              </w:rPr>
            </w:rPrChange>
          </w:rPr>
          <w:t>84</w:t>
        </w:r>
      </w:ins>
      <w:r w:rsidR="000E0278" w:rsidRPr="000E0278">
        <w:rPr>
          <w:rPrChange w:id="1707" w:author="Alberto Scremin" w:date="2011-08-02T22:53:00Z">
            <w:rPr>
              <w:b/>
              <w:bCs/>
              <w:u w:val="single"/>
            </w:rPr>
          </w:rPrChange>
        </w:rPr>
        <w:fldChar w:fldCharType="end"/>
      </w:r>
      <w:r w:rsidR="000E0278" w:rsidRPr="000E0278">
        <w:rPr>
          <w:lang w:val="pt-BR"/>
          <w:rPrChange w:id="1708" w:author="vanessa" w:date="2011-08-02T23:44:00Z">
            <w:rPr>
              <w:b/>
              <w:bCs/>
              <w:u w:val="single"/>
            </w:rPr>
          </w:rPrChange>
        </w:rPr>
        <w:t xml:space="preserve">, tem por objetivo selecionar o setor de uma determinada </w:t>
      </w:r>
      <w:del w:id="1709" w:author="Alberto Scremin" w:date="2011-08-02T22:53:00Z">
        <w:r w:rsidR="000E0278" w:rsidRPr="000E0278">
          <w:rPr>
            <w:lang w:val="pt-BR"/>
            <w:rPrChange w:id="1710" w:author="vanessa" w:date="2011-08-02T23:44:00Z">
              <w:rPr>
                <w:b/>
                <w:bCs/>
              </w:rPr>
            </w:rPrChange>
          </w:rPr>
          <w:delText>companhia</w:delText>
        </w:r>
      </w:del>
      <w:ins w:id="1711" w:author="Alberto Scremin" w:date="2011-08-02T22:53:00Z">
        <w:r w:rsidR="00773784">
          <w:rPr>
            <w:lang w:val="pt-BR"/>
          </w:rPr>
          <w:t>empresa</w:t>
        </w:r>
      </w:ins>
      <w:r w:rsidR="000E0278" w:rsidRPr="000E0278">
        <w:rPr>
          <w:lang w:val="pt-BR"/>
          <w:rPrChange w:id="1712" w:author="vanessa" w:date="2011-08-02T23:44:00Z">
            <w:rPr>
              <w:b/>
              <w:bCs/>
            </w:rPr>
          </w:rPrChange>
        </w:rPr>
        <w:t xml:space="preserve">. Sendo assim, utilizamos o comando </w:t>
      </w:r>
      <w:del w:id="1713" w:author="Alberto Scremin" w:date="2011-08-02T22:53:00Z">
        <w:r w:rsidR="000E0278" w:rsidRPr="000E0278">
          <w:rPr>
            <w:i/>
            <w:lang w:val="pt-BR"/>
            <w:rPrChange w:id="1714" w:author="vanessa" w:date="2011-08-02T23:44:00Z">
              <w:rPr>
                <w:b/>
                <w:bCs/>
                <w:i/>
              </w:rPr>
            </w:rPrChange>
          </w:rPr>
          <w:delText>HGET</w:delText>
        </w:r>
        <w:r w:rsidR="000E0278" w:rsidRPr="000E0278">
          <w:rPr>
            <w:lang w:val="pt-BR"/>
            <w:rPrChange w:id="1715" w:author="vanessa" w:date="2011-08-02T23:44:00Z">
              <w:rPr>
                <w:b/>
                <w:bCs/>
              </w:rPr>
            </w:rPrChange>
          </w:rPr>
          <w:delText xml:space="preserve"> acompanhado da chave que queremos pesquisar e do</w:delText>
        </w:r>
      </w:del>
      <w:ins w:id="1716" w:author="Alberto Scremin" w:date="2011-08-02T22:53:00Z">
        <w:r w:rsidR="00A340EA">
          <w:rPr>
            <w:i/>
            <w:lang w:val="pt-BR"/>
          </w:rPr>
          <w:t>KEYS</w:t>
        </w:r>
        <w:r w:rsidR="00A340EA" w:rsidRPr="00A340EA">
          <w:rPr>
            <w:lang w:val="pt-BR"/>
          </w:rPr>
          <w:t xml:space="preserve"> para selecionar todas as chaves de empresas cadastradas. Em seguida, para cada company_id, selecionamos o</w:t>
        </w:r>
      </w:ins>
      <w:r w:rsidR="000E0278" w:rsidRPr="000E0278">
        <w:rPr>
          <w:lang w:val="pt-BR"/>
          <w:rPrChange w:id="1717" w:author="Alberto Scremin" w:date="2011-08-02T22:53:00Z">
            <w:rPr>
              <w:b/>
              <w:bCs/>
            </w:rPr>
          </w:rPrChange>
        </w:rPr>
        <w:t xml:space="preserve"> nome </w:t>
      </w:r>
      <w:del w:id="1718" w:author="Alberto Scremin" w:date="2011-08-02T22:53:00Z">
        <w:r w:rsidR="000E0278" w:rsidRPr="000E0278">
          <w:rPr>
            <w:lang w:val="pt-BR"/>
            <w:rPrChange w:id="1719" w:author="vanessa" w:date="2011-08-02T23:44:00Z">
              <w:rPr>
                <w:b/>
                <w:bCs/>
              </w:rPr>
            </w:rPrChange>
          </w:rPr>
          <w:delText xml:space="preserve">do campo. Baseado no modelo que construímos, estamos consultando o campo </w:delText>
        </w:r>
      </w:del>
      <w:ins w:id="1720" w:author="Alberto Scremin" w:date="2011-08-02T22:53:00Z">
        <w:r w:rsidR="00A340EA" w:rsidRPr="00A340EA">
          <w:rPr>
            <w:lang w:val="pt-BR"/>
          </w:rPr>
          <w:t>da empresa, utilizanod o comando</w:t>
        </w:r>
        <w:r w:rsidR="00A340EA">
          <w:rPr>
            <w:i/>
            <w:lang w:val="pt-BR"/>
          </w:rPr>
          <w:t xml:space="preserve"> HGET. </w:t>
        </w:r>
        <w:r w:rsidR="00A340EA" w:rsidRPr="00A340EA">
          <w:rPr>
            <w:lang w:val="pt-BR"/>
          </w:rPr>
          <w:t>Posteriormente, é feito um teste se a empresa em questão é a Onemf. Caso a igualdade seja verdadeira, selecionamos o setor desta empresa</w:t>
        </w:r>
        <w:r w:rsidR="00A340EA">
          <w:rPr>
            <w:lang w:val="pt-BR"/>
          </w:rPr>
          <w:t xml:space="preserve"> (</w:t>
        </w:r>
      </w:ins>
      <w:r w:rsidR="000E0278" w:rsidRPr="000E0278">
        <w:rPr>
          <w:lang w:val="pt-BR"/>
          <w:rPrChange w:id="1721" w:author="Alberto Scremin" w:date="2011-08-02T22:53:00Z">
            <w:rPr>
              <w:b/>
              <w:bCs/>
            </w:rPr>
          </w:rPrChange>
        </w:rPr>
        <w:t>in_sector</w:t>
      </w:r>
      <w:del w:id="1722" w:author="Alberto Scremin" w:date="2011-08-02T22:53:00Z">
        <w:r w:rsidR="000E0278" w:rsidRPr="000E0278">
          <w:rPr>
            <w:lang w:val="pt-BR"/>
            <w:rPrChange w:id="1723" w:author="vanessa" w:date="2011-08-02T23:44:00Z">
              <w:rPr>
                <w:b/>
                <w:bCs/>
              </w:rPr>
            </w:rPrChange>
          </w:rPr>
          <w:delText xml:space="preserve"> da chave co930.</w:delText>
        </w:r>
      </w:del>
      <w:ins w:id="1724" w:author="Alberto Scremin" w:date="2011-08-02T22:53:00Z">
        <w:r w:rsidR="00A340EA">
          <w:rPr>
            <w:lang w:val="pt-BR"/>
          </w:rPr>
          <w:t>)</w:t>
        </w:r>
        <w:r w:rsidR="00A340EA" w:rsidRPr="00A340EA">
          <w:rPr>
            <w:lang w:val="pt-BR"/>
          </w:rPr>
          <w:t xml:space="preserve"> utilizan</w:t>
        </w:r>
        <w:r w:rsidR="00A340EA">
          <w:rPr>
            <w:lang w:val="pt-BR"/>
          </w:rPr>
          <w:t xml:space="preserve">do </w:t>
        </w:r>
        <w:r w:rsidR="00A340EA" w:rsidRPr="00A340EA">
          <w:rPr>
            <w:lang w:val="pt-BR"/>
          </w:rPr>
          <w:t>o comando</w:t>
        </w:r>
        <w:r w:rsidR="00A340EA">
          <w:rPr>
            <w:i/>
            <w:lang w:val="pt-BR"/>
          </w:rPr>
          <w:t xml:space="preserve"> HGET</w:t>
        </w:r>
        <w:r w:rsidR="00A340EA" w:rsidRPr="00A340EA">
          <w:rPr>
            <w:lang w:val="pt-BR"/>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F12148" w:rsidTr="00761E61">
        <w:tc>
          <w:tcPr>
            <w:tcW w:w="9286" w:type="dxa"/>
            <w:shd w:val="clear" w:color="auto" w:fill="auto"/>
          </w:tcPr>
          <w:p w:rsidR="00F12148" w:rsidRPr="00F12148" w:rsidRDefault="00A340EA" w:rsidP="00773784">
            <w:pPr>
              <w:pStyle w:val="sumario"/>
              <w:numPr>
                <w:ilvl w:val="0"/>
                <w:numId w:val="0"/>
              </w:numPr>
              <w:spacing w:after="0"/>
              <w:jc w:val="both"/>
              <w:rPr>
                <w:ins w:id="1725" w:author="Alberto Scremin" w:date="2011-08-02T22:53:00Z"/>
              </w:rPr>
            </w:pPr>
            <w:ins w:id="1726" w:author="Alberto Scremin" w:date="2011-08-02T22:53:00Z">
              <w:r>
                <w:t>s</w:t>
              </w:r>
              <w:r w:rsidR="00F12148" w:rsidRPr="00F12148">
                <w:t>elect 0</w:t>
              </w:r>
            </w:ins>
          </w:p>
          <w:p w:rsidR="00F12148" w:rsidRPr="00F12148" w:rsidRDefault="00A340EA" w:rsidP="00773784">
            <w:pPr>
              <w:pStyle w:val="sumario"/>
              <w:numPr>
                <w:ilvl w:val="0"/>
                <w:numId w:val="0"/>
              </w:numPr>
              <w:spacing w:after="0"/>
              <w:jc w:val="both"/>
              <w:rPr>
                <w:ins w:id="1727" w:author="Alberto Scremin" w:date="2011-08-02T22:53:00Z"/>
              </w:rPr>
            </w:pPr>
            <w:ins w:id="1728" w:author="Alberto Scremin" w:date="2011-08-02T22:53:00Z">
              <w:r>
                <w:t>l</w:t>
              </w:r>
              <w:r w:rsidR="00F12148" w:rsidRPr="00F12148">
                <w:t xml:space="preserve">ist_company = </w:t>
              </w:r>
              <w:r>
                <w:t>k</w:t>
              </w:r>
              <w:r w:rsidR="00F12148" w:rsidRPr="00F12148">
                <w:t>eys co*</w:t>
              </w:r>
            </w:ins>
          </w:p>
          <w:p w:rsidR="00F12148" w:rsidRDefault="00A340EA" w:rsidP="00773784">
            <w:pPr>
              <w:pStyle w:val="sumario"/>
              <w:numPr>
                <w:ilvl w:val="0"/>
                <w:numId w:val="0"/>
              </w:numPr>
              <w:spacing w:after="0"/>
              <w:jc w:val="both"/>
              <w:rPr>
                <w:ins w:id="1729" w:author="Alberto Scremin" w:date="2011-08-02T22:53:00Z"/>
              </w:rPr>
            </w:pPr>
            <w:ins w:id="1730" w:author="Alberto Scremin" w:date="2011-08-02T22:53:00Z">
              <w:r>
                <w:t>f</w:t>
              </w:r>
              <w:r w:rsidR="00F12148">
                <w:t>or company_id in list_company :</w:t>
              </w:r>
            </w:ins>
          </w:p>
          <w:p w:rsidR="00A340EA" w:rsidRDefault="00F12148" w:rsidP="00773784">
            <w:pPr>
              <w:pStyle w:val="sumario"/>
              <w:numPr>
                <w:ilvl w:val="0"/>
                <w:numId w:val="0"/>
              </w:numPr>
              <w:spacing w:after="0"/>
              <w:jc w:val="both"/>
              <w:rPr>
                <w:ins w:id="1731" w:author="Alberto Scremin" w:date="2011-08-02T22:53:00Z"/>
              </w:rPr>
            </w:pPr>
            <w:ins w:id="1732" w:author="Alberto Scremin" w:date="2011-08-02T22:53:00Z">
              <w:r>
                <w:t xml:space="preserve">     </w:t>
              </w:r>
              <w:r w:rsidR="00A340EA">
                <w:t xml:space="preserve">company_name = </w:t>
              </w:r>
            </w:ins>
            <w:r w:rsidR="000E0278" w:rsidRPr="000E0278">
              <w:rPr>
                <w:rPrChange w:id="1733" w:author="Alberto Scremin" w:date="2011-08-02T22:53:00Z">
                  <w:rPr>
                    <w:b/>
                    <w:bCs/>
                    <w:lang w:val="pt-BR"/>
                  </w:rPr>
                </w:rPrChange>
              </w:rPr>
              <w:t xml:space="preserve">hget </w:t>
            </w:r>
            <w:del w:id="1734" w:author="Alberto Scremin" w:date="2011-08-02T22:53:00Z">
              <w:r w:rsidR="000E0278" w:rsidRPr="000E0278">
                <w:rPr>
                  <w:rPrChange w:id="1735" w:author="vanessa" w:date="2011-08-02T22:56:00Z">
                    <w:rPr>
                      <w:b/>
                      <w:bCs/>
                      <w:lang w:val="pt-BR"/>
                    </w:rPr>
                  </w:rPrChange>
                </w:rPr>
                <w:delText>co930</w:delText>
              </w:r>
            </w:del>
            <w:ins w:id="1736" w:author="Alberto Scremin" w:date="2011-08-02T22:53:00Z">
              <w:r w:rsidR="00A340EA">
                <w:t>company_id co_name</w:t>
              </w:r>
            </w:ins>
          </w:p>
          <w:p w:rsidR="00A340EA" w:rsidRDefault="00A340EA" w:rsidP="00773784">
            <w:pPr>
              <w:pStyle w:val="sumario"/>
              <w:numPr>
                <w:ilvl w:val="0"/>
                <w:numId w:val="0"/>
              </w:numPr>
              <w:spacing w:after="0"/>
              <w:jc w:val="both"/>
              <w:rPr>
                <w:ins w:id="1737" w:author="Alberto Scremin" w:date="2011-08-02T22:53:00Z"/>
              </w:rPr>
            </w:pPr>
            <w:ins w:id="1738" w:author="Alberto Scremin" w:date="2011-08-02T22:53:00Z">
              <w:r>
                <w:t xml:space="preserve">     if co_name = ‘Onemf’ :</w:t>
              </w:r>
            </w:ins>
          </w:p>
          <w:p w:rsidR="002400A2" w:rsidRDefault="00A340EA">
            <w:pPr>
              <w:pStyle w:val="sumario"/>
              <w:numPr>
                <w:ilvl w:val="0"/>
                <w:numId w:val="0"/>
              </w:numPr>
              <w:spacing w:after="0"/>
              <w:jc w:val="both"/>
              <w:rPr>
                <w:rPrChange w:id="1739" w:author="Alberto Scremin" w:date="2011-08-02T22:53:00Z">
                  <w:rPr>
                    <w:lang w:val="pt-BR"/>
                  </w:rPr>
                </w:rPrChange>
              </w:rPr>
              <w:pPrChange w:id="1740" w:author="Alberto Scremin" w:date="2011-08-02T22:53:00Z">
                <w:pPr>
                  <w:pStyle w:val="sumario"/>
                  <w:numPr>
                    <w:numId w:val="0"/>
                  </w:numPr>
                  <w:tabs>
                    <w:tab w:val="clear" w:pos="6658"/>
                  </w:tabs>
                  <w:spacing w:after="40"/>
                  <w:ind w:left="0" w:firstLine="0"/>
                  <w:jc w:val="both"/>
                </w:pPr>
              </w:pPrChange>
            </w:pPr>
            <w:ins w:id="1741" w:author="Alberto Scremin" w:date="2011-08-02T22:53:00Z">
              <w:r>
                <w:t xml:space="preserve">         hget company_id</w:t>
              </w:r>
            </w:ins>
            <w:r w:rsidR="000E0278" w:rsidRPr="000E0278">
              <w:rPr>
                <w:rPrChange w:id="1742" w:author="Alberto Scremin" w:date="2011-08-02T22:53:00Z">
                  <w:rPr>
                    <w:b/>
                    <w:bCs/>
                    <w:lang w:val="pt-BR"/>
                  </w:rPr>
                </w:rPrChange>
              </w:rPr>
              <w:t xml:space="preserve"> in_sector</w:t>
            </w:r>
            <w:del w:id="1743" w:author="Alberto Scremin" w:date="2011-08-02T22:53:00Z">
              <w:r w:rsidR="000E0278" w:rsidRPr="000E0278">
                <w:rPr>
                  <w:rPrChange w:id="1744" w:author="vanessa" w:date="2011-08-02T22:56:00Z">
                    <w:rPr>
                      <w:b/>
                      <w:bCs/>
                      <w:lang w:val="pt-BR"/>
                    </w:rPr>
                  </w:rPrChange>
                </w:rPr>
                <w:delText xml:space="preserve"> </w:delText>
              </w:r>
            </w:del>
          </w:p>
        </w:tc>
      </w:tr>
    </w:tbl>
    <w:p w:rsidR="00D41766" w:rsidRPr="00F731CC" w:rsidRDefault="000E0278" w:rsidP="00D41766">
      <w:pPr>
        <w:pStyle w:val="sumario"/>
        <w:numPr>
          <w:ilvl w:val="0"/>
          <w:numId w:val="0"/>
        </w:numPr>
        <w:ind w:left="420" w:hanging="420"/>
        <w:rPr>
          <w:rFonts w:ascii="Calibri" w:hAnsi="Calibri"/>
          <w:b/>
          <w:sz w:val="20"/>
          <w:szCs w:val="20"/>
          <w:lang w:val="pt-BR"/>
          <w:rPrChange w:id="1745" w:author="vanessa" w:date="2011-08-02T23:44:00Z">
            <w:rPr>
              <w:rFonts w:ascii="Calibri" w:hAnsi="Calibri"/>
              <w:b/>
              <w:sz w:val="20"/>
              <w:szCs w:val="20"/>
            </w:rPr>
          </w:rPrChange>
        </w:rPr>
      </w:pPr>
      <w:bookmarkStart w:id="1746" w:name="_Ref297795766"/>
      <w:bookmarkStart w:id="1747" w:name="_Toc300002908"/>
      <w:bookmarkStart w:id="1748" w:name="_Toc298169444"/>
      <w:r w:rsidRPr="000E0278">
        <w:rPr>
          <w:rFonts w:ascii="Calibri" w:hAnsi="Calibri"/>
          <w:b/>
          <w:sz w:val="20"/>
          <w:szCs w:val="20"/>
          <w:lang w:val="pt-BR"/>
          <w:rPrChange w:id="1749"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1750"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1751" w:author="Alberto Scremin" w:date="2011-08-02T22:53:00Z">
        <w:r w:rsidRPr="000E0278">
          <w:rPr>
            <w:rFonts w:ascii="Calibri" w:hAnsi="Calibri"/>
            <w:b/>
            <w:noProof/>
            <w:sz w:val="20"/>
            <w:szCs w:val="20"/>
            <w:lang w:val="pt-BR"/>
            <w:rPrChange w:id="1752" w:author="vanessa" w:date="2011-08-02T23:44:00Z">
              <w:rPr>
                <w:rFonts w:ascii="Calibri" w:hAnsi="Calibri"/>
                <w:b/>
                <w:bCs/>
                <w:noProof/>
                <w:sz w:val="20"/>
                <w:szCs w:val="20"/>
              </w:rPr>
            </w:rPrChange>
          </w:rPr>
          <w:delText>85</w:delText>
        </w:r>
      </w:del>
      <w:ins w:id="1753" w:author="Alberto Scremin" w:date="2011-08-02T22:53:00Z">
        <w:r w:rsidRPr="000E0278">
          <w:rPr>
            <w:rFonts w:ascii="Calibri" w:hAnsi="Calibri"/>
            <w:b/>
            <w:noProof/>
            <w:sz w:val="20"/>
            <w:szCs w:val="20"/>
            <w:lang w:val="pt-BR"/>
            <w:rPrChange w:id="1754" w:author="vanessa" w:date="2011-08-02T23:44:00Z">
              <w:rPr>
                <w:rFonts w:ascii="Calibri" w:hAnsi="Calibri"/>
                <w:b/>
                <w:bCs/>
                <w:noProof/>
                <w:sz w:val="20"/>
                <w:szCs w:val="20"/>
              </w:rPr>
            </w:rPrChange>
          </w:rPr>
          <w:t>84</w:t>
        </w:r>
      </w:ins>
      <w:r w:rsidRPr="0072225C">
        <w:rPr>
          <w:rFonts w:ascii="Calibri" w:hAnsi="Calibri"/>
          <w:b/>
          <w:sz w:val="20"/>
          <w:szCs w:val="20"/>
        </w:rPr>
        <w:fldChar w:fldCharType="end"/>
      </w:r>
      <w:bookmarkEnd w:id="1746"/>
      <w:r w:rsidRPr="000E0278">
        <w:rPr>
          <w:rFonts w:ascii="Calibri" w:hAnsi="Calibri"/>
          <w:b/>
          <w:sz w:val="20"/>
          <w:szCs w:val="20"/>
          <w:lang w:val="pt-BR"/>
          <w:rPrChange w:id="1755" w:author="vanessa" w:date="2011-08-02T23:44:00Z">
            <w:rPr>
              <w:rFonts w:ascii="Calibri" w:hAnsi="Calibri"/>
              <w:b/>
              <w:bCs/>
              <w:sz w:val="20"/>
              <w:szCs w:val="20"/>
            </w:rPr>
          </w:rPrChange>
        </w:rPr>
        <w:t xml:space="preserve">: Selecionar o setor de uma determinada company, </w:t>
      </w:r>
      <w:proofErr w:type="gramStart"/>
      <w:r w:rsidRPr="000E0278">
        <w:rPr>
          <w:rFonts w:ascii="Calibri" w:hAnsi="Calibri"/>
          <w:b/>
          <w:sz w:val="20"/>
          <w:szCs w:val="20"/>
          <w:lang w:val="pt-BR"/>
          <w:rPrChange w:id="1756"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1757" w:author="vanessa" w:date="2011-08-02T23:44:00Z">
            <w:rPr>
              <w:rFonts w:ascii="Calibri" w:hAnsi="Calibri"/>
              <w:b/>
              <w:bCs/>
              <w:sz w:val="20"/>
              <w:szCs w:val="20"/>
            </w:rPr>
          </w:rPrChange>
        </w:rPr>
        <w:t>.</w:t>
      </w:r>
      <w:bookmarkEnd w:id="1747"/>
      <w:bookmarkEnd w:id="1748"/>
    </w:p>
    <w:p w:rsidR="00880AC2" w:rsidRPr="00F731CC" w:rsidRDefault="000E0278" w:rsidP="005C4D52">
      <w:pPr>
        <w:pStyle w:val="sumario"/>
        <w:numPr>
          <w:ilvl w:val="0"/>
          <w:numId w:val="0"/>
        </w:numPr>
        <w:jc w:val="both"/>
        <w:rPr>
          <w:lang w:val="pt-BR"/>
          <w:rPrChange w:id="1758" w:author="vanessa" w:date="2011-08-02T23:44:00Z">
            <w:rPr/>
          </w:rPrChange>
        </w:rPr>
      </w:pPr>
      <w:ins w:id="1759" w:author="Alberto Scremin" w:date="2011-08-02T22:53:00Z">
        <w:r w:rsidRPr="000E0278">
          <w:rPr>
            <w:b/>
            <w:lang w:val="pt-BR"/>
            <w:rPrChange w:id="1760" w:author="vanessa" w:date="2011-08-02T23:44:00Z">
              <w:rPr>
                <w:b/>
                <w:bCs/>
              </w:rPr>
            </w:rPrChange>
          </w:rPr>
          <w:t xml:space="preserve">Selecionar todas as empresas </w:t>
        </w:r>
        <w:r w:rsidR="007E0363">
          <w:rPr>
            <w:b/>
            <w:lang w:val="pt-BR"/>
          </w:rPr>
          <w:t>em</w:t>
        </w:r>
        <w:r w:rsidR="00882E44">
          <w:rPr>
            <w:b/>
            <w:lang w:val="pt-BR"/>
          </w:rPr>
          <w:t xml:space="preserve"> New York</w:t>
        </w:r>
        <w:r w:rsidRPr="000E0278">
          <w:rPr>
            <w:b/>
            <w:lang w:val="pt-BR"/>
            <w:rPrChange w:id="1761" w:author="vanessa" w:date="2011-08-02T23:44:00Z">
              <w:rPr>
                <w:b/>
                <w:bCs/>
              </w:rPr>
            </w:rPrChange>
          </w:rPr>
          <w:t>.</w:t>
        </w:r>
        <w:r w:rsidR="00773784">
          <w:rPr>
            <w:lang w:val="pt-BR"/>
          </w:rPr>
          <w:t xml:space="preserve"> </w:t>
        </w:r>
      </w:ins>
      <w:r w:rsidRPr="000E0278">
        <w:rPr>
          <w:lang w:val="pt-BR"/>
          <w:rPrChange w:id="1762" w:author="vanessa" w:date="2011-08-02T23:44:00Z">
            <w:rPr>
              <w:b/>
              <w:bCs/>
            </w:rPr>
          </w:rPrChange>
        </w:rPr>
        <w:t xml:space="preserve">Na </w:t>
      </w:r>
      <w:r w:rsidRPr="000E0278">
        <w:rPr>
          <w:rPrChange w:id="1763" w:author="Alberto Scremin" w:date="2011-08-02T22:53:00Z">
            <w:rPr>
              <w:b/>
              <w:bCs/>
              <w:u w:val="single"/>
            </w:rPr>
          </w:rPrChange>
        </w:rPr>
        <w:fldChar w:fldCharType="begin"/>
      </w:r>
      <w:r w:rsidRPr="000E0278">
        <w:rPr>
          <w:lang w:val="pt-BR"/>
          <w:rPrChange w:id="1764" w:author="vanessa" w:date="2011-08-02T23:44:00Z">
            <w:rPr>
              <w:b/>
              <w:bCs/>
              <w:u w:val="single"/>
            </w:rPr>
          </w:rPrChange>
        </w:rPr>
        <w:instrText xml:space="preserve"> REF _Ref297920266 \h  \* MERGEFORMAT </w:instrText>
      </w:r>
      <w:r w:rsidRPr="000E0278">
        <w:rPr>
          <w:rPrChange w:id="1765" w:author="Alberto Scremin" w:date="2011-08-02T22:53:00Z">
            <w:rPr/>
          </w:rPrChange>
        </w:rPr>
      </w:r>
      <w:r w:rsidRPr="000E0278">
        <w:rPr>
          <w:rPrChange w:id="1766" w:author="Alberto Scremin" w:date="2011-08-02T22:53:00Z">
            <w:rPr>
              <w:b/>
              <w:bCs/>
              <w:u w:val="single"/>
            </w:rPr>
          </w:rPrChange>
        </w:rPr>
        <w:fldChar w:fldCharType="separate"/>
      </w:r>
      <w:r w:rsidRPr="000E0278">
        <w:rPr>
          <w:lang w:val="pt-BR"/>
          <w:rPrChange w:id="1767" w:author="vanessa" w:date="2011-08-02T23:44:00Z">
            <w:rPr>
              <w:b/>
              <w:bCs/>
              <w:u w:val="single"/>
            </w:rPr>
          </w:rPrChange>
        </w:rPr>
        <w:t xml:space="preserve">Figura </w:t>
      </w:r>
      <w:del w:id="1768" w:author="Alberto Scremin" w:date="2011-08-02T22:53:00Z">
        <w:r w:rsidRPr="000E0278">
          <w:rPr>
            <w:noProof/>
            <w:u w:val="single"/>
            <w:lang w:val="pt-BR"/>
            <w:rPrChange w:id="1769" w:author="vanessa" w:date="2011-08-02T23:44:00Z">
              <w:rPr>
                <w:b/>
                <w:bCs/>
                <w:noProof/>
                <w:u w:val="single"/>
              </w:rPr>
            </w:rPrChange>
          </w:rPr>
          <w:delText>86</w:delText>
        </w:r>
      </w:del>
      <w:ins w:id="1770" w:author="Alberto Scremin" w:date="2011-08-02T22:53:00Z">
        <w:r w:rsidRPr="000E0278">
          <w:rPr>
            <w:noProof/>
            <w:lang w:val="pt-BR"/>
            <w:rPrChange w:id="1771" w:author="vanessa" w:date="2011-08-02T23:44:00Z">
              <w:rPr>
                <w:b/>
                <w:bCs/>
                <w:noProof/>
              </w:rPr>
            </w:rPrChange>
          </w:rPr>
          <w:t>85</w:t>
        </w:r>
      </w:ins>
      <w:r w:rsidRPr="000E0278">
        <w:rPr>
          <w:rPrChange w:id="1772" w:author="Alberto Scremin" w:date="2011-08-02T22:53:00Z">
            <w:rPr>
              <w:b/>
              <w:bCs/>
              <w:u w:val="single"/>
            </w:rPr>
          </w:rPrChange>
        </w:rPr>
        <w:fldChar w:fldCharType="end"/>
      </w:r>
      <w:r w:rsidRPr="000E0278">
        <w:rPr>
          <w:lang w:val="pt-BR"/>
          <w:rPrChange w:id="1773" w:author="vanessa" w:date="2011-08-02T23:44:00Z">
            <w:rPr>
              <w:b/>
              <w:bCs/>
            </w:rPr>
          </w:rPrChange>
        </w:rPr>
        <w:t xml:space="preserve">, construímos a consulta que deve selecionar todas as empresas </w:t>
      </w:r>
      <w:del w:id="1774" w:author="Alberto Scremin" w:date="2011-08-02T22:53:00Z">
        <w:r w:rsidRPr="000E0278">
          <w:rPr>
            <w:lang w:val="pt-BR"/>
            <w:rPrChange w:id="1775" w:author="vanessa" w:date="2011-08-02T23:44:00Z">
              <w:rPr>
                <w:b/>
                <w:bCs/>
              </w:rPr>
            </w:rPrChange>
          </w:rPr>
          <w:delText>do Rio de Janeiro</w:delText>
        </w:r>
      </w:del>
      <w:ins w:id="1776" w:author="Alberto Scremin" w:date="2011-08-02T22:53:00Z">
        <w:r w:rsidR="007E0363">
          <w:rPr>
            <w:lang w:val="pt-BR"/>
          </w:rPr>
          <w:t>em New York</w:t>
        </w:r>
      </w:ins>
      <w:r w:rsidRPr="000E0278">
        <w:rPr>
          <w:lang w:val="pt-BR"/>
          <w:rPrChange w:id="1777" w:author="vanessa" w:date="2011-08-02T23:44:00Z">
            <w:rPr>
              <w:b/>
              <w:bCs/>
            </w:rPr>
          </w:rPrChange>
        </w:rPr>
        <w:t xml:space="preserve">. Para isso, utilizamos o comando </w:t>
      </w:r>
      <w:r w:rsidRPr="000E0278">
        <w:rPr>
          <w:i/>
          <w:lang w:val="pt-BR"/>
          <w:rPrChange w:id="1778" w:author="vanessa" w:date="2011-08-02T23:44:00Z">
            <w:rPr>
              <w:b/>
              <w:bCs/>
              <w:i/>
            </w:rPr>
          </w:rPrChange>
        </w:rPr>
        <w:t>KEYS</w:t>
      </w:r>
      <w:r w:rsidRPr="000E0278">
        <w:rPr>
          <w:lang w:val="pt-BR"/>
          <w:rPrChange w:id="1779" w:author="vanessa" w:date="2011-08-02T23:44:00Z">
            <w:rPr>
              <w:b/>
              <w:bCs/>
            </w:rPr>
          </w:rPrChange>
        </w:rPr>
        <w:t xml:space="preserve">, para selecionar todas as chaves de </w:t>
      </w:r>
      <w:del w:id="1780" w:author="Alberto Scremin" w:date="2011-08-02T22:53:00Z">
        <w:r w:rsidRPr="000E0278">
          <w:rPr>
            <w:i/>
            <w:lang w:val="pt-BR"/>
            <w:rPrChange w:id="1781" w:author="vanessa" w:date="2011-08-02T23:44:00Z">
              <w:rPr>
                <w:b/>
                <w:bCs/>
                <w:i/>
              </w:rPr>
            </w:rPrChange>
          </w:rPr>
          <w:delText>companies</w:delText>
        </w:r>
      </w:del>
      <w:ins w:id="1782" w:author="Alberto Scremin" w:date="2011-08-02T22:53:00Z">
        <w:r w:rsidR="00773784" w:rsidRPr="00773784">
          <w:rPr>
            <w:lang w:val="pt-BR"/>
          </w:rPr>
          <w:t>empresas</w:t>
        </w:r>
      </w:ins>
      <w:r w:rsidRPr="000E0278">
        <w:rPr>
          <w:lang w:val="pt-BR"/>
          <w:rPrChange w:id="1783" w:author="vanessa" w:date="2011-08-02T23:44:00Z">
            <w:rPr>
              <w:b/>
              <w:bCs/>
            </w:rPr>
          </w:rPrChange>
        </w:rPr>
        <w:t xml:space="preserve"> cadastradas. Em seguida, para cada </w:t>
      </w:r>
      <w:del w:id="1784" w:author="Alberto Scremin" w:date="2011-08-02T22:53:00Z">
        <w:r w:rsidRPr="000E0278">
          <w:rPr>
            <w:i/>
            <w:lang w:val="pt-BR"/>
            <w:rPrChange w:id="1785" w:author="vanessa" w:date="2011-08-02T23:44:00Z">
              <w:rPr>
                <w:b/>
                <w:bCs/>
                <w:i/>
              </w:rPr>
            </w:rPrChange>
          </w:rPr>
          <w:delText>company</w:delText>
        </w:r>
      </w:del>
      <w:ins w:id="1786" w:author="Alberto Scremin" w:date="2011-08-02T22:53:00Z">
        <w:r w:rsidR="00773784" w:rsidRPr="00773784">
          <w:rPr>
            <w:lang w:val="pt-BR"/>
          </w:rPr>
          <w:t>empresa</w:t>
        </w:r>
      </w:ins>
      <w:r w:rsidRPr="000E0278">
        <w:rPr>
          <w:lang w:val="pt-BR"/>
          <w:rPrChange w:id="1787" w:author="vanessa" w:date="2011-08-02T23:44:00Z">
            <w:rPr>
              <w:b/>
              <w:bCs/>
            </w:rPr>
          </w:rPrChange>
        </w:rPr>
        <w:t xml:space="preserve">, selecionamos o campo cidade do endereço e realizamos uma comparação. Se o campo for </w:t>
      </w:r>
      <w:del w:id="1788" w:author="Alberto Scremin" w:date="2011-08-02T22:53:00Z">
        <w:r w:rsidRPr="000E0278">
          <w:rPr>
            <w:lang w:val="pt-BR"/>
            <w:rPrChange w:id="1789" w:author="vanessa" w:date="2011-08-02T23:44:00Z">
              <w:rPr>
                <w:b/>
                <w:bCs/>
              </w:rPr>
            </w:rPrChange>
          </w:rPr>
          <w:delText>Rio de Janeiro</w:delText>
        </w:r>
      </w:del>
      <w:ins w:id="1790" w:author="Alberto Scremin" w:date="2011-08-02T22:53:00Z">
        <w:r w:rsidR="00882E44">
          <w:rPr>
            <w:lang w:val="pt-BR"/>
          </w:rPr>
          <w:t xml:space="preserve">igual </w:t>
        </w:r>
        <w:proofErr w:type="gramStart"/>
        <w:r w:rsidR="00882E44">
          <w:rPr>
            <w:lang w:val="pt-BR"/>
          </w:rPr>
          <w:t>a</w:t>
        </w:r>
        <w:proofErr w:type="gramEnd"/>
        <w:r w:rsidR="00882E44">
          <w:rPr>
            <w:lang w:val="pt-BR"/>
          </w:rPr>
          <w:t xml:space="preserve"> New York</w:t>
        </w:r>
      </w:ins>
      <w:r w:rsidRPr="000E0278">
        <w:rPr>
          <w:lang w:val="pt-BR"/>
          <w:rPrChange w:id="1791" w:author="vanessa" w:date="2011-08-02T23:44:00Z">
            <w:rPr>
              <w:b/>
              <w:bCs/>
            </w:rPr>
          </w:rPrChange>
        </w:rPr>
        <w:t xml:space="preserve">, os dados empresa </w:t>
      </w:r>
      <w:r w:rsidR="00607753">
        <w:rPr>
          <w:lang w:val="pt-BR"/>
        </w:rPr>
        <w:t>são</w:t>
      </w:r>
      <w:r w:rsidRPr="000E0278">
        <w:rPr>
          <w:lang w:val="pt-BR"/>
          <w:rPrChange w:id="1792" w:author="vanessa" w:date="2011-08-02T23:44:00Z">
            <w:rPr>
              <w:b/>
              <w:bCs/>
            </w:rPr>
          </w:rPrChange>
        </w:rPr>
        <w:t xml:space="preserve"> mostrado</w:t>
      </w:r>
      <w:r w:rsidR="00607753">
        <w:rPr>
          <w:lang w:val="pt-BR"/>
        </w:rPr>
        <w:t>s</w:t>
      </w:r>
      <w:r w:rsidRPr="000E0278">
        <w:rPr>
          <w:lang w:val="pt-BR"/>
          <w:rPrChange w:id="1793" w:author="vanessa" w:date="2011-08-02T23:44:00Z">
            <w:rPr>
              <w:b/>
              <w:bCs/>
            </w:rPr>
          </w:rPrChange>
        </w:rPr>
        <w:t>.</w:t>
      </w:r>
    </w:p>
    <w:p w:rsidR="00D41766" w:rsidRPr="00FD587C" w:rsidRDefault="00D41766">
      <w:pPr>
        <w:rPr>
          <w:del w:id="1794" w:author="Alberto Scremin" w:date="2011-08-02T22:53:00Z"/>
          <w:lang w:val="pt-BR"/>
        </w:rPr>
      </w:pPr>
    </w:p>
    <w:p w:rsidR="00880AC2" w:rsidRPr="00FD587C" w:rsidRDefault="00880AC2">
      <w:pPr>
        <w:rPr>
          <w:del w:id="1795" w:author="Alberto Scremin" w:date="2011-08-02T22:53:00Z"/>
          <w:lang w:val="pt-BR"/>
        </w:rPr>
      </w:pPr>
    </w:p>
    <w:p w:rsidR="00880AC2" w:rsidRPr="00FD587C" w:rsidRDefault="00880AC2">
      <w:pPr>
        <w:rPr>
          <w:del w:id="1796" w:author="Alberto Scremin" w:date="2011-08-02T22:53:00Z"/>
          <w:lang w:val="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A74417" w:rsidTr="00761E61">
        <w:tc>
          <w:tcPr>
            <w:tcW w:w="9286" w:type="dxa"/>
            <w:shd w:val="clear" w:color="auto" w:fill="auto"/>
          </w:tcPr>
          <w:p w:rsidR="002400A2" w:rsidRDefault="00D41766">
            <w:pPr>
              <w:pStyle w:val="sumario"/>
              <w:numPr>
                <w:ilvl w:val="0"/>
                <w:numId w:val="0"/>
              </w:numPr>
              <w:spacing w:after="0"/>
              <w:jc w:val="both"/>
              <w:pPrChange w:id="1797" w:author="Alberto Scremin" w:date="2011-08-02T22:53:00Z">
                <w:pPr>
                  <w:pStyle w:val="sumario"/>
                  <w:numPr>
                    <w:numId w:val="0"/>
                  </w:numPr>
                  <w:tabs>
                    <w:tab w:val="clear" w:pos="6658"/>
                  </w:tabs>
                  <w:spacing w:after="40"/>
                  <w:ind w:left="0" w:firstLine="0"/>
                  <w:jc w:val="both"/>
                </w:pPr>
              </w:pPrChange>
            </w:pPr>
            <w:r w:rsidRPr="000E73A2">
              <w:t>select 0</w:t>
            </w:r>
          </w:p>
          <w:p w:rsidR="002400A2" w:rsidRDefault="00D41766">
            <w:pPr>
              <w:pStyle w:val="sumario"/>
              <w:numPr>
                <w:ilvl w:val="0"/>
                <w:numId w:val="0"/>
              </w:numPr>
              <w:spacing w:after="0"/>
              <w:jc w:val="both"/>
              <w:pPrChange w:id="1798" w:author="Alberto Scremin" w:date="2011-08-02T22:53:00Z">
                <w:pPr>
                  <w:pStyle w:val="sumario"/>
                  <w:numPr>
                    <w:numId w:val="0"/>
                  </w:numPr>
                  <w:tabs>
                    <w:tab w:val="clear" w:pos="6658"/>
                  </w:tabs>
                  <w:spacing w:after="40"/>
                  <w:ind w:left="0" w:firstLine="0"/>
                  <w:jc w:val="both"/>
                </w:pPr>
              </w:pPrChange>
            </w:pPr>
            <w:r w:rsidRPr="000E73A2">
              <w:t xml:space="preserve">list_company </w:t>
            </w:r>
            <w:del w:id="1799" w:author="Alberto Scremin" w:date="2011-08-02T22:53:00Z">
              <w:r w:rsidRPr="000E73A2">
                <w:delText>:=</w:delText>
              </w:r>
            </w:del>
            <w:ins w:id="1800" w:author="Alberto Scremin" w:date="2011-08-02T22:53:00Z">
              <w:r w:rsidRPr="000E73A2">
                <w:t>=</w:t>
              </w:r>
            </w:ins>
            <w:r w:rsidRPr="000E73A2">
              <w:t xml:space="preserve"> keys co*</w:t>
            </w:r>
          </w:p>
          <w:p w:rsidR="002400A2" w:rsidRDefault="000E0278">
            <w:pPr>
              <w:pStyle w:val="sumario"/>
              <w:numPr>
                <w:ilvl w:val="0"/>
                <w:numId w:val="0"/>
              </w:numPr>
              <w:spacing w:after="0"/>
              <w:jc w:val="both"/>
              <w:rPr>
                <w:rPrChange w:id="1801" w:author="Alberto Scremin" w:date="2011-08-02T22:53:00Z">
                  <w:rPr>
                    <w:lang w:val="pt-BR"/>
                  </w:rPr>
                </w:rPrChange>
              </w:rPr>
              <w:pPrChange w:id="1802" w:author="Alberto Scremin" w:date="2011-08-02T22:53:00Z">
                <w:pPr>
                  <w:pStyle w:val="sumario"/>
                  <w:numPr>
                    <w:numId w:val="0"/>
                  </w:numPr>
                  <w:tabs>
                    <w:tab w:val="clear" w:pos="6658"/>
                  </w:tabs>
                  <w:spacing w:after="40"/>
                  <w:ind w:left="0" w:firstLine="0"/>
                  <w:jc w:val="both"/>
                </w:pPr>
              </w:pPrChange>
            </w:pPr>
            <w:del w:id="1803" w:author="Alberto Scremin" w:date="2011-08-02T22:53:00Z">
              <w:r w:rsidRPr="000E0278">
                <w:rPr>
                  <w:rPrChange w:id="1804" w:author="vanessa" w:date="2011-08-02T22:56:00Z">
                    <w:rPr>
                      <w:b/>
                      <w:bCs/>
                      <w:lang w:val="pt-BR"/>
                    </w:rPr>
                  </w:rPrChange>
                </w:rPr>
                <w:delText>Para toda</w:delText>
              </w:r>
            </w:del>
            <w:ins w:id="1805" w:author="Alberto Scremin" w:date="2011-08-02T22:53:00Z">
              <w:r w:rsidR="008E727B" w:rsidRPr="008E727B">
                <w:t>for</w:t>
              </w:r>
            </w:ins>
            <w:r w:rsidRPr="000E0278">
              <w:rPr>
                <w:rPrChange w:id="1806" w:author="Alberto Scremin" w:date="2011-08-02T22:53:00Z">
                  <w:rPr>
                    <w:b/>
                    <w:bCs/>
                    <w:lang w:val="pt-BR"/>
                  </w:rPr>
                </w:rPrChange>
              </w:rPr>
              <w:t xml:space="preserve"> company_id </w:t>
            </w:r>
            <w:del w:id="1807" w:author="Alberto Scremin" w:date="2011-08-02T22:53:00Z">
              <w:r w:rsidRPr="000E0278">
                <w:rPr>
                  <w:rPrChange w:id="1808" w:author="vanessa" w:date="2011-08-02T22:56:00Z">
                    <w:rPr>
                      <w:b/>
                      <w:bCs/>
                      <w:lang w:val="pt-BR"/>
                    </w:rPr>
                  </w:rPrChange>
                </w:rPr>
                <w:delText>em</w:delText>
              </w:r>
            </w:del>
            <w:ins w:id="1809" w:author="Alberto Scremin" w:date="2011-08-02T22:53:00Z">
              <w:r w:rsidR="008E727B">
                <w:t>in</w:t>
              </w:r>
            </w:ins>
            <w:r w:rsidRPr="000E0278">
              <w:rPr>
                <w:rPrChange w:id="1810" w:author="Alberto Scremin" w:date="2011-08-02T22:53:00Z">
                  <w:rPr>
                    <w:b/>
                    <w:bCs/>
                    <w:lang w:val="pt-BR"/>
                  </w:rPr>
                </w:rPrChange>
              </w:rPr>
              <w:t xml:space="preserve"> list_company </w:t>
            </w:r>
            <w:del w:id="1811" w:author="Alberto Scremin" w:date="2011-08-02T22:53:00Z">
              <w:r w:rsidRPr="000E0278">
                <w:rPr>
                  <w:rPrChange w:id="1812" w:author="vanessa" w:date="2011-08-02T22:56:00Z">
                    <w:rPr>
                      <w:b/>
                      <w:bCs/>
                      <w:lang w:val="pt-BR"/>
                    </w:rPr>
                  </w:rPrChange>
                </w:rPr>
                <w:delText>faça</w:delText>
              </w:r>
            </w:del>
            <w:r w:rsidRPr="000E0278">
              <w:rPr>
                <w:rPrChange w:id="1813" w:author="Alberto Scremin" w:date="2011-08-02T22:53:00Z">
                  <w:rPr>
                    <w:b/>
                    <w:bCs/>
                    <w:lang w:val="pt-BR"/>
                  </w:rPr>
                </w:rPrChange>
              </w:rPr>
              <w:t xml:space="preserve">: </w:t>
            </w:r>
          </w:p>
          <w:p w:rsidR="002400A2" w:rsidRDefault="000E0278">
            <w:pPr>
              <w:pStyle w:val="sumario"/>
              <w:numPr>
                <w:ilvl w:val="0"/>
                <w:numId w:val="0"/>
              </w:numPr>
              <w:spacing w:after="0"/>
              <w:jc w:val="both"/>
              <w:pPrChange w:id="1814" w:author="Alberto Scremin" w:date="2011-08-02T22:53:00Z">
                <w:pPr>
                  <w:pStyle w:val="sumario"/>
                  <w:numPr>
                    <w:numId w:val="0"/>
                  </w:numPr>
                  <w:tabs>
                    <w:tab w:val="clear" w:pos="6658"/>
                  </w:tabs>
                  <w:spacing w:after="40"/>
                  <w:ind w:left="0" w:firstLine="0"/>
                  <w:jc w:val="both"/>
                </w:pPr>
              </w:pPrChange>
            </w:pPr>
            <w:r w:rsidRPr="000E0278">
              <w:rPr>
                <w:rPrChange w:id="1815" w:author="Alberto Scremin" w:date="2011-08-02T22:53:00Z">
                  <w:rPr>
                    <w:b/>
                    <w:bCs/>
                    <w:lang w:val="pt-BR"/>
                  </w:rPr>
                </w:rPrChange>
              </w:rPr>
              <w:t xml:space="preserve">      </w:t>
            </w:r>
            <w:r w:rsidR="00D41766" w:rsidRPr="000E73A2">
              <w:t xml:space="preserve">company_town </w:t>
            </w:r>
            <w:del w:id="1816" w:author="Alberto Scremin" w:date="2011-08-02T22:53:00Z">
              <w:r w:rsidR="00D41766" w:rsidRPr="000E73A2">
                <w:delText>:=</w:delText>
              </w:r>
            </w:del>
            <w:ins w:id="1817" w:author="Alberto Scremin" w:date="2011-08-02T22:53:00Z">
              <w:r w:rsidR="00D41766" w:rsidRPr="000E73A2">
                <w:t>=</w:t>
              </w:r>
            </w:ins>
            <w:r w:rsidR="00D41766" w:rsidRPr="000E73A2">
              <w:t xml:space="preserve"> hget company_id ad_town</w:t>
            </w:r>
          </w:p>
          <w:p w:rsidR="002400A2" w:rsidRDefault="00D41766">
            <w:pPr>
              <w:pStyle w:val="sumario"/>
              <w:numPr>
                <w:ilvl w:val="0"/>
                <w:numId w:val="0"/>
              </w:numPr>
              <w:spacing w:after="0"/>
              <w:jc w:val="both"/>
              <w:rPr>
                <w:rPrChange w:id="1818" w:author="Alberto Scremin" w:date="2011-08-02T22:53:00Z">
                  <w:rPr>
                    <w:lang w:val="pt-BR"/>
                  </w:rPr>
                </w:rPrChange>
              </w:rPr>
              <w:pPrChange w:id="1819" w:author="Alberto Scremin" w:date="2011-08-02T22:53:00Z">
                <w:pPr>
                  <w:pStyle w:val="sumario"/>
                  <w:numPr>
                    <w:numId w:val="0"/>
                  </w:numPr>
                  <w:tabs>
                    <w:tab w:val="clear" w:pos="6658"/>
                  </w:tabs>
                  <w:spacing w:after="40"/>
                  <w:ind w:left="0" w:firstLine="0"/>
                  <w:jc w:val="both"/>
                </w:pPr>
              </w:pPrChange>
            </w:pPr>
            <w:r w:rsidRPr="00882E44">
              <w:t xml:space="preserve">      </w:t>
            </w:r>
            <w:del w:id="1820" w:author="Alberto Scremin" w:date="2011-08-02T22:53:00Z">
              <w:r w:rsidR="000E0278" w:rsidRPr="000E0278">
                <w:rPr>
                  <w:rPrChange w:id="1821" w:author="vanessa" w:date="2011-08-02T22:56:00Z">
                    <w:rPr>
                      <w:b/>
                      <w:bCs/>
                      <w:lang w:val="pt-BR"/>
                    </w:rPr>
                  </w:rPrChange>
                </w:rPr>
                <w:delText>Se</w:delText>
              </w:r>
            </w:del>
            <w:ins w:id="1822" w:author="Alberto Scremin" w:date="2011-08-02T22:53:00Z">
              <w:r w:rsidR="008E727B" w:rsidRPr="00882E44">
                <w:t>if</w:t>
              </w:r>
            </w:ins>
            <w:r w:rsidR="000E0278" w:rsidRPr="000E0278">
              <w:rPr>
                <w:rPrChange w:id="1823" w:author="Alberto Scremin" w:date="2011-08-02T22:53:00Z">
                  <w:rPr>
                    <w:b/>
                    <w:bCs/>
                    <w:lang w:val="pt-BR"/>
                  </w:rPr>
                </w:rPrChange>
              </w:rPr>
              <w:t xml:space="preserve"> company_town = ‘</w:t>
            </w:r>
            <w:del w:id="1824" w:author="Alberto Scremin" w:date="2011-08-02T22:53:00Z">
              <w:r w:rsidR="000E0278" w:rsidRPr="000E0278">
                <w:rPr>
                  <w:rPrChange w:id="1825" w:author="vanessa" w:date="2011-08-02T22:56:00Z">
                    <w:rPr>
                      <w:b/>
                      <w:bCs/>
                      <w:lang w:val="pt-BR"/>
                    </w:rPr>
                  </w:rPrChange>
                </w:rPr>
                <w:delText>Rio de Janeiro’ então</w:delText>
              </w:r>
            </w:del>
            <w:ins w:id="1826" w:author="Alberto Scremin" w:date="2011-08-02T22:53:00Z">
              <w:r w:rsidR="00882E44" w:rsidRPr="00882E44">
                <w:t>New York</w:t>
              </w:r>
              <w:r w:rsidRPr="00882E44">
                <w:t xml:space="preserve">’ </w:t>
              </w:r>
              <w:r w:rsidR="008E727B" w:rsidRPr="00882E44">
                <w:t>:</w:t>
              </w:r>
            </w:ins>
          </w:p>
          <w:p w:rsidR="00D41766" w:rsidRPr="000E73A2" w:rsidRDefault="000E0278" w:rsidP="00761E61">
            <w:pPr>
              <w:pStyle w:val="sumario"/>
              <w:numPr>
                <w:ilvl w:val="0"/>
                <w:numId w:val="0"/>
              </w:numPr>
              <w:spacing w:after="40"/>
              <w:jc w:val="both"/>
              <w:rPr>
                <w:del w:id="1827" w:author="Alberto Scremin" w:date="2011-08-02T22:53:00Z"/>
              </w:rPr>
            </w:pPr>
            <w:r w:rsidRPr="000E0278">
              <w:rPr>
                <w:rPrChange w:id="1828" w:author="Alberto Scremin" w:date="2011-08-02T22:53:00Z">
                  <w:rPr>
                    <w:b/>
                    <w:bCs/>
                    <w:lang w:val="pt-BR"/>
                  </w:rPr>
                </w:rPrChange>
              </w:rPr>
              <w:t xml:space="preserve">           </w:t>
            </w:r>
            <w:r w:rsidR="00D41766" w:rsidRPr="000E73A2">
              <w:t>hget company_id co_name</w:t>
            </w:r>
          </w:p>
          <w:p w:rsidR="00D41766" w:rsidRPr="000E73A2" w:rsidRDefault="00D41766" w:rsidP="00761E61">
            <w:pPr>
              <w:pStyle w:val="sumario"/>
              <w:numPr>
                <w:ilvl w:val="0"/>
                <w:numId w:val="0"/>
              </w:numPr>
              <w:spacing w:after="40"/>
              <w:jc w:val="both"/>
              <w:rPr>
                <w:del w:id="1829" w:author="Alberto Scremin" w:date="2011-08-02T22:53:00Z"/>
              </w:rPr>
            </w:pPr>
            <w:del w:id="1830" w:author="Alberto Scremin" w:date="2011-08-02T22:53:00Z">
              <w:r w:rsidRPr="000E73A2">
                <w:delText xml:space="preserve">      fim se</w:delText>
              </w:r>
            </w:del>
          </w:p>
          <w:p w:rsidR="002400A2" w:rsidRDefault="00D41766">
            <w:pPr>
              <w:pStyle w:val="sumario"/>
              <w:numPr>
                <w:ilvl w:val="0"/>
                <w:numId w:val="0"/>
              </w:numPr>
              <w:spacing w:after="0"/>
              <w:jc w:val="both"/>
              <w:pPrChange w:id="1831" w:author="Alberto Scremin" w:date="2011-08-02T22:53:00Z">
                <w:pPr>
                  <w:pStyle w:val="sumario"/>
                  <w:numPr>
                    <w:numId w:val="0"/>
                  </w:numPr>
                  <w:tabs>
                    <w:tab w:val="clear" w:pos="6658"/>
                  </w:tabs>
                  <w:spacing w:after="40"/>
                  <w:ind w:left="0" w:firstLine="0"/>
                  <w:jc w:val="both"/>
                </w:pPr>
              </w:pPrChange>
            </w:pPr>
            <w:del w:id="1832" w:author="Alberto Scremin" w:date="2011-08-02T22:53:00Z">
              <w:r w:rsidRPr="000E73A2">
                <w:delText>fim</w:delText>
              </w:r>
            </w:del>
          </w:p>
        </w:tc>
      </w:tr>
    </w:tbl>
    <w:p w:rsidR="00D41766" w:rsidRPr="00F731CC" w:rsidRDefault="000E0278" w:rsidP="00D41766">
      <w:pPr>
        <w:pStyle w:val="sumario"/>
        <w:numPr>
          <w:ilvl w:val="0"/>
          <w:numId w:val="0"/>
        </w:numPr>
        <w:rPr>
          <w:rFonts w:ascii="Calibri" w:hAnsi="Calibri"/>
          <w:b/>
          <w:sz w:val="20"/>
          <w:szCs w:val="20"/>
          <w:lang w:val="pt-BR"/>
          <w:rPrChange w:id="1833" w:author="vanessa" w:date="2011-08-02T23:44:00Z">
            <w:rPr>
              <w:rFonts w:ascii="Calibri" w:hAnsi="Calibri"/>
              <w:b/>
              <w:sz w:val="20"/>
              <w:szCs w:val="20"/>
            </w:rPr>
          </w:rPrChange>
        </w:rPr>
      </w:pPr>
      <w:bookmarkStart w:id="1834" w:name="_Ref297920266"/>
      <w:bookmarkStart w:id="1835" w:name="_Toc300002909"/>
      <w:bookmarkStart w:id="1836" w:name="_Toc298169445"/>
      <w:r w:rsidRPr="000E0278">
        <w:rPr>
          <w:rFonts w:ascii="Calibri" w:hAnsi="Calibri"/>
          <w:b/>
          <w:sz w:val="20"/>
          <w:szCs w:val="20"/>
          <w:lang w:val="pt-BR"/>
          <w:rPrChange w:id="1837"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1838"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1839" w:author="Alberto Scremin" w:date="2011-08-02T22:53:00Z">
        <w:r w:rsidRPr="000E0278">
          <w:rPr>
            <w:rFonts w:ascii="Calibri" w:hAnsi="Calibri"/>
            <w:b/>
            <w:noProof/>
            <w:sz w:val="20"/>
            <w:szCs w:val="20"/>
            <w:lang w:val="pt-BR"/>
            <w:rPrChange w:id="1840" w:author="vanessa" w:date="2011-08-02T23:44:00Z">
              <w:rPr>
                <w:rFonts w:ascii="Calibri" w:hAnsi="Calibri"/>
                <w:b/>
                <w:bCs/>
                <w:noProof/>
                <w:sz w:val="20"/>
                <w:szCs w:val="20"/>
              </w:rPr>
            </w:rPrChange>
          </w:rPr>
          <w:delText>86</w:delText>
        </w:r>
      </w:del>
      <w:ins w:id="1841" w:author="Alberto Scremin" w:date="2011-08-02T22:53:00Z">
        <w:r w:rsidRPr="000E0278">
          <w:rPr>
            <w:rFonts w:ascii="Calibri" w:hAnsi="Calibri"/>
            <w:b/>
            <w:noProof/>
            <w:sz w:val="20"/>
            <w:szCs w:val="20"/>
            <w:lang w:val="pt-BR"/>
            <w:rPrChange w:id="1842" w:author="vanessa" w:date="2011-08-02T23:44:00Z">
              <w:rPr>
                <w:rFonts w:ascii="Calibri" w:hAnsi="Calibri"/>
                <w:b/>
                <w:bCs/>
                <w:noProof/>
                <w:sz w:val="20"/>
                <w:szCs w:val="20"/>
              </w:rPr>
            </w:rPrChange>
          </w:rPr>
          <w:t>85</w:t>
        </w:r>
      </w:ins>
      <w:r w:rsidRPr="0072225C">
        <w:rPr>
          <w:rFonts w:ascii="Calibri" w:hAnsi="Calibri"/>
          <w:b/>
          <w:sz w:val="20"/>
          <w:szCs w:val="20"/>
        </w:rPr>
        <w:fldChar w:fldCharType="end"/>
      </w:r>
      <w:bookmarkEnd w:id="1834"/>
      <w:r w:rsidRPr="000E0278">
        <w:rPr>
          <w:rFonts w:ascii="Calibri" w:hAnsi="Calibri"/>
          <w:b/>
          <w:sz w:val="20"/>
          <w:szCs w:val="20"/>
          <w:lang w:val="pt-BR"/>
          <w:rPrChange w:id="1843" w:author="vanessa" w:date="2011-08-02T23:44:00Z">
            <w:rPr>
              <w:rFonts w:ascii="Calibri" w:hAnsi="Calibri"/>
              <w:b/>
              <w:bCs/>
              <w:sz w:val="20"/>
              <w:szCs w:val="20"/>
            </w:rPr>
          </w:rPrChange>
        </w:rPr>
        <w:t xml:space="preserve">: Selecionar, </w:t>
      </w:r>
      <w:proofErr w:type="gramStart"/>
      <w:r w:rsidRPr="000E0278">
        <w:rPr>
          <w:rFonts w:ascii="Calibri" w:hAnsi="Calibri"/>
          <w:b/>
          <w:sz w:val="20"/>
          <w:szCs w:val="20"/>
          <w:lang w:val="pt-BR"/>
          <w:rPrChange w:id="1844"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1845" w:author="vanessa" w:date="2011-08-02T23:44:00Z">
            <w:rPr>
              <w:rFonts w:ascii="Calibri" w:hAnsi="Calibri"/>
              <w:b/>
              <w:bCs/>
              <w:sz w:val="20"/>
              <w:szCs w:val="20"/>
            </w:rPr>
          </w:rPrChange>
        </w:rPr>
        <w:t xml:space="preserve">, todas as empresas </w:t>
      </w:r>
      <w:del w:id="1846" w:author="Alberto Scremin" w:date="2011-08-02T22:53:00Z">
        <w:r w:rsidRPr="000E0278">
          <w:rPr>
            <w:rFonts w:ascii="Calibri" w:hAnsi="Calibri"/>
            <w:b/>
            <w:sz w:val="20"/>
            <w:szCs w:val="20"/>
            <w:lang w:val="pt-BR"/>
            <w:rPrChange w:id="1847" w:author="vanessa" w:date="2011-08-02T23:44:00Z">
              <w:rPr>
                <w:rFonts w:ascii="Calibri" w:hAnsi="Calibri"/>
                <w:b/>
                <w:bCs/>
                <w:sz w:val="20"/>
                <w:szCs w:val="20"/>
              </w:rPr>
            </w:rPrChange>
          </w:rPr>
          <w:delText>do Rio de Janeiro</w:delText>
        </w:r>
      </w:del>
      <w:ins w:id="1848" w:author="Alberto Scremin" w:date="2011-08-02T22:53:00Z">
        <w:r w:rsidR="007E0363">
          <w:rPr>
            <w:rFonts w:ascii="Calibri" w:hAnsi="Calibri"/>
            <w:b/>
            <w:sz w:val="20"/>
            <w:szCs w:val="20"/>
            <w:lang w:val="pt-BR"/>
          </w:rPr>
          <w:t>em</w:t>
        </w:r>
        <w:r w:rsidR="00882E44">
          <w:rPr>
            <w:rFonts w:ascii="Calibri" w:hAnsi="Calibri"/>
            <w:b/>
            <w:sz w:val="20"/>
            <w:szCs w:val="20"/>
            <w:lang w:val="pt-BR"/>
          </w:rPr>
          <w:t xml:space="preserve"> New York</w:t>
        </w:r>
      </w:ins>
      <w:r w:rsidRPr="000E0278">
        <w:rPr>
          <w:rFonts w:ascii="Calibri" w:hAnsi="Calibri"/>
          <w:b/>
          <w:sz w:val="20"/>
          <w:szCs w:val="20"/>
          <w:lang w:val="pt-BR"/>
          <w:rPrChange w:id="1849" w:author="vanessa" w:date="2011-08-02T23:44:00Z">
            <w:rPr>
              <w:rFonts w:ascii="Calibri" w:hAnsi="Calibri"/>
              <w:b/>
              <w:bCs/>
              <w:sz w:val="20"/>
              <w:szCs w:val="20"/>
            </w:rPr>
          </w:rPrChange>
        </w:rPr>
        <w:t>.</w:t>
      </w:r>
      <w:bookmarkEnd w:id="1835"/>
      <w:bookmarkEnd w:id="1836"/>
    </w:p>
    <w:p w:rsidR="002400A2" w:rsidRDefault="000E0278">
      <w:pPr>
        <w:pStyle w:val="sumario"/>
        <w:numPr>
          <w:ilvl w:val="0"/>
          <w:numId w:val="0"/>
        </w:numPr>
        <w:jc w:val="both"/>
        <w:rPr>
          <w:lang w:val="pt-BR"/>
          <w:rPrChange w:id="1850" w:author="vanessa" w:date="2011-08-02T23:44:00Z">
            <w:rPr/>
          </w:rPrChange>
        </w:rPr>
        <w:pPrChange w:id="1851" w:author="Alberto Scremin" w:date="2011-08-02T22:53:00Z">
          <w:pPr>
            <w:pStyle w:val="sumario"/>
            <w:numPr>
              <w:numId w:val="0"/>
            </w:numPr>
            <w:tabs>
              <w:tab w:val="clear" w:pos="6658"/>
            </w:tabs>
            <w:ind w:left="0" w:firstLine="0"/>
          </w:pPr>
        </w:pPrChange>
      </w:pPr>
      <w:ins w:id="1852" w:author="Alberto Scremin" w:date="2011-08-02T22:53:00Z">
        <w:r w:rsidRPr="000E0278">
          <w:rPr>
            <w:b/>
            <w:lang w:val="pt-BR"/>
            <w:rPrChange w:id="1853" w:author="vanessa" w:date="2011-08-02T23:44:00Z">
              <w:rPr>
                <w:b/>
                <w:bCs/>
              </w:rPr>
            </w:rPrChange>
          </w:rPr>
          <w:t>Selecionar todos os clientes que possuem apenas uma conta associada.</w:t>
        </w:r>
        <w:r w:rsidR="00773784">
          <w:rPr>
            <w:lang w:val="pt-BR"/>
          </w:rPr>
          <w:t xml:space="preserve"> </w:t>
        </w:r>
      </w:ins>
      <w:r w:rsidRPr="000E0278">
        <w:rPr>
          <w:lang w:val="pt-BR"/>
          <w:rPrChange w:id="1854" w:author="vanessa" w:date="2011-08-02T23:44:00Z">
            <w:rPr>
              <w:b/>
              <w:bCs/>
            </w:rPr>
          </w:rPrChange>
        </w:rPr>
        <w:t xml:space="preserve">Na </w:t>
      </w:r>
      <w:del w:id="1855" w:author="vanessa" w:date="2011-08-04T00:22:00Z">
        <w:r w:rsidRPr="000E0278" w:rsidDel="00844DEA">
          <w:rPr>
            <w:lang w:val="pt-BR"/>
            <w:rPrChange w:id="1856" w:author="vanessa" w:date="2011-08-02T23:44:00Z">
              <w:rPr>
                <w:b/>
                <w:bCs/>
              </w:rPr>
            </w:rPrChange>
          </w:rPr>
          <w:delText xml:space="preserve">próxima </w:delText>
        </w:r>
      </w:del>
      <w:r w:rsidRPr="000E0278">
        <w:rPr>
          <w:lang w:val="pt-BR"/>
          <w:rPrChange w:id="1857" w:author="vanessa" w:date="2011-08-02T23:44:00Z">
            <w:rPr>
              <w:b/>
              <w:bCs/>
            </w:rPr>
          </w:rPrChange>
        </w:rPr>
        <w:t>consulta</w:t>
      </w:r>
      <w:del w:id="1858" w:author="vanessa" w:date="2011-08-04T00:22:00Z">
        <w:r w:rsidRPr="000E0278" w:rsidDel="00844DEA">
          <w:rPr>
            <w:lang w:val="pt-BR"/>
            <w:rPrChange w:id="1859" w:author="vanessa" w:date="2011-08-02T23:44:00Z">
              <w:rPr>
                <w:b/>
                <w:bCs/>
              </w:rPr>
            </w:rPrChange>
          </w:rPr>
          <w:delText>,</w:delText>
        </w:r>
      </w:del>
      <w:r w:rsidRPr="000E0278">
        <w:rPr>
          <w:lang w:val="pt-BR"/>
          <w:rPrChange w:id="1860" w:author="vanessa" w:date="2011-08-02T23:44:00Z">
            <w:rPr>
              <w:b/>
              <w:bCs/>
            </w:rPr>
          </w:rPrChange>
        </w:rPr>
        <w:t xml:space="preserve"> representad</w:t>
      </w:r>
      <w:r w:rsidR="00607753">
        <w:rPr>
          <w:lang w:val="pt-BR"/>
        </w:rPr>
        <w:t>a</w:t>
      </w:r>
      <w:r w:rsidRPr="000E0278">
        <w:rPr>
          <w:lang w:val="pt-BR"/>
          <w:rPrChange w:id="1861" w:author="vanessa" w:date="2011-08-02T23:44:00Z">
            <w:rPr>
              <w:b/>
              <w:bCs/>
            </w:rPr>
          </w:rPrChange>
        </w:rPr>
        <w:t xml:space="preserve"> na</w:t>
      </w:r>
      <w:r w:rsidRPr="000E0278">
        <w:rPr>
          <w:lang w:val="pt-BR"/>
          <w:rPrChange w:id="1862" w:author="Alberto Scremin" w:date="2011-08-02T22:53:00Z">
            <w:rPr>
              <w:b/>
              <w:bCs/>
            </w:rPr>
          </w:rPrChange>
        </w:rPr>
        <w:t xml:space="preserve"> </w:t>
      </w:r>
      <w:r w:rsidRPr="000E0278">
        <w:rPr>
          <w:lang w:val="pt-BR"/>
          <w:rPrChange w:id="1863" w:author="Alberto Scremin" w:date="2011-08-02T22:53:00Z">
            <w:rPr>
              <w:b/>
              <w:bCs/>
              <w:u w:val="single"/>
            </w:rPr>
          </w:rPrChange>
        </w:rPr>
        <w:fldChar w:fldCharType="begin"/>
      </w:r>
      <w:r w:rsidRPr="000E0278">
        <w:rPr>
          <w:lang w:val="pt-BR"/>
          <w:rPrChange w:id="1864" w:author="Alberto Scremin" w:date="2011-08-02T22:53:00Z">
            <w:rPr>
              <w:b/>
              <w:bCs/>
              <w:u w:val="single"/>
            </w:rPr>
          </w:rPrChange>
        </w:rPr>
        <w:instrText xml:space="preserve"> REF _Ref297924172 \h  \* MERGEFORMAT </w:instrText>
      </w:r>
      <w:r w:rsidRPr="000E0278">
        <w:rPr>
          <w:lang w:val="pt-BR"/>
          <w:rPrChange w:id="1865" w:author="Alberto Scremin" w:date="2011-08-02T22:53:00Z">
            <w:rPr>
              <w:lang w:val="pt-BR"/>
            </w:rPr>
          </w:rPrChange>
        </w:rPr>
      </w:r>
      <w:r w:rsidRPr="000E0278">
        <w:rPr>
          <w:lang w:val="pt-BR"/>
          <w:rPrChange w:id="1866" w:author="Alberto Scremin" w:date="2011-08-02T22:53:00Z">
            <w:rPr>
              <w:b/>
              <w:bCs/>
              <w:u w:val="single"/>
            </w:rPr>
          </w:rPrChange>
        </w:rPr>
        <w:fldChar w:fldCharType="separate"/>
      </w:r>
      <w:r w:rsidRPr="000E0278">
        <w:rPr>
          <w:lang w:val="pt-BR"/>
          <w:rPrChange w:id="1867" w:author="vanessa" w:date="2011-08-02T23:44:00Z">
            <w:rPr>
              <w:b/>
              <w:bCs/>
              <w:u w:val="single"/>
            </w:rPr>
          </w:rPrChange>
        </w:rPr>
        <w:t xml:space="preserve">Figura </w:t>
      </w:r>
      <w:del w:id="1868" w:author="Alberto Scremin" w:date="2011-08-02T22:53:00Z">
        <w:r w:rsidRPr="000E0278">
          <w:rPr>
            <w:noProof/>
            <w:u w:val="single"/>
            <w:lang w:val="pt-BR"/>
            <w:rPrChange w:id="1869" w:author="vanessa" w:date="2011-08-02T23:44:00Z">
              <w:rPr>
                <w:b/>
                <w:bCs/>
                <w:noProof/>
                <w:u w:val="single"/>
              </w:rPr>
            </w:rPrChange>
          </w:rPr>
          <w:delText>87</w:delText>
        </w:r>
      </w:del>
      <w:ins w:id="1870" w:author="Alberto Scremin" w:date="2011-08-02T22:53:00Z">
        <w:r w:rsidRPr="000E0278">
          <w:rPr>
            <w:noProof/>
            <w:lang w:val="pt-BR"/>
            <w:rPrChange w:id="1871" w:author="vanessa" w:date="2011-08-02T23:44:00Z">
              <w:rPr>
                <w:b/>
                <w:bCs/>
                <w:noProof/>
              </w:rPr>
            </w:rPrChange>
          </w:rPr>
          <w:t>86</w:t>
        </w:r>
      </w:ins>
      <w:r w:rsidRPr="000E0278">
        <w:rPr>
          <w:lang w:val="pt-BR"/>
          <w:rPrChange w:id="1872" w:author="Alberto Scremin" w:date="2011-08-02T22:53:00Z">
            <w:rPr>
              <w:b/>
              <w:bCs/>
              <w:u w:val="single"/>
            </w:rPr>
          </w:rPrChange>
        </w:rPr>
        <w:fldChar w:fldCharType="end"/>
      </w:r>
      <w:del w:id="1873" w:author="vanessa" w:date="2011-08-04T00:22:00Z">
        <w:r w:rsidRPr="000E0278" w:rsidDel="00844DEA">
          <w:rPr>
            <w:lang w:val="pt-BR"/>
            <w:rPrChange w:id="1874" w:author="vanessa" w:date="2011-08-02T23:44:00Z">
              <w:rPr>
                <w:b/>
                <w:bCs/>
              </w:rPr>
            </w:rPrChange>
          </w:rPr>
          <w:delText>,</w:delText>
        </w:r>
      </w:del>
      <w:r w:rsidRPr="000E0278">
        <w:rPr>
          <w:lang w:val="pt-BR"/>
          <w:rPrChange w:id="1875" w:author="vanessa" w:date="2011-08-02T23:44:00Z">
            <w:rPr>
              <w:b/>
              <w:bCs/>
            </w:rPr>
          </w:rPrChange>
        </w:rPr>
        <w:t xml:space="preserve"> desejamos selecionar todos os clientes que possuem apenas uma conta associada. Para isso, utilizamos o dicionário de dados do banco</w:t>
      </w:r>
      <w:r w:rsidRPr="000E0278">
        <w:rPr>
          <w:lang w:val="pt-BR"/>
          <w:rPrChange w:id="1876" w:author="Alberto Scremin" w:date="2011-08-02T22:53:00Z">
            <w:rPr>
              <w:b/>
              <w:bCs/>
            </w:rPr>
          </w:rPrChange>
        </w:rPr>
        <w:t xml:space="preserve"> </w:t>
      </w:r>
      <w:ins w:id="1877" w:author="Alberto Scremin" w:date="2011-08-02T22:53:00Z">
        <w:r w:rsidR="00C50CAF">
          <w:rPr>
            <w:lang w:val="pt-BR"/>
          </w:rPr>
          <w:t>de dados</w:t>
        </w:r>
        <w:r w:rsidRPr="000E0278">
          <w:rPr>
            <w:lang w:val="pt-BR"/>
            <w:rPrChange w:id="1878" w:author="vanessa" w:date="2011-08-02T23:44:00Z">
              <w:rPr>
                <w:b/>
                <w:bCs/>
              </w:rPr>
            </w:rPrChange>
          </w:rPr>
          <w:t xml:space="preserve"> </w:t>
        </w:r>
      </w:ins>
      <w:proofErr w:type="gramStart"/>
      <w:r w:rsidRPr="000E0278">
        <w:rPr>
          <w:lang w:val="pt-BR"/>
          <w:rPrChange w:id="1879" w:author="vanessa" w:date="2011-08-02T23:44:00Z">
            <w:rPr>
              <w:b/>
              <w:bCs/>
            </w:rPr>
          </w:rPrChange>
        </w:rPr>
        <w:t>4</w:t>
      </w:r>
      <w:proofErr w:type="gramEnd"/>
      <w:r w:rsidRPr="000E0278">
        <w:rPr>
          <w:lang w:val="pt-BR"/>
          <w:rPrChange w:id="1880" w:author="vanessa" w:date="2011-08-02T23:44:00Z">
            <w:rPr>
              <w:b/>
              <w:bCs/>
            </w:rPr>
          </w:rPrChange>
        </w:rPr>
        <w:t xml:space="preserve"> em que para cliente, possuímos uma lista de contas associadas. </w:t>
      </w:r>
    </w:p>
    <w:p w:rsidR="002400A2" w:rsidRDefault="000E0278">
      <w:pPr>
        <w:pStyle w:val="sumario"/>
        <w:numPr>
          <w:ilvl w:val="0"/>
          <w:numId w:val="0"/>
        </w:numPr>
        <w:ind w:firstLine="708"/>
        <w:jc w:val="both"/>
        <w:rPr>
          <w:lang w:val="pt-BR"/>
          <w:rPrChange w:id="1881" w:author="vanessa" w:date="2011-08-02T23:44:00Z">
            <w:rPr/>
          </w:rPrChange>
        </w:rPr>
        <w:pPrChange w:id="1882" w:author="Alberto Scremin" w:date="2011-08-02T22:53:00Z">
          <w:pPr>
            <w:pStyle w:val="sumario"/>
            <w:numPr>
              <w:numId w:val="0"/>
            </w:numPr>
            <w:tabs>
              <w:tab w:val="clear" w:pos="6658"/>
            </w:tabs>
            <w:ind w:left="0" w:firstLine="0"/>
          </w:pPr>
        </w:pPrChange>
      </w:pPr>
      <w:r w:rsidRPr="000E0278">
        <w:rPr>
          <w:lang w:val="pt-BR"/>
          <w:rPrChange w:id="1883" w:author="vanessa" w:date="2011-08-02T23:44:00Z">
            <w:rPr>
              <w:b/>
              <w:bCs/>
            </w:rPr>
          </w:rPrChange>
        </w:rPr>
        <w:t xml:space="preserve">Para trazer o resultado esperado, basta selecionar a quantidade de cada uma dessas listas, com o comando </w:t>
      </w:r>
      <w:r w:rsidRPr="000E0278">
        <w:rPr>
          <w:i/>
          <w:lang w:val="pt-BR"/>
          <w:rPrChange w:id="1884" w:author="vanessa" w:date="2011-08-02T23:44:00Z">
            <w:rPr>
              <w:b/>
              <w:bCs/>
              <w:i/>
            </w:rPr>
          </w:rPrChange>
        </w:rPr>
        <w:t>LLEN</w:t>
      </w:r>
      <w:r w:rsidRPr="000E0278">
        <w:rPr>
          <w:lang w:val="pt-BR"/>
          <w:rPrChange w:id="1885" w:author="vanessa" w:date="2011-08-02T23:44:00Z">
            <w:rPr>
              <w:b/>
              <w:bCs/>
            </w:rPr>
          </w:rPrChange>
        </w:rPr>
        <w:t xml:space="preserve">. Após esta seleção, verificamos se o valor é igual a </w:t>
      </w:r>
      <w:proofErr w:type="gramStart"/>
      <w:r w:rsidRPr="000E0278">
        <w:rPr>
          <w:lang w:val="pt-BR"/>
          <w:rPrChange w:id="1886" w:author="vanessa" w:date="2011-08-02T23:44:00Z">
            <w:rPr>
              <w:b/>
              <w:bCs/>
            </w:rPr>
          </w:rPrChange>
        </w:rPr>
        <w:t>1</w:t>
      </w:r>
      <w:proofErr w:type="gramEnd"/>
      <w:r w:rsidRPr="000E0278">
        <w:rPr>
          <w:lang w:val="pt-BR"/>
          <w:rPrChange w:id="1887" w:author="vanessa" w:date="2011-08-02T23:44:00Z">
            <w:rPr>
              <w:b/>
              <w:bCs/>
            </w:rPr>
          </w:rPrChange>
        </w:rPr>
        <w:t>. Caso seja, selecionamos no banco</w:t>
      </w:r>
      <w:ins w:id="1888" w:author="Alberto Scremin" w:date="2011-08-02T22:53:00Z">
        <w:r w:rsidRPr="000E0278">
          <w:rPr>
            <w:lang w:val="pt-BR"/>
            <w:rPrChange w:id="1889" w:author="vanessa" w:date="2011-08-02T23:44:00Z">
              <w:rPr>
                <w:b/>
                <w:bCs/>
              </w:rPr>
            </w:rPrChange>
          </w:rPr>
          <w:t xml:space="preserve"> </w:t>
        </w:r>
        <w:r w:rsidR="00C50CAF">
          <w:rPr>
            <w:lang w:val="pt-BR"/>
          </w:rPr>
          <w:t>de dados</w:t>
        </w:r>
      </w:ins>
      <w:r w:rsidRPr="000E0278">
        <w:rPr>
          <w:lang w:val="pt-BR"/>
          <w:rPrChange w:id="1890" w:author="Alberto Scremin" w:date="2011-08-02T22:53:00Z">
            <w:rPr>
              <w:b/>
              <w:bCs/>
            </w:rPr>
          </w:rPrChange>
        </w:rPr>
        <w:t xml:space="preserve"> </w:t>
      </w:r>
      <w:proofErr w:type="gramStart"/>
      <w:r w:rsidRPr="000E0278">
        <w:rPr>
          <w:lang w:val="pt-BR"/>
          <w:rPrChange w:id="1891" w:author="vanessa" w:date="2011-08-02T23:44:00Z">
            <w:rPr>
              <w:b/>
              <w:bCs/>
            </w:rPr>
          </w:rPrChange>
        </w:rPr>
        <w:t>0</w:t>
      </w:r>
      <w:proofErr w:type="gramEnd"/>
      <w:r w:rsidRPr="000E0278">
        <w:rPr>
          <w:lang w:val="pt-BR"/>
          <w:rPrChange w:id="1892" w:author="vanessa" w:date="2011-08-02T23:44:00Z">
            <w:rPr>
              <w:b/>
              <w:bCs/>
            </w:rPr>
          </w:rPrChange>
        </w:rPr>
        <w:t xml:space="preserve"> o nome e o sobrenome do cliente em questão.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FB0E07" w:rsidTr="00761E61">
        <w:tc>
          <w:tcPr>
            <w:tcW w:w="9286" w:type="dxa"/>
            <w:shd w:val="clear" w:color="auto" w:fill="auto"/>
          </w:tcPr>
          <w:p w:rsidR="002400A2" w:rsidRDefault="00D41766">
            <w:pPr>
              <w:pStyle w:val="sumario"/>
              <w:numPr>
                <w:ilvl w:val="0"/>
                <w:numId w:val="0"/>
              </w:numPr>
              <w:spacing w:after="0"/>
              <w:jc w:val="both"/>
              <w:pPrChange w:id="1893" w:author="Alberto Scremin" w:date="2011-08-02T22:53:00Z">
                <w:pPr>
                  <w:pStyle w:val="sumario"/>
                  <w:numPr>
                    <w:numId w:val="0"/>
                  </w:numPr>
                  <w:tabs>
                    <w:tab w:val="clear" w:pos="6658"/>
                  </w:tabs>
                  <w:spacing w:after="40"/>
                  <w:ind w:left="0" w:firstLine="0"/>
                  <w:jc w:val="both"/>
                </w:pPr>
              </w:pPrChange>
            </w:pPr>
            <w:r>
              <w:t>s</w:t>
            </w:r>
            <w:r w:rsidRPr="00FB0E07">
              <w:t>elect 4</w:t>
            </w:r>
          </w:p>
          <w:p w:rsidR="002400A2" w:rsidRDefault="00D41766">
            <w:pPr>
              <w:pStyle w:val="sumario"/>
              <w:numPr>
                <w:ilvl w:val="0"/>
                <w:numId w:val="0"/>
              </w:numPr>
              <w:spacing w:after="0"/>
              <w:jc w:val="both"/>
              <w:pPrChange w:id="1894" w:author="Alberto Scremin" w:date="2011-08-02T22:53:00Z">
                <w:pPr>
                  <w:pStyle w:val="sumario"/>
                  <w:numPr>
                    <w:numId w:val="0"/>
                  </w:numPr>
                  <w:tabs>
                    <w:tab w:val="clear" w:pos="6658"/>
                  </w:tabs>
                  <w:spacing w:after="40"/>
                  <w:ind w:left="0" w:firstLine="0"/>
                  <w:jc w:val="both"/>
                </w:pPr>
              </w:pPrChange>
            </w:pPr>
            <w:r w:rsidRPr="00490940">
              <w:t xml:space="preserve">lista_customer </w:t>
            </w:r>
            <w:del w:id="1895" w:author="Alberto Scremin" w:date="2011-08-02T22:53:00Z">
              <w:r w:rsidRPr="00490940">
                <w:delText>:=</w:delText>
              </w:r>
            </w:del>
            <w:ins w:id="1896" w:author="Alberto Scremin" w:date="2011-08-02T22:53:00Z">
              <w:r w:rsidRPr="00490940">
                <w:t>=</w:t>
              </w:r>
            </w:ins>
            <w:r w:rsidRPr="00490940">
              <w:t xml:space="preserve"> keys c*</w:t>
            </w:r>
          </w:p>
          <w:p w:rsidR="002400A2" w:rsidRDefault="000E0278">
            <w:pPr>
              <w:pStyle w:val="sumario"/>
              <w:numPr>
                <w:ilvl w:val="0"/>
                <w:numId w:val="0"/>
              </w:numPr>
              <w:spacing w:after="0"/>
              <w:jc w:val="both"/>
              <w:rPr>
                <w:rPrChange w:id="1897" w:author="Alberto Scremin" w:date="2011-08-02T22:53:00Z">
                  <w:rPr>
                    <w:lang w:val="pt-BR"/>
                  </w:rPr>
                </w:rPrChange>
              </w:rPr>
              <w:pPrChange w:id="1898" w:author="Alberto Scremin" w:date="2011-08-02T22:53:00Z">
                <w:pPr>
                  <w:pStyle w:val="sumario"/>
                  <w:numPr>
                    <w:numId w:val="0"/>
                  </w:numPr>
                  <w:tabs>
                    <w:tab w:val="clear" w:pos="6658"/>
                  </w:tabs>
                  <w:spacing w:after="40"/>
                  <w:ind w:left="0" w:firstLine="0"/>
                  <w:jc w:val="both"/>
                </w:pPr>
              </w:pPrChange>
            </w:pPr>
            <w:del w:id="1899" w:author="Alberto Scremin" w:date="2011-08-02T22:53:00Z">
              <w:r w:rsidRPr="000E0278">
                <w:rPr>
                  <w:rPrChange w:id="1900" w:author="vanessa" w:date="2011-08-02T22:56:00Z">
                    <w:rPr>
                      <w:b/>
                      <w:bCs/>
                      <w:lang w:val="pt-BR"/>
                    </w:rPr>
                  </w:rPrChange>
                </w:rPr>
                <w:delText>Para todo</w:delText>
              </w:r>
            </w:del>
            <w:ins w:id="1901" w:author="Alberto Scremin" w:date="2011-08-02T22:53:00Z">
              <w:r w:rsidR="008E727B" w:rsidRPr="008E727B">
                <w:t>for</w:t>
              </w:r>
            </w:ins>
            <w:r w:rsidRPr="000E0278">
              <w:rPr>
                <w:rPrChange w:id="1902" w:author="Alberto Scremin" w:date="2011-08-02T22:53:00Z">
                  <w:rPr>
                    <w:b/>
                    <w:bCs/>
                    <w:lang w:val="pt-BR"/>
                  </w:rPr>
                </w:rPrChange>
              </w:rPr>
              <w:t xml:space="preserve"> customer_id </w:t>
            </w:r>
            <w:del w:id="1903" w:author="Alberto Scremin" w:date="2011-08-02T22:53:00Z">
              <w:r w:rsidRPr="000E0278">
                <w:rPr>
                  <w:rPrChange w:id="1904" w:author="vanessa" w:date="2011-08-02T22:56:00Z">
                    <w:rPr>
                      <w:b/>
                      <w:bCs/>
                      <w:lang w:val="pt-BR"/>
                    </w:rPr>
                  </w:rPrChange>
                </w:rPr>
                <w:delText>em</w:delText>
              </w:r>
            </w:del>
            <w:ins w:id="1905" w:author="Alberto Scremin" w:date="2011-08-02T22:53:00Z">
              <w:r w:rsidR="008E727B" w:rsidRPr="008E727B">
                <w:t>in</w:t>
              </w:r>
            </w:ins>
            <w:r w:rsidRPr="000E0278">
              <w:rPr>
                <w:rPrChange w:id="1906" w:author="Alberto Scremin" w:date="2011-08-02T22:53:00Z">
                  <w:rPr>
                    <w:b/>
                    <w:bCs/>
                    <w:lang w:val="pt-BR"/>
                  </w:rPr>
                </w:rPrChange>
              </w:rPr>
              <w:t xml:space="preserve"> lista_customer </w:t>
            </w:r>
            <w:del w:id="1907" w:author="Alberto Scremin" w:date="2011-08-02T22:53:00Z">
              <w:r w:rsidRPr="000E0278">
                <w:rPr>
                  <w:rPrChange w:id="1908" w:author="vanessa" w:date="2011-08-02T22:56:00Z">
                    <w:rPr>
                      <w:b/>
                      <w:bCs/>
                      <w:lang w:val="pt-BR"/>
                    </w:rPr>
                  </w:rPrChange>
                </w:rPr>
                <w:delText>faça</w:delText>
              </w:r>
            </w:del>
            <w:r w:rsidRPr="000E0278">
              <w:rPr>
                <w:rPrChange w:id="1909" w:author="Alberto Scremin" w:date="2011-08-02T22:53:00Z">
                  <w:rPr>
                    <w:b/>
                    <w:bCs/>
                    <w:lang w:val="pt-BR"/>
                  </w:rPr>
                </w:rPrChange>
              </w:rPr>
              <w:t>:</w:t>
            </w:r>
          </w:p>
          <w:p w:rsidR="002400A2" w:rsidRDefault="000E0278">
            <w:pPr>
              <w:pStyle w:val="sumario"/>
              <w:numPr>
                <w:ilvl w:val="0"/>
                <w:numId w:val="0"/>
              </w:numPr>
              <w:spacing w:after="0"/>
              <w:jc w:val="both"/>
              <w:pPrChange w:id="1910" w:author="Alberto Scremin" w:date="2011-08-02T22:53:00Z">
                <w:pPr>
                  <w:pStyle w:val="sumario"/>
                  <w:numPr>
                    <w:numId w:val="0"/>
                  </w:numPr>
                  <w:tabs>
                    <w:tab w:val="clear" w:pos="6658"/>
                  </w:tabs>
                  <w:spacing w:after="40"/>
                  <w:ind w:left="0" w:firstLine="0"/>
                  <w:jc w:val="both"/>
                </w:pPr>
              </w:pPrChange>
            </w:pPr>
            <w:r w:rsidRPr="000E0278">
              <w:rPr>
                <w:rPrChange w:id="1911" w:author="Alberto Scremin" w:date="2011-08-02T22:53:00Z">
                  <w:rPr>
                    <w:b/>
                    <w:bCs/>
                    <w:lang w:val="pt-BR"/>
                  </w:rPr>
                </w:rPrChange>
              </w:rPr>
              <w:t xml:space="preserve">     </w:t>
            </w:r>
            <w:r w:rsidR="00D41766">
              <w:t>q</w:t>
            </w:r>
            <w:r w:rsidR="00D41766" w:rsidRPr="00FB0E07">
              <w:t xml:space="preserve">td_cust_account </w:t>
            </w:r>
            <w:del w:id="1912" w:author="Alberto Scremin" w:date="2011-08-02T22:53:00Z">
              <w:r w:rsidR="00D41766" w:rsidRPr="00FB0E07">
                <w:delText>:=</w:delText>
              </w:r>
            </w:del>
            <w:ins w:id="1913" w:author="Alberto Scremin" w:date="2011-08-02T22:53:00Z">
              <w:r w:rsidR="00D41766" w:rsidRPr="00FB0E07">
                <w:t>=</w:t>
              </w:r>
            </w:ins>
            <w:r w:rsidR="00D41766" w:rsidRPr="00FB0E07">
              <w:t xml:space="preserve"> </w:t>
            </w:r>
            <w:r w:rsidR="00D41766">
              <w:t>l</w:t>
            </w:r>
            <w:r w:rsidR="00D41766" w:rsidRPr="00FB0E07">
              <w:t>len customer_id</w:t>
            </w:r>
          </w:p>
          <w:p w:rsidR="002400A2" w:rsidRDefault="00D41766">
            <w:pPr>
              <w:pStyle w:val="sumario"/>
              <w:numPr>
                <w:ilvl w:val="0"/>
                <w:numId w:val="0"/>
              </w:numPr>
              <w:spacing w:after="0"/>
              <w:jc w:val="both"/>
              <w:pPrChange w:id="1914" w:author="Alberto Scremin" w:date="2011-08-02T22:53:00Z">
                <w:pPr>
                  <w:pStyle w:val="sumario"/>
                  <w:numPr>
                    <w:numId w:val="0"/>
                  </w:numPr>
                  <w:tabs>
                    <w:tab w:val="clear" w:pos="6658"/>
                  </w:tabs>
                  <w:spacing w:after="40"/>
                  <w:ind w:left="0" w:firstLine="0"/>
                  <w:jc w:val="both"/>
                </w:pPr>
              </w:pPrChange>
            </w:pPr>
            <w:r>
              <w:t xml:space="preserve">     </w:t>
            </w:r>
            <w:del w:id="1915" w:author="Alberto Scremin" w:date="2011-08-02T22:53:00Z">
              <w:r>
                <w:delText>Se</w:delText>
              </w:r>
            </w:del>
            <w:ins w:id="1916" w:author="Alberto Scremin" w:date="2011-08-02T22:53:00Z">
              <w:r w:rsidR="008E727B">
                <w:t>if</w:t>
              </w:r>
            </w:ins>
            <w:r w:rsidR="008E727B">
              <w:t xml:space="preserve"> </w:t>
            </w:r>
            <w:r>
              <w:t xml:space="preserve">qtd_cust_account = 1 </w:t>
            </w:r>
            <w:del w:id="1917" w:author="Alberto Scremin" w:date="2011-08-02T22:53:00Z">
              <w:r>
                <w:delText>então</w:delText>
              </w:r>
            </w:del>
            <w:ins w:id="1918" w:author="Alberto Scremin" w:date="2011-08-02T22:53:00Z">
              <w:r w:rsidR="008E727B">
                <w:t>:</w:t>
              </w:r>
            </w:ins>
          </w:p>
          <w:p w:rsidR="002400A2" w:rsidRDefault="00D41766">
            <w:pPr>
              <w:pStyle w:val="sumario"/>
              <w:numPr>
                <w:ilvl w:val="0"/>
                <w:numId w:val="0"/>
              </w:numPr>
              <w:spacing w:after="0"/>
              <w:jc w:val="both"/>
              <w:pPrChange w:id="1919" w:author="Alberto Scremin" w:date="2011-08-02T22:53:00Z">
                <w:pPr>
                  <w:pStyle w:val="sumario"/>
                  <w:numPr>
                    <w:numId w:val="0"/>
                  </w:numPr>
                  <w:tabs>
                    <w:tab w:val="clear" w:pos="6658"/>
                  </w:tabs>
                  <w:spacing w:after="40"/>
                  <w:ind w:left="0" w:firstLine="0"/>
                  <w:jc w:val="both"/>
                </w:pPr>
              </w:pPrChange>
            </w:pPr>
            <w:r>
              <w:t xml:space="preserve">             select 0 </w:t>
            </w:r>
          </w:p>
          <w:p w:rsidR="00D41766" w:rsidRDefault="00D41766" w:rsidP="00880AC2">
            <w:pPr>
              <w:pStyle w:val="sumario"/>
              <w:numPr>
                <w:ilvl w:val="0"/>
                <w:numId w:val="0"/>
              </w:numPr>
              <w:spacing w:after="40"/>
              <w:jc w:val="both"/>
              <w:rPr>
                <w:del w:id="1920" w:author="Alberto Scremin" w:date="2011-08-02T22:53:00Z"/>
              </w:rPr>
            </w:pPr>
            <w:r>
              <w:t xml:space="preserve">             hmget customer_id c_l_name c_f_name</w:t>
            </w:r>
          </w:p>
          <w:p w:rsidR="00D41766" w:rsidRDefault="00D41766" w:rsidP="00880AC2">
            <w:pPr>
              <w:pStyle w:val="sumario"/>
              <w:numPr>
                <w:ilvl w:val="0"/>
                <w:numId w:val="0"/>
              </w:numPr>
              <w:spacing w:after="40"/>
              <w:jc w:val="both"/>
              <w:rPr>
                <w:del w:id="1921" w:author="Alberto Scremin" w:date="2011-08-02T22:53:00Z"/>
              </w:rPr>
            </w:pPr>
            <w:del w:id="1922" w:author="Alberto Scremin" w:date="2011-08-02T22:53:00Z">
              <w:r>
                <w:delText xml:space="preserve">     fim se</w:delText>
              </w:r>
            </w:del>
          </w:p>
          <w:p w:rsidR="002400A2" w:rsidRDefault="00D41766">
            <w:pPr>
              <w:pStyle w:val="sumario"/>
              <w:numPr>
                <w:ilvl w:val="0"/>
                <w:numId w:val="0"/>
              </w:numPr>
              <w:spacing w:after="0"/>
              <w:jc w:val="both"/>
              <w:pPrChange w:id="1923" w:author="Alberto Scremin" w:date="2011-08-02T22:53:00Z">
                <w:pPr>
                  <w:pStyle w:val="sumario"/>
                  <w:numPr>
                    <w:numId w:val="0"/>
                  </w:numPr>
                  <w:tabs>
                    <w:tab w:val="clear" w:pos="6658"/>
                  </w:tabs>
                  <w:spacing w:after="40"/>
                  <w:ind w:left="0" w:firstLine="0"/>
                  <w:jc w:val="both"/>
                </w:pPr>
              </w:pPrChange>
            </w:pPr>
            <w:del w:id="1924" w:author="Alberto Scremin" w:date="2011-08-02T22:53:00Z">
              <w:r>
                <w:delText>fim</w:delText>
              </w:r>
            </w:del>
          </w:p>
        </w:tc>
      </w:tr>
    </w:tbl>
    <w:p w:rsidR="00D41766" w:rsidRPr="00F731CC" w:rsidRDefault="000E0278" w:rsidP="00880AC2">
      <w:pPr>
        <w:pStyle w:val="sumario"/>
        <w:numPr>
          <w:ilvl w:val="0"/>
          <w:numId w:val="0"/>
        </w:numPr>
        <w:ind w:left="420" w:hanging="420"/>
        <w:rPr>
          <w:rFonts w:ascii="Calibri" w:hAnsi="Calibri"/>
          <w:b/>
          <w:sz w:val="20"/>
          <w:szCs w:val="20"/>
          <w:lang w:val="pt-BR"/>
          <w:rPrChange w:id="1925" w:author="vanessa" w:date="2011-08-02T23:44:00Z">
            <w:rPr>
              <w:rFonts w:ascii="Calibri" w:hAnsi="Calibri"/>
              <w:b/>
              <w:sz w:val="20"/>
              <w:szCs w:val="20"/>
            </w:rPr>
          </w:rPrChange>
        </w:rPr>
      </w:pPr>
      <w:bookmarkStart w:id="1926" w:name="_Ref297924172"/>
      <w:bookmarkStart w:id="1927" w:name="_Toc300002910"/>
      <w:bookmarkStart w:id="1928" w:name="_Toc298169446"/>
      <w:r w:rsidRPr="000E0278">
        <w:rPr>
          <w:rFonts w:ascii="Calibri" w:hAnsi="Calibri"/>
          <w:b/>
          <w:sz w:val="20"/>
          <w:szCs w:val="20"/>
          <w:lang w:val="pt-BR"/>
          <w:rPrChange w:id="1929"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1930"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1931" w:author="Alberto Scremin" w:date="2011-08-02T22:53:00Z">
        <w:r w:rsidRPr="000E0278">
          <w:rPr>
            <w:rFonts w:ascii="Calibri" w:hAnsi="Calibri"/>
            <w:b/>
            <w:noProof/>
            <w:sz w:val="20"/>
            <w:szCs w:val="20"/>
            <w:lang w:val="pt-BR"/>
            <w:rPrChange w:id="1932" w:author="vanessa" w:date="2011-08-02T23:44:00Z">
              <w:rPr>
                <w:rFonts w:ascii="Calibri" w:hAnsi="Calibri"/>
                <w:b/>
                <w:bCs/>
                <w:noProof/>
                <w:sz w:val="20"/>
                <w:szCs w:val="20"/>
              </w:rPr>
            </w:rPrChange>
          </w:rPr>
          <w:delText>87</w:delText>
        </w:r>
      </w:del>
      <w:ins w:id="1933" w:author="Alberto Scremin" w:date="2011-08-02T22:53:00Z">
        <w:r w:rsidRPr="000E0278">
          <w:rPr>
            <w:rFonts w:ascii="Calibri" w:hAnsi="Calibri"/>
            <w:b/>
            <w:noProof/>
            <w:sz w:val="20"/>
            <w:szCs w:val="20"/>
            <w:lang w:val="pt-BR"/>
            <w:rPrChange w:id="1934" w:author="vanessa" w:date="2011-08-02T23:44:00Z">
              <w:rPr>
                <w:rFonts w:ascii="Calibri" w:hAnsi="Calibri"/>
                <w:b/>
                <w:bCs/>
                <w:noProof/>
                <w:sz w:val="20"/>
                <w:szCs w:val="20"/>
              </w:rPr>
            </w:rPrChange>
          </w:rPr>
          <w:t>86</w:t>
        </w:r>
      </w:ins>
      <w:r w:rsidRPr="0072225C">
        <w:rPr>
          <w:rFonts w:ascii="Calibri" w:hAnsi="Calibri"/>
          <w:b/>
          <w:sz w:val="20"/>
          <w:szCs w:val="20"/>
        </w:rPr>
        <w:fldChar w:fldCharType="end"/>
      </w:r>
      <w:bookmarkEnd w:id="1926"/>
      <w:r w:rsidRPr="000E0278">
        <w:rPr>
          <w:rFonts w:ascii="Calibri" w:hAnsi="Calibri"/>
          <w:b/>
          <w:sz w:val="20"/>
          <w:szCs w:val="20"/>
          <w:lang w:val="pt-BR"/>
          <w:rPrChange w:id="1935" w:author="vanessa" w:date="2011-08-02T23:44:00Z">
            <w:rPr>
              <w:rFonts w:ascii="Calibri" w:hAnsi="Calibri"/>
              <w:b/>
              <w:bCs/>
              <w:sz w:val="20"/>
              <w:szCs w:val="20"/>
            </w:rPr>
          </w:rPrChange>
        </w:rPr>
        <w:t xml:space="preserve">: Selecionar, </w:t>
      </w:r>
      <w:proofErr w:type="gramStart"/>
      <w:r w:rsidRPr="000E0278">
        <w:rPr>
          <w:rFonts w:ascii="Calibri" w:hAnsi="Calibri"/>
          <w:b/>
          <w:sz w:val="20"/>
          <w:szCs w:val="20"/>
          <w:lang w:val="pt-BR"/>
          <w:rPrChange w:id="1936"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1937" w:author="vanessa" w:date="2011-08-02T23:44:00Z">
            <w:rPr>
              <w:rFonts w:ascii="Calibri" w:hAnsi="Calibri"/>
              <w:b/>
              <w:bCs/>
              <w:sz w:val="20"/>
              <w:szCs w:val="20"/>
            </w:rPr>
          </w:rPrChange>
        </w:rPr>
        <w:t>, todos os clientes que possuem apenas uma conta associada.</w:t>
      </w:r>
      <w:bookmarkEnd w:id="1927"/>
      <w:bookmarkEnd w:id="1928"/>
    </w:p>
    <w:p w:rsidR="00D40F0D" w:rsidRDefault="000E0278" w:rsidP="00773784">
      <w:pPr>
        <w:pStyle w:val="sumario"/>
        <w:numPr>
          <w:ilvl w:val="0"/>
          <w:numId w:val="0"/>
        </w:numPr>
        <w:jc w:val="both"/>
        <w:rPr>
          <w:ins w:id="1938" w:author="Alberto Scremin" w:date="2011-08-02T22:53:00Z"/>
          <w:b/>
          <w:lang w:val="pt-BR"/>
        </w:rPr>
      </w:pPr>
      <w:del w:id="1939" w:author="Alberto Scremin" w:date="2011-08-02T22:53:00Z">
        <w:r w:rsidRPr="000E0278">
          <w:rPr>
            <w:lang w:val="pt-BR"/>
            <w:rPrChange w:id="1940" w:author="vanessa" w:date="2011-08-02T23:44:00Z">
              <w:rPr>
                <w:b/>
                <w:bCs/>
              </w:rPr>
            </w:rPrChange>
          </w:rPr>
          <w:delText xml:space="preserve">Na </w:delText>
        </w:r>
      </w:del>
    </w:p>
    <w:p w:rsidR="00D40F0D" w:rsidRPr="00880AC2" w:rsidRDefault="000E0278" w:rsidP="00773784">
      <w:pPr>
        <w:pStyle w:val="sumario"/>
        <w:numPr>
          <w:ilvl w:val="0"/>
          <w:numId w:val="0"/>
        </w:numPr>
        <w:jc w:val="both"/>
        <w:rPr>
          <w:lang w:val="pt-BR"/>
        </w:rPr>
      </w:pPr>
      <w:ins w:id="1941" w:author="Alberto Scremin" w:date="2011-08-02T22:53:00Z">
        <w:r w:rsidRPr="000E0278">
          <w:rPr>
            <w:b/>
            <w:lang w:val="pt-BR"/>
            <w:rPrChange w:id="1942" w:author="vanessa" w:date="2011-08-02T23:44:00Z">
              <w:rPr>
                <w:b/>
                <w:bCs/>
              </w:rPr>
            </w:rPrChange>
          </w:rPr>
          <w:t>Selecionar todas as empresas que foram abertas depois do ano de 2010.</w:t>
        </w:r>
        <w:r w:rsidR="00773784">
          <w:rPr>
            <w:lang w:val="pt-BR"/>
          </w:rPr>
          <w:t xml:space="preserve"> </w:t>
        </w:r>
        <w:r w:rsidRPr="000E0278">
          <w:rPr>
            <w:lang w:val="pt-BR"/>
            <w:rPrChange w:id="1943" w:author="vanessa" w:date="2011-08-02T23:44:00Z">
              <w:rPr>
                <w:b/>
                <w:bCs/>
              </w:rPr>
            </w:rPrChange>
          </w:rPr>
          <w:t xml:space="preserve">Na </w:t>
        </w:r>
      </w:ins>
      <w:r w:rsidRPr="000E0278">
        <w:rPr>
          <w:rPrChange w:id="1944" w:author="Alberto Scremin" w:date="2011-08-02T22:53:00Z">
            <w:rPr>
              <w:b/>
              <w:bCs/>
              <w:u w:val="single"/>
            </w:rPr>
          </w:rPrChange>
        </w:rPr>
        <w:fldChar w:fldCharType="begin"/>
      </w:r>
      <w:r w:rsidRPr="000E0278">
        <w:rPr>
          <w:lang w:val="pt-BR"/>
          <w:rPrChange w:id="1945" w:author="vanessa" w:date="2011-08-02T23:44:00Z">
            <w:rPr>
              <w:b/>
              <w:bCs/>
              <w:u w:val="single"/>
            </w:rPr>
          </w:rPrChange>
        </w:rPr>
        <w:instrText xml:space="preserve"> REF _Ref297920932 \h  \* MERGEFORMAT </w:instrText>
      </w:r>
      <w:r w:rsidRPr="000E0278">
        <w:rPr>
          <w:rPrChange w:id="1946" w:author="Alberto Scremin" w:date="2011-08-02T22:53:00Z">
            <w:rPr/>
          </w:rPrChange>
        </w:rPr>
      </w:r>
      <w:r w:rsidRPr="000E0278">
        <w:rPr>
          <w:rPrChange w:id="1947" w:author="Alberto Scremin" w:date="2011-08-02T22:53:00Z">
            <w:rPr>
              <w:b/>
              <w:bCs/>
              <w:u w:val="single"/>
            </w:rPr>
          </w:rPrChange>
        </w:rPr>
        <w:fldChar w:fldCharType="separate"/>
      </w:r>
      <w:r w:rsidRPr="000E0278">
        <w:rPr>
          <w:lang w:val="pt-BR"/>
          <w:rPrChange w:id="1948" w:author="vanessa" w:date="2011-08-02T23:44:00Z">
            <w:rPr>
              <w:b/>
              <w:bCs/>
              <w:u w:val="single"/>
            </w:rPr>
          </w:rPrChange>
        </w:rPr>
        <w:t xml:space="preserve">Figura </w:t>
      </w:r>
      <w:del w:id="1949" w:author="Alberto Scremin" w:date="2011-08-02T22:53:00Z">
        <w:r w:rsidRPr="000E0278">
          <w:rPr>
            <w:noProof/>
            <w:u w:val="single"/>
            <w:lang w:val="pt-BR"/>
            <w:rPrChange w:id="1950" w:author="vanessa" w:date="2011-08-02T23:44:00Z">
              <w:rPr>
                <w:b/>
                <w:bCs/>
                <w:noProof/>
                <w:u w:val="single"/>
              </w:rPr>
            </w:rPrChange>
          </w:rPr>
          <w:delText>88</w:delText>
        </w:r>
      </w:del>
      <w:ins w:id="1951" w:author="Alberto Scremin" w:date="2011-08-02T22:53:00Z">
        <w:r w:rsidRPr="000E0278">
          <w:rPr>
            <w:noProof/>
            <w:lang w:val="pt-BR"/>
            <w:rPrChange w:id="1952" w:author="vanessa" w:date="2011-08-02T23:44:00Z">
              <w:rPr>
                <w:b/>
                <w:bCs/>
                <w:noProof/>
              </w:rPr>
            </w:rPrChange>
          </w:rPr>
          <w:t>87</w:t>
        </w:r>
      </w:ins>
      <w:r w:rsidRPr="000E0278">
        <w:rPr>
          <w:rPrChange w:id="1953" w:author="Alberto Scremin" w:date="2011-08-02T22:53:00Z">
            <w:rPr>
              <w:b/>
              <w:bCs/>
              <w:u w:val="single"/>
            </w:rPr>
          </w:rPrChange>
        </w:rPr>
        <w:fldChar w:fldCharType="end"/>
      </w:r>
      <w:r w:rsidRPr="000E0278">
        <w:rPr>
          <w:lang w:val="pt-BR"/>
          <w:rPrChange w:id="1954" w:author="vanessa" w:date="2011-08-02T23:44:00Z">
            <w:rPr>
              <w:b/>
              <w:bCs/>
            </w:rPr>
          </w:rPrChange>
        </w:rPr>
        <w:t xml:space="preserve">, construímos a consulta que deve selecionar todas as empresas que foram abertas após 2010. Para isso, utilizamos o comando </w:t>
      </w:r>
      <w:r w:rsidRPr="000E0278">
        <w:rPr>
          <w:i/>
          <w:lang w:val="pt-BR"/>
          <w:rPrChange w:id="1955" w:author="vanessa" w:date="2011-08-02T23:44:00Z">
            <w:rPr>
              <w:b/>
              <w:bCs/>
              <w:i/>
            </w:rPr>
          </w:rPrChange>
        </w:rPr>
        <w:t>KEYS</w:t>
      </w:r>
      <w:r w:rsidRPr="000E0278">
        <w:rPr>
          <w:lang w:val="pt-BR"/>
          <w:rPrChange w:id="1956" w:author="vanessa" w:date="2011-08-02T23:44:00Z">
            <w:rPr>
              <w:b/>
              <w:bCs/>
            </w:rPr>
          </w:rPrChange>
        </w:rPr>
        <w:t xml:space="preserve"> para selecionar todas as chaves </w:t>
      </w:r>
      <w:del w:id="1957" w:author="Alberto Scremin" w:date="2011-08-02T22:53:00Z">
        <w:r w:rsidRPr="000E0278">
          <w:rPr>
            <w:lang w:val="pt-BR"/>
            <w:rPrChange w:id="1958" w:author="vanessa" w:date="2011-08-02T23:44:00Z">
              <w:rPr>
                <w:b/>
                <w:bCs/>
              </w:rPr>
            </w:rPrChange>
          </w:rPr>
          <w:delText xml:space="preserve">de </w:delText>
        </w:r>
        <w:r w:rsidRPr="000E0278">
          <w:rPr>
            <w:i/>
            <w:lang w:val="pt-BR"/>
            <w:rPrChange w:id="1959" w:author="vanessa" w:date="2011-08-02T23:44:00Z">
              <w:rPr>
                <w:b/>
                <w:bCs/>
                <w:i/>
              </w:rPr>
            </w:rPrChange>
          </w:rPr>
          <w:delText>companies</w:delText>
        </w:r>
      </w:del>
      <w:ins w:id="1960" w:author="Alberto Scremin" w:date="2011-08-02T22:53:00Z">
        <w:r w:rsidRPr="000E0278">
          <w:rPr>
            <w:lang w:val="pt-BR"/>
            <w:rPrChange w:id="1961" w:author="vanessa" w:date="2011-08-02T23:44:00Z">
              <w:rPr>
                <w:b/>
                <w:bCs/>
              </w:rPr>
            </w:rPrChange>
          </w:rPr>
          <w:t>d</w:t>
        </w:r>
        <w:r w:rsidR="00773784">
          <w:rPr>
            <w:lang w:val="pt-BR"/>
          </w:rPr>
          <w:t>as</w:t>
        </w:r>
        <w:r w:rsidRPr="000E0278">
          <w:rPr>
            <w:lang w:val="pt-BR"/>
            <w:rPrChange w:id="1962" w:author="vanessa" w:date="2011-08-02T23:44:00Z">
              <w:rPr>
                <w:b/>
                <w:bCs/>
              </w:rPr>
            </w:rPrChange>
          </w:rPr>
          <w:t xml:space="preserve"> </w:t>
        </w:r>
        <w:r w:rsidR="00773784">
          <w:rPr>
            <w:lang w:val="pt-BR"/>
          </w:rPr>
          <w:t>empresas</w:t>
        </w:r>
      </w:ins>
      <w:r w:rsidRPr="000E0278">
        <w:rPr>
          <w:lang w:val="pt-BR"/>
          <w:rPrChange w:id="1963" w:author="vanessa" w:date="2011-08-02T23:44:00Z">
            <w:rPr>
              <w:b/>
              <w:bCs/>
            </w:rPr>
          </w:rPrChange>
        </w:rPr>
        <w:t xml:space="preserve"> cadastradas. Em seguida, para cada </w:t>
      </w:r>
      <w:del w:id="1964" w:author="Alberto Scremin" w:date="2011-08-02T22:53:00Z">
        <w:r w:rsidRPr="000E0278">
          <w:rPr>
            <w:i/>
            <w:lang w:val="pt-BR"/>
            <w:rPrChange w:id="1965" w:author="vanessa" w:date="2011-08-02T23:44:00Z">
              <w:rPr>
                <w:b/>
                <w:bCs/>
                <w:i/>
              </w:rPr>
            </w:rPrChange>
          </w:rPr>
          <w:delText>company</w:delText>
        </w:r>
      </w:del>
      <w:ins w:id="1966" w:author="Alberto Scremin" w:date="2011-08-02T22:53:00Z">
        <w:r w:rsidR="00773784" w:rsidRPr="00773784">
          <w:rPr>
            <w:lang w:val="pt-BR"/>
          </w:rPr>
          <w:t>empresa</w:t>
        </w:r>
      </w:ins>
      <w:r w:rsidRPr="000E0278">
        <w:rPr>
          <w:lang w:val="pt-BR"/>
          <w:rPrChange w:id="1967" w:author="vanessa" w:date="2011-08-02T23:44:00Z">
            <w:rPr>
              <w:b/>
              <w:bCs/>
            </w:rPr>
          </w:rPrChange>
        </w:rPr>
        <w:t>, selecionamos a data de abertura e realizamos uma comparação. Se o campo for maior ou igual a 01/01/2010, os dados da determinada empresa é mostrado</w:t>
      </w:r>
      <w:r w:rsidR="00880AC2">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55CBF" w:rsidTr="00761E61">
        <w:tc>
          <w:tcPr>
            <w:tcW w:w="9286" w:type="dxa"/>
            <w:shd w:val="clear" w:color="auto" w:fill="auto"/>
          </w:tcPr>
          <w:p w:rsidR="002400A2" w:rsidRDefault="00D41766">
            <w:pPr>
              <w:pStyle w:val="sumario"/>
              <w:numPr>
                <w:ilvl w:val="0"/>
                <w:numId w:val="0"/>
              </w:numPr>
              <w:spacing w:after="0"/>
              <w:jc w:val="both"/>
              <w:pPrChange w:id="1968" w:author="Alberto Scremin" w:date="2011-08-02T22:53:00Z">
                <w:pPr>
                  <w:pStyle w:val="sumario"/>
                  <w:numPr>
                    <w:numId w:val="0"/>
                  </w:numPr>
                  <w:tabs>
                    <w:tab w:val="clear" w:pos="6658"/>
                  </w:tabs>
                  <w:spacing w:after="40"/>
                  <w:ind w:left="0" w:firstLine="0"/>
                  <w:jc w:val="both"/>
                </w:pPr>
              </w:pPrChange>
            </w:pPr>
            <w:r w:rsidRPr="000E73A2">
              <w:t>select 0</w:t>
            </w:r>
          </w:p>
          <w:p w:rsidR="002400A2" w:rsidRDefault="00D41766">
            <w:pPr>
              <w:pStyle w:val="sumario"/>
              <w:numPr>
                <w:ilvl w:val="0"/>
                <w:numId w:val="0"/>
              </w:numPr>
              <w:spacing w:after="0"/>
              <w:jc w:val="both"/>
              <w:pPrChange w:id="1969" w:author="Alberto Scremin" w:date="2011-08-02T22:53:00Z">
                <w:pPr>
                  <w:pStyle w:val="sumario"/>
                  <w:numPr>
                    <w:numId w:val="0"/>
                  </w:numPr>
                  <w:tabs>
                    <w:tab w:val="clear" w:pos="6658"/>
                  </w:tabs>
                  <w:spacing w:after="40"/>
                  <w:ind w:left="0" w:firstLine="0"/>
                  <w:jc w:val="both"/>
                </w:pPr>
              </w:pPrChange>
            </w:pPr>
            <w:r w:rsidRPr="000E73A2">
              <w:t xml:space="preserve">list_company </w:t>
            </w:r>
            <w:del w:id="1970" w:author="Alberto Scremin" w:date="2011-08-02T22:53:00Z">
              <w:r w:rsidRPr="000E73A2">
                <w:delText>:=</w:delText>
              </w:r>
            </w:del>
            <w:ins w:id="1971" w:author="Alberto Scremin" w:date="2011-08-02T22:53:00Z">
              <w:r w:rsidRPr="000E73A2">
                <w:t>=</w:t>
              </w:r>
            </w:ins>
            <w:r w:rsidRPr="000E73A2">
              <w:t xml:space="preserve"> keys co*</w:t>
            </w:r>
          </w:p>
          <w:p w:rsidR="002400A2" w:rsidRDefault="000E0278">
            <w:pPr>
              <w:pStyle w:val="sumario"/>
              <w:numPr>
                <w:ilvl w:val="0"/>
                <w:numId w:val="0"/>
              </w:numPr>
              <w:spacing w:after="0"/>
              <w:jc w:val="both"/>
              <w:rPr>
                <w:rPrChange w:id="1972" w:author="Alberto Scremin" w:date="2011-08-02T22:53:00Z">
                  <w:rPr>
                    <w:lang w:val="pt-BR"/>
                  </w:rPr>
                </w:rPrChange>
              </w:rPr>
              <w:pPrChange w:id="1973" w:author="Alberto Scremin" w:date="2011-08-02T22:53:00Z">
                <w:pPr>
                  <w:pStyle w:val="sumario"/>
                  <w:numPr>
                    <w:numId w:val="0"/>
                  </w:numPr>
                  <w:tabs>
                    <w:tab w:val="clear" w:pos="6658"/>
                  </w:tabs>
                  <w:spacing w:after="40"/>
                  <w:ind w:left="0" w:firstLine="0"/>
                  <w:jc w:val="both"/>
                </w:pPr>
              </w:pPrChange>
            </w:pPr>
            <w:del w:id="1974" w:author="Alberto Scremin" w:date="2011-08-02T22:53:00Z">
              <w:r w:rsidRPr="000E0278">
                <w:rPr>
                  <w:rPrChange w:id="1975" w:author="vanessa" w:date="2011-08-02T22:56:00Z">
                    <w:rPr>
                      <w:b/>
                      <w:bCs/>
                      <w:lang w:val="pt-BR"/>
                    </w:rPr>
                  </w:rPrChange>
                </w:rPr>
                <w:delText>Para toda</w:delText>
              </w:r>
            </w:del>
            <w:ins w:id="1976" w:author="Alberto Scremin" w:date="2011-08-02T22:53:00Z">
              <w:r w:rsidR="008E727B" w:rsidRPr="008E727B">
                <w:t>for</w:t>
              </w:r>
            </w:ins>
            <w:r w:rsidRPr="000E0278">
              <w:rPr>
                <w:rPrChange w:id="1977" w:author="Alberto Scremin" w:date="2011-08-02T22:53:00Z">
                  <w:rPr>
                    <w:b/>
                    <w:bCs/>
                    <w:lang w:val="pt-BR"/>
                  </w:rPr>
                </w:rPrChange>
              </w:rPr>
              <w:t xml:space="preserve"> company_id </w:t>
            </w:r>
            <w:del w:id="1978" w:author="Alberto Scremin" w:date="2011-08-02T22:53:00Z">
              <w:r w:rsidRPr="000E0278">
                <w:rPr>
                  <w:rPrChange w:id="1979" w:author="vanessa" w:date="2011-08-02T22:56:00Z">
                    <w:rPr>
                      <w:b/>
                      <w:bCs/>
                      <w:lang w:val="pt-BR"/>
                    </w:rPr>
                  </w:rPrChange>
                </w:rPr>
                <w:delText>em</w:delText>
              </w:r>
            </w:del>
            <w:ins w:id="1980" w:author="Alberto Scremin" w:date="2011-08-02T22:53:00Z">
              <w:r w:rsidR="008E727B">
                <w:t>in</w:t>
              </w:r>
            </w:ins>
            <w:r w:rsidRPr="000E0278">
              <w:rPr>
                <w:rPrChange w:id="1981" w:author="Alberto Scremin" w:date="2011-08-02T22:53:00Z">
                  <w:rPr>
                    <w:b/>
                    <w:bCs/>
                    <w:lang w:val="pt-BR"/>
                  </w:rPr>
                </w:rPrChange>
              </w:rPr>
              <w:t xml:space="preserve"> list_company </w:t>
            </w:r>
            <w:del w:id="1982" w:author="Alberto Scremin" w:date="2011-08-02T22:53:00Z">
              <w:r w:rsidRPr="000E0278">
                <w:rPr>
                  <w:rPrChange w:id="1983" w:author="vanessa" w:date="2011-08-02T22:56:00Z">
                    <w:rPr>
                      <w:b/>
                      <w:bCs/>
                      <w:lang w:val="pt-BR"/>
                    </w:rPr>
                  </w:rPrChange>
                </w:rPr>
                <w:delText>faça</w:delText>
              </w:r>
            </w:del>
            <w:r w:rsidRPr="000E0278">
              <w:rPr>
                <w:rPrChange w:id="1984" w:author="Alberto Scremin" w:date="2011-08-02T22:53:00Z">
                  <w:rPr>
                    <w:b/>
                    <w:bCs/>
                    <w:lang w:val="pt-BR"/>
                  </w:rPr>
                </w:rPrChange>
              </w:rPr>
              <w:t xml:space="preserve">: </w:t>
            </w:r>
          </w:p>
          <w:p w:rsidR="002400A2" w:rsidRDefault="000E0278">
            <w:pPr>
              <w:pStyle w:val="sumario"/>
              <w:numPr>
                <w:ilvl w:val="0"/>
                <w:numId w:val="0"/>
              </w:numPr>
              <w:spacing w:after="0"/>
              <w:jc w:val="both"/>
              <w:pPrChange w:id="1985" w:author="Alberto Scremin" w:date="2011-08-02T22:53:00Z">
                <w:pPr>
                  <w:pStyle w:val="sumario"/>
                  <w:numPr>
                    <w:numId w:val="0"/>
                  </w:numPr>
                  <w:tabs>
                    <w:tab w:val="clear" w:pos="6658"/>
                  </w:tabs>
                  <w:spacing w:after="40"/>
                  <w:ind w:left="0" w:firstLine="0"/>
                  <w:jc w:val="both"/>
                </w:pPr>
              </w:pPrChange>
            </w:pPr>
            <w:r w:rsidRPr="000E0278">
              <w:rPr>
                <w:rPrChange w:id="1986" w:author="Alberto Scremin" w:date="2011-08-02T22:53:00Z">
                  <w:rPr>
                    <w:b/>
                    <w:bCs/>
                    <w:lang w:val="pt-BR"/>
                  </w:rPr>
                </w:rPrChange>
              </w:rPr>
              <w:lastRenderedPageBreak/>
              <w:t xml:space="preserve">      </w:t>
            </w:r>
            <w:r w:rsidR="00D41766" w:rsidRPr="000E73A2">
              <w:t xml:space="preserve">company_date </w:t>
            </w:r>
            <w:del w:id="1987" w:author="Alberto Scremin" w:date="2011-08-02T22:53:00Z">
              <w:r w:rsidR="00D41766" w:rsidRPr="000E73A2">
                <w:delText>:=</w:delText>
              </w:r>
            </w:del>
            <w:ins w:id="1988" w:author="Alberto Scremin" w:date="2011-08-02T22:53:00Z">
              <w:r w:rsidR="00D41766" w:rsidRPr="000E73A2">
                <w:t>=</w:t>
              </w:r>
            </w:ins>
            <w:r w:rsidR="00D41766" w:rsidRPr="000E73A2">
              <w:t xml:space="preserve"> hget company_id co_open_date</w:t>
            </w:r>
          </w:p>
          <w:p w:rsidR="002400A2" w:rsidRDefault="00D41766">
            <w:pPr>
              <w:pStyle w:val="sumario"/>
              <w:numPr>
                <w:ilvl w:val="0"/>
                <w:numId w:val="0"/>
              </w:numPr>
              <w:spacing w:after="0"/>
              <w:jc w:val="both"/>
              <w:pPrChange w:id="1989" w:author="Alberto Scremin" w:date="2011-08-02T22:53:00Z">
                <w:pPr>
                  <w:pStyle w:val="sumario"/>
                  <w:numPr>
                    <w:numId w:val="0"/>
                  </w:numPr>
                  <w:tabs>
                    <w:tab w:val="clear" w:pos="6658"/>
                  </w:tabs>
                  <w:spacing w:after="40"/>
                  <w:ind w:left="0" w:firstLine="0"/>
                  <w:jc w:val="both"/>
                </w:pPr>
              </w:pPrChange>
            </w:pPr>
            <w:r w:rsidRPr="000E73A2">
              <w:t xml:space="preserve">      </w:t>
            </w:r>
            <w:del w:id="1990" w:author="Alberto Scremin" w:date="2011-08-02T22:53:00Z">
              <w:r w:rsidRPr="000E73A2">
                <w:delText>Se</w:delText>
              </w:r>
            </w:del>
            <w:ins w:id="1991" w:author="Alberto Scremin" w:date="2011-08-02T22:53:00Z">
              <w:r w:rsidR="008E727B">
                <w:t>if</w:t>
              </w:r>
            </w:ins>
            <w:r w:rsidR="008E727B" w:rsidRPr="000E73A2">
              <w:t xml:space="preserve"> </w:t>
            </w:r>
            <w:r w:rsidRPr="000E73A2">
              <w:t xml:space="preserve">company_date &gt;= ‘01/01/2010’ </w:t>
            </w:r>
            <w:del w:id="1992" w:author="Alberto Scremin" w:date="2011-08-02T22:53:00Z">
              <w:r w:rsidRPr="000E73A2">
                <w:delText>então</w:delText>
              </w:r>
            </w:del>
            <w:ins w:id="1993" w:author="Alberto Scremin" w:date="2011-08-02T22:53:00Z">
              <w:r w:rsidR="008E727B">
                <w:t>:</w:t>
              </w:r>
            </w:ins>
          </w:p>
          <w:p w:rsidR="00D41766" w:rsidRPr="000E73A2" w:rsidRDefault="00D41766" w:rsidP="00880AC2">
            <w:pPr>
              <w:pStyle w:val="sumario"/>
              <w:numPr>
                <w:ilvl w:val="0"/>
                <w:numId w:val="0"/>
              </w:numPr>
              <w:spacing w:after="40"/>
              <w:jc w:val="both"/>
              <w:rPr>
                <w:del w:id="1994" w:author="Alberto Scremin" w:date="2011-08-02T22:53:00Z"/>
              </w:rPr>
            </w:pPr>
            <w:r w:rsidRPr="000E73A2">
              <w:t xml:space="preserve">           hget company_id co_name</w:t>
            </w:r>
          </w:p>
          <w:p w:rsidR="00D41766" w:rsidRPr="000E73A2" w:rsidRDefault="00D41766" w:rsidP="00880AC2">
            <w:pPr>
              <w:pStyle w:val="sumario"/>
              <w:numPr>
                <w:ilvl w:val="0"/>
                <w:numId w:val="0"/>
              </w:numPr>
              <w:spacing w:after="40"/>
              <w:jc w:val="both"/>
              <w:rPr>
                <w:del w:id="1995" w:author="Alberto Scremin" w:date="2011-08-02T22:53:00Z"/>
              </w:rPr>
            </w:pPr>
            <w:del w:id="1996" w:author="Alberto Scremin" w:date="2011-08-02T22:53:00Z">
              <w:r w:rsidRPr="000E73A2">
                <w:delText xml:space="preserve">      fim se</w:delText>
              </w:r>
            </w:del>
          </w:p>
          <w:p w:rsidR="002400A2" w:rsidRDefault="00D41766">
            <w:pPr>
              <w:pStyle w:val="sumario"/>
              <w:numPr>
                <w:ilvl w:val="0"/>
                <w:numId w:val="0"/>
              </w:numPr>
              <w:spacing w:after="0"/>
              <w:jc w:val="both"/>
              <w:rPr>
                <w:rPrChange w:id="1997" w:author="Alberto Scremin" w:date="2011-08-02T22:53:00Z">
                  <w:rPr>
                    <w:lang w:val="pt-BR"/>
                  </w:rPr>
                </w:rPrChange>
              </w:rPr>
              <w:pPrChange w:id="1998" w:author="Alberto Scremin" w:date="2011-08-02T22:53:00Z">
                <w:pPr>
                  <w:pStyle w:val="sumario"/>
                  <w:numPr>
                    <w:numId w:val="0"/>
                  </w:numPr>
                  <w:tabs>
                    <w:tab w:val="clear" w:pos="6658"/>
                  </w:tabs>
                  <w:spacing w:after="40"/>
                  <w:ind w:left="0" w:firstLine="0"/>
                  <w:jc w:val="both"/>
                </w:pPr>
              </w:pPrChange>
            </w:pPr>
            <w:del w:id="1999" w:author="Alberto Scremin" w:date="2011-08-02T22:53:00Z">
              <w:r w:rsidRPr="000E73A2">
                <w:delText>fim</w:delText>
              </w:r>
            </w:del>
          </w:p>
        </w:tc>
      </w:tr>
    </w:tbl>
    <w:p w:rsidR="00D41766" w:rsidRPr="00F731CC" w:rsidRDefault="000E0278" w:rsidP="00880AC2">
      <w:pPr>
        <w:pStyle w:val="sumario"/>
        <w:numPr>
          <w:ilvl w:val="0"/>
          <w:numId w:val="0"/>
        </w:numPr>
        <w:ind w:left="420" w:hanging="420"/>
        <w:rPr>
          <w:rFonts w:ascii="Calibri" w:hAnsi="Calibri"/>
          <w:b/>
          <w:sz w:val="20"/>
          <w:szCs w:val="20"/>
          <w:lang w:val="pt-BR"/>
          <w:rPrChange w:id="2000" w:author="vanessa" w:date="2011-08-02T23:44:00Z">
            <w:rPr>
              <w:rFonts w:ascii="Calibri" w:hAnsi="Calibri"/>
              <w:b/>
              <w:sz w:val="20"/>
              <w:szCs w:val="20"/>
            </w:rPr>
          </w:rPrChange>
        </w:rPr>
      </w:pPr>
      <w:bookmarkStart w:id="2001" w:name="_Ref297920932"/>
      <w:bookmarkStart w:id="2002" w:name="_Toc300002911"/>
      <w:bookmarkStart w:id="2003" w:name="_Toc298169447"/>
      <w:r w:rsidRPr="000E0278">
        <w:rPr>
          <w:rFonts w:ascii="Calibri" w:hAnsi="Calibri"/>
          <w:b/>
          <w:sz w:val="20"/>
          <w:szCs w:val="20"/>
          <w:lang w:val="pt-BR"/>
          <w:rPrChange w:id="2004" w:author="vanessa" w:date="2011-08-02T23:44:00Z">
            <w:rPr>
              <w:rFonts w:ascii="Calibri" w:hAnsi="Calibri"/>
              <w:b/>
              <w:bCs/>
              <w:sz w:val="20"/>
              <w:szCs w:val="20"/>
            </w:rPr>
          </w:rPrChange>
        </w:rPr>
        <w:lastRenderedPageBreak/>
        <w:t xml:space="preserve">Figura </w:t>
      </w:r>
      <w:r w:rsidRPr="0072225C">
        <w:rPr>
          <w:rFonts w:ascii="Calibri" w:hAnsi="Calibri"/>
          <w:b/>
          <w:sz w:val="20"/>
          <w:szCs w:val="20"/>
        </w:rPr>
        <w:fldChar w:fldCharType="begin"/>
      </w:r>
      <w:r w:rsidRPr="000E0278">
        <w:rPr>
          <w:rFonts w:ascii="Calibri" w:hAnsi="Calibri"/>
          <w:b/>
          <w:sz w:val="20"/>
          <w:szCs w:val="20"/>
          <w:lang w:val="pt-BR"/>
          <w:rPrChange w:id="2005"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2006" w:author="Alberto Scremin" w:date="2011-08-02T22:53:00Z">
        <w:r w:rsidRPr="000E0278">
          <w:rPr>
            <w:rFonts w:ascii="Calibri" w:hAnsi="Calibri"/>
            <w:b/>
            <w:noProof/>
            <w:sz w:val="20"/>
            <w:szCs w:val="20"/>
            <w:lang w:val="pt-BR"/>
            <w:rPrChange w:id="2007" w:author="vanessa" w:date="2011-08-02T23:44:00Z">
              <w:rPr>
                <w:rFonts w:ascii="Calibri" w:hAnsi="Calibri"/>
                <w:b/>
                <w:bCs/>
                <w:noProof/>
                <w:sz w:val="20"/>
                <w:szCs w:val="20"/>
              </w:rPr>
            </w:rPrChange>
          </w:rPr>
          <w:delText>88</w:delText>
        </w:r>
      </w:del>
      <w:ins w:id="2008" w:author="Alberto Scremin" w:date="2011-08-02T22:53:00Z">
        <w:r w:rsidRPr="000E0278">
          <w:rPr>
            <w:rFonts w:ascii="Calibri" w:hAnsi="Calibri"/>
            <w:b/>
            <w:noProof/>
            <w:sz w:val="20"/>
            <w:szCs w:val="20"/>
            <w:lang w:val="pt-BR"/>
            <w:rPrChange w:id="2009" w:author="vanessa" w:date="2011-08-02T23:44:00Z">
              <w:rPr>
                <w:rFonts w:ascii="Calibri" w:hAnsi="Calibri"/>
                <w:b/>
                <w:bCs/>
                <w:noProof/>
                <w:sz w:val="20"/>
                <w:szCs w:val="20"/>
              </w:rPr>
            </w:rPrChange>
          </w:rPr>
          <w:t>87</w:t>
        </w:r>
      </w:ins>
      <w:r w:rsidRPr="0072225C">
        <w:rPr>
          <w:rFonts w:ascii="Calibri" w:hAnsi="Calibri"/>
          <w:b/>
          <w:sz w:val="20"/>
          <w:szCs w:val="20"/>
        </w:rPr>
        <w:fldChar w:fldCharType="end"/>
      </w:r>
      <w:bookmarkEnd w:id="2001"/>
      <w:r w:rsidRPr="000E0278">
        <w:rPr>
          <w:rFonts w:ascii="Calibri" w:hAnsi="Calibri"/>
          <w:b/>
          <w:sz w:val="20"/>
          <w:szCs w:val="20"/>
          <w:lang w:val="pt-BR"/>
          <w:rPrChange w:id="2010" w:author="vanessa" w:date="2011-08-02T23:44:00Z">
            <w:rPr>
              <w:rFonts w:ascii="Calibri" w:hAnsi="Calibri"/>
              <w:b/>
              <w:bCs/>
              <w:sz w:val="20"/>
              <w:szCs w:val="20"/>
            </w:rPr>
          </w:rPrChange>
        </w:rPr>
        <w:t xml:space="preserve">: Selecionar todas as companies que foram abertas depois do ano de 2010, </w:t>
      </w:r>
      <w:proofErr w:type="gramStart"/>
      <w:r w:rsidRPr="000E0278">
        <w:rPr>
          <w:rFonts w:ascii="Calibri" w:hAnsi="Calibri"/>
          <w:b/>
          <w:sz w:val="20"/>
          <w:szCs w:val="20"/>
          <w:lang w:val="pt-BR"/>
          <w:rPrChange w:id="2011"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2012" w:author="vanessa" w:date="2011-08-02T23:44:00Z">
            <w:rPr>
              <w:rFonts w:ascii="Calibri" w:hAnsi="Calibri"/>
              <w:b/>
              <w:bCs/>
              <w:sz w:val="20"/>
              <w:szCs w:val="20"/>
            </w:rPr>
          </w:rPrChange>
        </w:rPr>
        <w:t>.</w:t>
      </w:r>
      <w:bookmarkEnd w:id="2002"/>
      <w:bookmarkEnd w:id="2003"/>
    </w:p>
    <w:p w:rsidR="005D0A4D" w:rsidRPr="005D0A4D" w:rsidRDefault="000E0278" w:rsidP="00773784">
      <w:pPr>
        <w:pStyle w:val="sumario"/>
        <w:numPr>
          <w:ilvl w:val="0"/>
          <w:numId w:val="0"/>
        </w:numPr>
        <w:jc w:val="both"/>
        <w:rPr>
          <w:lang w:val="pt-BR"/>
          <w:rPrChange w:id="2013" w:author="Alberto Scremin" w:date="2011-08-02T22:53:00Z">
            <w:rPr/>
          </w:rPrChange>
        </w:rPr>
      </w:pPr>
      <w:ins w:id="2014" w:author="Alberto Scremin" w:date="2011-08-02T22:53:00Z">
        <w:r w:rsidRPr="000E0278">
          <w:rPr>
            <w:b/>
            <w:lang w:val="pt-BR"/>
            <w:rPrChange w:id="2015" w:author="vanessa" w:date="2011-08-02T23:44:00Z">
              <w:rPr>
                <w:b/>
                <w:bCs/>
              </w:rPr>
            </w:rPrChange>
          </w:rPr>
          <w:t xml:space="preserve">Selecionar todas as </w:t>
        </w:r>
        <w:del w:id="2016" w:author="vanessa" w:date="2011-08-03T23:50:00Z">
          <w:r w:rsidRPr="000E0278">
            <w:rPr>
              <w:b/>
              <w:lang w:val="pt-BR"/>
              <w:rPrChange w:id="2017" w:author="vanessa" w:date="2011-08-02T23:44:00Z">
                <w:rPr>
                  <w:b/>
                  <w:bCs/>
                </w:rPr>
              </w:rPrChange>
            </w:rPr>
            <w:delText>transações</w:delText>
          </w:r>
        </w:del>
      </w:ins>
      <w:ins w:id="2018" w:author="vanessa" w:date="2011-08-03T23:50:00Z">
        <w:r w:rsidR="00806CD3">
          <w:rPr>
            <w:b/>
            <w:lang w:val="pt-BR"/>
          </w:rPr>
          <w:t>corretoras</w:t>
        </w:r>
      </w:ins>
      <w:ins w:id="2019" w:author="Alberto Scremin" w:date="2011-08-02T22:53:00Z">
        <w:r w:rsidRPr="000E0278">
          <w:rPr>
            <w:b/>
            <w:lang w:val="pt-BR"/>
            <w:rPrChange w:id="2020" w:author="vanessa" w:date="2011-08-02T23:44:00Z">
              <w:rPr>
                <w:b/>
                <w:bCs/>
              </w:rPr>
            </w:rPrChange>
          </w:rPr>
          <w:t xml:space="preserve"> dos USA.</w:t>
        </w:r>
        <w:r w:rsidR="00773784">
          <w:rPr>
            <w:lang w:val="pt-BR"/>
          </w:rPr>
          <w:t xml:space="preserve"> </w:t>
        </w:r>
      </w:ins>
      <w:r w:rsidRPr="000E0278">
        <w:rPr>
          <w:lang w:val="pt-BR"/>
          <w:rPrChange w:id="2021" w:author="vanessa" w:date="2011-08-02T23:44:00Z">
            <w:rPr>
              <w:b/>
              <w:bCs/>
            </w:rPr>
          </w:rPrChange>
        </w:rPr>
        <w:t xml:space="preserve">Na </w:t>
      </w:r>
      <w:r w:rsidRPr="000E0278">
        <w:rPr>
          <w:rPrChange w:id="2022" w:author="Alberto Scremin" w:date="2011-08-02T22:53:00Z">
            <w:rPr>
              <w:b/>
              <w:bCs/>
              <w:u w:val="single"/>
            </w:rPr>
          </w:rPrChange>
        </w:rPr>
        <w:fldChar w:fldCharType="begin"/>
      </w:r>
      <w:r w:rsidRPr="000E0278">
        <w:rPr>
          <w:lang w:val="pt-BR"/>
          <w:rPrChange w:id="2023" w:author="vanessa" w:date="2011-08-02T23:44:00Z">
            <w:rPr>
              <w:b/>
              <w:bCs/>
              <w:u w:val="single"/>
            </w:rPr>
          </w:rPrChange>
        </w:rPr>
        <w:instrText xml:space="preserve"> REF _Ref297920957 \h  \* MERGEFORMAT </w:instrText>
      </w:r>
      <w:r w:rsidRPr="000E0278">
        <w:rPr>
          <w:rPrChange w:id="2024" w:author="Alberto Scremin" w:date="2011-08-02T22:53:00Z">
            <w:rPr/>
          </w:rPrChange>
        </w:rPr>
      </w:r>
      <w:r w:rsidRPr="000E0278">
        <w:rPr>
          <w:rPrChange w:id="2025" w:author="Alberto Scremin" w:date="2011-08-02T22:53:00Z">
            <w:rPr>
              <w:b/>
              <w:bCs/>
              <w:u w:val="single"/>
            </w:rPr>
          </w:rPrChange>
        </w:rPr>
        <w:fldChar w:fldCharType="separate"/>
      </w:r>
      <w:r w:rsidRPr="000E0278">
        <w:rPr>
          <w:lang w:val="pt-BR"/>
          <w:rPrChange w:id="2026" w:author="vanessa" w:date="2011-08-02T23:44:00Z">
            <w:rPr>
              <w:b/>
              <w:bCs/>
              <w:u w:val="single"/>
            </w:rPr>
          </w:rPrChange>
        </w:rPr>
        <w:t xml:space="preserve">Figura </w:t>
      </w:r>
      <w:del w:id="2027" w:author="Alberto Scremin" w:date="2011-08-02T22:53:00Z">
        <w:r w:rsidRPr="000E0278">
          <w:rPr>
            <w:noProof/>
            <w:u w:val="single"/>
            <w:lang w:val="pt-BR"/>
            <w:rPrChange w:id="2028" w:author="vanessa" w:date="2011-08-02T23:44:00Z">
              <w:rPr>
                <w:b/>
                <w:bCs/>
                <w:noProof/>
                <w:u w:val="single"/>
              </w:rPr>
            </w:rPrChange>
          </w:rPr>
          <w:delText>89</w:delText>
        </w:r>
      </w:del>
      <w:ins w:id="2029" w:author="Alberto Scremin" w:date="2011-08-02T22:53:00Z">
        <w:r w:rsidRPr="000E0278">
          <w:rPr>
            <w:noProof/>
            <w:lang w:val="pt-BR"/>
            <w:rPrChange w:id="2030" w:author="vanessa" w:date="2011-08-02T23:44:00Z">
              <w:rPr>
                <w:b/>
                <w:bCs/>
                <w:noProof/>
              </w:rPr>
            </w:rPrChange>
          </w:rPr>
          <w:t>88</w:t>
        </w:r>
      </w:ins>
      <w:r w:rsidRPr="000E0278">
        <w:rPr>
          <w:rPrChange w:id="2031" w:author="Alberto Scremin" w:date="2011-08-02T22:53:00Z">
            <w:rPr>
              <w:b/>
              <w:bCs/>
              <w:u w:val="single"/>
            </w:rPr>
          </w:rPrChange>
        </w:rPr>
        <w:fldChar w:fldCharType="end"/>
      </w:r>
      <w:r w:rsidRPr="000E0278">
        <w:rPr>
          <w:lang w:val="pt-BR"/>
          <w:rPrChange w:id="2032" w:author="vanessa" w:date="2011-08-02T23:44:00Z">
            <w:rPr>
              <w:b/>
              <w:bCs/>
            </w:rPr>
          </w:rPrChange>
        </w:rPr>
        <w:t xml:space="preserve">, construímos a consulta que deve selecionar todas as </w:t>
      </w:r>
      <w:del w:id="2033" w:author="Alberto Scremin" w:date="2011-08-02T22:53:00Z">
        <w:r w:rsidRPr="000E0278">
          <w:rPr>
            <w:i/>
            <w:lang w:val="pt-BR"/>
            <w:rPrChange w:id="2034" w:author="vanessa" w:date="2011-08-02T23:44:00Z">
              <w:rPr>
                <w:b/>
                <w:bCs/>
                <w:i/>
              </w:rPr>
            </w:rPrChange>
          </w:rPr>
          <w:delText>exchanges</w:delText>
        </w:r>
      </w:del>
      <w:ins w:id="2035" w:author="Alberto Scremin" w:date="2011-08-02T22:53:00Z">
        <w:del w:id="2036" w:author="vanessa" w:date="2011-08-03T23:50:00Z">
          <w:r w:rsidR="00773784" w:rsidRPr="00773784" w:rsidDel="00806CD3">
            <w:rPr>
              <w:lang w:val="pt-BR"/>
            </w:rPr>
            <w:delText>transações</w:delText>
          </w:r>
        </w:del>
      </w:ins>
      <w:ins w:id="2037" w:author="vanessa" w:date="2011-08-03T23:50:00Z">
        <w:r w:rsidR="00806CD3">
          <w:rPr>
            <w:lang w:val="pt-BR"/>
          </w:rPr>
          <w:t>corretoras</w:t>
        </w:r>
      </w:ins>
      <w:r w:rsidRPr="000E0278">
        <w:rPr>
          <w:lang w:val="pt-BR"/>
          <w:rPrChange w:id="2038" w:author="vanessa" w:date="2011-08-02T23:44:00Z">
            <w:rPr>
              <w:b/>
              <w:bCs/>
            </w:rPr>
          </w:rPrChange>
        </w:rPr>
        <w:t xml:space="preserve"> dos USA. Para isso, utilizamos o comando </w:t>
      </w:r>
      <w:r w:rsidRPr="000E0278">
        <w:rPr>
          <w:i/>
          <w:lang w:val="pt-BR"/>
          <w:rPrChange w:id="2039" w:author="vanessa" w:date="2011-08-02T23:44:00Z">
            <w:rPr>
              <w:b/>
              <w:bCs/>
              <w:i/>
            </w:rPr>
          </w:rPrChange>
        </w:rPr>
        <w:t>KEYS</w:t>
      </w:r>
      <w:r w:rsidRPr="000E0278">
        <w:rPr>
          <w:lang w:val="pt-BR"/>
          <w:rPrChange w:id="2040" w:author="vanessa" w:date="2011-08-02T23:44:00Z">
            <w:rPr>
              <w:b/>
              <w:bCs/>
            </w:rPr>
          </w:rPrChange>
        </w:rPr>
        <w:t xml:space="preserve">, para selecionar todas as chaves de </w:t>
      </w:r>
      <w:del w:id="2041" w:author="Alberto Scremin" w:date="2011-08-02T22:53:00Z">
        <w:r w:rsidRPr="000E0278">
          <w:rPr>
            <w:i/>
            <w:lang w:val="pt-BR"/>
            <w:rPrChange w:id="2042" w:author="vanessa" w:date="2011-08-02T23:44:00Z">
              <w:rPr>
                <w:b/>
                <w:bCs/>
                <w:i/>
              </w:rPr>
            </w:rPrChange>
          </w:rPr>
          <w:delText>exchanges</w:delText>
        </w:r>
      </w:del>
      <w:ins w:id="2043" w:author="Alberto Scremin" w:date="2011-08-02T22:53:00Z">
        <w:del w:id="2044" w:author="vanessa" w:date="2011-08-03T23:50:00Z">
          <w:r w:rsidR="00773784" w:rsidRPr="00773784" w:rsidDel="00806CD3">
            <w:rPr>
              <w:lang w:val="pt-BR"/>
            </w:rPr>
            <w:delText>transações</w:delText>
          </w:r>
        </w:del>
      </w:ins>
      <w:ins w:id="2045" w:author="vanessa" w:date="2011-08-03T23:50:00Z">
        <w:r w:rsidR="00806CD3">
          <w:rPr>
            <w:lang w:val="pt-BR"/>
          </w:rPr>
          <w:t>corretoras</w:t>
        </w:r>
      </w:ins>
      <w:r w:rsidRPr="000E0278">
        <w:rPr>
          <w:lang w:val="pt-BR"/>
          <w:rPrChange w:id="2046" w:author="vanessa" w:date="2011-08-02T23:44:00Z">
            <w:rPr>
              <w:b/>
              <w:bCs/>
            </w:rPr>
          </w:rPrChange>
        </w:rPr>
        <w:t xml:space="preserve"> cadastradas. Em seguida, para cada </w:t>
      </w:r>
      <w:proofErr w:type="gramStart"/>
      <w:r w:rsidRPr="000E0278">
        <w:rPr>
          <w:i/>
          <w:lang w:val="pt-BR"/>
          <w:rPrChange w:id="2047" w:author="vanessa" w:date="2011-08-02T23:44:00Z">
            <w:rPr>
              <w:b/>
              <w:bCs/>
              <w:i/>
            </w:rPr>
          </w:rPrChange>
        </w:rPr>
        <w:t>exchange</w:t>
      </w:r>
      <w:proofErr w:type="gramEnd"/>
      <w:r w:rsidRPr="000E0278">
        <w:rPr>
          <w:lang w:val="pt-BR"/>
          <w:rPrChange w:id="2048" w:author="vanessa" w:date="2011-08-02T23:44:00Z">
            <w:rPr>
              <w:b/>
              <w:bCs/>
            </w:rPr>
          </w:rPrChange>
        </w:rPr>
        <w:t xml:space="preserve">, selecionamos o país cadastrado e realizamos uma comparação. Se o campo for igual a USA, o nome da determinada </w:t>
      </w:r>
      <w:del w:id="2049" w:author="Alberto Scremin" w:date="2011-08-02T22:53:00Z">
        <w:r w:rsidRPr="000E0278">
          <w:rPr>
            <w:i/>
            <w:lang w:val="pt-BR"/>
            <w:rPrChange w:id="2050" w:author="vanessa" w:date="2011-08-02T23:44:00Z">
              <w:rPr>
                <w:b/>
                <w:bCs/>
                <w:i/>
              </w:rPr>
            </w:rPrChange>
          </w:rPr>
          <w:delText>exchange</w:delText>
        </w:r>
      </w:del>
      <w:ins w:id="2051" w:author="Alberto Scremin" w:date="2011-08-02T22:53:00Z">
        <w:r w:rsidR="00773784" w:rsidRPr="00773784">
          <w:rPr>
            <w:lang w:val="pt-BR"/>
          </w:rPr>
          <w:t>transação</w:t>
        </w:r>
      </w:ins>
      <w:r w:rsidRPr="000E0278">
        <w:rPr>
          <w:lang w:val="pt-BR"/>
          <w:rPrChange w:id="2052" w:author="vanessa" w:date="2011-08-02T23:44:00Z">
            <w:rPr>
              <w:b/>
              <w:bCs/>
            </w:rPr>
          </w:rPrChange>
        </w:rPr>
        <w:t xml:space="preserve"> é </w:t>
      </w:r>
      <w:del w:id="2053" w:author="Alberto Scremin" w:date="2011-08-02T22:53:00Z">
        <w:r w:rsidRPr="000E0278">
          <w:rPr>
            <w:lang w:val="pt-BR"/>
            <w:rPrChange w:id="2054" w:author="vanessa" w:date="2011-08-02T23:44:00Z">
              <w:rPr>
                <w:b/>
                <w:bCs/>
              </w:rPr>
            </w:rPrChange>
          </w:rPr>
          <w:delText>mostrado</w:delText>
        </w:r>
      </w:del>
      <w:proofErr w:type="gramStart"/>
      <w:ins w:id="2055" w:author="Alberto Scremin" w:date="2011-08-02T22:53:00Z">
        <w:r w:rsidRPr="000E0278">
          <w:rPr>
            <w:lang w:val="pt-BR"/>
            <w:rPrChange w:id="2056" w:author="vanessa" w:date="2011-08-02T23:44:00Z">
              <w:rPr>
                <w:b/>
                <w:bCs/>
              </w:rPr>
            </w:rPrChange>
          </w:rPr>
          <w:t>mostrad</w:t>
        </w:r>
        <w:r w:rsidR="00773784">
          <w:rPr>
            <w:lang w:val="pt-BR"/>
          </w:rPr>
          <w:t>a</w:t>
        </w:r>
      </w:ins>
      <w:proofErr w:type="gramEnd"/>
      <w:r w:rsidRPr="000E0278">
        <w:rPr>
          <w:lang w:val="pt-BR"/>
          <w:rPrChange w:id="2057" w:author="vanessa" w:date="2011-08-02T23:44:00Z">
            <w:rPr>
              <w:b/>
              <w:bCs/>
            </w:rPr>
          </w:rPrChang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E55CBF" w:rsidTr="00761E61">
        <w:tc>
          <w:tcPr>
            <w:tcW w:w="9286" w:type="dxa"/>
            <w:shd w:val="clear" w:color="auto" w:fill="auto"/>
          </w:tcPr>
          <w:p w:rsidR="002400A2" w:rsidRDefault="00D41766">
            <w:pPr>
              <w:pStyle w:val="sumario"/>
              <w:numPr>
                <w:ilvl w:val="0"/>
                <w:numId w:val="0"/>
              </w:numPr>
              <w:spacing w:after="0"/>
              <w:jc w:val="both"/>
              <w:pPrChange w:id="2058" w:author="Alberto Scremin" w:date="2011-08-02T22:53:00Z">
                <w:pPr>
                  <w:pStyle w:val="sumario"/>
                  <w:numPr>
                    <w:numId w:val="0"/>
                  </w:numPr>
                  <w:tabs>
                    <w:tab w:val="clear" w:pos="6658"/>
                  </w:tabs>
                  <w:spacing w:after="40"/>
                  <w:ind w:left="0" w:firstLine="0"/>
                  <w:jc w:val="both"/>
                </w:pPr>
              </w:pPrChange>
            </w:pPr>
            <w:r w:rsidRPr="000E73A2">
              <w:t>select 0</w:t>
            </w:r>
          </w:p>
          <w:p w:rsidR="002400A2" w:rsidRDefault="00D41766">
            <w:pPr>
              <w:pStyle w:val="sumario"/>
              <w:numPr>
                <w:ilvl w:val="0"/>
                <w:numId w:val="0"/>
              </w:numPr>
              <w:spacing w:after="0"/>
              <w:jc w:val="both"/>
              <w:pPrChange w:id="2059" w:author="Alberto Scremin" w:date="2011-08-02T22:53:00Z">
                <w:pPr>
                  <w:pStyle w:val="sumario"/>
                  <w:numPr>
                    <w:numId w:val="0"/>
                  </w:numPr>
                  <w:tabs>
                    <w:tab w:val="clear" w:pos="6658"/>
                  </w:tabs>
                  <w:spacing w:after="40"/>
                  <w:ind w:left="0" w:firstLine="0"/>
                  <w:jc w:val="both"/>
                </w:pPr>
              </w:pPrChange>
            </w:pPr>
            <w:r w:rsidRPr="000E73A2">
              <w:t xml:space="preserve">list_exchange </w:t>
            </w:r>
            <w:del w:id="2060" w:author="Alberto Scremin" w:date="2011-08-02T22:53:00Z">
              <w:r w:rsidRPr="000E73A2">
                <w:delText>:=</w:delText>
              </w:r>
            </w:del>
            <w:ins w:id="2061" w:author="Alberto Scremin" w:date="2011-08-02T22:53:00Z">
              <w:r w:rsidRPr="000E73A2">
                <w:t>=</w:t>
              </w:r>
            </w:ins>
            <w:r w:rsidRPr="000E73A2">
              <w:t xml:space="preserve"> keys ex*</w:t>
            </w:r>
          </w:p>
          <w:p w:rsidR="002400A2" w:rsidRDefault="00D41766">
            <w:pPr>
              <w:pStyle w:val="sumario"/>
              <w:numPr>
                <w:ilvl w:val="0"/>
                <w:numId w:val="0"/>
              </w:numPr>
              <w:spacing w:after="0"/>
              <w:jc w:val="both"/>
              <w:pPrChange w:id="2062" w:author="Alberto Scremin" w:date="2011-08-02T22:53:00Z">
                <w:pPr>
                  <w:pStyle w:val="sumario"/>
                  <w:numPr>
                    <w:numId w:val="0"/>
                  </w:numPr>
                  <w:tabs>
                    <w:tab w:val="clear" w:pos="6658"/>
                  </w:tabs>
                  <w:spacing w:after="40"/>
                  <w:ind w:left="0" w:firstLine="0"/>
                  <w:jc w:val="both"/>
                </w:pPr>
              </w:pPrChange>
            </w:pPr>
            <w:del w:id="2063" w:author="Alberto Scremin" w:date="2011-08-02T22:53:00Z">
              <w:r w:rsidRPr="00C10E66">
                <w:delText>Para toda</w:delText>
              </w:r>
            </w:del>
            <w:ins w:id="2064" w:author="Alberto Scremin" w:date="2011-08-02T22:53:00Z">
              <w:r w:rsidR="008E727B" w:rsidRPr="008E727B">
                <w:t>for</w:t>
              </w:r>
            </w:ins>
            <w:r w:rsidRPr="008E727B">
              <w:t xml:space="preserve"> exchange_id </w:t>
            </w:r>
            <w:del w:id="2065" w:author="Alberto Scremin" w:date="2011-08-02T22:53:00Z">
              <w:r w:rsidRPr="00C10E66">
                <w:delText>em</w:delText>
              </w:r>
            </w:del>
            <w:ins w:id="2066" w:author="Alberto Scremin" w:date="2011-08-02T22:53:00Z">
              <w:r w:rsidR="008E727B">
                <w:t>in</w:t>
              </w:r>
            </w:ins>
            <w:r w:rsidR="008E727B" w:rsidRPr="008E727B">
              <w:t xml:space="preserve"> </w:t>
            </w:r>
            <w:r w:rsidRPr="008E727B">
              <w:t>list_exchange</w:t>
            </w:r>
            <w:r w:rsidR="008E727B">
              <w:t xml:space="preserve"> </w:t>
            </w:r>
            <w:del w:id="2067" w:author="Alberto Scremin" w:date="2011-08-02T22:53:00Z">
              <w:r w:rsidRPr="00C10E66">
                <w:delText>faça</w:delText>
              </w:r>
            </w:del>
            <w:r w:rsidRPr="008E727B">
              <w:t xml:space="preserve">: </w:t>
            </w:r>
          </w:p>
          <w:p w:rsidR="002400A2" w:rsidRDefault="00D41766">
            <w:pPr>
              <w:pStyle w:val="sumario"/>
              <w:numPr>
                <w:ilvl w:val="0"/>
                <w:numId w:val="0"/>
              </w:numPr>
              <w:spacing w:after="0"/>
              <w:jc w:val="both"/>
              <w:pPrChange w:id="2068" w:author="Alberto Scremin" w:date="2011-08-02T22:53:00Z">
                <w:pPr>
                  <w:pStyle w:val="sumario"/>
                  <w:numPr>
                    <w:numId w:val="0"/>
                  </w:numPr>
                  <w:tabs>
                    <w:tab w:val="clear" w:pos="6658"/>
                  </w:tabs>
                  <w:spacing w:after="40"/>
                  <w:ind w:left="0" w:firstLine="0"/>
                  <w:jc w:val="both"/>
                </w:pPr>
              </w:pPrChange>
            </w:pPr>
            <w:r w:rsidRPr="008E727B">
              <w:t xml:space="preserve">      </w:t>
            </w:r>
            <w:r w:rsidRPr="000E73A2">
              <w:t xml:space="preserve">exchange_ctry </w:t>
            </w:r>
            <w:del w:id="2069" w:author="Alberto Scremin" w:date="2011-08-02T22:53:00Z">
              <w:r w:rsidRPr="000E73A2">
                <w:delText>:=</w:delText>
              </w:r>
            </w:del>
            <w:ins w:id="2070" w:author="Alberto Scremin" w:date="2011-08-02T22:53:00Z">
              <w:r w:rsidRPr="000E73A2">
                <w:t>=</w:t>
              </w:r>
            </w:ins>
            <w:r w:rsidRPr="000E73A2">
              <w:t xml:space="preserve"> hget exchange_id ad_ctry</w:t>
            </w:r>
          </w:p>
          <w:p w:rsidR="002400A2" w:rsidRDefault="00D41766">
            <w:pPr>
              <w:pStyle w:val="sumario"/>
              <w:numPr>
                <w:ilvl w:val="0"/>
                <w:numId w:val="0"/>
              </w:numPr>
              <w:spacing w:after="0"/>
              <w:jc w:val="both"/>
              <w:rPr>
                <w:rPrChange w:id="2071" w:author="Alberto Scremin" w:date="2011-08-02T22:53:00Z">
                  <w:rPr>
                    <w:lang w:val="pt-BR"/>
                  </w:rPr>
                </w:rPrChange>
              </w:rPr>
              <w:pPrChange w:id="2072" w:author="Alberto Scremin" w:date="2011-08-02T22:53:00Z">
                <w:pPr>
                  <w:pStyle w:val="sumario"/>
                  <w:numPr>
                    <w:numId w:val="0"/>
                  </w:numPr>
                  <w:tabs>
                    <w:tab w:val="clear" w:pos="6658"/>
                  </w:tabs>
                  <w:spacing w:after="40"/>
                  <w:ind w:left="0" w:firstLine="0"/>
                  <w:jc w:val="both"/>
                </w:pPr>
              </w:pPrChange>
            </w:pPr>
            <w:r w:rsidRPr="000E73A2">
              <w:t xml:space="preserve">      </w:t>
            </w:r>
            <w:del w:id="2073" w:author="Alberto Scremin" w:date="2011-08-02T22:53:00Z">
              <w:r w:rsidR="000E0278" w:rsidRPr="000E0278">
                <w:rPr>
                  <w:rPrChange w:id="2074" w:author="vanessa" w:date="2011-08-02T22:56:00Z">
                    <w:rPr>
                      <w:b/>
                      <w:bCs/>
                      <w:lang w:val="pt-BR"/>
                    </w:rPr>
                  </w:rPrChange>
                </w:rPr>
                <w:delText>Se</w:delText>
              </w:r>
            </w:del>
            <w:ins w:id="2075" w:author="Alberto Scremin" w:date="2011-08-02T22:53:00Z">
              <w:r w:rsidR="008E727B" w:rsidRPr="00E55CBF">
                <w:t>if</w:t>
              </w:r>
            </w:ins>
            <w:r w:rsidR="000E0278" w:rsidRPr="000E0278">
              <w:rPr>
                <w:rPrChange w:id="2076" w:author="Alberto Scremin" w:date="2011-08-02T22:53:00Z">
                  <w:rPr>
                    <w:b/>
                    <w:bCs/>
                    <w:lang w:val="pt-BR"/>
                  </w:rPr>
                </w:rPrChange>
              </w:rPr>
              <w:t xml:space="preserve"> exchange</w:t>
            </w:r>
            <w:del w:id="2077" w:author="Alberto Scremin" w:date="2011-08-02T22:53:00Z">
              <w:r w:rsidR="000E0278" w:rsidRPr="000E0278">
                <w:rPr>
                  <w:rPrChange w:id="2078" w:author="vanessa" w:date="2011-08-02T22:56:00Z">
                    <w:rPr>
                      <w:b/>
                      <w:bCs/>
                      <w:lang w:val="pt-BR"/>
                    </w:rPr>
                  </w:rPrChange>
                </w:rPr>
                <w:delText xml:space="preserve"> </w:delText>
              </w:r>
            </w:del>
            <w:r w:rsidR="000E0278" w:rsidRPr="000E0278">
              <w:rPr>
                <w:rPrChange w:id="2079" w:author="Alberto Scremin" w:date="2011-08-02T22:53:00Z">
                  <w:rPr>
                    <w:b/>
                    <w:bCs/>
                    <w:lang w:val="pt-BR"/>
                  </w:rPr>
                </w:rPrChange>
              </w:rPr>
              <w:t xml:space="preserve">_ctry = ‘USA’ </w:t>
            </w:r>
            <w:del w:id="2080" w:author="Alberto Scremin" w:date="2011-08-02T22:53:00Z">
              <w:r w:rsidR="000E0278" w:rsidRPr="000E0278">
                <w:rPr>
                  <w:rPrChange w:id="2081" w:author="vanessa" w:date="2011-08-02T22:56:00Z">
                    <w:rPr>
                      <w:b/>
                      <w:bCs/>
                      <w:lang w:val="pt-BR"/>
                    </w:rPr>
                  </w:rPrChange>
                </w:rPr>
                <w:delText>então</w:delText>
              </w:r>
            </w:del>
            <w:ins w:id="2082" w:author="Alberto Scremin" w:date="2011-08-02T22:53:00Z">
              <w:r w:rsidR="008E727B" w:rsidRPr="00E55CBF">
                <w:t>:</w:t>
              </w:r>
            </w:ins>
          </w:p>
          <w:p w:rsidR="00D41766" w:rsidRPr="004B2BAE" w:rsidRDefault="000E0278" w:rsidP="00880AC2">
            <w:pPr>
              <w:pStyle w:val="sumario"/>
              <w:numPr>
                <w:ilvl w:val="0"/>
                <w:numId w:val="0"/>
              </w:numPr>
              <w:spacing w:after="40"/>
              <w:jc w:val="both"/>
              <w:rPr>
                <w:del w:id="2083" w:author="Alberto Scremin" w:date="2011-08-02T22:53:00Z"/>
                <w:rPrChange w:id="2084" w:author="vanessa" w:date="2011-08-02T22:56:00Z">
                  <w:rPr>
                    <w:del w:id="2085" w:author="Alberto Scremin" w:date="2011-08-02T22:53:00Z"/>
                    <w:lang w:val="pt-BR"/>
                  </w:rPr>
                </w:rPrChange>
              </w:rPr>
            </w:pPr>
            <w:r w:rsidRPr="000E0278">
              <w:rPr>
                <w:rPrChange w:id="2086" w:author="Alberto Scremin" w:date="2011-08-02T22:53:00Z">
                  <w:rPr>
                    <w:b/>
                    <w:bCs/>
                    <w:lang w:val="pt-BR"/>
                  </w:rPr>
                </w:rPrChange>
              </w:rPr>
              <w:t xml:space="preserve">           hget exchange_id ex_name</w:t>
            </w:r>
          </w:p>
          <w:p w:rsidR="00D41766" w:rsidRPr="004B2BAE" w:rsidRDefault="000E0278" w:rsidP="00880AC2">
            <w:pPr>
              <w:pStyle w:val="sumario"/>
              <w:numPr>
                <w:ilvl w:val="0"/>
                <w:numId w:val="0"/>
              </w:numPr>
              <w:spacing w:after="40"/>
              <w:jc w:val="both"/>
              <w:rPr>
                <w:del w:id="2087" w:author="Alberto Scremin" w:date="2011-08-02T22:53:00Z"/>
                <w:rPrChange w:id="2088" w:author="vanessa" w:date="2011-08-02T22:56:00Z">
                  <w:rPr>
                    <w:del w:id="2089" w:author="Alberto Scremin" w:date="2011-08-02T22:53:00Z"/>
                    <w:lang w:val="pt-BR"/>
                  </w:rPr>
                </w:rPrChange>
              </w:rPr>
            </w:pPr>
            <w:del w:id="2090" w:author="Alberto Scremin" w:date="2011-08-02T22:53:00Z">
              <w:r w:rsidRPr="000E0278">
                <w:rPr>
                  <w:rPrChange w:id="2091" w:author="vanessa" w:date="2011-08-02T22:56:00Z">
                    <w:rPr>
                      <w:b/>
                      <w:bCs/>
                      <w:lang w:val="pt-BR"/>
                    </w:rPr>
                  </w:rPrChange>
                </w:rPr>
                <w:delText xml:space="preserve">      fim se</w:delText>
              </w:r>
            </w:del>
          </w:p>
          <w:p w:rsidR="002400A2" w:rsidRDefault="000E0278">
            <w:pPr>
              <w:pStyle w:val="sumario"/>
              <w:numPr>
                <w:ilvl w:val="0"/>
                <w:numId w:val="0"/>
              </w:numPr>
              <w:spacing w:after="0"/>
              <w:jc w:val="both"/>
              <w:rPr>
                <w:rPrChange w:id="2092" w:author="Alberto Scremin" w:date="2011-08-02T22:53:00Z">
                  <w:rPr>
                    <w:lang w:val="pt-BR"/>
                  </w:rPr>
                </w:rPrChange>
              </w:rPr>
              <w:pPrChange w:id="2093" w:author="Alberto Scremin" w:date="2011-08-02T22:53:00Z">
                <w:pPr>
                  <w:pStyle w:val="sumario"/>
                  <w:numPr>
                    <w:numId w:val="0"/>
                  </w:numPr>
                  <w:tabs>
                    <w:tab w:val="clear" w:pos="6658"/>
                  </w:tabs>
                  <w:spacing w:after="40"/>
                  <w:ind w:left="0" w:firstLine="0"/>
                  <w:jc w:val="both"/>
                </w:pPr>
              </w:pPrChange>
            </w:pPr>
            <w:del w:id="2094" w:author="Alberto Scremin" w:date="2011-08-02T22:53:00Z">
              <w:r w:rsidRPr="000E0278">
                <w:rPr>
                  <w:rPrChange w:id="2095" w:author="vanessa" w:date="2011-08-02T22:56:00Z">
                    <w:rPr>
                      <w:b/>
                      <w:bCs/>
                      <w:lang w:val="pt-BR"/>
                    </w:rPr>
                  </w:rPrChange>
                </w:rPr>
                <w:delText>fim</w:delText>
              </w:r>
            </w:del>
          </w:p>
        </w:tc>
      </w:tr>
    </w:tbl>
    <w:p w:rsidR="00D41766" w:rsidRPr="00F731CC" w:rsidRDefault="000E0278" w:rsidP="00880AC2">
      <w:pPr>
        <w:pStyle w:val="sumario"/>
        <w:numPr>
          <w:ilvl w:val="0"/>
          <w:numId w:val="0"/>
        </w:numPr>
        <w:ind w:left="420" w:hanging="420"/>
        <w:rPr>
          <w:rFonts w:ascii="Calibri" w:hAnsi="Calibri"/>
          <w:b/>
          <w:sz w:val="20"/>
          <w:szCs w:val="20"/>
          <w:lang w:val="pt-BR"/>
          <w:rPrChange w:id="2096" w:author="vanessa" w:date="2011-08-02T23:44:00Z">
            <w:rPr>
              <w:rFonts w:ascii="Calibri" w:hAnsi="Calibri"/>
              <w:b/>
              <w:sz w:val="20"/>
              <w:szCs w:val="20"/>
            </w:rPr>
          </w:rPrChange>
        </w:rPr>
      </w:pPr>
      <w:bookmarkStart w:id="2097" w:name="_Ref297920957"/>
      <w:bookmarkStart w:id="2098" w:name="_Toc300002912"/>
      <w:bookmarkStart w:id="2099" w:name="_Toc298169448"/>
      <w:r w:rsidRPr="000E0278">
        <w:rPr>
          <w:rFonts w:ascii="Calibri" w:hAnsi="Calibri"/>
          <w:b/>
          <w:sz w:val="20"/>
          <w:szCs w:val="20"/>
          <w:lang w:val="pt-BR"/>
          <w:rPrChange w:id="2100"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2101"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2102" w:author="Alberto Scremin" w:date="2011-08-02T22:53:00Z">
        <w:r w:rsidRPr="000E0278">
          <w:rPr>
            <w:rFonts w:ascii="Calibri" w:hAnsi="Calibri"/>
            <w:b/>
            <w:noProof/>
            <w:sz w:val="20"/>
            <w:szCs w:val="20"/>
            <w:lang w:val="pt-BR"/>
            <w:rPrChange w:id="2103" w:author="vanessa" w:date="2011-08-02T23:44:00Z">
              <w:rPr>
                <w:rFonts w:ascii="Calibri" w:hAnsi="Calibri"/>
                <w:b/>
                <w:bCs/>
                <w:noProof/>
                <w:sz w:val="20"/>
                <w:szCs w:val="20"/>
              </w:rPr>
            </w:rPrChange>
          </w:rPr>
          <w:delText>89</w:delText>
        </w:r>
      </w:del>
      <w:ins w:id="2104" w:author="Alberto Scremin" w:date="2011-08-02T22:53:00Z">
        <w:r w:rsidRPr="000E0278">
          <w:rPr>
            <w:rFonts w:ascii="Calibri" w:hAnsi="Calibri"/>
            <w:b/>
            <w:noProof/>
            <w:sz w:val="20"/>
            <w:szCs w:val="20"/>
            <w:lang w:val="pt-BR"/>
            <w:rPrChange w:id="2105" w:author="vanessa" w:date="2011-08-02T23:44:00Z">
              <w:rPr>
                <w:rFonts w:ascii="Calibri" w:hAnsi="Calibri"/>
                <w:b/>
                <w:bCs/>
                <w:noProof/>
                <w:sz w:val="20"/>
                <w:szCs w:val="20"/>
              </w:rPr>
            </w:rPrChange>
          </w:rPr>
          <w:t>88</w:t>
        </w:r>
      </w:ins>
      <w:r w:rsidRPr="0072225C">
        <w:rPr>
          <w:rFonts w:ascii="Calibri" w:hAnsi="Calibri"/>
          <w:b/>
          <w:sz w:val="20"/>
          <w:szCs w:val="20"/>
        </w:rPr>
        <w:fldChar w:fldCharType="end"/>
      </w:r>
      <w:bookmarkEnd w:id="2097"/>
      <w:r w:rsidRPr="000E0278">
        <w:rPr>
          <w:rFonts w:ascii="Calibri" w:hAnsi="Calibri"/>
          <w:b/>
          <w:sz w:val="20"/>
          <w:szCs w:val="20"/>
          <w:lang w:val="pt-BR"/>
          <w:rPrChange w:id="2106" w:author="vanessa" w:date="2011-08-02T23:44:00Z">
            <w:rPr>
              <w:rFonts w:ascii="Calibri" w:hAnsi="Calibri"/>
              <w:b/>
              <w:bCs/>
              <w:sz w:val="20"/>
              <w:szCs w:val="20"/>
            </w:rPr>
          </w:rPrChange>
        </w:rPr>
        <w:t xml:space="preserve">: Selecionar, </w:t>
      </w:r>
      <w:proofErr w:type="gramStart"/>
      <w:r w:rsidRPr="000E0278">
        <w:rPr>
          <w:rFonts w:ascii="Calibri" w:hAnsi="Calibri"/>
          <w:b/>
          <w:sz w:val="20"/>
          <w:szCs w:val="20"/>
          <w:lang w:val="pt-BR"/>
          <w:rPrChange w:id="2107"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2108" w:author="vanessa" w:date="2011-08-02T23:44:00Z">
            <w:rPr>
              <w:rFonts w:ascii="Calibri" w:hAnsi="Calibri"/>
              <w:b/>
              <w:bCs/>
              <w:sz w:val="20"/>
              <w:szCs w:val="20"/>
            </w:rPr>
          </w:rPrChange>
        </w:rPr>
        <w:t>, todos exchange dos USA.</w:t>
      </w:r>
      <w:bookmarkEnd w:id="2098"/>
      <w:bookmarkEnd w:id="2099"/>
    </w:p>
    <w:p w:rsidR="00D41766" w:rsidRPr="005C4D52" w:rsidRDefault="000E0278" w:rsidP="005C4D52">
      <w:pPr>
        <w:pStyle w:val="sumario"/>
        <w:numPr>
          <w:ilvl w:val="0"/>
          <w:numId w:val="0"/>
        </w:numPr>
        <w:jc w:val="both"/>
        <w:rPr>
          <w:lang w:val="pt-BR"/>
          <w:rPrChange w:id="2109" w:author="Alberto Scremin" w:date="2011-08-02T22:53:00Z">
            <w:rPr/>
          </w:rPrChange>
        </w:rPr>
      </w:pPr>
      <w:ins w:id="2110" w:author="Alberto Scremin" w:date="2011-08-02T22:53:00Z">
        <w:r w:rsidRPr="000E0278">
          <w:rPr>
            <w:b/>
            <w:lang w:val="pt-BR"/>
            <w:rPrChange w:id="2111" w:author="vanessa" w:date="2011-08-02T23:44:00Z">
              <w:rPr>
                <w:b/>
                <w:bCs/>
              </w:rPr>
            </w:rPrChange>
          </w:rPr>
          <w:t>Selecionar todas as contas e permissões do cliente cujo identificador é c000.</w:t>
        </w:r>
        <w:r w:rsidR="005C4D52">
          <w:rPr>
            <w:lang w:val="pt-BR"/>
          </w:rPr>
          <w:t xml:space="preserve"> </w:t>
        </w:r>
      </w:ins>
      <w:r w:rsidR="006B707C">
        <w:rPr>
          <w:lang w:val="pt-BR"/>
        </w:rPr>
        <w:t>Na</w:t>
      </w:r>
      <w:r w:rsidRPr="000E0278">
        <w:rPr>
          <w:lang w:val="pt-BR"/>
          <w:rPrChange w:id="2112" w:author="vanessa" w:date="2011-08-02T23:44:00Z">
            <w:rPr>
              <w:b/>
              <w:bCs/>
            </w:rPr>
          </w:rPrChange>
        </w:rPr>
        <w:t xml:space="preserve"> próxima consulta</w:t>
      </w:r>
      <w:del w:id="2113" w:author="Alberto Scremin" w:date="2011-08-02T22:53:00Z">
        <w:r w:rsidRPr="000E0278">
          <w:rPr>
            <w:lang w:val="pt-BR"/>
            <w:rPrChange w:id="2114" w:author="vanessa" w:date="2011-08-02T23:44:00Z">
              <w:rPr>
                <w:b/>
                <w:bCs/>
              </w:rPr>
            </w:rPrChange>
          </w:rPr>
          <w:delText>,</w:delText>
        </w:r>
      </w:del>
      <w:r w:rsidRPr="000E0278">
        <w:rPr>
          <w:lang w:val="pt-BR"/>
          <w:rPrChange w:id="2115" w:author="vanessa" w:date="2011-08-02T23:44:00Z">
            <w:rPr>
              <w:b/>
              <w:bCs/>
            </w:rPr>
          </w:rPrChange>
        </w:rPr>
        <w:t xml:space="preserve"> representada na </w:t>
      </w:r>
      <w:r w:rsidRPr="000E0278">
        <w:rPr>
          <w:rPrChange w:id="2116" w:author="Alberto Scremin" w:date="2011-08-02T22:53:00Z">
            <w:rPr>
              <w:b/>
              <w:bCs/>
              <w:u w:val="single"/>
            </w:rPr>
          </w:rPrChange>
        </w:rPr>
        <w:fldChar w:fldCharType="begin"/>
      </w:r>
      <w:r w:rsidRPr="000E0278">
        <w:rPr>
          <w:lang w:val="pt-BR"/>
          <w:rPrChange w:id="2117" w:author="vanessa" w:date="2011-08-02T23:44:00Z">
            <w:rPr>
              <w:b/>
              <w:bCs/>
              <w:u w:val="single"/>
            </w:rPr>
          </w:rPrChange>
        </w:rPr>
        <w:instrText xml:space="preserve"> REF _Ref297924751 \h  \* MERGEFORMAT </w:instrText>
      </w:r>
      <w:r w:rsidRPr="000E0278">
        <w:rPr>
          <w:rPrChange w:id="2118" w:author="Alberto Scremin" w:date="2011-08-02T22:53:00Z">
            <w:rPr/>
          </w:rPrChange>
        </w:rPr>
      </w:r>
      <w:r w:rsidRPr="000E0278">
        <w:rPr>
          <w:rPrChange w:id="2119" w:author="Alberto Scremin" w:date="2011-08-02T22:53:00Z">
            <w:rPr>
              <w:b/>
              <w:bCs/>
              <w:u w:val="single"/>
            </w:rPr>
          </w:rPrChange>
        </w:rPr>
        <w:fldChar w:fldCharType="separate"/>
      </w:r>
      <w:r w:rsidRPr="000E0278">
        <w:rPr>
          <w:lang w:val="pt-BR"/>
          <w:rPrChange w:id="2120" w:author="vanessa" w:date="2011-08-02T23:44:00Z">
            <w:rPr>
              <w:b/>
              <w:bCs/>
              <w:u w:val="single"/>
            </w:rPr>
          </w:rPrChange>
        </w:rPr>
        <w:t xml:space="preserve">Figura </w:t>
      </w:r>
      <w:del w:id="2121" w:author="Alberto Scremin" w:date="2011-08-02T22:53:00Z">
        <w:r w:rsidRPr="000E0278">
          <w:rPr>
            <w:noProof/>
            <w:u w:val="single"/>
            <w:lang w:val="pt-BR"/>
            <w:rPrChange w:id="2122" w:author="vanessa" w:date="2011-08-02T23:44:00Z">
              <w:rPr>
                <w:b/>
                <w:bCs/>
                <w:noProof/>
                <w:u w:val="single"/>
              </w:rPr>
            </w:rPrChange>
          </w:rPr>
          <w:delText>90</w:delText>
        </w:r>
      </w:del>
      <w:ins w:id="2123" w:author="Alberto Scremin" w:date="2011-08-02T22:53:00Z">
        <w:r w:rsidRPr="000E0278">
          <w:rPr>
            <w:noProof/>
            <w:lang w:val="pt-BR"/>
            <w:rPrChange w:id="2124" w:author="vanessa" w:date="2011-08-02T23:44:00Z">
              <w:rPr>
                <w:b/>
                <w:bCs/>
                <w:noProof/>
              </w:rPr>
            </w:rPrChange>
          </w:rPr>
          <w:t>89</w:t>
        </w:r>
      </w:ins>
      <w:r w:rsidRPr="000E0278">
        <w:rPr>
          <w:rPrChange w:id="2125" w:author="Alberto Scremin" w:date="2011-08-02T22:53:00Z">
            <w:rPr>
              <w:b/>
              <w:bCs/>
              <w:u w:val="single"/>
            </w:rPr>
          </w:rPrChange>
        </w:rPr>
        <w:fldChar w:fldCharType="end"/>
      </w:r>
      <w:r w:rsidRPr="000E0278">
        <w:rPr>
          <w:lang w:val="pt-BR"/>
          <w:rPrChange w:id="2126" w:author="vanessa" w:date="2011-08-02T23:44:00Z">
            <w:rPr>
              <w:b/>
              <w:bCs/>
            </w:rPr>
          </w:rPrChange>
        </w:rPr>
        <w:t xml:space="preserve">, necessitamos </w:t>
      </w:r>
      <w:del w:id="2127" w:author="Alberto Scremin" w:date="2011-08-02T22:53:00Z">
        <w:r w:rsidRPr="000E0278">
          <w:rPr>
            <w:lang w:val="pt-BR"/>
            <w:rPrChange w:id="2128" w:author="vanessa" w:date="2011-08-02T23:44:00Z">
              <w:rPr>
                <w:b/>
                <w:bCs/>
              </w:rPr>
            </w:rPrChange>
          </w:rPr>
          <w:delText xml:space="preserve">selecionar todos os clientes do dicionário </w:delText>
        </w:r>
      </w:del>
      <w:ins w:id="2129" w:author="vanessa" w:date="2011-08-04T00:23:00Z">
        <w:r w:rsidR="00844DEA">
          <w:rPr>
            <w:lang w:val="pt-BR"/>
          </w:rPr>
          <w:t>d</w:t>
        </w:r>
      </w:ins>
      <w:ins w:id="2130" w:author="Alberto Scremin" w:date="2011-08-02T22:53:00Z">
        <w:r w:rsidR="005C4D52">
          <w:rPr>
            <w:lang w:val="pt-BR"/>
          </w:rPr>
          <w:t>as informações das contas do</w:t>
        </w:r>
        <w:r w:rsidRPr="000E0278">
          <w:rPr>
            <w:lang w:val="pt-BR"/>
            <w:rPrChange w:id="2131" w:author="vanessa" w:date="2011-08-02T23:44:00Z">
              <w:rPr>
                <w:b/>
                <w:bCs/>
              </w:rPr>
            </w:rPrChange>
          </w:rPr>
          <w:t xml:space="preserve"> cliente</w:t>
        </w:r>
        <w:r w:rsidR="005C4D52">
          <w:rPr>
            <w:lang w:val="pt-BR"/>
          </w:rPr>
          <w:t xml:space="preserve"> c000. Inicialmente, utilizamos o comando </w:t>
        </w:r>
        <w:r w:rsidR="005C4D52" w:rsidRPr="005C4D52">
          <w:rPr>
            <w:i/>
            <w:lang w:val="pt-BR"/>
          </w:rPr>
          <w:t>LLEN</w:t>
        </w:r>
        <w:r w:rsidR="005C4D52">
          <w:rPr>
            <w:lang w:val="pt-BR"/>
          </w:rPr>
          <w:t xml:space="preserve"> para saber o comprimento da lista de contas do cliente c000, que está cadastrada no banco</w:t>
        </w:r>
        <w:r w:rsidR="00C50CAF">
          <w:rPr>
            <w:lang w:val="pt-BR"/>
          </w:rPr>
          <w:t xml:space="preserve"> </w:t>
        </w:r>
      </w:ins>
      <w:r w:rsidRPr="000E0278">
        <w:rPr>
          <w:lang w:val="pt-BR"/>
          <w:rPrChange w:id="2132" w:author="Alberto Scremin" w:date="2011-08-02T22:53:00Z">
            <w:rPr>
              <w:b/>
              <w:bCs/>
            </w:rPr>
          </w:rPrChange>
        </w:rPr>
        <w:t xml:space="preserve">de dados </w:t>
      </w:r>
      <w:del w:id="2133" w:author="Alberto Scremin" w:date="2011-08-02T22:53:00Z">
        <w:r w:rsidRPr="000E0278">
          <w:rPr>
            <w:lang w:val="pt-BR"/>
            <w:rPrChange w:id="2134" w:author="vanessa" w:date="2011-08-02T23:44:00Z">
              <w:rPr>
                <w:b/>
                <w:bCs/>
              </w:rPr>
            </w:rPrChange>
          </w:rPr>
          <w:delText xml:space="preserve">do banco </w:delText>
        </w:r>
      </w:del>
      <w:proofErr w:type="gramStart"/>
      <w:r w:rsidRPr="000E0278">
        <w:rPr>
          <w:lang w:val="pt-BR"/>
          <w:rPrChange w:id="2135" w:author="Alberto Scremin" w:date="2011-08-02T22:53:00Z">
            <w:rPr>
              <w:b/>
              <w:bCs/>
            </w:rPr>
          </w:rPrChange>
        </w:rPr>
        <w:t>4</w:t>
      </w:r>
      <w:proofErr w:type="gramEnd"/>
      <w:r w:rsidRPr="000E0278">
        <w:rPr>
          <w:lang w:val="pt-BR"/>
          <w:rPrChange w:id="2136" w:author="Alberto Scremin" w:date="2011-08-02T22:53:00Z">
            <w:rPr>
              <w:b/>
              <w:bCs/>
            </w:rPr>
          </w:rPrChange>
        </w:rPr>
        <w:t xml:space="preserve">. </w:t>
      </w:r>
      <w:del w:id="2137" w:author="Alberto Scremin" w:date="2011-08-02T22:53:00Z">
        <w:r w:rsidRPr="000E0278">
          <w:rPr>
            <w:lang w:val="pt-BR"/>
            <w:rPrChange w:id="2138" w:author="vanessa" w:date="2011-08-02T23:44:00Z">
              <w:rPr>
                <w:b/>
                <w:bCs/>
              </w:rPr>
            </w:rPrChange>
          </w:rPr>
          <w:delText xml:space="preserve">Em seguida, para cada cliente, devemos </w:delText>
        </w:r>
      </w:del>
      <w:ins w:id="2139" w:author="Alberto Scremin" w:date="2011-08-02T22:53:00Z">
        <w:r w:rsidRPr="000E0278">
          <w:rPr>
            <w:lang w:val="pt-BR"/>
            <w:rPrChange w:id="2140" w:author="vanessa" w:date="2011-08-02T23:44:00Z">
              <w:rPr>
                <w:b/>
                <w:bCs/>
              </w:rPr>
            </w:rPrChange>
          </w:rPr>
          <w:t xml:space="preserve">Desta maneira, </w:t>
        </w:r>
        <w:r w:rsidR="005C4D52">
          <w:rPr>
            <w:lang w:val="pt-BR"/>
          </w:rPr>
          <w:t xml:space="preserve">ainda no banco </w:t>
        </w:r>
        <w:r w:rsidR="00C50CAF">
          <w:rPr>
            <w:lang w:val="pt-BR"/>
          </w:rPr>
          <w:t xml:space="preserve">de dados </w:t>
        </w:r>
        <w:proofErr w:type="gramStart"/>
        <w:r w:rsidR="005C4D52">
          <w:rPr>
            <w:lang w:val="pt-BR"/>
          </w:rPr>
          <w:t>4</w:t>
        </w:r>
        <w:proofErr w:type="gramEnd"/>
        <w:r w:rsidR="005C4D52">
          <w:rPr>
            <w:lang w:val="pt-BR"/>
          </w:rPr>
          <w:t xml:space="preserve">, </w:t>
        </w:r>
        <w:r w:rsidRPr="000E0278">
          <w:rPr>
            <w:lang w:val="pt-BR"/>
            <w:rPrChange w:id="2141" w:author="vanessa" w:date="2011-08-02T23:44:00Z">
              <w:rPr>
                <w:b/>
                <w:bCs/>
              </w:rPr>
            </w:rPrChange>
          </w:rPr>
          <w:t xml:space="preserve">criamos um laço de iteração para </w:t>
        </w:r>
      </w:ins>
      <w:r w:rsidRPr="000E0278">
        <w:rPr>
          <w:lang w:val="pt-BR"/>
          <w:rPrChange w:id="2142" w:author="Alberto Scremin" w:date="2011-08-02T22:53:00Z">
            <w:rPr>
              <w:b/>
              <w:bCs/>
            </w:rPr>
          </w:rPrChange>
        </w:rPr>
        <w:t>selecionar</w:t>
      </w:r>
      <w:r w:rsidRPr="000E0278">
        <w:rPr>
          <w:lang w:val="pt-BR"/>
          <w:rPrChange w:id="2143" w:author="vanessa" w:date="2011-08-02T23:44:00Z">
            <w:rPr>
              <w:b/>
              <w:bCs/>
            </w:rPr>
          </w:rPrChange>
        </w:rPr>
        <w:t xml:space="preserve"> cada </w:t>
      </w:r>
      <w:r w:rsidRPr="000E0278">
        <w:rPr>
          <w:i/>
          <w:lang w:val="pt-BR"/>
          <w:rPrChange w:id="2144" w:author="vanessa" w:date="2011-08-02T23:44:00Z">
            <w:rPr>
              <w:b/>
              <w:bCs/>
              <w:i/>
            </w:rPr>
          </w:rPrChange>
        </w:rPr>
        <w:t>customer</w:t>
      </w:r>
      <w:r w:rsidRPr="000E0278">
        <w:rPr>
          <w:lang w:val="pt-BR"/>
          <w:rPrChange w:id="2145" w:author="vanessa" w:date="2011-08-02T23:44:00Z">
            <w:rPr>
              <w:b/>
              <w:bCs/>
            </w:rPr>
          </w:rPrChange>
        </w:rPr>
        <w:t xml:space="preserve"> </w:t>
      </w:r>
      <w:r w:rsidRPr="000E0278">
        <w:rPr>
          <w:i/>
          <w:lang w:val="pt-BR"/>
          <w:rPrChange w:id="2146" w:author="vanessa" w:date="2011-08-02T23:44:00Z">
            <w:rPr>
              <w:b/>
              <w:bCs/>
              <w:i/>
            </w:rPr>
          </w:rPrChange>
        </w:rPr>
        <w:t>account</w:t>
      </w:r>
      <w:r w:rsidRPr="000E0278">
        <w:rPr>
          <w:lang w:val="pt-BR"/>
          <w:rPrChange w:id="2147" w:author="vanessa" w:date="2011-08-02T23:44:00Z">
            <w:rPr>
              <w:b/>
              <w:bCs/>
            </w:rPr>
          </w:rPrChange>
        </w:rPr>
        <w:t xml:space="preserve"> que o mesmo possui</w:t>
      </w:r>
      <w:del w:id="2148" w:author="Alberto Scremin" w:date="2011-08-02T22:53:00Z">
        <w:r w:rsidRPr="000E0278">
          <w:rPr>
            <w:lang w:val="pt-BR"/>
            <w:rPrChange w:id="2149" w:author="vanessa" w:date="2011-08-02T23:44:00Z">
              <w:rPr>
                <w:b/>
                <w:bCs/>
              </w:rPr>
            </w:rPrChange>
          </w:rPr>
          <w:delText>, utilizando</w:delText>
        </w:r>
      </w:del>
      <w:ins w:id="2150" w:author="Alberto Scremin" w:date="2011-08-02T22:53:00Z">
        <w:r w:rsidR="009B7129">
          <w:rPr>
            <w:lang w:val="pt-BR"/>
          </w:rPr>
          <w:t>.</w:t>
        </w:r>
        <w:r w:rsidRPr="000E0278">
          <w:rPr>
            <w:lang w:val="pt-BR"/>
            <w:rPrChange w:id="2151" w:author="vanessa" w:date="2011-08-02T23:44:00Z">
              <w:rPr>
                <w:b/>
                <w:bCs/>
              </w:rPr>
            </w:rPrChange>
          </w:rPr>
          <w:t xml:space="preserve"> </w:t>
        </w:r>
        <w:r w:rsidR="009B7129">
          <w:rPr>
            <w:lang w:val="pt-BR"/>
          </w:rPr>
          <w:t>U</w:t>
        </w:r>
        <w:r w:rsidRPr="000E0278">
          <w:rPr>
            <w:lang w:val="pt-BR"/>
            <w:rPrChange w:id="2152" w:author="vanessa" w:date="2011-08-02T23:44:00Z">
              <w:rPr>
                <w:b/>
                <w:bCs/>
              </w:rPr>
            </w:rPrChange>
          </w:rPr>
          <w:t>tiliza</w:t>
        </w:r>
        <w:r w:rsidR="009B7129">
          <w:rPr>
            <w:lang w:val="pt-BR"/>
          </w:rPr>
          <w:t>mos</w:t>
        </w:r>
      </w:ins>
      <w:r w:rsidRPr="000E0278">
        <w:rPr>
          <w:lang w:val="pt-BR"/>
          <w:rPrChange w:id="2153" w:author="vanessa" w:date="2011-08-02T23:44:00Z">
            <w:rPr>
              <w:b/>
              <w:bCs/>
            </w:rPr>
          </w:rPrChange>
        </w:rPr>
        <w:t xml:space="preserve"> o comando </w:t>
      </w:r>
      <w:r w:rsidRPr="000E0278">
        <w:rPr>
          <w:i/>
          <w:lang w:val="pt-BR"/>
          <w:rPrChange w:id="2154" w:author="vanessa" w:date="2011-08-02T23:44:00Z">
            <w:rPr>
              <w:b/>
              <w:bCs/>
              <w:i/>
            </w:rPr>
          </w:rPrChange>
        </w:rPr>
        <w:t>LINDEX</w:t>
      </w:r>
      <w:del w:id="2155" w:author="Alberto Scremin" w:date="2011-08-02T22:53:00Z">
        <w:r w:rsidRPr="000E0278">
          <w:rPr>
            <w:lang w:val="pt-BR"/>
            <w:rPrChange w:id="2156" w:author="vanessa" w:date="2011-08-02T23:44:00Z">
              <w:rPr>
                <w:b/>
                <w:bCs/>
              </w:rPr>
            </w:rPrChange>
          </w:rPr>
          <w:delText xml:space="preserve">. Sabendo o </w:delText>
        </w:r>
        <w:r w:rsidRPr="000E0278">
          <w:rPr>
            <w:i/>
            <w:lang w:val="pt-BR"/>
            <w:rPrChange w:id="2157" w:author="vanessa" w:date="2011-08-02T23:44:00Z">
              <w:rPr>
                <w:b/>
                <w:bCs/>
                <w:i/>
              </w:rPr>
            </w:rPrChange>
          </w:rPr>
          <w:delText>id</w:delText>
        </w:r>
        <w:r w:rsidRPr="000E0278">
          <w:rPr>
            <w:lang w:val="pt-BR"/>
            <w:rPrChange w:id="2158" w:author="vanessa" w:date="2011-08-02T23:44:00Z">
              <w:rPr>
                <w:b/>
                <w:bCs/>
              </w:rPr>
            </w:rPrChange>
          </w:rPr>
          <w:delText xml:space="preserve"> desta </w:delText>
        </w:r>
        <w:r w:rsidRPr="000E0278">
          <w:rPr>
            <w:i/>
            <w:lang w:val="pt-BR"/>
            <w:rPrChange w:id="2159" w:author="vanessa" w:date="2011-08-02T23:44:00Z">
              <w:rPr>
                <w:b/>
                <w:bCs/>
                <w:i/>
              </w:rPr>
            </w:rPrChange>
          </w:rPr>
          <w:delText>customer</w:delText>
        </w:r>
      </w:del>
      <w:ins w:id="2160" w:author="Alberto Scremin" w:date="2011-08-02T22:53:00Z">
        <w:r w:rsidR="009B7129">
          <w:rPr>
            <w:lang w:val="pt-BR"/>
          </w:rPr>
          <w:t xml:space="preserve"> para selecionar esta chave e atribuimos o valor a uma variável chamada</w:t>
        </w:r>
      </w:ins>
      <w:r w:rsidRPr="000E0278">
        <w:rPr>
          <w:lang w:val="pt-BR"/>
          <w:rPrChange w:id="2161" w:author="Alberto Scremin" w:date="2011-08-02T22:53:00Z">
            <w:rPr>
              <w:b/>
              <w:bCs/>
              <w:i/>
            </w:rPr>
          </w:rPrChange>
        </w:rPr>
        <w:t xml:space="preserve"> account</w:t>
      </w:r>
      <w:del w:id="2162" w:author="Alberto Scremin" w:date="2011-08-02T22:53:00Z">
        <w:r w:rsidRPr="000E0278">
          <w:rPr>
            <w:lang w:val="pt-BR"/>
            <w:rPrChange w:id="2163" w:author="vanessa" w:date="2011-08-02T23:44:00Z">
              <w:rPr>
                <w:b/>
                <w:bCs/>
              </w:rPr>
            </w:rPrChange>
          </w:rPr>
          <w:delText xml:space="preserve"> podemos</w:delText>
        </w:r>
      </w:del>
      <w:ins w:id="2164" w:author="Alberto Scremin" w:date="2011-08-02T22:53:00Z">
        <w:r w:rsidR="009B7129">
          <w:rPr>
            <w:lang w:val="pt-BR"/>
          </w:rPr>
          <w:t>_id. Finalmente</w:t>
        </w:r>
      </w:ins>
      <w:r w:rsidRPr="000E0278">
        <w:rPr>
          <w:lang w:val="pt-BR"/>
          <w:rPrChange w:id="2165" w:author="Alberto Scremin" w:date="2011-08-02T22:53:00Z">
            <w:rPr>
              <w:b/>
              <w:bCs/>
            </w:rPr>
          </w:rPrChange>
        </w:rPr>
        <w:t xml:space="preserve">, </w:t>
      </w:r>
      <w:r w:rsidRPr="000E0278">
        <w:rPr>
          <w:lang w:val="pt-BR"/>
          <w:rPrChange w:id="2166" w:author="vanessa" w:date="2011-08-02T23:44:00Z">
            <w:rPr>
              <w:b/>
              <w:bCs/>
            </w:rPr>
          </w:rPrChange>
        </w:rPr>
        <w:t xml:space="preserve">no banco </w:t>
      </w:r>
      <w:ins w:id="2167" w:author="Alberto Scremin" w:date="2011-08-02T22:53:00Z">
        <w:r w:rsidR="00C50CAF">
          <w:rPr>
            <w:lang w:val="pt-BR"/>
          </w:rPr>
          <w:t xml:space="preserve">de dados </w:t>
        </w:r>
      </w:ins>
      <w:proofErr w:type="gramStart"/>
      <w:r w:rsidRPr="000E0278">
        <w:rPr>
          <w:lang w:val="pt-BR"/>
          <w:rPrChange w:id="2168" w:author="vanessa" w:date="2011-08-02T23:44:00Z">
            <w:rPr>
              <w:b/>
              <w:bCs/>
            </w:rPr>
          </w:rPrChange>
        </w:rPr>
        <w:t>0</w:t>
      </w:r>
      <w:proofErr w:type="gramEnd"/>
      <w:r w:rsidRPr="000E0278">
        <w:rPr>
          <w:lang w:val="pt-BR"/>
          <w:rPrChange w:id="2169" w:author="vanessa" w:date="2011-08-02T23:44:00Z">
            <w:rPr>
              <w:b/>
              <w:bCs/>
            </w:rPr>
          </w:rPrChange>
        </w:rPr>
        <w:t xml:space="preserve">, </w:t>
      </w:r>
      <w:del w:id="2170" w:author="Alberto Scremin" w:date="2011-08-02T22:53:00Z">
        <w:r w:rsidRPr="000E0278">
          <w:rPr>
            <w:lang w:val="pt-BR"/>
            <w:rPrChange w:id="2171" w:author="vanessa" w:date="2011-08-02T23:44:00Z">
              <w:rPr>
                <w:b/>
                <w:bCs/>
              </w:rPr>
            </w:rPrChange>
          </w:rPr>
          <w:delText>selecionar</w:delText>
        </w:r>
      </w:del>
      <w:ins w:id="2172" w:author="Alberto Scremin" w:date="2011-08-02T22:53:00Z">
        <w:r w:rsidRPr="000E0278">
          <w:rPr>
            <w:lang w:val="pt-BR"/>
            <w:rPrChange w:id="2173" w:author="vanessa" w:date="2011-08-02T23:44:00Z">
              <w:rPr>
                <w:b/>
                <w:bCs/>
              </w:rPr>
            </w:rPrChange>
          </w:rPr>
          <w:t>seleciona</w:t>
        </w:r>
        <w:r w:rsidR="009B7129">
          <w:rPr>
            <w:lang w:val="pt-BR"/>
          </w:rPr>
          <w:t>mos</w:t>
        </w:r>
      </w:ins>
      <w:r w:rsidRPr="000E0278">
        <w:rPr>
          <w:lang w:val="pt-BR"/>
          <w:rPrChange w:id="2174" w:author="vanessa" w:date="2011-08-02T23:44:00Z">
            <w:rPr>
              <w:b/>
              <w:bCs/>
            </w:rPr>
          </w:rPrChange>
        </w:rPr>
        <w:t xml:space="preserve"> todas as informações desta conta e suas permissões, utilizando o comando </w:t>
      </w:r>
      <w:r w:rsidRPr="000E0278">
        <w:rPr>
          <w:i/>
          <w:lang w:val="pt-BR"/>
          <w:rPrChange w:id="2175" w:author="vanessa" w:date="2011-08-02T23:44:00Z">
            <w:rPr>
              <w:b/>
              <w:bCs/>
              <w:i/>
            </w:rPr>
          </w:rPrChange>
        </w:rPr>
        <w:t>HGETALL</w:t>
      </w:r>
      <w:del w:id="2176" w:author="Alberto Scremin" w:date="2011-08-02T22:53:00Z">
        <w:r w:rsidRPr="000E0278">
          <w:rPr>
            <w:lang w:val="pt-BR"/>
            <w:rPrChange w:id="2177" w:author="vanessa" w:date="2011-08-02T23:44:00Z">
              <w:rPr>
                <w:b/>
                <w:bCs/>
              </w:rPr>
            </w:rPrChange>
          </w:rPr>
          <w:delText xml:space="preserve">. É possígel notar que utilizamos o comando </w:delText>
        </w:r>
        <w:r w:rsidRPr="000E0278">
          <w:rPr>
            <w:i/>
            <w:lang w:val="pt-BR"/>
            <w:rPrChange w:id="2178" w:author="vanessa" w:date="2011-08-02T23:44:00Z">
              <w:rPr>
                <w:b/>
                <w:bCs/>
                <w:i/>
              </w:rPr>
            </w:rPrChange>
          </w:rPr>
          <w:delText>LLEN</w:delText>
        </w:r>
        <w:r w:rsidRPr="000E0278">
          <w:rPr>
            <w:lang w:val="pt-BR"/>
            <w:rPrChange w:id="2179" w:author="vanessa" w:date="2011-08-02T23:44:00Z">
              <w:rPr>
                <w:b/>
                <w:bCs/>
              </w:rPr>
            </w:rPrChange>
          </w:rPr>
          <w:delText xml:space="preserve"> para saber o comprimento da lista do cliente. Desta maneira, criamos um laço de iteração para ler cada </w:delText>
        </w:r>
        <w:r w:rsidRPr="000E0278">
          <w:rPr>
            <w:i/>
            <w:lang w:val="pt-BR"/>
            <w:rPrChange w:id="2180" w:author="vanessa" w:date="2011-08-02T23:44:00Z">
              <w:rPr>
                <w:b/>
                <w:bCs/>
                <w:i/>
              </w:rPr>
            </w:rPrChange>
          </w:rPr>
          <w:delText>customer</w:delText>
        </w:r>
      </w:del>
      <w:ins w:id="2181" w:author="Alberto Scremin" w:date="2011-08-02T22:53:00Z">
        <w:r w:rsidR="009B7129" w:rsidRPr="009B7129">
          <w:rPr>
            <w:lang w:val="pt-BR"/>
          </w:rPr>
          <w:t xml:space="preserve"> na chave que está guardada na variável</w:t>
        </w:r>
      </w:ins>
      <w:r w:rsidRPr="000E0278">
        <w:rPr>
          <w:lang w:val="pt-BR"/>
          <w:rPrChange w:id="2182" w:author="Alberto Scremin" w:date="2011-08-02T22:53:00Z">
            <w:rPr>
              <w:b/>
              <w:bCs/>
              <w:i/>
            </w:rPr>
          </w:rPrChange>
        </w:rPr>
        <w:t xml:space="preserve"> account</w:t>
      </w:r>
      <w:ins w:id="2183" w:author="Alberto Scremin" w:date="2011-08-02T22:53:00Z">
        <w:r w:rsidR="009B7129" w:rsidRPr="009B7129">
          <w:rPr>
            <w:lang w:val="pt-BR"/>
          </w:rPr>
          <w:t>_id</w:t>
        </w:r>
      </w:ins>
      <w:r w:rsidRPr="000E0278">
        <w:rPr>
          <w:lang w:val="pt-BR"/>
          <w:rPrChange w:id="2184" w:author="Alberto Scremin" w:date="2011-08-02T22:53:00Z">
            <w:rPr>
              <w:b/>
              <w:bCs/>
            </w:rPr>
          </w:rPrChang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490940" w:rsidTr="00761E61">
        <w:tc>
          <w:tcPr>
            <w:tcW w:w="9286" w:type="dxa"/>
            <w:shd w:val="clear" w:color="auto" w:fill="auto"/>
          </w:tcPr>
          <w:p w:rsidR="002400A2" w:rsidRDefault="00D41766">
            <w:pPr>
              <w:pStyle w:val="sumario"/>
              <w:numPr>
                <w:ilvl w:val="0"/>
                <w:numId w:val="0"/>
              </w:numPr>
              <w:spacing w:after="0"/>
              <w:jc w:val="both"/>
              <w:pPrChange w:id="2185" w:author="Alberto Scremin" w:date="2011-08-02T22:53:00Z">
                <w:pPr>
                  <w:pStyle w:val="sumario"/>
                  <w:numPr>
                    <w:numId w:val="0"/>
                  </w:numPr>
                  <w:tabs>
                    <w:tab w:val="clear" w:pos="6658"/>
                  </w:tabs>
                  <w:spacing w:after="40"/>
                  <w:ind w:left="0" w:firstLine="0"/>
                  <w:jc w:val="both"/>
                </w:pPr>
              </w:pPrChange>
            </w:pPr>
            <w:r w:rsidRPr="000E73A2">
              <w:t>select 4</w:t>
            </w:r>
          </w:p>
          <w:p w:rsidR="00D41766" w:rsidRPr="000E73A2" w:rsidRDefault="00D41766" w:rsidP="00761E61">
            <w:pPr>
              <w:pStyle w:val="sumario"/>
              <w:numPr>
                <w:ilvl w:val="0"/>
                <w:numId w:val="0"/>
              </w:numPr>
              <w:spacing w:after="40"/>
              <w:jc w:val="both"/>
              <w:rPr>
                <w:del w:id="2186" w:author="Alberto Scremin" w:date="2011-08-02T22:53:00Z"/>
              </w:rPr>
            </w:pPr>
            <w:del w:id="2187" w:author="Alberto Scremin" w:date="2011-08-02T22:53:00Z">
              <w:r w:rsidRPr="000E73A2">
                <w:delText>lista_customer := keys c*</w:delText>
              </w:r>
            </w:del>
          </w:p>
          <w:p w:rsidR="00D41766" w:rsidRPr="000E73A2" w:rsidRDefault="00D41766" w:rsidP="00761E61">
            <w:pPr>
              <w:pStyle w:val="sumario"/>
              <w:numPr>
                <w:ilvl w:val="0"/>
                <w:numId w:val="0"/>
              </w:numPr>
              <w:spacing w:after="40"/>
              <w:jc w:val="both"/>
              <w:rPr>
                <w:del w:id="2188" w:author="Alberto Scremin" w:date="2011-08-02T22:53:00Z"/>
                <w:lang w:val="pt-BR"/>
              </w:rPr>
            </w:pPr>
            <w:del w:id="2189" w:author="Alberto Scremin" w:date="2011-08-02T22:53:00Z">
              <w:r w:rsidRPr="000E73A2">
                <w:rPr>
                  <w:lang w:val="pt-BR"/>
                </w:rPr>
                <w:delText>Para todo customer_id em lista_customer faça:</w:delText>
              </w:r>
            </w:del>
          </w:p>
          <w:p w:rsidR="00D41766" w:rsidRPr="000E73A2" w:rsidRDefault="00D41766" w:rsidP="00761E61">
            <w:pPr>
              <w:pStyle w:val="sumario"/>
              <w:numPr>
                <w:ilvl w:val="0"/>
                <w:numId w:val="0"/>
              </w:numPr>
              <w:spacing w:after="40"/>
              <w:jc w:val="both"/>
              <w:rPr>
                <w:del w:id="2190" w:author="Alberto Scremin" w:date="2011-08-02T22:53:00Z"/>
              </w:rPr>
            </w:pPr>
            <w:del w:id="2191" w:author="Alberto Scremin" w:date="2011-08-02T22:53:00Z">
              <w:r w:rsidRPr="000E73A2">
                <w:rPr>
                  <w:lang w:val="pt-BR"/>
                </w:rPr>
                <w:delText xml:space="preserve">     </w:delText>
              </w:r>
              <w:r w:rsidRPr="000E73A2">
                <w:delText>select 4</w:delText>
              </w:r>
            </w:del>
          </w:p>
          <w:p w:rsidR="002400A2" w:rsidRDefault="00D41766">
            <w:pPr>
              <w:pStyle w:val="sumario"/>
              <w:numPr>
                <w:ilvl w:val="0"/>
                <w:numId w:val="0"/>
              </w:numPr>
              <w:spacing w:after="0"/>
              <w:jc w:val="both"/>
              <w:pPrChange w:id="2192" w:author="Alberto Scremin" w:date="2011-08-02T22:53:00Z">
                <w:pPr>
                  <w:pStyle w:val="sumario"/>
                  <w:numPr>
                    <w:numId w:val="0"/>
                  </w:numPr>
                  <w:tabs>
                    <w:tab w:val="clear" w:pos="6658"/>
                  </w:tabs>
                  <w:spacing w:after="40"/>
                  <w:ind w:left="0" w:firstLine="0"/>
                  <w:jc w:val="both"/>
                </w:pPr>
              </w:pPrChange>
            </w:pPr>
            <w:del w:id="2193" w:author="Alberto Scremin" w:date="2011-08-02T22:53:00Z">
              <w:r w:rsidRPr="000E73A2">
                <w:delText xml:space="preserve">     </w:delText>
              </w:r>
            </w:del>
            <w:r w:rsidRPr="000E73A2">
              <w:t xml:space="preserve">qtd_cust_account </w:t>
            </w:r>
            <w:del w:id="2194" w:author="Alberto Scremin" w:date="2011-08-02T22:53:00Z">
              <w:r w:rsidRPr="000E73A2">
                <w:delText>:=</w:delText>
              </w:r>
            </w:del>
            <w:ins w:id="2195" w:author="Alberto Scremin" w:date="2011-08-02T22:53:00Z">
              <w:r w:rsidRPr="000E73A2">
                <w:t>=</w:t>
              </w:r>
            </w:ins>
            <w:r w:rsidRPr="000E73A2">
              <w:t xml:space="preserve"> llen </w:t>
            </w:r>
            <w:del w:id="2196" w:author="Alberto Scremin" w:date="2011-08-02T22:53:00Z">
              <w:r w:rsidRPr="000E73A2">
                <w:delText>customer_id</w:delText>
              </w:r>
            </w:del>
            <w:ins w:id="2197" w:author="Alberto Scremin" w:date="2011-08-02T22:53:00Z">
              <w:r w:rsidR="005C4D52">
                <w:t>c000</w:t>
              </w:r>
            </w:ins>
          </w:p>
          <w:p w:rsidR="002400A2" w:rsidRDefault="00D41766">
            <w:pPr>
              <w:pStyle w:val="sumario"/>
              <w:numPr>
                <w:ilvl w:val="0"/>
                <w:numId w:val="0"/>
              </w:numPr>
              <w:spacing w:after="0"/>
              <w:jc w:val="both"/>
              <w:rPr>
                <w:rPrChange w:id="2198" w:author="Alberto Scremin" w:date="2011-08-02T22:53:00Z">
                  <w:rPr>
                    <w:lang w:val="pt-BR"/>
                  </w:rPr>
                </w:rPrChange>
              </w:rPr>
              <w:pPrChange w:id="2199" w:author="Alberto Scremin" w:date="2011-08-02T22:53:00Z">
                <w:pPr>
                  <w:pStyle w:val="sumario"/>
                  <w:numPr>
                    <w:numId w:val="0"/>
                  </w:numPr>
                  <w:tabs>
                    <w:tab w:val="clear" w:pos="6658"/>
                  </w:tabs>
                  <w:spacing w:after="40"/>
                  <w:ind w:left="0" w:firstLine="0"/>
                  <w:jc w:val="both"/>
                </w:pPr>
              </w:pPrChange>
            </w:pPr>
            <w:del w:id="2200" w:author="Alberto Scremin" w:date="2011-08-02T22:53:00Z">
              <w:r w:rsidRPr="000E73A2">
                <w:delText xml:space="preserve">     </w:delText>
              </w:r>
              <w:r w:rsidR="000E0278" w:rsidRPr="000E0278">
                <w:rPr>
                  <w:rPrChange w:id="2201" w:author="vanessa" w:date="2011-08-02T22:56:00Z">
                    <w:rPr>
                      <w:b/>
                      <w:bCs/>
                      <w:lang w:val="pt-BR"/>
                    </w:rPr>
                  </w:rPrChange>
                </w:rPr>
                <w:delText>Para todo</w:delText>
              </w:r>
            </w:del>
            <w:ins w:id="2202" w:author="Alberto Scremin" w:date="2011-08-02T22:53:00Z">
              <w:r w:rsidR="008E727B" w:rsidRPr="008E727B">
                <w:t>for</w:t>
              </w:r>
            </w:ins>
            <w:r w:rsidR="000E0278" w:rsidRPr="000E0278">
              <w:rPr>
                <w:rPrChange w:id="2203" w:author="Alberto Scremin" w:date="2011-08-02T22:53:00Z">
                  <w:rPr>
                    <w:b/>
                    <w:bCs/>
                    <w:lang w:val="pt-BR"/>
                  </w:rPr>
                </w:rPrChange>
              </w:rPr>
              <w:t xml:space="preserve"> posicao_ca </w:t>
            </w:r>
            <w:del w:id="2204" w:author="Alberto Scremin" w:date="2011-08-02T22:53:00Z">
              <w:r w:rsidR="000E0278" w:rsidRPr="000E0278">
                <w:rPr>
                  <w:rPrChange w:id="2205" w:author="vanessa" w:date="2011-08-02T22:56:00Z">
                    <w:rPr>
                      <w:b/>
                      <w:bCs/>
                      <w:lang w:val="pt-BR"/>
                    </w:rPr>
                  </w:rPrChange>
                </w:rPr>
                <w:delText xml:space="preserve">entre [ </w:delText>
              </w:r>
            </w:del>
            <w:ins w:id="2206" w:author="Alberto Scremin" w:date="2011-08-02T22:53:00Z">
              <w:r w:rsidR="008E727B" w:rsidRPr="008E727B">
                <w:t xml:space="preserve">in </w:t>
              </w:r>
              <w:r w:rsidR="008E727B">
                <w:t>range(</w:t>
              </w:r>
            </w:ins>
            <w:r w:rsidR="000E0278" w:rsidRPr="000E0278">
              <w:rPr>
                <w:rPrChange w:id="2207" w:author="Alberto Scremin" w:date="2011-08-02T22:53:00Z">
                  <w:rPr>
                    <w:b/>
                    <w:bCs/>
                    <w:lang w:val="pt-BR"/>
                  </w:rPr>
                </w:rPrChange>
              </w:rPr>
              <w:t>1</w:t>
            </w:r>
            <w:del w:id="2208" w:author="Alberto Scremin" w:date="2011-08-02T22:53:00Z">
              <w:r w:rsidR="000E0278" w:rsidRPr="000E0278">
                <w:rPr>
                  <w:rPrChange w:id="2209" w:author="vanessa" w:date="2011-08-02T22:56:00Z">
                    <w:rPr>
                      <w:b/>
                      <w:bCs/>
                      <w:lang w:val="pt-BR"/>
                    </w:rPr>
                  </w:rPrChange>
                </w:rPr>
                <w:delText>,..,</w:delText>
              </w:r>
            </w:del>
            <w:ins w:id="2210" w:author="Alberto Scremin" w:date="2011-08-02T22:53:00Z">
              <w:r w:rsidRPr="008E727B">
                <w:t>,</w:t>
              </w:r>
            </w:ins>
            <w:r w:rsidR="000E0278" w:rsidRPr="000E0278">
              <w:rPr>
                <w:rPrChange w:id="2211" w:author="Alberto Scremin" w:date="2011-08-02T22:53:00Z">
                  <w:rPr>
                    <w:b/>
                    <w:bCs/>
                    <w:lang w:val="pt-BR"/>
                  </w:rPr>
                </w:rPrChange>
              </w:rPr>
              <w:t xml:space="preserve"> qtd_cust_account </w:t>
            </w:r>
            <w:del w:id="2212" w:author="Alberto Scremin" w:date="2011-08-02T22:53:00Z">
              <w:r w:rsidR="000E0278" w:rsidRPr="000E0278">
                <w:rPr>
                  <w:rPrChange w:id="2213" w:author="vanessa" w:date="2011-08-02T22:56:00Z">
                    <w:rPr>
                      <w:b/>
                      <w:bCs/>
                      <w:lang w:val="pt-BR"/>
                    </w:rPr>
                  </w:rPrChange>
                </w:rPr>
                <w:delText xml:space="preserve">] faça:     </w:delText>
              </w:r>
            </w:del>
            <w:ins w:id="2214" w:author="Alberto Scremin" w:date="2011-08-02T22:53:00Z">
              <w:r w:rsidR="008E727B">
                <w:t xml:space="preserve">) </w:t>
              </w:r>
              <w:r w:rsidRPr="008E727B">
                <w:t>:</w:t>
              </w:r>
            </w:ins>
            <w:r w:rsidR="000E0278" w:rsidRPr="000E0278">
              <w:rPr>
                <w:rPrChange w:id="2215" w:author="Alberto Scremin" w:date="2011-08-02T22:53:00Z">
                  <w:rPr>
                    <w:b/>
                    <w:bCs/>
                    <w:lang w:val="pt-BR"/>
                  </w:rPr>
                </w:rPrChange>
              </w:rPr>
              <w:t xml:space="preserve"> </w:t>
            </w:r>
          </w:p>
          <w:p w:rsidR="00D41766" w:rsidRPr="005C4D52" w:rsidRDefault="000E0278" w:rsidP="00BD439A">
            <w:pPr>
              <w:pStyle w:val="sumario"/>
              <w:numPr>
                <w:ilvl w:val="0"/>
                <w:numId w:val="0"/>
              </w:numPr>
              <w:spacing w:after="0"/>
              <w:jc w:val="both"/>
              <w:rPr>
                <w:ins w:id="2216" w:author="Alberto Scremin" w:date="2011-08-02T22:53:00Z"/>
              </w:rPr>
            </w:pPr>
            <w:r w:rsidRPr="000E0278">
              <w:rPr>
                <w:rPrChange w:id="2217" w:author="Alberto Scremin" w:date="2011-08-02T22:53:00Z">
                  <w:rPr>
                    <w:b/>
                    <w:bCs/>
                    <w:lang w:val="pt-BR"/>
                  </w:rPr>
                </w:rPrChange>
              </w:rPr>
              <w:t xml:space="preserve">     </w:t>
            </w:r>
            <w:del w:id="2218" w:author="Alberto Scremin" w:date="2011-08-02T22:53:00Z">
              <w:r w:rsidRPr="000E0278">
                <w:rPr>
                  <w:rPrChange w:id="2219" w:author="vanessa" w:date="2011-08-02T22:56:00Z">
                    <w:rPr>
                      <w:b/>
                      <w:bCs/>
                      <w:lang w:val="pt-BR"/>
                    </w:rPr>
                  </w:rPrChange>
                </w:rPr>
                <w:delText xml:space="preserve">  </w:delText>
              </w:r>
            </w:del>
            <w:ins w:id="2220" w:author="Alberto Scremin" w:date="2011-08-02T22:53:00Z">
              <w:r w:rsidR="005C4D52">
                <w:t>select 4</w:t>
              </w:r>
              <w:r w:rsidR="00D41766" w:rsidRPr="005C4D52">
                <w:t xml:space="preserve">     </w:t>
              </w:r>
            </w:ins>
          </w:p>
          <w:p w:rsidR="002400A2" w:rsidRDefault="000E0278">
            <w:pPr>
              <w:pStyle w:val="sumario"/>
              <w:numPr>
                <w:ilvl w:val="0"/>
                <w:numId w:val="0"/>
              </w:numPr>
              <w:spacing w:after="0"/>
              <w:jc w:val="both"/>
              <w:pPrChange w:id="2221" w:author="Alberto Scremin" w:date="2011-08-02T22:53:00Z">
                <w:pPr>
                  <w:pStyle w:val="sumario"/>
                  <w:numPr>
                    <w:numId w:val="0"/>
                  </w:numPr>
                  <w:tabs>
                    <w:tab w:val="clear" w:pos="6658"/>
                  </w:tabs>
                  <w:spacing w:after="40"/>
                  <w:ind w:left="0" w:firstLine="0"/>
                  <w:jc w:val="both"/>
                </w:pPr>
              </w:pPrChange>
            </w:pPr>
            <w:r w:rsidRPr="000E0278">
              <w:rPr>
                <w:rPrChange w:id="2222" w:author="Alberto Scremin" w:date="2011-08-02T22:53:00Z">
                  <w:rPr>
                    <w:b/>
                    <w:bCs/>
                    <w:lang w:val="pt-BR"/>
                  </w:rPr>
                </w:rPrChange>
              </w:rPr>
              <w:t xml:space="preserve">     </w:t>
            </w:r>
            <w:r w:rsidR="00D41766" w:rsidRPr="000E73A2">
              <w:t xml:space="preserve">account_id </w:t>
            </w:r>
            <w:del w:id="2223" w:author="Alberto Scremin" w:date="2011-08-02T22:53:00Z">
              <w:r w:rsidR="00D41766" w:rsidRPr="000E73A2">
                <w:delText>:=</w:delText>
              </w:r>
            </w:del>
            <w:ins w:id="2224" w:author="Alberto Scremin" w:date="2011-08-02T22:53:00Z">
              <w:r w:rsidR="00D41766" w:rsidRPr="000E73A2">
                <w:t>=</w:t>
              </w:r>
            </w:ins>
            <w:r w:rsidR="00D41766" w:rsidRPr="000E73A2">
              <w:t xml:space="preserve"> lindex </w:t>
            </w:r>
            <w:del w:id="2225" w:author="Alberto Scremin" w:date="2011-08-02T22:53:00Z">
              <w:r w:rsidR="00D41766" w:rsidRPr="000E73A2">
                <w:delText>customer_id</w:delText>
              </w:r>
            </w:del>
            <w:ins w:id="2226" w:author="Alberto Scremin" w:date="2011-08-02T22:53:00Z">
              <w:r w:rsidR="005C4D52">
                <w:t>c000</w:t>
              </w:r>
            </w:ins>
            <w:r w:rsidR="00D41766" w:rsidRPr="000E73A2">
              <w:t xml:space="preserve"> posicao_ca </w:t>
            </w:r>
          </w:p>
          <w:p w:rsidR="005C4D52" w:rsidRPr="000E73A2" w:rsidRDefault="005C4D52" w:rsidP="00BD439A">
            <w:pPr>
              <w:pStyle w:val="sumario"/>
              <w:numPr>
                <w:ilvl w:val="0"/>
                <w:numId w:val="0"/>
              </w:numPr>
              <w:spacing w:after="0"/>
              <w:jc w:val="both"/>
              <w:rPr>
                <w:ins w:id="2227" w:author="Alberto Scremin" w:date="2011-08-02T22:53:00Z"/>
              </w:rPr>
            </w:pPr>
            <w:r>
              <w:t xml:space="preserve">     </w:t>
            </w:r>
            <w:del w:id="2228" w:author="Alberto Scremin" w:date="2011-08-02T22:53:00Z">
              <w:r w:rsidR="00D41766" w:rsidRPr="000E73A2">
                <w:delText xml:space="preserve">  </w:delText>
              </w:r>
            </w:del>
            <w:ins w:id="2229" w:author="Alberto Scremin" w:date="2011-08-02T22:53:00Z">
              <w:r>
                <w:t>select 0</w:t>
              </w:r>
            </w:ins>
          </w:p>
          <w:p w:rsidR="00D41766" w:rsidRPr="000E73A2" w:rsidRDefault="00D41766" w:rsidP="00761E61">
            <w:pPr>
              <w:pStyle w:val="sumario"/>
              <w:numPr>
                <w:ilvl w:val="0"/>
                <w:numId w:val="0"/>
              </w:numPr>
              <w:spacing w:after="40"/>
              <w:jc w:val="both"/>
              <w:rPr>
                <w:del w:id="2230" w:author="Alberto Scremin" w:date="2011-08-02T22:53:00Z"/>
              </w:rPr>
            </w:pPr>
            <w:r w:rsidRPr="000E73A2">
              <w:t xml:space="preserve">     hgetall account_id</w:t>
            </w:r>
          </w:p>
          <w:p w:rsidR="00D41766" w:rsidRPr="000E73A2" w:rsidRDefault="00D41766" w:rsidP="00761E61">
            <w:pPr>
              <w:pStyle w:val="sumario"/>
              <w:numPr>
                <w:ilvl w:val="0"/>
                <w:numId w:val="0"/>
              </w:numPr>
              <w:spacing w:after="40"/>
              <w:jc w:val="both"/>
              <w:rPr>
                <w:del w:id="2231" w:author="Alberto Scremin" w:date="2011-08-02T22:53:00Z"/>
              </w:rPr>
            </w:pPr>
            <w:del w:id="2232" w:author="Alberto Scremin" w:date="2011-08-02T22:53:00Z">
              <w:r w:rsidRPr="000E73A2">
                <w:delText xml:space="preserve">     fim</w:delText>
              </w:r>
            </w:del>
          </w:p>
          <w:p w:rsidR="002400A2" w:rsidRDefault="00D41766">
            <w:pPr>
              <w:pStyle w:val="sumario"/>
              <w:numPr>
                <w:ilvl w:val="0"/>
                <w:numId w:val="0"/>
              </w:numPr>
              <w:spacing w:after="0"/>
              <w:jc w:val="both"/>
              <w:pPrChange w:id="2233" w:author="Alberto Scremin" w:date="2011-08-02T22:53:00Z">
                <w:pPr>
                  <w:pStyle w:val="sumario"/>
                  <w:numPr>
                    <w:numId w:val="0"/>
                  </w:numPr>
                  <w:tabs>
                    <w:tab w:val="clear" w:pos="6658"/>
                  </w:tabs>
                  <w:spacing w:after="40"/>
                  <w:ind w:left="0" w:firstLine="0"/>
                  <w:jc w:val="both"/>
                </w:pPr>
              </w:pPrChange>
            </w:pPr>
            <w:del w:id="2234" w:author="Alberto Scremin" w:date="2011-08-02T22:53:00Z">
              <w:r w:rsidRPr="000E73A2">
                <w:lastRenderedPageBreak/>
                <w:delText>fim</w:delText>
              </w:r>
            </w:del>
          </w:p>
        </w:tc>
      </w:tr>
    </w:tbl>
    <w:p w:rsidR="00D41766" w:rsidRPr="00F731CC" w:rsidRDefault="000E0278" w:rsidP="00880AC2">
      <w:pPr>
        <w:pStyle w:val="sumario"/>
        <w:numPr>
          <w:ilvl w:val="0"/>
          <w:numId w:val="0"/>
        </w:numPr>
        <w:ind w:left="420" w:hanging="420"/>
        <w:rPr>
          <w:rFonts w:ascii="Calibri" w:hAnsi="Calibri"/>
          <w:b/>
          <w:sz w:val="20"/>
          <w:szCs w:val="20"/>
          <w:lang w:val="pt-BR"/>
          <w:rPrChange w:id="2235" w:author="vanessa" w:date="2011-08-02T23:44:00Z">
            <w:rPr>
              <w:rFonts w:ascii="Calibri" w:hAnsi="Calibri"/>
              <w:b/>
              <w:sz w:val="20"/>
              <w:szCs w:val="20"/>
            </w:rPr>
          </w:rPrChange>
        </w:rPr>
      </w:pPr>
      <w:bookmarkStart w:id="2236" w:name="_Ref297924751"/>
      <w:bookmarkStart w:id="2237" w:name="_Toc300002913"/>
      <w:bookmarkStart w:id="2238" w:name="_Toc298169449"/>
      <w:r w:rsidRPr="000E0278">
        <w:rPr>
          <w:rFonts w:ascii="Calibri" w:hAnsi="Calibri"/>
          <w:b/>
          <w:sz w:val="20"/>
          <w:szCs w:val="20"/>
          <w:lang w:val="pt-BR"/>
          <w:rPrChange w:id="2239" w:author="vanessa" w:date="2011-08-02T23:44:00Z">
            <w:rPr>
              <w:rFonts w:ascii="Calibri" w:hAnsi="Calibri"/>
              <w:b/>
              <w:bCs/>
              <w:sz w:val="20"/>
              <w:szCs w:val="20"/>
            </w:rPr>
          </w:rPrChange>
        </w:rPr>
        <w:lastRenderedPageBreak/>
        <w:t xml:space="preserve">Figura </w:t>
      </w:r>
      <w:r w:rsidRPr="0072225C">
        <w:rPr>
          <w:rFonts w:ascii="Calibri" w:hAnsi="Calibri"/>
          <w:b/>
          <w:sz w:val="20"/>
          <w:szCs w:val="20"/>
        </w:rPr>
        <w:fldChar w:fldCharType="begin"/>
      </w:r>
      <w:r w:rsidRPr="000E0278">
        <w:rPr>
          <w:rFonts w:ascii="Calibri" w:hAnsi="Calibri"/>
          <w:b/>
          <w:sz w:val="20"/>
          <w:szCs w:val="20"/>
          <w:lang w:val="pt-BR"/>
          <w:rPrChange w:id="2240"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2241" w:author="Alberto Scremin" w:date="2011-08-02T22:53:00Z">
        <w:r w:rsidRPr="000E0278">
          <w:rPr>
            <w:rFonts w:ascii="Calibri" w:hAnsi="Calibri"/>
            <w:b/>
            <w:noProof/>
            <w:sz w:val="20"/>
            <w:szCs w:val="20"/>
            <w:lang w:val="pt-BR"/>
            <w:rPrChange w:id="2242" w:author="vanessa" w:date="2011-08-02T23:44:00Z">
              <w:rPr>
                <w:rFonts w:ascii="Calibri" w:hAnsi="Calibri"/>
                <w:b/>
                <w:bCs/>
                <w:noProof/>
                <w:sz w:val="20"/>
                <w:szCs w:val="20"/>
              </w:rPr>
            </w:rPrChange>
          </w:rPr>
          <w:delText>90</w:delText>
        </w:r>
      </w:del>
      <w:ins w:id="2243" w:author="Alberto Scremin" w:date="2011-08-02T22:53:00Z">
        <w:r w:rsidRPr="000E0278">
          <w:rPr>
            <w:rFonts w:ascii="Calibri" w:hAnsi="Calibri"/>
            <w:b/>
            <w:noProof/>
            <w:sz w:val="20"/>
            <w:szCs w:val="20"/>
            <w:lang w:val="pt-BR"/>
            <w:rPrChange w:id="2244" w:author="vanessa" w:date="2011-08-02T23:44:00Z">
              <w:rPr>
                <w:rFonts w:ascii="Calibri" w:hAnsi="Calibri"/>
                <w:b/>
                <w:bCs/>
                <w:noProof/>
                <w:sz w:val="20"/>
                <w:szCs w:val="20"/>
              </w:rPr>
            </w:rPrChange>
          </w:rPr>
          <w:t>89</w:t>
        </w:r>
      </w:ins>
      <w:r w:rsidRPr="0072225C">
        <w:rPr>
          <w:rFonts w:ascii="Calibri" w:hAnsi="Calibri"/>
          <w:b/>
          <w:sz w:val="20"/>
          <w:szCs w:val="20"/>
        </w:rPr>
        <w:fldChar w:fldCharType="end"/>
      </w:r>
      <w:bookmarkEnd w:id="2236"/>
      <w:r w:rsidRPr="000E0278">
        <w:rPr>
          <w:rFonts w:ascii="Calibri" w:hAnsi="Calibri"/>
          <w:b/>
          <w:sz w:val="20"/>
          <w:szCs w:val="20"/>
          <w:lang w:val="pt-BR"/>
          <w:rPrChange w:id="2245" w:author="vanessa" w:date="2011-08-02T23:44:00Z">
            <w:rPr>
              <w:rFonts w:ascii="Calibri" w:hAnsi="Calibri"/>
              <w:b/>
              <w:bCs/>
              <w:sz w:val="20"/>
              <w:szCs w:val="20"/>
            </w:rPr>
          </w:rPrChange>
        </w:rPr>
        <w:t xml:space="preserve">: Selecionar todas as contas e permissões de um dado cliente, </w:t>
      </w:r>
      <w:proofErr w:type="gramStart"/>
      <w:r w:rsidRPr="000E0278">
        <w:rPr>
          <w:rFonts w:ascii="Calibri" w:hAnsi="Calibri"/>
          <w:b/>
          <w:sz w:val="20"/>
          <w:szCs w:val="20"/>
          <w:lang w:val="pt-BR"/>
          <w:rPrChange w:id="2246"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2247" w:author="vanessa" w:date="2011-08-02T23:44:00Z">
            <w:rPr>
              <w:rFonts w:ascii="Calibri" w:hAnsi="Calibri"/>
              <w:b/>
              <w:bCs/>
              <w:sz w:val="20"/>
              <w:szCs w:val="20"/>
            </w:rPr>
          </w:rPrChange>
        </w:rPr>
        <w:t>.</w:t>
      </w:r>
      <w:bookmarkEnd w:id="2237"/>
      <w:bookmarkEnd w:id="2238"/>
    </w:p>
    <w:p w:rsidR="00D41766" w:rsidRPr="00F731CC" w:rsidRDefault="000E0278" w:rsidP="00BD439A">
      <w:pPr>
        <w:pStyle w:val="sumario"/>
        <w:numPr>
          <w:ilvl w:val="0"/>
          <w:numId w:val="0"/>
        </w:numPr>
        <w:jc w:val="both"/>
        <w:rPr>
          <w:lang w:val="pt-BR"/>
          <w:rPrChange w:id="2248" w:author="vanessa" w:date="2011-08-02T23:44:00Z">
            <w:rPr/>
          </w:rPrChange>
        </w:rPr>
      </w:pPr>
      <w:del w:id="2249" w:author="Alberto Scremin" w:date="2011-08-02T22:53:00Z">
        <w:r w:rsidRPr="000E0278">
          <w:rPr>
            <w:lang w:val="pt-BR"/>
            <w:rPrChange w:id="2250" w:author="vanessa" w:date="2011-08-02T23:44:00Z">
              <w:rPr>
                <w:b/>
                <w:bCs/>
              </w:rPr>
            </w:rPrChange>
          </w:rPr>
          <w:delText xml:space="preserve">Na </w:delText>
        </w:r>
      </w:del>
      <w:ins w:id="2251" w:author="Alberto Scremin" w:date="2011-08-02T22:53:00Z">
        <w:r w:rsidRPr="000E0278">
          <w:rPr>
            <w:b/>
            <w:lang w:val="pt-BR"/>
            <w:rPrChange w:id="2252" w:author="vanessa" w:date="2011-08-02T23:44:00Z">
              <w:rPr>
                <w:b/>
                <w:bCs/>
              </w:rPr>
            </w:rPrChange>
          </w:rPr>
          <w:t>Selecionar a soma dos valores das taxas que cada cliente tem que pagar.</w:t>
        </w:r>
        <w:r w:rsidR="00BD439A">
          <w:rPr>
            <w:lang w:val="pt-BR"/>
          </w:rPr>
          <w:t xml:space="preserve"> </w:t>
        </w:r>
        <w:r w:rsidRPr="000E0278">
          <w:rPr>
            <w:lang w:val="pt-BR"/>
            <w:rPrChange w:id="2253" w:author="vanessa" w:date="2011-08-02T23:44:00Z">
              <w:rPr>
                <w:b/>
                <w:bCs/>
              </w:rPr>
            </w:rPrChange>
          </w:rPr>
          <w:t xml:space="preserve">Na </w:t>
        </w:r>
      </w:ins>
      <w:r w:rsidRPr="000E0278">
        <w:rPr>
          <w:rPrChange w:id="2254" w:author="Alberto Scremin" w:date="2011-08-02T22:53:00Z">
            <w:rPr>
              <w:b/>
              <w:bCs/>
              <w:u w:val="single"/>
            </w:rPr>
          </w:rPrChange>
        </w:rPr>
        <w:fldChar w:fldCharType="begin"/>
      </w:r>
      <w:r w:rsidRPr="000E0278">
        <w:rPr>
          <w:lang w:val="pt-BR"/>
          <w:rPrChange w:id="2255" w:author="vanessa" w:date="2011-08-02T23:44:00Z">
            <w:rPr>
              <w:b/>
              <w:bCs/>
              <w:u w:val="single"/>
            </w:rPr>
          </w:rPrChange>
        </w:rPr>
        <w:instrText xml:space="preserve"> REF _Ref296355525 \h  \* MERGEFORMAT </w:instrText>
      </w:r>
      <w:r w:rsidRPr="000E0278">
        <w:rPr>
          <w:rPrChange w:id="2256" w:author="Alberto Scremin" w:date="2011-08-02T22:53:00Z">
            <w:rPr/>
          </w:rPrChange>
        </w:rPr>
      </w:r>
      <w:r w:rsidRPr="000E0278">
        <w:rPr>
          <w:rPrChange w:id="2257" w:author="Alberto Scremin" w:date="2011-08-02T22:53:00Z">
            <w:rPr>
              <w:b/>
              <w:bCs/>
              <w:u w:val="single"/>
            </w:rPr>
          </w:rPrChange>
        </w:rPr>
        <w:fldChar w:fldCharType="separate"/>
      </w:r>
      <w:r w:rsidRPr="000E0278">
        <w:rPr>
          <w:lang w:val="pt-BR"/>
          <w:rPrChange w:id="2258" w:author="vanessa" w:date="2011-08-02T23:44:00Z">
            <w:rPr>
              <w:b/>
              <w:bCs/>
              <w:u w:val="single"/>
            </w:rPr>
          </w:rPrChange>
        </w:rPr>
        <w:t xml:space="preserve">Figura </w:t>
      </w:r>
      <w:del w:id="2259" w:author="Alberto Scremin" w:date="2011-08-02T22:53:00Z">
        <w:r w:rsidRPr="000E0278">
          <w:rPr>
            <w:noProof/>
            <w:u w:val="single"/>
            <w:lang w:val="pt-BR"/>
            <w:rPrChange w:id="2260" w:author="vanessa" w:date="2011-08-02T23:44:00Z">
              <w:rPr>
                <w:b/>
                <w:bCs/>
                <w:noProof/>
                <w:u w:val="single"/>
              </w:rPr>
            </w:rPrChange>
          </w:rPr>
          <w:delText>91</w:delText>
        </w:r>
      </w:del>
      <w:ins w:id="2261" w:author="Alberto Scremin" w:date="2011-08-02T22:53:00Z">
        <w:r w:rsidRPr="000E0278">
          <w:rPr>
            <w:noProof/>
            <w:lang w:val="pt-BR"/>
            <w:rPrChange w:id="2262" w:author="vanessa" w:date="2011-08-02T23:44:00Z">
              <w:rPr>
                <w:b/>
                <w:bCs/>
                <w:noProof/>
              </w:rPr>
            </w:rPrChange>
          </w:rPr>
          <w:t>90</w:t>
        </w:r>
      </w:ins>
      <w:r w:rsidRPr="000E0278">
        <w:rPr>
          <w:rPrChange w:id="2263" w:author="Alberto Scremin" w:date="2011-08-02T22:53:00Z">
            <w:rPr>
              <w:b/>
              <w:bCs/>
              <w:u w:val="single"/>
            </w:rPr>
          </w:rPrChange>
        </w:rPr>
        <w:fldChar w:fldCharType="end"/>
      </w:r>
      <w:r w:rsidRPr="000E0278">
        <w:rPr>
          <w:lang w:val="pt-BR"/>
          <w:rPrChange w:id="2264" w:author="vanessa" w:date="2011-08-02T23:44:00Z">
            <w:rPr>
              <w:b/>
              <w:bCs/>
            </w:rPr>
          </w:rPrChange>
        </w:rPr>
        <w:t xml:space="preserve"> utilizamos outro dicionário de dados, que também utiliza a estrutura de dados lista onde cada chave de cliente possui associada a ela uma lista de</w:t>
      </w:r>
      <w:r w:rsidR="00D41766" w:rsidRPr="005755BA">
        <w:rPr>
          <w:lang w:val="pt-BR"/>
        </w:rPr>
        <w:t xml:space="preserve"> id das</w:t>
      </w:r>
      <w:r w:rsidRPr="000E0278">
        <w:rPr>
          <w:lang w:val="pt-BR"/>
          <w:rPrChange w:id="2265" w:author="vanessa" w:date="2011-08-02T23:44:00Z">
            <w:rPr>
              <w:b/>
              <w:bCs/>
            </w:rPr>
          </w:rPrChange>
        </w:rPr>
        <w:t xml:space="preserve"> taxas que este cliente possui</w:t>
      </w:r>
      <w:r w:rsidR="00D41766" w:rsidRPr="005755BA">
        <w:rPr>
          <w:lang w:val="pt-BR"/>
        </w:rPr>
        <w:t xml:space="preserve">, utilizando o banco </w:t>
      </w:r>
      <w:ins w:id="2266" w:author="Alberto Scremin" w:date="2011-08-02T22:53:00Z">
        <w:r w:rsidR="00C50CAF">
          <w:rPr>
            <w:lang w:val="pt-BR"/>
          </w:rPr>
          <w:t xml:space="preserve">de dados </w:t>
        </w:r>
      </w:ins>
      <w:proofErr w:type="gramStart"/>
      <w:r w:rsidR="00D41766" w:rsidRPr="005755BA">
        <w:rPr>
          <w:lang w:val="pt-BR"/>
        </w:rPr>
        <w:t>2</w:t>
      </w:r>
      <w:proofErr w:type="gramEnd"/>
      <w:r w:rsidRPr="000E0278">
        <w:rPr>
          <w:lang w:val="pt-BR"/>
          <w:rPrChange w:id="2267" w:author="vanessa" w:date="2011-08-02T23:44:00Z">
            <w:rPr>
              <w:b/>
              <w:bCs/>
            </w:rPr>
          </w:rPrChange>
        </w:rPr>
        <w:t xml:space="preserve">. Assim, para realizar a consulta de selecionar </w:t>
      </w:r>
      <w:r w:rsidR="00D41766" w:rsidRPr="005755BA">
        <w:rPr>
          <w:lang w:val="pt-BR"/>
        </w:rPr>
        <w:t>o somatório</w:t>
      </w:r>
      <w:r w:rsidRPr="000E0278">
        <w:rPr>
          <w:lang w:val="pt-BR"/>
          <w:rPrChange w:id="2268" w:author="vanessa" w:date="2011-08-02T23:44:00Z">
            <w:rPr>
              <w:b/>
              <w:bCs/>
            </w:rPr>
          </w:rPrChange>
        </w:rPr>
        <w:t xml:space="preserve"> d</w:t>
      </w:r>
      <w:r w:rsidR="00D41766" w:rsidRPr="005755BA">
        <w:rPr>
          <w:lang w:val="pt-BR"/>
        </w:rPr>
        <w:t>as</w:t>
      </w:r>
      <w:r w:rsidRPr="000E0278">
        <w:rPr>
          <w:lang w:val="pt-BR"/>
          <w:rPrChange w:id="2269" w:author="vanessa" w:date="2011-08-02T23:44:00Z">
            <w:rPr>
              <w:b/>
              <w:bCs/>
            </w:rPr>
          </w:rPrChange>
        </w:rPr>
        <w:t xml:space="preserve"> taxas </w:t>
      </w:r>
      <w:r w:rsidR="00D41766" w:rsidRPr="005755BA">
        <w:rPr>
          <w:lang w:val="pt-BR"/>
        </w:rPr>
        <w:t xml:space="preserve">que </w:t>
      </w:r>
      <w:r w:rsidRPr="000E0278">
        <w:rPr>
          <w:lang w:val="pt-BR"/>
          <w:rPrChange w:id="2270" w:author="vanessa" w:date="2011-08-02T23:44:00Z">
            <w:rPr>
              <w:b/>
              <w:bCs/>
            </w:rPr>
          </w:rPrChange>
        </w:rPr>
        <w:t xml:space="preserve">cada cliente possui, deve-se </w:t>
      </w:r>
      <w:r w:rsidR="00D41766" w:rsidRPr="005755BA">
        <w:rPr>
          <w:lang w:val="pt-BR"/>
        </w:rPr>
        <w:t xml:space="preserve">selecionar o id da customer_account deste cliente, utilizando o comando </w:t>
      </w:r>
      <w:r w:rsidR="00D41766" w:rsidRPr="005755BA">
        <w:rPr>
          <w:i/>
          <w:lang w:val="pt-BR"/>
        </w:rPr>
        <w:t>LINDEX</w:t>
      </w:r>
      <w:r w:rsidR="00D41766" w:rsidRPr="005755BA">
        <w:rPr>
          <w:lang w:val="pt-BR"/>
        </w:rPr>
        <w:t xml:space="preserve">. Em seguida, devemos buscar o valor desta conta, com o comando </w:t>
      </w:r>
      <w:r w:rsidR="00D41766" w:rsidRPr="005755BA">
        <w:rPr>
          <w:i/>
          <w:lang w:val="pt-BR"/>
        </w:rPr>
        <w:t>HGET</w:t>
      </w:r>
      <w:r w:rsidR="00D41766" w:rsidRPr="005755BA">
        <w:rPr>
          <w:lang w:val="pt-BR"/>
        </w:rPr>
        <w:t xml:space="preserve">, no banco que possui as informações das taxas, o banco </w:t>
      </w:r>
      <w:ins w:id="2271" w:author="Alberto Scremin" w:date="2011-08-02T22:53:00Z">
        <w:r w:rsidR="00C50CAF">
          <w:rPr>
            <w:lang w:val="pt-BR"/>
          </w:rPr>
          <w:t xml:space="preserve">de dados </w:t>
        </w:r>
      </w:ins>
      <w:proofErr w:type="gramStart"/>
      <w:r w:rsidR="00D41766" w:rsidRPr="005755BA">
        <w:rPr>
          <w:lang w:val="pt-BR"/>
        </w:rPr>
        <w:t>0</w:t>
      </w:r>
      <w:proofErr w:type="gramEnd"/>
      <w:r w:rsidR="00D41766" w:rsidRPr="005755BA">
        <w:rPr>
          <w:lang w:val="pt-BR"/>
        </w:rPr>
        <w:t>. Caso o cliente possua mais de uma conta, devem-se acumular os valores das taxas</w:t>
      </w:r>
      <w:r w:rsidRPr="000E0278">
        <w:rPr>
          <w:lang w:val="pt-BR"/>
          <w:rPrChange w:id="2272" w:author="vanessa" w:date="2011-08-02T23:44:00Z">
            <w:rPr>
              <w:b/>
              <w:bCs/>
            </w:rPr>
          </w:rPrChange>
        </w:rPr>
        <w:t>.</w:t>
      </w:r>
    </w:p>
    <w:p w:rsidR="00D41766" w:rsidRPr="005755BA" w:rsidRDefault="000E0278" w:rsidP="00880AC2">
      <w:pPr>
        <w:pStyle w:val="sumario"/>
        <w:numPr>
          <w:ilvl w:val="0"/>
          <w:numId w:val="0"/>
        </w:numPr>
        <w:ind w:firstLine="708"/>
        <w:jc w:val="both"/>
        <w:rPr>
          <w:lang w:val="pt-BR"/>
        </w:rPr>
      </w:pPr>
      <w:r w:rsidRPr="000E0278">
        <w:rPr>
          <w:lang w:val="pt-BR"/>
          <w:rPrChange w:id="2273" w:author="vanessa" w:date="2011-08-02T23:44:00Z">
            <w:rPr>
              <w:b/>
              <w:bCs/>
            </w:rPr>
          </w:rPrChange>
        </w:rPr>
        <w:t xml:space="preserve">Como já </w:t>
      </w:r>
      <w:proofErr w:type="gramStart"/>
      <w:r w:rsidRPr="000E0278">
        <w:rPr>
          <w:lang w:val="pt-BR"/>
          <w:rPrChange w:id="2274" w:author="vanessa" w:date="2011-08-02T23:44:00Z">
            <w:rPr>
              <w:b/>
              <w:bCs/>
            </w:rPr>
          </w:rPrChange>
        </w:rPr>
        <w:t>foi</w:t>
      </w:r>
      <w:proofErr w:type="gramEnd"/>
      <w:r w:rsidRPr="000E0278">
        <w:rPr>
          <w:lang w:val="pt-BR"/>
          <w:rPrChange w:id="2275" w:author="vanessa" w:date="2011-08-02T23:44:00Z">
            <w:rPr>
              <w:b/>
              <w:bCs/>
            </w:rPr>
          </w:rPrChange>
        </w:rPr>
        <w:t xml:space="preserve"> mencionado, o Redis não permite uma busca sobre toda a base, somente buscas por chaves. Dessa maneira, precisamos criar uma iteração na aplicação</w:t>
      </w:r>
      <w:proofErr w:type="gramStart"/>
      <w:r w:rsidR="00D41766" w:rsidRPr="005755BA">
        <w:rPr>
          <w:lang w:val="pt-BR"/>
        </w:rPr>
        <w:t xml:space="preserve"> </w:t>
      </w:r>
      <w:r w:rsidRPr="000E0278">
        <w:rPr>
          <w:lang w:val="pt-BR"/>
          <w:rPrChange w:id="2276" w:author="vanessa" w:date="2011-08-02T23:44:00Z">
            <w:rPr>
              <w:b/>
              <w:bCs/>
            </w:rPr>
          </w:rPrChange>
        </w:rPr>
        <w:t xml:space="preserve"> </w:t>
      </w:r>
      <w:proofErr w:type="gramEnd"/>
      <w:r w:rsidRPr="000E0278">
        <w:rPr>
          <w:lang w:val="pt-BR"/>
          <w:rPrChange w:id="2277" w:author="vanessa" w:date="2011-08-02T23:44:00Z">
            <w:rPr>
              <w:b/>
              <w:bCs/>
            </w:rPr>
          </w:rPrChange>
        </w:rPr>
        <w:t>para buscar todas as chaves de clientes existentes</w:t>
      </w:r>
      <w:r w:rsidR="00D41766" w:rsidRPr="005755BA">
        <w:rPr>
          <w:lang w:val="pt-BR"/>
        </w:rPr>
        <w:t xml:space="preserve">, representada pelo </w:t>
      </w:r>
      <w:del w:id="2278" w:author="Alberto Scremin" w:date="2011-08-02T22:53:00Z">
        <w:r w:rsidR="00D41766" w:rsidRPr="005755BA">
          <w:rPr>
            <w:lang w:val="pt-BR"/>
          </w:rPr>
          <w:delText xml:space="preserve">pseudo </w:delText>
        </w:r>
      </w:del>
      <w:r w:rsidR="00FD03A1">
        <w:rPr>
          <w:lang w:val="pt-BR"/>
        </w:rPr>
        <w:t xml:space="preserve">código </w:t>
      </w:r>
      <w:ins w:id="2279" w:author="Alberto Scremin" w:date="2011-08-02T22:53:00Z">
        <w:r w:rsidR="00FD03A1" w:rsidRPr="00FD03A1">
          <w:rPr>
            <w:i/>
            <w:lang w:val="pt-BR"/>
          </w:rPr>
          <w:t>python</w:t>
        </w:r>
        <w:r w:rsidR="00D41766" w:rsidRPr="005755BA">
          <w:rPr>
            <w:lang w:val="pt-BR"/>
          </w:rPr>
          <w:t xml:space="preserve"> </w:t>
        </w:r>
      </w:ins>
      <w:r w:rsidR="00D41766" w:rsidRPr="00890610">
        <w:rPr>
          <w:lang w:val="pt-BR"/>
        </w:rPr>
        <w:t xml:space="preserve">na </w:t>
      </w:r>
      <w:r w:rsidRPr="000E0278">
        <w:rPr>
          <w:lang w:val="pt-BR"/>
          <w:rPrChange w:id="2280" w:author="Alberto Scremin" w:date="2011-08-02T22:53:00Z">
            <w:rPr>
              <w:b/>
              <w:bCs/>
              <w:u w:val="single"/>
              <w:lang w:val="pt-BR"/>
            </w:rPr>
          </w:rPrChange>
        </w:rPr>
        <w:fldChar w:fldCharType="begin"/>
      </w:r>
      <w:r w:rsidRPr="000E0278">
        <w:rPr>
          <w:lang w:val="pt-BR"/>
          <w:rPrChange w:id="2281" w:author="Alberto Scremin" w:date="2011-08-02T22:53:00Z">
            <w:rPr>
              <w:b/>
              <w:bCs/>
              <w:u w:val="single"/>
              <w:lang w:val="pt-BR"/>
            </w:rPr>
          </w:rPrChange>
        </w:rPr>
        <w:instrText xml:space="preserve"> REF _Ref296355525 \h  \* MERGEFORMAT </w:instrText>
      </w:r>
      <w:r w:rsidRPr="000E0278">
        <w:rPr>
          <w:lang w:val="pt-BR"/>
          <w:rPrChange w:id="2282" w:author="Alberto Scremin" w:date="2011-08-02T22:53:00Z">
            <w:rPr>
              <w:lang w:val="pt-BR"/>
            </w:rPr>
          </w:rPrChange>
        </w:rPr>
      </w:r>
      <w:r w:rsidRPr="000E0278">
        <w:rPr>
          <w:lang w:val="pt-BR"/>
          <w:rPrChange w:id="2283" w:author="Alberto Scremin" w:date="2011-08-02T22:53:00Z">
            <w:rPr>
              <w:b/>
              <w:bCs/>
              <w:u w:val="single"/>
              <w:lang w:val="pt-BR"/>
            </w:rPr>
          </w:rPrChange>
        </w:rPr>
        <w:fldChar w:fldCharType="separate"/>
      </w:r>
      <w:r w:rsidRPr="000E0278">
        <w:rPr>
          <w:lang w:val="pt-BR"/>
          <w:rPrChange w:id="2284" w:author="vanessa" w:date="2011-08-02T23:44:00Z">
            <w:rPr>
              <w:b/>
              <w:bCs/>
              <w:u w:val="single"/>
            </w:rPr>
          </w:rPrChange>
        </w:rPr>
        <w:t xml:space="preserve">Figura </w:t>
      </w:r>
      <w:del w:id="2285" w:author="Alberto Scremin" w:date="2011-08-02T22:53:00Z">
        <w:r w:rsidRPr="000E0278">
          <w:rPr>
            <w:noProof/>
            <w:u w:val="single"/>
            <w:lang w:val="pt-BR"/>
            <w:rPrChange w:id="2286" w:author="vanessa" w:date="2011-08-02T23:44:00Z">
              <w:rPr>
                <w:b/>
                <w:bCs/>
                <w:noProof/>
                <w:u w:val="single"/>
              </w:rPr>
            </w:rPrChange>
          </w:rPr>
          <w:delText>91</w:delText>
        </w:r>
      </w:del>
      <w:ins w:id="2287" w:author="Alberto Scremin" w:date="2011-08-02T22:53:00Z">
        <w:r w:rsidRPr="000E0278">
          <w:rPr>
            <w:noProof/>
            <w:lang w:val="pt-BR"/>
            <w:rPrChange w:id="2288" w:author="vanessa" w:date="2011-08-02T23:44:00Z">
              <w:rPr>
                <w:b/>
                <w:bCs/>
                <w:noProof/>
              </w:rPr>
            </w:rPrChange>
          </w:rPr>
          <w:t>90</w:t>
        </w:r>
      </w:ins>
      <w:r w:rsidRPr="000E0278">
        <w:rPr>
          <w:lang w:val="pt-BR"/>
          <w:rPrChange w:id="2289" w:author="Alberto Scremin" w:date="2011-08-02T22:53:00Z">
            <w:rPr>
              <w:b/>
              <w:bCs/>
              <w:u w:val="single"/>
              <w:lang w:val="pt-BR"/>
            </w:rPr>
          </w:rPrChange>
        </w:rPr>
        <w:fldChar w:fldCharType="end"/>
      </w:r>
      <w:r w:rsidR="00D41766" w:rsidRPr="005755BA">
        <w:rPr>
          <w:lang w:val="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8E727B" w:rsidTr="00761E61">
        <w:tc>
          <w:tcPr>
            <w:tcW w:w="9286" w:type="dxa"/>
            <w:shd w:val="clear" w:color="auto" w:fill="auto"/>
          </w:tcPr>
          <w:p w:rsidR="002400A2" w:rsidRDefault="00D41766">
            <w:pPr>
              <w:pStyle w:val="PargrafodaLista"/>
              <w:spacing w:after="0"/>
              <w:ind w:left="0"/>
              <w:rPr>
                <w:rStyle w:val="Forte"/>
                <w:rFonts w:ascii="Times New Roman" w:hAnsi="Times New Roman" w:cs="Times New Roman"/>
                <w:b w:val="0"/>
              </w:rPr>
              <w:pPrChange w:id="2290" w:author="Alberto Scremin" w:date="2011-08-02T22:53:00Z">
                <w:pPr>
                  <w:pStyle w:val="PargrafodaLista"/>
                  <w:spacing w:after="40"/>
                  <w:ind w:left="0"/>
                </w:pPr>
              </w:pPrChange>
            </w:pPr>
            <w:r w:rsidRPr="000E73A2">
              <w:rPr>
                <w:rStyle w:val="Forte"/>
                <w:rFonts w:ascii="Times New Roman" w:hAnsi="Times New Roman" w:cs="Times New Roman"/>
                <w:b w:val="0"/>
              </w:rPr>
              <w:t>select 2</w:t>
            </w:r>
          </w:p>
          <w:p w:rsidR="002400A2" w:rsidRDefault="00D41766">
            <w:pPr>
              <w:pStyle w:val="PargrafodaLista"/>
              <w:spacing w:after="0"/>
              <w:ind w:left="0"/>
              <w:rPr>
                <w:rStyle w:val="Forte"/>
                <w:rFonts w:ascii="Times New Roman" w:hAnsi="Times New Roman" w:cs="Times New Roman"/>
                <w:b w:val="0"/>
              </w:rPr>
              <w:pPrChange w:id="2291" w:author="Alberto Scremin" w:date="2011-08-02T22:53:00Z">
                <w:pPr>
                  <w:pStyle w:val="PargrafodaLista"/>
                  <w:spacing w:after="40"/>
                  <w:ind w:left="0"/>
                </w:pPr>
              </w:pPrChange>
            </w:pPr>
            <w:r w:rsidRPr="000E73A2">
              <w:rPr>
                <w:rStyle w:val="Forte"/>
                <w:rFonts w:ascii="Times New Roman" w:hAnsi="Times New Roman" w:cs="Times New Roman"/>
                <w:b w:val="0"/>
              </w:rPr>
              <w:t xml:space="preserve">list_customer </w:t>
            </w:r>
            <w:del w:id="2292" w:author="Alberto Scremin" w:date="2011-08-02T22:53:00Z">
              <w:r w:rsidRPr="000E73A2">
                <w:rPr>
                  <w:rStyle w:val="Forte"/>
                  <w:rFonts w:ascii="Times New Roman" w:hAnsi="Times New Roman" w:cs="Times New Roman"/>
                  <w:b w:val="0"/>
                </w:rPr>
                <w:delText>:=</w:delText>
              </w:r>
            </w:del>
            <w:ins w:id="2293" w:author="Alberto Scremin" w:date="2011-08-02T22:53:00Z">
              <w:r w:rsidRPr="000E73A2">
                <w:rPr>
                  <w:rStyle w:val="Forte"/>
                  <w:rFonts w:ascii="Times New Roman" w:hAnsi="Times New Roman" w:cs="Times New Roman"/>
                  <w:b w:val="0"/>
                </w:rPr>
                <w:t>=</w:t>
              </w:r>
            </w:ins>
            <w:r w:rsidRPr="000E73A2">
              <w:rPr>
                <w:rStyle w:val="Forte"/>
                <w:rFonts w:ascii="Times New Roman" w:hAnsi="Times New Roman" w:cs="Times New Roman"/>
                <w:b w:val="0"/>
              </w:rPr>
              <w:t xml:space="preserve"> keys c*</w:t>
            </w:r>
          </w:p>
          <w:p w:rsidR="002400A2" w:rsidRDefault="000E0278">
            <w:pPr>
              <w:pStyle w:val="PargrafodaLista"/>
              <w:spacing w:after="0"/>
              <w:ind w:left="0"/>
              <w:rPr>
                <w:rStyle w:val="Forte"/>
                <w:rFonts w:ascii="Times New Roman" w:hAnsi="Times New Roman"/>
                <w:b w:val="0"/>
                <w:rPrChange w:id="2294" w:author="Alberto Scremin" w:date="2011-08-02T22:53:00Z">
                  <w:rPr>
                    <w:rStyle w:val="Forte"/>
                    <w:rFonts w:ascii="Times New Roman" w:hAnsi="Times New Roman" w:cs="Times New Roman"/>
                    <w:b w:val="0"/>
                    <w:lang w:val="pt-BR"/>
                  </w:rPr>
                </w:rPrChange>
              </w:rPr>
              <w:pPrChange w:id="2295" w:author="Alberto Scremin" w:date="2011-08-02T22:53:00Z">
                <w:pPr>
                  <w:pStyle w:val="PargrafodaLista"/>
                  <w:spacing w:after="40"/>
                  <w:ind w:left="0"/>
                </w:pPr>
              </w:pPrChange>
            </w:pPr>
            <w:del w:id="2296" w:author="Alberto Scremin" w:date="2011-08-02T22:53:00Z">
              <w:r w:rsidRPr="000E0278">
                <w:rPr>
                  <w:rStyle w:val="Forte"/>
                  <w:rFonts w:ascii="Times New Roman" w:hAnsi="Times New Roman" w:cs="Times New Roman"/>
                  <w:b w:val="0"/>
                  <w:rPrChange w:id="2297" w:author="vanessa" w:date="2011-08-02T22:56:00Z">
                    <w:rPr>
                      <w:rStyle w:val="Forte"/>
                      <w:rFonts w:ascii="Times New Roman" w:hAnsi="Times New Roman" w:cs="Times New Roman"/>
                      <w:b w:val="0"/>
                      <w:lang w:val="pt-BR"/>
                    </w:rPr>
                  </w:rPrChange>
                </w:rPr>
                <w:delText>Para todo</w:delText>
              </w:r>
            </w:del>
            <w:ins w:id="2298" w:author="Alberto Scremin" w:date="2011-08-02T22:53:00Z">
              <w:r w:rsidR="008E727B" w:rsidRPr="008E727B">
                <w:rPr>
                  <w:rStyle w:val="Forte"/>
                  <w:rFonts w:ascii="Times New Roman" w:hAnsi="Times New Roman" w:cs="Times New Roman"/>
                  <w:b w:val="0"/>
                </w:rPr>
                <w:t>for</w:t>
              </w:r>
            </w:ins>
            <w:r w:rsidRPr="000E0278">
              <w:rPr>
                <w:rStyle w:val="Forte"/>
                <w:rFonts w:ascii="Times New Roman" w:hAnsi="Times New Roman"/>
                <w:b w:val="0"/>
                <w:rPrChange w:id="2299" w:author="Alberto Scremin" w:date="2011-08-02T22:53:00Z">
                  <w:rPr>
                    <w:rStyle w:val="Forte"/>
                    <w:rFonts w:ascii="Times New Roman" w:hAnsi="Times New Roman"/>
                    <w:b w:val="0"/>
                    <w:lang w:val="pt-BR"/>
                  </w:rPr>
                </w:rPrChange>
              </w:rPr>
              <w:t xml:space="preserve"> customer_id </w:t>
            </w:r>
            <w:del w:id="2300" w:author="Alberto Scremin" w:date="2011-08-02T22:53:00Z">
              <w:r w:rsidRPr="000E0278">
                <w:rPr>
                  <w:rStyle w:val="Forte"/>
                  <w:rFonts w:ascii="Times New Roman" w:hAnsi="Times New Roman" w:cs="Times New Roman"/>
                  <w:b w:val="0"/>
                  <w:rPrChange w:id="2301" w:author="vanessa" w:date="2011-08-02T22:56:00Z">
                    <w:rPr>
                      <w:rStyle w:val="Forte"/>
                      <w:rFonts w:ascii="Times New Roman" w:hAnsi="Times New Roman" w:cs="Times New Roman"/>
                      <w:b w:val="0"/>
                      <w:lang w:val="pt-BR"/>
                    </w:rPr>
                  </w:rPrChange>
                </w:rPr>
                <w:delText>em</w:delText>
              </w:r>
            </w:del>
            <w:ins w:id="2302" w:author="Alberto Scremin" w:date="2011-08-02T22:53:00Z">
              <w:r w:rsidR="008E727B">
                <w:rPr>
                  <w:rStyle w:val="Forte"/>
                  <w:rFonts w:ascii="Times New Roman" w:hAnsi="Times New Roman" w:cs="Times New Roman"/>
                  <w:b w:val="0"/>
                </w:rPr>
                <w:t>in</w:t>
              </w:r>
            </w:ins>
            <w:r w:rsidRPr="000E0278">
              <w:rPr>
                <w:rStyle w:val="Forte"/>
                <w:rFonts w:ascii="Times New Roman" w:hAnsi="Times New Roman"/>
                <w:b w:val="0"/>
                <w:rPrChange w:id="2303" w:author="Alberto Scremin" w:date="2011-08-02T22:53:00Z">
                  <w:rPr>
                    <w:rStyle w:val="Forte"/>
                    <w:rFonts w:ascii="Times New Roman" w:hAnsi="Times New Roman"/>
                    <w:b w:val="0"/>
                    <w:lang w:val="pt-BR"/>
                  </w:rPr>
                </w:rPrChange>
              </w:rPr>
              <w:t xml:space="preserve"> list_customer </w:t>
            </w:r>
            <w:del w:id="2304" w:author="Alberto Scremin" w:date="2011-08-02T22:53:00Z">
              <w:r w:rsidRPr="000E0278">
                <w:rPr>
                  <w:rStyle w:val="Forte"/>
                  <w:rFonts w:ascii="Times New Roman" w:hAnsi="Times New Roman" w:cs="Times New Roman"/>
                  <w:b w:val="0"/>
                  <w:rPrChange w:id="2305" w:author="vanessa" w:date="2011-08-02T22:56:00Z">
                    <w:rPr>
                      <w:rStyle w:val="Forte"/>
                      <w:rFonts w:ascii="Times New Roman" w:hAnsi="Times New Roman" w:cs="Times New Roman"/>
                      <w:b w:val="0"/>
                      <w:lang w:val="pt-BR"/>
                    </w:rPr>
                  </w:rPrChange>
                </w:rPr>
                <w:delText>faça</w:delText>
              </w:r>
            </w:del>
            <w:r w:rsidRPr="000E0278">
              <w:rPr>
                <w:rStyle w:val="Forte"/>
                <w:rFonts w:ascii="Times New Roman" w:hAnsi="Times New Roman"/>
                <w:b w:val="0"/>
                <w:rPrChange w:id="2306" w:author="Alberto Scremin" w:date="2011-08-02T22:53:00Z">
                  <w:rPr>
                    <w:rStyle w:val="Forte"/>
                    <w:rFonts w:ascii="Times New Roman" w:hAnsi="Times New Roman"/>
                    <w:b w:val="0"/>
                    <w:lang w:val="pt-BR"/>
                  </w:rPr>
                </w:rPrChange>
              </w:rPr>
              <w:t>:</w:t>
            </w:r>
          </w:p>
          <w:p w:rsidR="002400A2" w:rsidRDefault="000E0278">
            <w:pPr>
              <w:pStyle w:val="PargrafodaLista"/>
              <w:spacing w:after="0"/>
              <w:ind w:left="0"/>
              <w:rPr>
                <w:rStyle w:val="Forte"/>
                <w:rFonts w:ascii="Times New Roman" w:hAnsi="Times New Roman" w:cs="Times New Roman"/>
                <w:b w:val="0"/>
              </w:rPr>
              <w:pPrChange w:id="2307" w:author="Alberto Scremin" w:date="2011-08-02T22:53:00Z">
                <w:pPr>
                  <w:pStyle w:val="PargrafodaLista"/>
                  <w:spacing w:after="40"/>
                  <w:ind w:left="0"/>
                </w:pPr>
              </w:pPrChange>
            </w:pPr>
            <w:r w:rsidRPr="000E0278">
              <w:rPr>
                <w:rStyle w:val="Forte"/>
                <w:rFonts w:ascii="Times New Roman" w:hAnsi="Times New Roman"/>
                <w:b w:val="0"/>
                <w:rPrChange w:id="2308" w:author="Alberto Scremin" w:date="2011-08-02T22:53:00Z">
                  <w:rPr>
                    <w:rStyle w:val="Forte"/>
                    <w:rFonts w:ascii="Times New Roman" w:hAnsi="Times New Roman"/>
                    <w:b w:val="0"/>
                    <w:lang w:val="pt-BR"/>
                  </w:rPr>
                </w:rPrChange>
              </w:rPr>
              <w:t xml:space="preserve">      </w:t>
            </w:r>
            <w:r w:rsidR="00D41766" w:rsidRPr="000E73A2">
              <w:rPr>
                <w:rStyle w:val="Forte"/>
                <w:rFonts w:ascii="Times New Roman" w:hAnsi="Times New Roman" w:cs="Times New Roman"/>
                <w:b w:val="0"/>
              </w:rPr>
              <w:t>select 2</w:t>
            </w:r>
          </w:p>
          <w:p w:rsidR="002400A2" w:rsidRDefault="00D41766">
            <w:pPr>
              <w:pStyle w:val="PargrafodaLista"/>
              <w:spacing w:after="0"/>
              <w:ind w:left="0"/>
              <w:rPr>
                <w:rStyle w:val="Forte"/>
                <w:rFonts w:ascii="Times New Roman" w:hAnsi="Times New Roman" w:cs="Times New Roman"/>
                <w:b w:val="0"/>
              </w:rPr>
              <w:pPrChange w:id="2309" w:author="Alberto Scremin" w:date="2011-08-02T22:53:00Z">
                <w:pPr>
                  <w:pStyle w:val="PargrafodaLista"/>
                  <w:spacing w:after="40"/>
                  <w:ind w:left="0"/>
                </w:pPr>
              </w:pPrChange>
            </w:pPr>
            <w:r w:rsidRPr="000E73A2">
              <w:rPr>
                <w:rStyle w:val="Forte"/>
                <w:rFonts w:ascii="Times New Roman" w:hAnsi="Times New Roman" w:cs="Times New Roman"/>
                <w:b w:val="0"/>
              </w:rPr>
              <w:t xml:space="preserve">      qtd_taxas </w:t>
            </w:r>
            <w:del w:id="2310" w:author="Alberto Scremin" w:date="2011-08-02T22:53:00Z">
              <w:r w:rsidRPr="000E73A2">
                <w:rPr>
                  <w:rStyle w:val="Forte"/>
                  <w:rFonts w:ascii="Times New Roman" w:hAnsi="Times New Roman" w:cs="Times New Roman"/>
                  <w:b w:val="0"/>
                </w:rPr>
                <w:delText>:=</w:delText>
              </w:r>
            </w:del>
            <w:ins w:id="2311" w:author="Alberto Scremin" w:date="2011-08-02T22:53:00Z">
              <w:r w:rsidRPr="000E73A2">
                <w:rPr>
                  <w:rStyle w:val="Forte"/>
                  <w:rFonts w:ascii="Times New Roman" w:hAnsi="Times New Roman" w:cs="Times New Roman"/>
                  <w:b w:val="0"/>
                </w:rPr>
                <w:t>=</w:t>
              </w:r>
            </w:ins>
            <w:r w:rsidRPr="000E73A2">
              <w:rPr>
                <w:rStyle w:val="Forte"/>
                <w:rFonts w:ascii="Times New Roman" w:hAnsi="Times New Roman" w:cs="Times New Roman"/>
                <w:b w:val="0"/>
              </w:rPr>
              <w:t xml:space="preserve"> llen customer_id</w:t>
            </w:r>
          </w:p>
          <w:p w:rsidR="002400A2" w:rsidRDefault="00D41766">
            <w:pPr>
              <w:pStyle w:val="PargrafodaLista"/>
              <w:spacing w:after="0"/>
              <w:ind w:left="0"/>
              <w:rPr>
                <w:rStyle w:val="Forte"/>
                <w:rFonts w:ascii="Times New Roman" w:hAnsi="Times New Roman"/>
                <w:b w:val="0"/>
                <w:rPrChange w:id="2312" w:author="Alberto Scremin" w:date="2011-08-02T22:53:00Z">
                  <w:rPr>
                    <w:rStyle w:val="Forte"/>
                    <w:rFonts w:ascii="Times New Roman" w:hAnsi="Times New Roman"/>
                    <w:b w:val="0"/>
                    <w:lang w:val="pt-BR"/>
                  </w:rPr>
                </w:rPrChange>
              </w:rPr>
              <w:pPrChange w:id="2313" w:author="Alberto Scremin" w:date="2011-08-02T22:53:00Z">
                <w:pPr>
                  <w:pStyle w:val="PargrafodaLista"/>
                  <w:spacing w:after="40"/>
                  <w:ind w:left="0"/>
                </w:pPr>
              </w:pPrChange>
            </w:pPr>
            <w:r w:rsidRPr="00FD03A1">
              <w:rPr>
                <w:rStyle w:val="Forte"/>
                <w:rFonts w:ascii="Times New Roman" w:hAnsi="Times New Roman" w:cs="Times New Roman"/>
                <w:b w:val="0"/>
              </w:rPr>
              <w:t xml:space="preserve">      </w:t>
            </w:r>
            <w:del w:id="2314" w:author="Alberto Scremin" w:date="2011-08-02T22:53:00Z">
              <w:r w:rsidR="000E0278" w:rsidRPr="000E0278">
                <w:rPr>
                  <w:rStyle w:val="Forte"/>
                  <w:rFonts w:ascii="Times New Roman" w:hAnsi="Times New Roman" w:cs="Times New Roman"/>
                  <w:b w:val="0"/>
                  <w:rPrChange w:id="2315" w:author="vanessa" w:date="2011-08-02T22:56:00Z">
                    <w:rPr>
                      <w:rStyle w:val="Forte"/>
                      <w:rFonts w:ascii="Times New Roman" w:hAnsi="Times New Roman" w:cs="Times New Roman"/>
                      <w:b w:val="0"/>
                      <w:lang w:val="pt-BR"/>
                    </w:rPr>
                  </w:rPrChange>
                </w:rPr>
                <w:delText>Para todo</w:delText>
              </w:r>
            </w:del>
            <w:ins w:id="2316" w:author="Alberto Scremin" w:date="2011-08-02T22:53:00Z">
              <w:r w:rsidR="008E727B" w:rsidRPr="008E727B">
                <w:rPr>
                  <w:rStyle w:val="Forte"/>
                  <w:rFonts w:ascii="Times New Roman" w:hAnsi="Times New Roman" w:cs="Times New Roman"/>
                  <w:b w:val="0"/>
                </w:rPr>
                <w:t>for</w:t>
              </w:r>
            </w:ins>
            <w:r w:rsidR="000E0278" w:rsidRPr="000E0278">
              <w:rPr>
                <w:rStyle w:val="Forte"/>
                <w:rFonts w:ascii="Times New Roman" w:hAnsi="Times New Roman"/>
                <w:b w:val="0"/>
                <w:rPrChange w:id="2317" w:author="Alberto Scremin" w:date="2011-08-02T22:53:00Z">
                  <w:rPr>
                    <w:rStyle w:val="Forte"/>
                    <w:rFonts w:ascii="Times New Roman" w:hAnsi="Times New Roman"/>
                    <w:b w:val="0"/>
                    <w:lang w:val="pt-BR"/>
                  </w:rPr>
                </w:rPrChange>
              </w:rPr>
              <w:t xml:space="preserve"> posicao_ca </w:t>
            </w:r>
            <w:del w:id="2318" w:author="Alberto Scremin" w:date="2011-08-02T22:53:00Z">
              <w:r w:rsidR="000E0278" w:rsidRPr="000E0278">
                <w:rPr>
                  <w:rStyle w:val="Forte"/>
                  <w:rFonts w:ascii="Times New Roman" w:hAnsi="Times New Roman" w:cs="Times New Roman"/>
                  <w:b w:val="0"/>
                  <w:rPrChange w:id="2319" w:author="vanessa" w:date="2011-08-02T22:56:00Z">
                    <w:rPr>
                      <w:rStyle w:val="Forte"/>
                      <w:rFonts w:ascii="Times New Roman" w:hAnsi="Times New Roman" w:cs="Times New Roman"/>
                      <w:b w:val="0"/>
                      <w:lang w:val="pt-BR"/>
                    </w:rPr>
                  </w:rPrChange>
                </w:rPr>
                <w:delText>entre [</w:delText>
              </w:r>
            </w:del>
            <w:ins w:id="2320" w:author="Alberto Scremin" w:date="2011-08-02T22:53:00Z">
              <w:r w:rsidR="008E727B" w:rsidRPr="008E727B">
                <w:rPr>
                  <w:rStyle w:val="Forte"/>
                  <w:rFonts w:ascii="Times New Roman" w:hAnsi="Times New Roman" w:cs="Times New Roman"/>
                  <w:b w:val="0"/>
                </w:rPr>
                <w:t>in range (</w:t>
              </w:r>
            </w:ins>
            <w:r w:rsidR="000E0278" w:rsidRPr="000E0278">
              <w:rPr>
                <w:rStyle w:val="Forte"/>
                <w:rFonts w:ascii="Times New Roman" w:hAnsi="Times New Roman"/>
                <w:b w:val="0"/>
                <w:rPrChange w:id="2321" w:author="Alberto Scremin" w:date="2011-08-02T22:53:00Z">
                  <w:rPr>
                    <w:rStyle w:val="Forte"/>
                    <w:rFonts w:ascii="Times New Roman" w:hAnsi="Times New Roman"/>
                    <w:b w:val="0"/>
                    <w:lang w:val="pt-BR"/>
                  </w:rPr>
                </w:rPrChange>
              </w:rPr>
              <w:t>1</w:t>
            </w:r>
            <w:del w:id="2322" w:author="Alberto Scremin" w:date="2011-08-02T22:53:00Z">
              <w:r w:rsidR="000E0278" w:rsidRPr="000E0278">
                <w:rPr>
                  <w:rStyle w:val="Forte"/>
                  <w:rFonts w:ascii="Times New Roman" w:hAnsi="Times New Roman" w:cs="Times New Roman"/>
                  <w:b w:val="0"/>
                  <w:rPrChange w:id="2323" w:author="vanessa" w:date="2011-08-02T22:56:00Z">
                    <w:rPr>
                      <w:rStyle w:val="Forte"/>
                      <w:rFonts w:ascii="Times New Roman" w:hAnsi="Times New Roman" w:cs="Times New Roman"/>
                      <w:b w:val="0"/>
                      <w:lang w:val="pt-BR"/>
                    </w:rPr>
                  </w:rPrChange>
                </w:rPr>
                <w:delText>,..,</w:delText>
              </w:r>
            </w:del>
            <w:ins w:id="2324" w:author="Alberto Scremin" w:date="2011-08-02T22:53:00Z">
              <w:r w:rsidR="008E727B">
                <w:rPr>
                  <w:rStyle w:val="Forte"/>
                  <w:rFonts w:ascii="Times New Roman" w:hAnsi="Times New Roman" w:cs="Times New Roman"/>
                  <w:b w:val="0"/>
                </w:rPr>
                <w:t xml:space="preserve">, </w:t>
              </w:r>
            </w:ins>
            <w:r w:rsidR="000E0278" w:rsidRPr="000E0278">
              <w:rPr>
                <w:rStyle w:val="Forte"/>
                <w:rFonts w:ascii="Times New Roman" w:hAnsi="Times New Roman"/>
                <w:b w:val="0"/>
                <w:rPrChange w:id="2325" w:author="Alberto Scremin" w:date="2011-08-02T22:53:00Z">
                  <w:rPr>
                    <w:rStyle w:val="Forte"/>
                    <w:rFonts w:ascii="Times New Roman" w:hAnsi="Times New Roman"/>
                    <w:b w:val="0"/>
                    <w:lang w:val="pt-BR"/>
                  </w:rPr>
                </w:rPrChange>
              </w:rPr>
              <w:t>qtd_taxas</w:t>
            </w:r>
            <w:del w:id="2326" w:author="Alberto Scremin" w:date="2011-08-02T22:53:00Z">
              <w:r w:rsidR="000E0278" w:rsidRPr="000E0278">
                <w:rPr>
                  <w:rStyle w:val="Forte"/>
                  <w:rFonts w:ascii="Times New Roman" w:hAnsi="Times New Roman" w:cs="Times New Roman"/>
                  <w:b w:val="0"/>
                  <w:rPrChange w:id="2327" w:author="vanessa" w:date="2011-08-02T22:56:00Z">
                    <w:rPr>
                      <w:rStyle w:val="Forte"/>
                      <w:rFonts w:ascii="Times New Roman" w:hAnsi="Times New Roman" w:cs="Times New Roman"/>
                      <w:b w:val="0"/>
                      <w:lang w:val="pt-BR"/>
                    </w:rPr>
                  </w:rPrChange>
                </w:rPr>
                <w:delText>] faça:</w:delText>
              </w:r>
            </w:del>
            <w:ins w:id="2328" w:author="Alberto Scremin" w:date="2011-08-02T22:53:00Z">
              <w:r w:rsidR="008E727B">
                <w:rPr>
                  <w:rStyle w:val="Forte"/>
                  <w:rFonts w:ascii="Times New Roman" w:hAnsi="Times New Roman" w:cs="Times New Roman"/>
                  <w:b w:val="0"/>
                </w:rPr>
                <w:t>)</w:t>
              </w:r>
              <w:r w:rsidRPr="008E727B">
                <w:rPr>
                  <w:rStyle w:val="Forte"/>
                  <w:rFonts w:ascii="Times New Roman" w:hAnsi="Times New Roman" w:cs="Times New Roman"/>
                  <w:b w:val="0"/>
                </w:rPr>
                <w:t>:</w:t>
              </w:r>
            </w:ins>
          </w:p>
          <w:p w:rsidR="002400A2" w:rsidRDefault="00D41766">
            <w:pPr>
              <w:pStyle w:val="PargrafodaLista"/>
              <w:spacing w:after="0"/>
              <w:ind w:left="0"/>
              <w:rPr>
                <w:rStyle w:val="Forte"/>
                <w:rFonts w:ascii="Times New Roman" w:hAnsi="Times New Roman" w:cs="Times New Roman"/>
                <w:b w:val="0"/>
              </w:rPr>
              <w:pPrChange w:id="2329" w:author="Alberto Scremin" w:date="2011-08-02T22:53:00Z">
                <w:pPr>
                  <w:pStyle w:val="PargrafodaLista"/>
                  <w:spacing w:after="40"/>
                  <w:ind w:left="0"/>
                </w:pPr>
              </w:pPrChange>
            </w:pPr>
            <w:ins w:id="2330" w:author="Alberto Scremin" w:date="2011-08-02T22:53:00Z">
              <w:r w:rsidRPr="008E727B">
                <w:rPr>
                  <w:rStyle w:val="Forte"/>
                  <w:rFonts w:ascii="Times New Roman" w:hAnsi="Times New Roman" w:cs="Times New Roman"/>
                  <w:b w:val="0"/>
                </w:rPr>
                <w:t xml:space="preserve"> </w:t>
              </w:r>
            </w:ins>
            <w:r w:rsidR="000E0278" w:rsidRPr="000E0278">
              <w:rPr>
                <w:rStyle w:val="Forte"/>
                <w:rFonts w:ascii="Times New Roman" w:hAnsi="Times New Roman"/>
                <w:b w:val="0"/>
                <w:rPrChange w:id="2331" w:author="Alberto Scremin" w:date="2011-08-02T22:53:00Z">
                  <w:rPr>
                    <w:rStyle w:val="Forte"/>
                    <w:rFonts w:ascii="Times New Roman" w:hAnsi="Times New Roman"/>
                    <w:b w:val="0"/>
                    <w:lang w:val="pt-BR"/>
                  </w:rPr>
                </w:rPrChange>
              </w:rPr>
              <w:t xml:space="preserve">           </w:t>
            </w:r>
            <w:r w:rsidRPr="00FD03A1">
              <w:rPr>
                <w:rStyle w:val="Forte"/>
                <w:rFonts w:ascii="Times New Roman" w:hAnsi="Times New Roman" w:cs="Times New Roman"/>
                <w:b w:val="0"/>
              </w:rPr>
              <w:t xml:space="preserve">c_ca_id </w:t>
            </w:r>
            <w:del w:id="2332" w:author="Alberto Scremin" w:date="2011-08-02T22:53:00Z">
              <w:r w:rsidRPr="000E73A2">
                <w:rPr>
                  <w:rStyle w:val="Forte"/>
                  <w:rFonts w:ascii="Times New Roman" w:hAnsi="Times New Roman" w:cs="Times New Roman"/>
                  <w:b w:val="0"/>
                </w:rPr>
                <w:delText>:=</w:delText>
              </w:r>
            </w:del>
            <w:ins w:id="2333" w:author="Alberto Scremin" w:date="2011-08-02T22:53:00Z">
              <w:r w:rsidRPr="00FD03A1">
                <w:rPr>
                  <w:rStyle w:val="Forte"/>
                  <w:rFonts w:ascii="Times New Roman" w:hAnsi="Times New Roman" w:cs="Times New Roman"/>
                  <w:b w:val="0"/>
                </w:rPr>
                <w:t>=</w:t>
              </w:r>
            </w:ins>
            <w:r w:rsidRPr="00FD03A1">
              <w:rPr>
                <w:rStyle w:val="Forte"/>
                <w:rFonts w:ascii="Times New Roman" w:hAnsi="Times New Roman" w:cs="Times New Roman"/>
                <w:b w:val="0"/>
              </w:rPr>
              <w:t xml:space="preserve">  lindex customer_id posicao_ca            </w:t>
            </w:r>
          </w:p>
          <w:p w:rsidR="002400A2" w:rsidRDefault="00D41766">
            <w:pPr>
              <w:pStyle w:val="PargrafodaLista"/>
              <w:spacing w:after="0"/>
              <w:ind w:left="0"/>
              <w:rPr>
                <w:rStyle w:val="Forte"/>
                <w:rFonts w:ascii="Times New Roman" w:hAnsi="Times New Roman" w:cs="Times New Roman"/>
                <w:b w:val="0"/>
              </w:rPr>
              <w:pPrChange w:id="2334" w:author="Alberto Scremin" w:date="2011-08-02T22:53:00Z">
                <w:pPr>
                  <w:pStyle w:val="PargrafodaLista"/>
                  <w:numPr>
                    <w:numId w:val="1"/>
                  </w:numPr>
                  <w:tabs>
                    <w:tab w:val="num" w:pos="6658"/>
                  </w:tabs>
                  <w:spacing w:after="40"/>
                  <w:ind w:left="0" w:hanging="420"/>
                </w:pPr>
              </w:pPrChange>
            </w:pPr>
            <w:r w:rsidRPr="00FD03A1">
              <w:rPr>
                <w:rStyle w:val="Forte"/>
                <w:rFonts w:ascii="Times New Roman" w:hAnsi="Times New Roman" w:cs="Times New Roman"/>
                <w:b w:val="0"/>
              </w:rPr>
              <w:t xml:space="preserve">           </w:t>
            </w:r>
            <w:ins w:id="2335" w:author="Alberto Scremin" w:date="2011-08-02T22:53:00Z">
              <w:r w:rsidR="008E727B" w:rsidRPr="008E727B">
                <w:rPr>
                  <w:rStyle w:val="Forte"/>
                  <w:rFonts w:ascii="Times New Roman" w:hAnsi="Times New Roman" w:cs="Times New Roman"/>
                  <w:b w:val="0"/>
                </w:rPr>
                <w:t xml:space="preserve"> </w:t>
              </w:r>
            </w:ins>
            <w:r w:rsidRPr="00FD03A1">
              <w:rPr>
                <w:rStyle w:val="Forte"/>
                <w:rFonts w:ascii="Times New Roman" w:hAnsi="Times New Roman" w:cs="Times New Roman"/>
                <w:b w:val="0"/>
              </w:rPr>
              <w:t>select 0</w:t>
            </w:r>
          </w:p>
          <w:p w:rsidR="002400A2" w:rsidRDefault="00D41766">
            <w:pPr>
              <w:pStyle w:val="PargrafodaLista"/>
              <w:spacing w:after="0"/>
              <w:ind w:left="0"/>
              <w:rPr>
                <w:rStyle w:val="Forte"/>
                <w:rFonts w:ascii="Times New Roman" w:hAnsi="Times New Roman" w:cs="Times New Roman"/>
                <w:b w:val="0"/>
              </w:rPr>
              <w:pPrChange w:id="2336" w:author="Alberto Scremin" w:date="2011-08-02T22:53:00Z">
                <w:pPr>
                  <w:pStyle w:val="PargrafodaLista"/>
                  <w:numPr>
                    <w:numId w:val="1"/>
                  </w:numPr>
                  <w:tabs>
                    <w:tab w:val="num" w:pos="6658"/>
                  </w:tabs>
                  <w:spacing w:after="40"/>
                  <w:ind w:left="0" w:hanging="420"/>
                </w:pPr>
              </w:pPrChange>
            </w:pPr>
            <w:r w:rsidRPr="00FD03A1">
              <w:rPr>
                <w:rStyle w:val="Forte"/>
                <w:rFonts w:ascii="Times New Roman" w:hAnsi="Times New Roman" w:cs="Times New Roman"/>
                <w:b w:val="0"/>
              </w:rPr>
              <w:t xml:space="preserve">           </w:t>
            </w:r>
            <w:ins w:id="2337" w:author="Alberto Scremin" w:date="2011-08-02T22:53:00Z">
              <w:r w:rsidR="008E727B">
                <w:rPr>
                  <w:rStyle w:val="Forte"/>
                  <w:rFonts w:ascii="Times New Roman" w:hAnsi="Times New Roman" w:cs="Times New Roman"/>
                  <w:b w:val="0"/>
                </w:rPr>
                <w:t xml:space="preserve"> </w:t>
              </w:r>
            </w:ins>
            <w:r w:rsidRPr="00FD03A1">
              <w:rPr>
                <w:rStyle w:val="Forte"/>
                <w:rFonts w:ascii="Times New Roman" w:hAnsi="Times New Roman" w:cs="Times New Roman"/>
                <w:b w:val="0"/>
              </w:rPr>
              <w:t xml:space="preserve">custa_tx </w:t>
            </w:r>
            <w:del w:id="2338" w:author="Alberto Scremin" w:date="2011-08-02T22:53:00Z">
              <w:r w:rsidRPr="000E73A2">
                <w:rPr>
                  <w:rStyle w:val="Forte"/>
                  <w:rFonts w:ascii="Times New Roman" w:hAnsi="Times New Roman" w:cs="Times New Roman"/>
                  <w:b w:val="0"/>
                </w:rPr>
                <w:delText>:=</w:delText>
              </w:r>
            </w:del>
            <w:ins w:id="2339" w:author="Alberto Scremin" w:date="2011-08-02T22:53:00Z">
              <w:r w:rsidRPr="00FD03A1">
                <w:rPr>
                  <w:rStyle w:val="Forte"/>
                  <w:rFonts w:ascii="Times New Roman" w:hAnsi="Times New Roman" w:cs="Times New Roman"/>
                  <w:b w:val="0"/>
                </w:rPr>
                <w:t>=</w:t>
              </w:r>
            </w:ins>
            <w:r w:rsidRPr="00FD03A1">
              <w:rPr>
                <w:rStyle w:val="Forte"/>
                <w:rFonts w:ascii="Times New Roman" w:hAnsi="Times New Roman" w:cs="Times New Roman"/>
                <w:b w:val="0"/>
              </w:rPr>
              <w:t xml:space="preserve"> hget c_ca_id tx_rate</w:t>
            </w:r>
          </w:p>
          <w:p w:rsidR="002400A2" w:rsidRDefault="00D41766">
            <w:pPr>
              <w:pStyle w:val="PargrafodaLista"/>
              <w:spacing w:after="0"/>
              <w:ind w:left="0"/>
              <w:rPr>
                <w:rStyle w:val="Forte"/>
                <w:rFonts w:ascii="Times New Roman" w:hAnsi="Times New Roman" w:cs="Times New Roman"/>
                <w:b w:val="0"/>
                <w:lang w:val="pt-BR"/>
              </w:rPr>
              <w:pPrChange w:id="2340" w:author="Alberto Scremin" w:date="2011-08-02T22:53:00Z">
                <w:pPr>
                  <w:pStyle w:val="PargrafodaLista"/>
                  <w:numPr>
                    <w:numId w:val="1"/>
                  </w:numPr>
                  <w:tabs>
                    <w:tab w:val="num" w:pos="6658"/>
                  </w:tabs>
                  <w:spacing w:after="40"/>
                  <w:ind w:left="0" w:hanging="420"/>
                </w:pPr>
              </w:pPrChange>
            </w:pPr>
            <w:r w:rsidRPr="00882E44">
              <w:rPr>
                <w:rStyle w:val="Forte"/>
                <w:rFonts w:ascii="Times New Roman" w:hAnsi="Times New Roman" w:cs="Times New Roman"/>
                <w:b w:val="0"/>
              </w:rPr>
              <w:t xml:space="preserve">           </w:t>
            </w:r>
            <w:ins w:id="2341" w:author="Alberto Scremin" w:date="2011-08-02T22:53:00Z">
              <w:r w:rsidR="008E727B" w:rsidRPr="00882E44">
                <w:rPr>
                  <w:rStyle w:val="Forte"/>
                  <w:rFonts w:ascii="Times New Roman" w:hAnsi="Times New Roman" w:cs="Times New Roman"/>
                  <w:b w:val="0"/>
                </w:rPr>
                <w:t xml:space="preserve"> </w:t>
              </w:r>
            </w:ins>
            <w:proofErr w:type="gramStart"/>
            <w:r w:rsidRPr="000E73A2">
              <w:rPr>
                <w:rStyle w:val="Forte"/>
                <w:rFonts w:ascii="Times New Roman" w:hAnsi="Times New Roman" w:cs="Times New Roman"/>
                <w:b w:val="0"/>
                <w:lang w:val="pt-BR"/>
              </w:rPr>
              <w:t>tot_taxas</w:t>
            </w:r>
            <w:proofErr w:type="gramEnd"/>
            <w:r w:rsidRPr="000E73A2">
              <w:rPr>
                <w:rStyle w:val="Forte"/>
                <w:rFonts w:ascii="Times New Roman" w:hAnsi="Times New Roman" w:cs="Times New Roman"/>
                <w:b w:val="0"/>
                <w:lang w:val="pt-BR"/>
              </w:rPr>
              <w:t xml:space="preserve"> </w:t>
            </w:r>
            <w:del w:id="2342" w:author="Alberto Scremin" w:date="2011-08-02T22:53:00Z">
              <w:r w:rsidRPr="000E73A2">
                <w:rPr>
                  <w:rStyle w:val="Forte"/>
                  <w:rFonts w:ascii="Times New Roman" w:hAnsi="Times New Roman" w:cs="Times New Roman"/>
                  <w:b w:val="0"/>
                  <w:lang w:val="pt-BR"/>
                </w:rPr>
                <w:delText>:=</w:delText>
              </w:r>
            </w:del>
            <w:ins w:id="2343" w:author="Alberto Scremin" w:date="2011-08-02T22:53:00Z">
              <w:r w:rsidRPr="000E73A2">
                <w:rPr>
                  <w:rStyle w:val="Forte"/>
                  <w:rFonts w:ascii="Times New Roman" w:hAnsi="Times New Roman" w:cs="Times New Roman"/>
                  <w:b w:val="0"/>
                  <w:lang w:val="pt-BR"/>
                </w:rPr>
                <w:t>=</w:t>
              </w:r>
            </w:ins>
            <w:r w:rsidRPr="000E73A2">
              <w:rPr>
                <w:rStyle w:val="Forte"/>
                <w:rFonts w:ascii="Times New Roman" w:hAnsi="Times New Roman" w:cs="Times New Roman"/>
                <w:b w:val="0"/>
                <w:lang w:val="pt-BR"/>
              </w:rPr>
              <w:t xml:space="preserve"> tot_taxas + custa_tx</w:t>
            </w:r>
          </w:p>
          <w:p w:rsidR="00D41766" w:rsidRPr="000E73A2" w:rsidRDefault="00D41766" w:rsidP="00761E61">
            <w:pPr>
              <w:pStyle w:val="PargrafodaLista"/>
              <w:spacing w:after="40"/>
              <w:ind w:left="0"/>
              <w:rPr>
                <w:del w:id="2344" w:author="Alberto Scremin" w:date="2011-08-02T22:53:00Z"/>
                <w:rStyle w:val="Forte"/>
                <w:rFonts w:ascii="Times New Roman" w:hAnsi="Times New Roman" w:cs="Times New Roman"/>
                <w:b w:val="0"/>
                <w:lang w:val="pt-BR"/>
              </w:rPr>
            </w:pPr>
            <w:r w:rsidRPr="000E73A2">
              <w:rPr>
                <w:rStyle w:val="Forte"/>
                <w:rFonts w:ascii="Times New Roman" w:hAnsi="Times New Roman" w:cs="Times New Roman"/>
                <w:b w:val="0"/>
                <w:lang w:val="pt-BR"/>
              </w:rPr>
              <w:t xml:space="preserve">      </w:t>
            </w:r>
            <w:del w:id="2345" w:author="Alberto Scremin" w:date="2011-08-02T22:53:00Z">
              <w:r w:rsidRPr="000E73A2">
                <w:rPr>
                  <w:rStyle w:val="Forte"/>
                  <w:rFonts w:ascii="Times New Roman" w:hAnsi="Times New Roman" w:cs="Times New Roman"/>
                  <w:b w:val="0"/>
                  <w:lang w:val="pt-BR"/>
                </w:rPr>
                <w:delText>fim</w:delText>
              </w:r>
            </w:del>
          </w:p>
          <w:p w:rsidR="002400A2" w:rsidRDefault="000E0278">
            <w:pPr>
              <w:pStyle w:val="PargrafodaLista"/>
              <w:spacing w:after="0"/>
              <w:ind w:left="0"/>
              <w:rPr>
                <w:rPrChange w:id="2346" w:author="Alberto Scremin" w:date="2011-08-02T22:53:00Z">
                  <w:rPr>
                    <w:lang w:val="pt-BR"/>
                  </w:rPr>
                </w:rPrChange>
              </w:rPr>
              <w:pPrChange w:id="2347" w:author="Alberto Scremin" w:date="2011-08-02T22:53:00Z">
                <w:pPr>
                  <w:pStyle w:val="PargrafodaLista"/>
                  <w:spacing w:after="40"/>
                  <w:ind w:left="0"/>
                </w:pPr>
              </w:pPrChange>
            </w:pPr>
            <w:del w:id="2348" w:author="Alberto Scremin" w:date="2011-08-02T22:53:00Z">
              <w:r w:rsidRPr="000E0278">
                <w:rPr>
                  <w:rStyle w:val="Forte"/>
                  <w:rFonts w:ascii="Times New Roman" w:hAnsi="Times New Roman" w:cs="Times New Roman"/>
                  <w:b w:val="0"/>
                  <w:rPrChange w:id="2349" w:author="vanessa" w:date="2011-08-02T22:56:00Z">
                    <w:rPr>
                      <w:rStyle w:val="Forte"/>
                      <w:rFonts w:ascii="Times New Roman" w:hAnsi="Times New Roman" w:cs="Times New Roman"/>
                      <w:b w:val="0"/>
                      <w:lang w:val="pt-BR"/>
                    </w:rPr>
                  </w:rPrChange>
                </w:rPr>
                <w:delText>fim</w:delText>
              </w:r>
            </w:del>
            <w:ins w:id="2350" w:author="Alberto Scremin" w:date="2011-08-02T22:53:00Z">
              <w:r w:rsidR="008E727B" w:rsidRPr="008E727B">
                <w:rPr>
                  <w:rStyle w:val="Forte"/>
                  <w:rFonts w:ascii="Times New Roman" w:hAnsi="Times New Roman" w:cs="Times New Roman"/>
                  <w:b w:val="0"/>
                </w:rPr>
                <w:t>print customer_id, ‘possui’, tot_taxas</w:t>
              </w:r>
            </w:ins>
          </w:p>
        </w:tc>
      </w:tr>
    </w:tbl>
    <w:p w:rsidR="00D41766" w:rsidRPr="0072225C" w:rsidRDefault="000E0278" w:rsidP="00880AC2">
      <w:pPr>
        <w:pStyle w:val="sumario"/>
        <w:numPr>
          <w:ilvl w:val="0"/>
          <w:numId w:val="0"/>
        </w:numPr>
        <w:rPr>
          <w:rFonts w:ascii="Calibri" w:hAnsi="Calibri"/>
          <w:b/>
          <w:sz w:val="20"/>
          <w:szCs w:val="20"/>
          <w:lang w:val="pt-BR"/>
        </w:rPr>
      </w:pPr>
      <w:bookmarkStart w:id="2351" w:name="_Ref296355525"/>
      <w:bookmarkStart w:id="2352" w:name="_Toc296517983"/>
      <w:bookmarkStart w:id="2353" w:name="_Toc300002914"/>
      <w:bookmarkStart w:id="2354" w:name="_Toc298169450"/>
      <w:r w:rsidRPr="000E0278">
        <w:rPr>
          <w:rFonts w:ascii="Calibri" w:hAnsi="Calibri"/>
          <w:b/>
          <w:sz w:val="20"/>
          <w:szCs w:val="20"/>
          <w:lang w:val="pt-BR"/>
          <w:rPrChange w:id="2355" w:author="vanessa" w:date="2011-08-02T23:44:00Z">
            <w:rPr>
              <w:rFonts w:ascii="Calibri" w:hAnsi="Calibri"/>
              <w:b/>
              <w:bCs/>
              <w:sz w:val="20"/>
              <w:szCs w:val="20"/>
            </w:rPr>
          </w:rPrChange>
        </w:rPr>
        <w:t xml:space="preserve">Figura </w:t>
      </w:r>
      <w:r w:rsidRPr="0072225C">
        <w:rPr>
          <w:rFonts w:ascii="Calibri" w:hAnsi="Calibri"/>
          <w:b/>
          <w:sz w:val="20"/>
          <w:szCs w:val="20"/>
        </w:rPr>
        <w:fldChar w:fldCharType="begin"/>
      </w:r>
      <w:r w:rsidRPr="000E0278">
        <w:rPr>
          <w:rFonts w:ascii="Calibri" w:hAnsi="Calibri"/>
          <w:b/>
          <w:sz w:val="20"/>
          <w:szCs w:val="20"/>
          <w:lang w:val="pt-BR"/>
          <w:rPrChange w:id="2356"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2357" w:author="Alberto Scremin" w:date="2011-08-02T22:53:00Z">
        <w:r w:rsidRPr="000E0278">
          <w:rPr>
            <w:rFonts w:ascii="Calibri" w:hAnsi="Calibri"/>
            <w:b/>
            <w:noProof/>
            <w:sz w:val="20"/>
            <w:szCs w:val="20"/>
            <w:lang w:val="pt-BR"/>
            <w:rPrChange w:id="2358" w:author="vanessa" w:date="2011-08-02T23:44:00Z">
              <w:rPr>
                <w:rFonts w:ascii="Calibri" w:hAnsi="Calibri"/>
                <w:b/>
                <w:bCs/>
                <w:noProof/>
                <w:sz w:val="20"/>
                <w:szCs w:val="20"/>
              </w:rPr>
            </w:rPrChange>
          </w:rPr>
          <w:delText>91</w:delText>
        </w:r>
      </w:del>
      <w:ins w:id="2359" w:author="Alberto Scremin" w:date="2011-08-02T22:53:00Z">
        <w:r w:rsidRPr="000E0278">
          <w:rPr>
            <w:rFonts w:ascii="Calibri" w:hAnsi="Calibri"/>
            <w:b/>
            <w:noProof/>
            <w:sz w:val="20"/>
            <w:szCs w:val="20"/>
            <w:lang w:val="pt-BR"/>
            <w:rPrChange w:id="2360" w:author="vanessa" w:date="2011-08-02T23:44:00Z">
              <w:rPr>
                <w:rFonts w:ascii="Calibri" w:hAnsi="Calibri"/>
                <w:b/>
                <w:bCs/>
                <w:noProof/>
                <w:sz w:val="20"/>
                <w:szCs w:val="20"/>
              </w:rPr>
            </w:rPrChange>
          </w:rPr>
          <w:t>90</w:t>
        </w:r>
      </w:ins>
      <w:r w:rsidRPr="0072225C">
        <w:rPr>
          <w:rFonts w:ascii="Calibri" w:hAnsi="Calibri"/>
          <w:b/>
          <w:sz w:val="20"/>
          <w:szCs w:val="20"/>
        </w:rPr>
        <w:fldChar w:fldCharType="end"/>
      </w:r>
      <w:bookmarkEnd w:id="2351"/>
      <w:r w:rsidRPr="000E0278">
        <w:rPr>
          <w:rFonts w:ascii="Calibri" w:hAnsi="Calibri"/>
          <w:b/>
          <w:sz w:val="20"/>
          <w:szCs w:val="20"/>
          <w:lang w:val="pt-BR"/>
          <w:rPrChange w:id="2361" w:author="vanessa" w:date="2011-08-02T23:44:00Z">
            <w:rPr>
              <w:rFonts w:ascii="Calibri" w:hAnsi="Calibri"/>
              <w:b/>
              <w:bCs/>
              <w:sz w:val="20"/>
              <w:szCs w:val="20"/>
            </w:rPr>
          </w:rPrChange>
        </w:rPr>
        <w:t xml:space="preserve">: Selecionar, </w:t>
      </w:r>
      <w:proofErr w:type="gramStart"/>
      <w:r w:rsidRPr="000E0278">
        <w:rPr>
          <w:rFonts w:ascii="Calibri" w:hAnsi="Calibri"/>
          <w:b/>
          <w:sz w:val="20"/>
          <w:szCs w:val="20"/>
          <w:lang w:val="pt-BR"/>
          <w:rPrChange w:id="2362" w:author="vanessa" w:date="2011-08-02T23:44:00Z">
            <w:rPr>
              <w:rFonts w:ascii="Calibri" w:hAnsi="Calibri"/>
              <w:b/>
              <w:bCs/>
              <w:sz w:val="20"/>
              <w:szCs w:val="20"/>
            </w:rPr>
          </w:rPrChange>
        </w:rPr>
        <w:t>no Redis</w:t>
      </w:r>
      <w:proofErr w:type="gramEnd"/>
      <w:r w:rsidRPr="000E0278">
        <w:rPr>
          <w:rFonts w:ascii="Calibri" w:hAnsi="Calibri"/>
          <w:b/>
          <w:sz w:val="20"/>
          <w:szCs w:val="20"/>
          <w:lang w:val="pt-BR"/>
          <w:rPrChange w:id="2363" w:author="vanessa" w:date="2011-08-02T23:44:00Z">
            <w:rPr>
              <w:rFonts w:ascii="Calibri" w:hAnsi="Calibri"/>
              <w:b/>
              <w:bCs/>
              <w:sz w:val="20"/>
              <w:szCs w:val="20"/>
            </w:rPr>
          </w:rPrChange>
        </w:rPr>
        <w:t>, a quantidade de taxas cada cliente possui</w:t>
      </w:r>
      <w:r w:rsidR="00D41766" w:rsidRPr="0072225C">
        <w:rPr>
          <w:rFonts w:ascii="Calibri" w:hAnsi="Calibri"/>
          <w:b/>
          <w:sz w:val="20"/>
          <w:szCs w:val="20"/>
          <w:lang w:val="pt-BR"/>
        </w:rPr>
        <w:t>.</w:t>
      </w:r>
      <w:bookmarkEnd w:id="2352"/>
      <w:bookmarkEnd w:id="2353"/>
      <w:bookmarkEnd w:id="2354"/>
    </w:p>
    <w:p w:rsidR="00D41766" w:rsidRPr="00F731CC" w:rsidRDefault="00BD439A" w:rsidP="00BD439A">
      <w:pPr>
        <w:pStyle w:val="sumario"/>
        <w:numPr>
          <w:ilvl w:val="0"/>
          <w:numId w:val="0"/>
        </w:numPr>
        <w:jc w:val="both"/>
        <w:rPr>
          <w:lang w:val="pt-BR"/>
          <w:rPrChange w:id="2364" w:author="vanessa" w:date="2011-08-02T23:44:00Z">
            <w:rPr/>
          </w:rPrChange>
        </w:rPr>
      </w:pPr>
      <w:ins w:id="2365" w:author="Alberto Scremin" w:date="2011-08-02T22:53:00Z">
        <w:r w:rsidRPr="00BD439A">
          <w:rPr>
            <w:b/>
            <w:lang w:val="pt-BR"/>
          </w:rPr>
          <w:t xml:space="preserve">Selecionar o nome de todos os </w:t>
        </w:r>
        <w:r w:rsidRPr="00BD439A">
          <w:rPr>
            <w:b/>
            <w:i/>
            <w:lang w:val="pt-BR"/>
          </w:rPr>
          <w:t>brokers</w:t>
        </w:r>
        <w:r w:rsidRPr="00BD439A">
          <w:rPr>
            <w:b/>
            <w:lang w:val="pt-BR"/>
          </w:rPr>
          <w:t xml:space="preserve"> que gerenciam mais de uma conta de cliente.</w:t>
        </w:r>
        <w:r>
          <w:rPr>
            <w:lang w:val="pt-BR"/>
          </w:rPr>
          <w:t xml:space="preserve"> </w:t>
        </w:r>
      </w:ins>
      <w:r w:rsidR="00D41766">
        <w:rPr>
          <w:lang w:val="pt-BR"/>
        </w:rPr>
        <w:t>A próxima consulta</w:t>
      </w:r>
      <w:r w:rsidR="000E0278" w:rsidRPr="000E0278">
        <w:rPr>
          <w:lang w:val="pt-BR"/>
          <w:rPrChange w:id="2366" w:author="vanessa" w:date="2011-08-02T23:44:00Z">
            <w:rPr>
              <w:b/>
              <w:bCs/>
            </w:rPr>
          </w:rPrChange>
        </w:rPr>
        <w:t xml:space="preserve">, representada na </w:t>
      </w:r>
      <w:r w:rsidR="000E0278" w:rsidRPr="000E0278">
        <w:rPr>
          <w:rPrChange w:id="2367" w:author="Alberto Scremin" w:date="2011-08-02T22:53:00Z">
            <w:rPr>
              <w:b/>
              <w:bCs/>
              <w:u w:val="single"/>
            </w:rPr>
          </w:rPrChange>
        </w:rPr>
        <w:fldChar w:fldCharType="begin"/>
      </w:r>
      <w:r w:rsidR="000E0278" w:rsidRPr="000E0278">
        <w:rPr>
          <w:lang w:val="pt-BR"/>
          <w:rPrChange w:id="2368" w:author="vanessa" w:date="2011-08-02T23:44:00Z">
            <w:rPr>
              <w:b/>
              <w:bCs/>
              <w:u w:val="single"/>
            </w:rPr>
          </w:rPrChange>
        </w:rPr>
        <w:instrText xml:space="preserve"> REF _Ref296356685 \h  \* MERGEFORMAT </w:instrText>
      </w:r>
      <w:r w:rsidR="000E0278" w:rsidRPr="000E0278">
        <w:rPr>
          <w:rPrChange w:id="2369" w:author="Alberto Scremin" w:date="2011-08-02T22:53:00Z">
            <w:rPr/>
          </w:rPrChange>
        </w:rPr>
      </w:r>
      <w:r w:rsidR="000E0278" w:rsidRPr="000E0278">
        <w:rPr>
          <w:rPrChange w:id="2370" w:author="Alberto Scremin" w:date="2011-08-02T22:53:00Z">
            <w:rPr>
              <w:b/>
              <w:bCs/>
              <w:u w:val="single"/>
            </w:rPr>
          </w:rPrChange>
        </w:rPr>
        <w:fldChar w:fldCharType="separate"/>
      </w:r>
      <w:r w:rsidR="000E0278" w:rsidRPr="000E0278">
        <w:rPr>
          <w:lang w:val="pt-BR"/>
          <w:rPrChange w:id="2371" w:author="vanessa" w:date="2011-08-02T23:44:00Z">
            <w:rPr>
              <w:b/>
              <w:bCs/>
              <w:u w:val="single"/>
            </w:rPr>
          </w:rPrChange>
        </w:rPr>
        <w:t xml:space="preserve">Figura </w:t>
      </w:r>
      <w:del w:id="2372" w:author="Alberto Scremin" w:date="2011-08-02T22:53:00Z">
        <w:r w:rsidR="000E0278" w:rsidRPr="000E0278">
          <w:rPr>
            <w:noProof/>
            <w:u w:val="single"/>
            <w:lang w:val="pt-BR"/>
            <w:rPrChange w:id="2373" w:author="vanessa" w:date="2011-08-02T23:44:00Z">
              <w:rPr>
                <w:b/>
                <w:bCs/>
                <w:noProof/>
                <w:u w:val="single"/>
              </w:rPr>
            </w:rPrChange>
          </w:rPr>
          <w:delText>92</w:delText>
        </w:r>
      </w:del>
      <w:ins w:id="2374" w:author="Alberto Scremin" w:date="2011-08-02T22:53:00Z">
        <w:r w:rsidR="000E0278" w:rsidRPr="000E0278">
          <w:rPr>
            <w:noProof/>
            <w:lang w:val="pt-BR"/>
            <w:rPrChange w:id="2375" w:author="vanessa" w:date="2011-08-02T23:44:00Z">
              <w:rPr>
                <w:b/>
                <w:bCs/>
                <w:noProof/>
              </w:rPr>
            </w:rPrChange>
          </w:rPr>
          <w:t>91</w:t>
        </w:r>
      </w:ins>
      <w:r w:rsidR="000E0278" w:rsidRPr="000E0278">
        <w:rPr>
          <w:rPrChange w:id="2376" w:author="Alberto Scremin" w:date="2011-08-02T22:53:00Z">
            <w:rPr>
              <w:b/>
              <w:bCs/>
              <w:u w:val="single"/>
            </w:rPr>
          </w:rPrChange>
        </w:rPr>
        <w:fldChar w:fldCharType="end"/>
      </w:r>
      <w:r w:rsidR="000E0278" w:rsidRPr="000E0278">
        <w:rPr>
          <w:lang w:val="pt-BR"/>
          <w:rPrChange w:id="2377" w:author="vanessa" w:date="2011-08-02T23:44:00Z">
            <w:rPr>
              <w:b/>
              <w:bCs/>
            </w:rPr>
          </w:rPrChange>
        </w:rPr>
        <w:t xml:space="preserve">, não pode ser realizada por completo através </w:t>
      </w:r>
      <w:proofErr w:type="gramStart"/>
      <w:r w:rsidR="000E0278" w:rsidRPr="000E0278">
        <w:rPr>
          <w:lang w:val="pt-BR"/>
          <w:rPrChange w:id="2378" w:author="vanessa" w:date="2011-08-02T23:44:00Z">
            <w:rPr>
              <w:b/>
              <w:bCs/>
            </w:rPr>
          </w:rPrChange>
        </w:rPr>
        <w:t xml:space="preserve">do </w:t>
      </w:r>
      <w:r w:rsidR="00D41766">
        <w:rPr>
          <w:lang w:val="pt-BR"/>
        </w:rPr>
        <w:t>R</w:t>
      </w:r>
      <w:r w:rsidR="000E0278" w:rsidRPr="000E0278">
        <w:rPr>
          <w:lang w:val="pt-BR"/>
          <w:rPrChange w:id="2379" w:author="vanessa" w:date="2011-08-02T23:44:00Z">
            <w:rPr>
              <w:b/>
              <w:bCs/>
            </w:rPr>
          </w:rPrChange>
        </w:rPr>
        <w:t>edis</w:t>
      </w:r>
      <w:proofErr w:type="gramEnd"/>
      <w:r w:rsidR="00D41766">
        <w:rPr>
          <w:lang w:val="pt-BR"/>
        </w:rPr>
        <w:t>.</w:t>
      </w:r>
      <w:r w:rsidR="000E0278" w:rsidRPr="000E0278">
        <w:rPr>
          <w:lang w:val="pt-BR"/>
          <w:rPrChange w:id="2380" w:author="vanessa" w:date="2011-08-02T23:44:00Z">
            <w:rPr>
              <w:b/>
              <w:bCs/>
            </w:rPr>
          </w:rPrChange>
        </w:rPr>
        <w:t xml:space="preserve"> </w:t>
      </w:r>
      <w:r w:rsidR="00D41766">
        <w:rPr>
          <w:lang w:val="pt-BR"/>
        </w:rPr>
        <w:t>Desta forma, é</w:t>
      </w:r>
      <w:r w:rsidR="000E0278" w:rsidRPr="000E0278">
        <w:rPr>
          <w:lang w:val="pt-BR"/>
          <w:rPrChange w:id="2381" w:author="vanessa" w:date="2011-08-02T23:44:00Z">
            <w:rPr>
              <w:b/>
              <w:bCs/>
            </w:rPr>
          </w:rPrChange>
        </w:rPr>
        <w:t xml:space="preserve"> necessária uma intervenção da aplicação. Utilizamos mais um dicionário de dados, criado </w:t>
      </w:r>
      <w:del w:id="2382" w:author="Alberto Scremin" w:date="2011-08-02T22:53:00Z">
        <w:r w:rsidR="000E0278" w:rsidRPr="000E0278">
          <w:rPr>
            <w:lang w:val="pt-BR"/>
            <w:rPrChange w:id="2383" w:author="vanessa" w:date="2011-08-02T23:44:00Z">
              <w:rPr>
                <w:b/>
                <w:bCs/>
              </w:rPr>
            </w:rPrChange>
          </w:rPr>
          <w:delText>no banco</w:delText>
        </w:r>
      </w:del>
      <w:ins w:id="2384" w:author="Alberto Scremin" w:date="2011-08-02T22:53:00Z">
        <w:r w:rsidR="00C50CAF">
          <w:rPr>
            <w:lang w:val="pt-BR"/>
          </w:rPr>
          <w:t>na base de dados</w:t>
        </w:r>
      </w:ins>
      <w:r w:rsidR="000E0278" w:rsidRPr="000E0278">
        <w:rPr>
          <w:lang w:val="pt-BR"/>
          <w:rPrChange w:id="2385" w:author="vanessa" w:date="2011-08-02T23:44:00Z">
            <w:rPr>
              <w:b/>
              <w:bCs/>
            </w:rPr>
          </w:rPrChange>
        </w:rPr>
        <w:t xml:space="preserve"> </w:t>
      </w:r>
      <w:proofErr w:type="gramStart"/>
      <w:r w:rsidR="000E0278" w:rsidRPr="000E0278">
        <w:rPr>
          <w:lang w:val="pt-BR"/>
          <w:rPrChange w:id="2386" w:author="vanessa" w:date="2011-08-02T23:44:00Z">
            <w:rPr>
              <w:b/>
              <w:bCs/>
            </w:rPr>
          </w:rPrChange>
        </w:rPr>
        <w:t>3</w:t>
      </w:r>
      <w:proofErr w:type="gramEnd"/>
      <w:r w:rsidR="000E0278" w:rsidRPr="000E0278">
        <w:rPr>
          <w:lang w:val="pt-BR"/>
          <w:rPrChange w:id="2387" w:author="vanessa" w:date="2011-08-02T23:44:00Z">
            <w:rPr>
              <w:b/>
              <w:bCs/>
            </w:rPr>
          </w:rPrChange>
        </w:rPr>
        <w:t xml:space="preserve">. Este dicionário possui a lista de </w:t>
      </w:r>
      <w:del w:id="2388" w:author="Alberto Scremin" w:date="2011-08-02T22:53:00Z">
        <w:r w:rsidR="000E0278" w:rsidRPr="000E0278">
          <w:rPr>
            <w:i/>
            <w:lang w:val="pt-BR"/>
            <w:rPrChange w:id="2389" w:author="vanessa" w:date="2011-08-02T23:44:00Z">
              <w:rPr>
                <w:b/>
                <w:bCs/>
                <w:i/>
              </w:rPr>
            </w:rPrChange>
          </w:rPr>
          <w:delText>customer account</w:delText>
        </w:r>
      </w:del>
      <w:ins w:id="2390" w:author="Alberto Scremin" w:date="2011-08-02T22:53:00Z">
        <w:r w:rsidRPr="00BD439A">
          <w:rPr>
            <w:lang w:val="pt-BR"/>
          </w:rPr>
          <w:t>contas de clientes</w:t>
        </w:r>
      </w:ins>
      <w:r w:rsidR="000E0278" w:rsidRPr="000E0278">
        <w:rPr>
          <w:lang w:val="pt-BR"/>
          <w:rPrChange w:id="2391" w:author="vanessa" w:date="2011-08-02T23:44:00Z">
            <w:rPr>
              <w:b/>
              <w:bCs/>
            </w:rPr>
          </w:rPrChange>
        </w:rPr>
        <w:t xml:space="preserve"> que cada </w:t>
      </w:r>
      <w:r w:rsidR="000E0278" w:rsidRPr="000E0278">
        <w:rPr>
          <w:i/>
          <w:lang w:val="pt-BR"/>
          <w:rPrChange w:id="2392" w:author="vanessa" w:date="2011-08-02T23:44:00Z">
            <w:rPr>
              <w:b/>
              <w:bCs/>
              <w:i/>
            </w:rPr>
          </w:rPrChange>
        </w:rPr>
        <w:t>broker</w:t>
      </w:r>
      <w:r w:rsidR="000E0278" w:rsidRPr="000E0278">
        <w:rPr>
          <w:lang w:val="pt-BR"/>
          <w:rPrChange w:id="2393" w:author="vanessa" w:date="2011-08-02T23:44:00Z">
            <w:rPr>
              <w:b/>
              <w:bCs/>
            </w:rPr>
          </w:rPrChange>
        </w:rPr>
        <w:t xml:space="preserve"> gerencia. </w:t>
      </w:r>
    </w:p>
    <w:p w:rsidR="00D41766" w:rsidRPr="00F731CC" w:rsidRDefault="000E0278" w:rsidP="00880AC2">
      <w:pPr>
        <w:pStyle w:val="sumario"/>
        <w:numPr>
          <w:ilvl w:val="0"/>
          <w:numId w:val="0"/>
        </w:numPr>
        <w:ind w:firstLine="708"/>
        <w:jc w:val="both"/>
        <w:rPr>
          <w:lang w:val="pt-BR"/>
          <w:rPrChange w:id="2394" w:author="vanessa" w:date="2011-08-02T23:44:00Z">
            <w:rPr/>
          </w:rPrChange>
        </w:rPr>
      </w:pPr>
      <w:r w:rsidRPr="000E0278">
        <w:rPr>
          <w:lang w:val="pt-BR"/>
          <w:rPrChange w:id="2395" w:author="vanessa" w:date="2011-08-02T23:44:00Z">
            <w:rPr>
              <w:b/>
              <w:bCs/>
            </w:rPr>
          </w:rPrChange>
        </w:rPr>
        <w:t xml:space="preserve">Sendo assim, selecionamos para cada identificador de </w:t>
      </w:r>
      <w:r w:rsidRPr="000E0278">
        <w:rPr>
          <w:i/>
          <w:lang w:val="pt-BR"/>
          <w:rPrChange w:id="2396" w:author="vanessa" w:date="2011-08-02T23:44:00Z">
            <w:rPr>
              <w:b/>
              <w:bCs/>
              <w:i/>
            </w:rPr>
          </w:rPrChange>
        </w:rPr>
        <w:t>brokers</w:t>
      </w:r>
      <w:r w:rsidRPr="000E0278">
        <w:rPr>
          <w:lang w:val="pt-BR"/>
          <w:rPrChange w:id="2397" w:author="vanessa" w:date="2011-08-02T23:44:00Z">
            <w:rPr>
              <w:b/>
              <w:bCs/>
            </w:rPr>
          </w:rPrChange>
        </w:rPr>
        <w:t xml:space="preserve"> a quantidade de contas que são gerenciadas, através do comando </w:t>
      </w:r>
      <w:r w:rsidRPr="000E0278">
        <w:rPr>
          <w:i/>
          <w:lang w:val="pt-BR"/>
          <w:rPrChange w:id="2398" w:author="vanessa" w:date="2011-08-02T23:44:00Z">
            <w:rPr>
              <w:b/>
              <w:bCs/>
              <w:i/>
            </w:rPr>
          </w:rPrChange>
        </w:rPr>
        <w:t>LLEN</w:t>
      </w:r>
      <w:r w:rsidRPr="000E0278">
        <w:rPr>
          <w:lang w:val="pt-BR"/>
          <w:rPrChange w:id="2399" w:author="vanessa" w:date="2011-08-02T23:44:00Z">
            <w:rPr>
              <w:b/>
              <w:bCs/>
            </w:rPr>
          </w:rPrChange>
        </w:rPr>
        <w:t xml:space="preserve">. Desta maneira, é necessário realizar um teste na aplicação para verificar se este valor é maior do que </w:t>
      </w:r>
      <w:proofErr w:type="gramStart"/>
      <w:r w:rsidRPr="000E0278">
        <w:rPr>
          <w:lang w:val="pt-BR"/>
          <w:rPrChange w:id="2400" w:author="vanessa" w:date="2011-08-02T23:44:00Z">
            <w:rPr>
              <w:b/>
              <w:bCs/>
            </w:rPr>
          </w:rPrChange>
        </w:rPr>
        <w:t>1</w:t>
      </w:r>
      <w:proofErr w:type="gramEnd"/>
      <w:r w:rsidRPr="000E0278">
        <w:rPr>
          <w:lang w:val="pt-BR"/>
          <w:rPrChange w:id="2401" w:author="vanessa" w:date="2011-08-02T23:44:00Z">
            <w:rPr>
              <w:b/>
              <w:bCs/>
            </w:rPr>
          </w:rPrChange>
        </w:rPr>
        <w:t xml:space="preserve">. Caso seja, é executada a segunda parte da consulta, onde é selecionado o campo b_name deste identificador através do comando </w:t>
      </w:r>
      <w:r w:rsidRPr="000E0278">
        <w:rPr>
          <w:i/>
          <w:lang w:val="pt-BR"/>
          <w:rPrChange w:id="2402" w:author="vanessa" w:date="2011-08-02T23:44:00Z">
            <w:rPr>
              <w:b/>
              <w:bCs/>
              <w:i/>
            </w:rPr>
          </w:rPrChange>
        </w:rPr>
        <w:t>HGET</w:t>
      </w:r>
      <w:r w:rsidRPr="000E0278">
        <w:rPr>
          <w:lang w:val="pt-BR"/>
          <w:rPrChange w:id="2403" w:author="vanessa" w:date="2011-08-02T23:44:00Z">
            <w:rPr>
              <w:b/>
              <w:bCs/>
            </w:rPr>
          </w:rPrChange>
        </w:rPr>
        <w:t xml:space="preserve">, no banco </w:t>
      </w:r>
      <w:ins w:id="2404" w:author="Alberto Scremin" w:date="2011-08-02T22:53:00Z">
        <w:r w:rsidR="002D6BEE">
          <w:rPr>
            <w:lang w:val="pt-BR"/>
          </w:rPr>
          <w:t xml:space="preserve">de dados </w:t>
        </w:r>
      </w:ins>
      <w:proofErr w:type="gramStart"/>
      <w:r w:rsidRPr="000E0278">
        <w:rPr>
          <w:lang w:val="pt-BR"/>
          <w:rPrChange w:id="2405" w:author="vanessa" w:date="2011-08-02T23:44:00Z">
            <w:rPr>
              <w:b/>
              <w:bCs/>
            </w:rPr>
          </w:rPrChange>
        </w:rPr>
        <w:t>0</w:t>
      </w:r>
      <w:proofErr w:type="gramEnd"/>
      <w:r w:rsidRPr="000E0278">
        <w:rPr>
          <w:lang w:val="pt-BR"/>
          <w:rPrChange w:id="2406" w:author="vanessa" w:date="2011-08-02T23:44:00Z">
            <w:rPr>
              <w:b/>
              <w:bCs/>
            </w:rPr>
          </w:rPrChang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D41766" w:rsidRPr="00324C7F" w:rsidTr="00761E61">
        <w:tc>
          <w:tcPr>
            <w:tcW w:w="9286" w:type="dxa"/>
            <w:shd w:val="clear" w:color="auto" w:fill="auto"/>
          </w:tcPr>
          <w:p w:rsidR="002400A2" w:rsidRDefault="00D41766">
            <w:pPr>
              <w:pStyle w:val="PargrafodaLista"/>
              <w:spacing w:after="0"/>
              <w:ind w:left="0"/>
              <w:rPr>
                <w:rStyle w:val="Forte"/>
                <w:rFonts w:ascii="Times New Roman" w:hAnsi="Times New Roman" w:cs="Times New Roman"/>
                <w:b w:val="0"/>
              </w:rPr>
              <w:pPrChange w:id="2407" w:author="Alberto Scremin" w:date="2011-08-02T22:53:00Z">
                <w:pPr>
                  <w:pStyle w:val="PargrafodaLista"/>
                  <w:spacing w:after="40"/>
                  <w:ind w:left="0"/>
                </w:pPr>
              </w:pPrChange>
            </w:pPr>
            <w:r w:rsidRPr="000E73A2">
              <w:rPr>
                <w:rStyle w:val="Forte"/>
                <w:rFonts w:ascii="Times New Roman" w:hAnsi="Times New Roman" w:cs="Times New Roman"/>
                <w:b w:val="0"/>
              </w:rPr>
              <w:t>select 3</w:t>
            </w:r>
          </w:p>
          <w:p w:rsidR="002400A2" w:rsidRDefault="00D41766">
            <w:pPr>
              <w:pStyle w:val="PargrafodaLista"/>
              <w:spacing w:after="0"/>
              <w:ind w:left="0"/>
              <w:rPr>
                <w:rStyle w:val="Forte"/>
                <w:rFonts w:ascii="Times New Roman" w:hAnsi="Times New Roman" w:cs="Times New Roman"/>
                <w:b w:val="0"/>
              </w:rPr>
              <w:pPrChange w:id="2408" w:author="Alberto Scremin" w:date="2011-08-02T22:53:00Z">
                <w:pPr>
                  <w:pStyle w:val="PargrafodaLista"/>
                  <w:spacing w:after="40"/>
                  <w:ind w:left="0"/>
                </w:pPr>
              </w:pPrChange>
            </w:pPr>
            <w:r w:rsidRPr="000E73A2">
              <w:rPr>
                <w:rStyle w:val="Forte"/>
                <w:rFonts w:ascii="Times New Roman" w:hAnsi="Times New Roman" w:cs="Times New Roman"/>
                <w:b w:val="0"/>
              </w:rPr>
              <w:t xml:space="preserve">list_broker </w:t>
            </w:r>
            <w:del w:id="2409" w:author="Alberto Scremin" w:date="2011-08-02T22:53:00Z">
              <w:r w:rsidRPr="000E73A2">
                <w:rPr>
                  <w:rStyle w:val="Forte"/>
                  <w:rFonts w:ascii="Times New Roman" w:hAnsi="Times New Roman" w:cs="Times New Roman"/>
                  <w:b w:val="0"/>
                </w:rPr>
                <w:delText>:=</w:delText>
              </w:r>
            </w:del>
            <w:ins w:id="2410" w:author="Alberto Scremin" w:date="2011-08-02T22:53:00Z">
              <w:r w:rsidRPr="000E73A2">
                <w:rPr>
                  <w:rStyle w:val="Forte"/>
                  <w:rFonts w:ascii="Times New Roman" w:hAnsi="Times New Roman" w:cs="Times New Roman"/>
                  <w:b w:val="0"/>
                </w:rPr>
                <w:t>=</w:t>
              </w:r>
            </w:ins>
            <w:r w:rsidRPr="000E73A2">
              <w:rPr>
                <w:rStyle w:val="Forte"/>
                <w:rFonts w:ascii="Times New Roman" w:hAnsi="Times New Roman" w:cs="Times New Roman"/>
                <w:b w:val="0"/>
              </w:rPr>
              <w:t xml:space="preserve"> keys b*</w:t>
            </w:r>
          </w:p>
          <w:p w:rsidR="002400A2" w:rsidRDefault="000E0278">
            <w:pPr>
              <w:pStyle w:val="PargrafodaLista"/>
              <w:spacing w:after="0"/>
              <w:ind w:left="0"/>
              <w:rPr>
                <w:rStyle w:val="Forte"/>
                <w:rFonts w:ascii="Times New Roman" w:hAnsi="Times New Roman"/>
                <w:b w:val="0"/>
                <w:rPrChange w:id="2411" w:author="Alberto Scremin" w:date="2011-08-02T22:53:00Z">
                  <w:rPr>
                    <w:rStyle w:val="Forte"/>
                    <w:rFonts w:ascii="Times New Roman" w:hAnsi="Times New Roman" w:cs="Times New Roman"/>
                    <w:b w:val="0"/>
                    <w:lang w:val="pt-BR"/>
                  </w:rPr>
                </w:rPrChange>
              </w:rPr>
              <w:pPrChange w:id="2412" w:author="Alberto Scremin" w:date="2011-08-02T22:53:00Z">
                <w:pPr>
                  <w:pStyle w:val="PargrafodaLista"/>
                  <w:spacing w:after="40"/>
                  <w:ind w:left="0"/>
                </w:pPr>
              </w:pPrChange>
            </w:pPr>
            <w:del w:id="2413" w:author="Alberto Scremin" w:date="2011-08-02T22:53:00Z">
              <w:r w:rsidRPr="000E0278">
                <w:rPr>
                  <w:rStyle w:val="Forte"/>
                  <w:rFonts w:ascii="Times New Roman" w:hAnsi="Times New Roman" w:cs="Times New Roman"/>
                  <w:b w:val="0"/>
                  <w:rPrChange w:id="2414" w:author="vanessa" w:date="2011-08-02T22:56:00Z">
                    <w:rPr>
                      <w:rStyle w:val="Forte"/>
                      <w:rFonts w:ascii="Times New Roman" w:hAnsi="Times New Roman" w:cs="Times New Roman"/>
                      <w:b w:val="0"/>
                      <w:lang w:val="pt-BR"/>
                    </w:rPr>
                  </w:rPrChange>
                </w:rPr>
                <w:delText>Para todo</w:delText>
              </w:r>
            </w:del>
            <w:ins w:id="2415" w:author="Alberto Scremin" w:date="2011-08-02T22:53:00Z">
              <w:r w:rsidR="008E727B" w:rsidRPr="008E727B">
                <w:rPr>
                  <w:rStyle w:val="Forte"/>
                  <w:rFonts w:ascii="Times New Roman" w:hAnsi="Times New Roman" w:cs="Times New Roman"/>
                  <w:b w:val="0"/>
                </w:rPr>
                <w:t>for</w:t>
              </w:r>
            </w:ins>
            <w:r w:rsidRPr="000E0278">
              <w:rPr>
                <w:rStyle w:val="Forte"/>
                <w:rFonts w:ascii="Times New Roman" w:hAnsi="Times New Roman"/>
                <w:b w:val="0"/>
                <w:rPrChange w:id="2416" w:author="Alberto Scremin" w:date="2011-08-02T22:53:00Z">
                  <w:rPr>
                    <w:rStyle w:val="Forte"/>
                    <w:rFonts w:ascii="Times New Roman" w:hAnsi="Times New Roman"/>
                    <w:b w:val="0"/>
                    <w:lang w:val="pt-BR"/>
                  </w:rPr>
                </w:rPrChange>
              </w:rPr>
              <w:t xml:space="preserve"> broker_id </w:t>
            </w:r>
            <w:del w:id="2417" w:author="Alberto Scremin" w:date="2011-08-02T22:53:00Z">
              <w:r w:rsidRPr="000E0278">
                <w:rPr>
                  <w:rStyle w:val="Forte"/>
                  <w:rFonts w:ascii="Times New Roman" w:hAnsi="Times New Roman" w:cs="Times New Roman"/>
                  <w:b w:val="0"/>
                  <w:rPrChange w:id="2418" w:author="vanessa" w:date="2011-08-02T22:56:00Z">
                    <w:rPr>
                      <w:rStyle w:val="Forte"/>
                      <w:rFonts w:ascii="Times New Roman" w:hAnsi="Times New Roman" w:cs="Times New Roman"/>
                      <w:b w:val="0"/>
                      <w:lang w:val="pt-BR"/>
                    </w:rPr>
                  </w:rPrChange>
                </w:rPr>
                <w:delText>em</w:delText>
              </w:r>
            </w:del>
            <w:ins w:id="2419" w:author="Alberto Scremin" w:date="2011-08-02T22:53:00Z">
              <w:r w:rsidR="008E727B">
                <w:rPr>
                  <w:rStyle w:val="Forte"/>
                  <w:rFonts w:ascii="Times New Roman" w:hAnsi="Times New Roman" w:cs="Times New Roman"/>
                  <w:b w:val="0"/>
                </w:rPr>
                <w:t>in</w:t>
              </w:r>
            </w:ins>
            <w:r w:rsidRPr="000E0278">
              <w:rPr>
                <w:rStyle w:val="Forte"/>
                <w:rFonts w:ascii="Times New Roman" w:hAnsi="Times New Roman"/>
                <w:b w:val="0"/>
                <w:rPrChange w:id="2420" w:author="Alberto Scremin" w:date="2011-08-02T22:53:00Z">
                  <w:rPr>
                    <w:rStyle w:val="Forte"/>
                    <w:rFonts w:ascii="Times New Roman" w:hAnsi="Times New Roman"/>
                    <w:b w:val="0"/>
                    <w:lang w:val="pt-BR"/>
                  </w:rPr>
                </w:rPrChange>
              </w:rPr>
              <w:t xml:space="preserve"> list_broker</w:t>
            </w:r>
            <w:del w:id="2421" w:author="Alberto Scremin" w:date="2011-08-02T22:53:00Z">
              <w:r w:rsidRPr="000E0278">
                <w:rPr>
                  <w:rStyle w:val="Forte"/>
                  <w:rFonts w:ascii="Times New Roman" w:hAnsi="Times New Roman" w:cs="Times New Roman"/>
                  <w:b w:val="0"/>
                  <w:rPrChange w:id="2422" w:author="vanessa" w:date="2011-08-02T22:56:00Z">
                    <w:rPr>
                      <w:rStyle w:val="Forte"/>
                      <w:rFonts w:ascii="Times New Roman" w:hAnsi="Times New Roman" w:cs="Times New Roman"/>
                      <w:b w:val="0"/>
                      <w:lang w:val="pt-BR"/>
                    </w:rPr>
                  </w:rPrChange>
                </w:rPr>
                <w:delText xml:space="preserve"> faça</w:delText>
              </w:r>
            </w:del>
            <w:r w:rsidRPr="000E0278">
              <w:rPr>
                <w:rStyle w:val="Forte"/>
                <w:rFonts w:ascii="Times New Roman" w:hAnsi="Times New Roman"/>
                <w:b w:val="0"/>
                <w:rPrChange w:id="2423" w:author="Alberto Scremin" w:date="2011-08-02T22:53:00Z">
                  <w:rPr>
                    <w:rStyle w:val="Forte"/>
                    <w:rFonts w:ascii="Times New Roman" w:hAnsi="Times New Roman"/>
                    <w:b w:val="0"/>
                    <w:lang w:val="pt-BR"/>
                  </w:rPr>
                </w:rPrChange>
              </w:rPr>
              <w:t>:</w:t>
            </w:r>
          </w:p>
          <w:p w:rsidR="002400A2" w:rsidRDefault="000E0278">
            <w:pPr>
              <w:pStyle w:val="PargrafodaLista"/>
              <w:spacing w:after="0"/>
              <w:ind w:left="0"/>
              <w:rPr>
                <w:rStyle w:val="Forte"/>
                <w:rFonts w:ascii="Times New Roman" w:hAnsi="Times New Roman" w:cs="Times New Roman"/>
                <w:b w:val="0"/>
              </w:rPr>
              <w:pPrChange w:id="2424" w:author="Alberto Scremin" w:date="2011-08-02T22:53:00Z">
                <w:pPr>
                  <w:pStyle w:val="PargrafodaLista"/>
                  <w:spacing w:after="40"/>
                  <w:ind w:left="0"/>
                </w:pPr>
              </w:pPrChange>
            </w:pPr>
            <w:r w:rsidRPr="000E0278">
              <w:rPr>
                <w:rStyle w:val="Forte"/>
                <w:rFonts w:ascii="Times New Roman" w:hAnsi="Times New Roman"/>
                <w:b w:val="0"/>
                <w:rPrChange w:id="2425" w:author="Alberto Scremin" w:date="2011-08-02T22:53:00Z">
                  <w:rPr>
                    <w:rStyle w:val="Forte"/>
                    <w:rFonts w:ascii="Times New Roman" w:hAnsi="Times New Roman"/>
                    <w:b w:val="0"/>
                    <w:lang w:val="pt-BR"/>
                  </w:rPr>
                </w:rPrChange>
              </w:rPr>
              <w:t xml:space="preserve">     </w:t>
            </w:r>
            <w:r w:rsidR="00D41766" w:rsidRPr="000E73A2">
              <w:rPr>
                <w:rStyle w:val="Forte"/>
                <w:rFonts w:ascii="Times New Roman" w:hAnsi="Times New Roman" w:cs="Times New Roman"/>
                <w:b w:val="0"/>
              </w:rPr>
              <w:t xml:space="preserve">qtd_broker </w:t>
            </w:r>
            <w:del w:id="2426" w:author="Alberto Scremin" w:date="2011-08-02T22:53:00Z">
              <w:r w:rsidR="00D41766" w:rsidRPr="000E73A2">
                <w:rPr>
                  <w:rStyle w:val="Forte"/>
                  <w:rFonts w:ascii="Times New Roman" w:hAnsi="Times New Roman" w:cs="Times New Roman"/>
                  <w:b w:val="0"/>
                </w:rPr>
                <w:delText>:=</w:delText>
              </w:r>
            </w:del>
            <w:ins w:id="2427" w:author="Alberto Scremin" w:date="2011-08-02T22:53:00Z">
              <w:r w:rsidR="00D41766" w:rsidRPr="000E73A2">
                <w:rPr>
                  <w:rStyle w:val="Forte"/>
                  <w:rFonts w:ascii="Times New Roman" w:hAnsi="Times New Roman" w:cs="Times New Roman"/>
                  <w:b w:val="0"/>
                </w:rPr>
                <w:t>=</w:t>
              </w:r>
            </w:ins>
            <w:r w:rsidR="00D41766" w:rsidRPr="000E73A2">
              <w:rPr>
                <w:rStyle w:val="Forte"/>
                <w:rFonts w:ascii="Times New Roman" w:hAnsi="Times New Roman" w:cs="Times New Roman"/>
                <w:b w:val="0"/>
              </w:rPr>
              <w:t xml:space="preserve"> llen broker_id</w:t>
            </w:r>
          </w:p>
          <w:p w:rsidR="002400A2" w:rsidRDefault="00D41766">
            <w:pPr>
              <w:pStyle w:val="PargrafodaLista"/>
              <w:spacing w:after="0"/>
              <w:ind w:left="0"/>
              <w:rPr>
                <w:rStyle w:val="Forte"/>
                <w:rFonts w:ascii="Times New Roman" w:hAnsi="Times New Roman" w:cs="Times New Roman"/>
                <w:b w:val="0"/>
              </w:rPr>
              <w:pPrChange w:id="2428" w:author="Alberto Scremin" w:date="2011-08-02T22:53:00Z">
                <w:pPr>
                  <w:pStyle w:val="PargrafodaLista"/>
                  <w:spacing w:after="40"/>
                  <w:ind w:left="0"/>
                </w:pPr>
              </w:pPrChange>
            </w:pPr>
            <w:r w:rsidRPr="000E73A2">
              <w:rPr>
                <w:rStyle w:val="Forte"/>
                <w:rFonts w:ascii="Times New Roman" w:hAnsi="Times New Roman" w:cs="Times New Roman"/>
                <w:b w:val="0"/>
              </w:rPr>
              <w:t xml:space="preserve">     </w:t>
            </w:r>
            <w:del w:id="2429" w:author="Alberto Scremin" w:date="2011-08-02T22:53:00Z">
              <w:r w:rsidRPr="000E73A2">
                <w:rPr>
                  <w:rStyle w:val="Forte"/>
                  <w:rFonts w:ascii="Times New Roman" w:hAnsi="Times New Roman" w:cs="Times New Roman"/>
                  <w:b w:val="0"/>
                </w:rPr>
                <w:delText>Se</w:delText>
              </w:r>
            </w:del>
            <w:ins w:id="2430" w:author="Alberto Scremin" w:date="2011-08-02T22:53:00Z">
              <w:r w:rsidR="008E727B">
                <w:rPr>
                  <w:rStyle w:val="Forte"/>
                  <w:rFonts w:ascii="Times New Roman" w:hAnsi="Times New Roman" w:cs="Times New Roman"/>
                  <w:b w:val="0"/>
                </w:rPr>
                <w:t>if</w:t>
              </w:r>
            </w:ins>
            <w:r w:rsidR="008E727B" w:rsidRPr="000E73A2">
              <w:rPr>
                <w:rStyle w:val="Forte"/>
                <w:rFonts w:ascii="Times New Roman" w:hAnsi="Times New Roman" w:cs="Times New Roman"/>
                <w:b w:val="0"/>
              </w:rPr>
              <w:t xml:space="preserve"> </w:t>
            </w:r>
            <w:r w:rsidRPr="000E73A2">
              <w:rPr>
                <w:rStyle w:val="Forte"/>
                <w:rFonts w:ascii="Times New Roman" w:hAnsi="Times New Roman" w:cs="Times New Roman"/>
                <w:b w:val="0"/>
              </w:rPr>
              <w:t xml:space="preserve">qtd_broker &gt; 1 </w:t>
            </w:r>
            <w:del w:id="2431" w:author="Alberto Scremin" w:date="2011-08-02T22:53:00Z">
              <w:r w:rsidRPr="000E73A2">
                <w:rPr>
                  <w:rStyle w:val="Forte"/>
                  <w:rFonts w:ascii="Times New Roman" w:hAnsi="Times New Roman" w:cs="Times New Roman"/>
                  <w:b w:val="0"/>
                </w:rPr>
                <w:delText>então</w:delText>
              </w:r>
            </w:del>
            <w:ins w:id="2432" w:author="Alberto Scremin" w:date="2011-08-02T22:53:00Z">
              <w:r w:rsidR="008E727B">
                <w:rPr>
                  <w:rStyle w:val="Forte"/>
                  <w:rFonts w:ascii="Times New Roman" w:hAnsi="Times New Roman" w:cs="Times New Roman"/>
                  <w:b w:val="0"/>
                </w:rPr>
                <w:t>:</w:t>
              </w:r>
            </w:ins>
            <w:r w:rsidR="008E727B" w:rsidRPr="000E73A2">
              <w:rPr>
                <w:rStyle w:val="Forte"/>
                <w:rFonts w:ascii="Times New Roman" w:hAnsi="Times New Roman" w:cs="Times New Roman"/>
                <w:b w:val="0"/>
              </w:rPr>
              <w:t xml:space="preserve"> </w:t>
            </w:r>
          </w:p>
          <w:p w:rsidR="002400A2" w:rsidRDefault="00D41766">
            <w:pPr>
              <w:pStyle w:val="PargrafodaLista"/>
              <w:spacing w:after="0"/>
              <w:ind w:left="0"/>
              <w:rPr>
                <w:rStyle w:val="Forte"/>
                <w:rFonts w:ascii="Times New Roman" w:hAnsi="Times New Roman" w:cs="Times New Roman"/>
                <w:b w:val="0"/>
              </w:rPr>
              <w:pPrChange w:id="2433" w:author="Alberto Scremin" w:date="2011-08-02T22:53:00Z">
                <w:pPr>
                  <w:pStyle w:val="PargrafodaLista"/>
                  <w:spacing w:after="40"/>
                  <w:ind w:left="0"/>
                </w:pPr>
              </w:pPrChange>
            </w:pPr>
            <w:r w:rsidRPr="000E73A2">
              <w:rPr>
                <w:rStyle w:val="Forte"/>
                <w:rFonts w:ascii="Times New Roman" w:hAnsi="Times New Roman" w:cs="Times New Roman"/>
                <w:b w:val="0"/>
              </w:rPr>
              <w:t xml:space="preserve">          select 0 </w:t>
            </w:r>
          </w:p>
          <w:p w:rsidR="00D41766" w:rsidRPr="000E73A2" w:rsidRDefault="00D41766" w:rsidP="00761E61">
            <w:pPr>
              <w:pStyle w:val="PargrafodaLista"/>
              <w:spacing w:after="40"/>
              <w:ind w:left="0"/>
              <w:rPr>
                <w:del w:id="2434" w:author="Alberto Scremin" w:date="2011-08-02T22:53:00Z"/>
                <w:rStyle w:val="Forte"/>
                <w:rFonts w:ascii="Times New Roman" w:hAnsi="Times New Roman" w:cs="Times New Roman"/>
                <w:b w:val="0"/>
              </w:rPr>
            </w:pPr>
            <w:r w:rsidRPr="000E73A2">
              <w:rPr>
                <w:rStyle w:val="Forte"/>
                <w:rFonts w:ascii="Times New Roman" w:hAnsi="Times New Roman" w:cs="Times New Roman"/>
                <w:b w:val="0"/>
              </w:rPr>
              <w:lastRenderedPageBreak/>
              <w:t xml:space="preserve">          hget broker_id b_name</w:t>
            </w:r>
          </w:p>
          <w:p w:rsidR="00D41766" w:rsidRPr="000E73A2" w:rsidRDefault="00D41766" w:rsidP="00761E61">
            <w:pPr>
              <w:pStyle w:val="PargrafodaLista"/>
              <w:spacing w:after="40"/>
              <w:ind w:left="0"/>
              <w:rPr>
                <w:del w:id="2435" w:author="Alberto Scremin" w:date="2011-08-02T22:53:00Z"/>
                <w:rStyle w:val="Forte"/>
                <w:rFonts w:ascii="Times New Roman" w:hAnsi="Times New Roman" w:cs="Times New Roman"/>
                <w:b w:val="0"/>
              </w:rPr>
            </w:pPr>
            <w:del w:id="2436" w:author="Alberto Scremin" w:date="2011-08-02T22:53:00Z">
              <w:r w:rsidRPr="000E73A2">
                <w:rPr>
                  <w:rStyle w:val="Forte"/>
                  <w:rFonts w:ascii="Times New Roman" w:hAnsi="Times New Roman" w:cs="Times New Roman"/>
                  <w:b w:val="0"/>
                </w:rPr>
                <w:delText xml:space="preserve">     fim se</w:delText>
              </w:r>
            </w:del>
          </w:p>
          <w:p w:rsidR="002400A2" w:rsidRDefault="00D41766">
            <w:pPr>
              <w:pStyle w:val="PargrafodaLista"/>
              <w:spacing w:after="0"/>
              <w:ind w:left="0"/>
              <w:rPr>
                <w:bCs/>
              </w:rPr>
              <w:pPrChange w:id="2437" w:author="Alberto Scremin" w:date="2011-08-02T22:53:00Z">
                <w:pPr>
                  <w:pStyle w:val="PargrafodaLista"/>
                  <w:spacing w:after="40"/>
                  <w:ind w:left="0"/>
                </w:pPr>
              </w:pPrChange>
            </w:pPr>
            <w:del w:id="2438" w:author="Alberto Scremin" w:date="2011-08-02T22:53:00Z">
              <w:r w:rsidRPr="000E73A2">
                <w:rPr>
                  <w:rStyle w:val="Forte"/>
                  <w:rFonts w:ascii="Times New Roman" w:hAnsi="Times New Roman" w:cs="Times New Roman"/>
                  <w:b w:val="0"/>
                </w:rPr>
                <w:delText>fim</w:delText>
              </w:r>
            </w:del>
          </w:p>
        </w:tc>
      </w:tr>
    </w:tbl>
    <w:p w:rsidR="00D41766" w:rsidRPr="00F731CC" w:rsidRDefault="000E0278" w:rsidP="00880AC2">
      <w:pPr>
        <w:pStyle w:val="sumario"/>
        <w:numPr>
          <w:ilvl w:val="0"/>
          <w:numId w:val="0"/>
        </w:numPr>
        <w:rPr>
          <w:rFonts w:ascii="Calibri" w:hAnsi="Calibri"/>
          <w:b/>
          <w:sz w:val="20"/>
          <w:szCs w:val="20"/>
          <w:lang w:val="pt-BR"/>
          <w:rPrChange w:id="2439" w:author="vanessa" w:date="2011-08-02T23:44:00Z">
            <w:rPr>
              <w:rFonts w:ascii="Calibri" w:hAnsi="Calibri"/>
              <w:b/>
              <w:sz w:val="20"/>
              <w:szCs w:val="20"/>
            </w:rPr>
          </w:rPrChange>
        </w:rPr>
      </w:pPr>
      <w:bookmarkStart w:id="2440" w:name="_Ref296356685"/>
      <w:bookmarkStart w:id="2441" w:name="_Toc296517984"/>
      <w:bookmarkStart w:id="2442" w:name="_Toc300002915"/>
      <w:bookmarkStart w:id="2443" w:name="_Toc298169451"/>
      <w:r w:rsidRPr="000E0278">
        <w:rPr>
          <w:rFonts w:ascii="Calibri" w:hAnsi="Calibri"/>
          <w:b/>
          <w:sz w:val="20"/>
          <w:szCs w:val="20"/>
          <w:lang w:val="pt-BR"/>
          <w:rPrChange w:id="2444" w:author="vanessa" w:date="2011-08-02T23:44:00Z">
            <w:rPr>
              <w:rFonts w:ascii="Calibri" w:hAnsi="Calibri"/>
              <w:b/>
              <w:bCs/>
              <w:sz w:val="20"/>
              <w:szCs w:val="20"/>
            </w:rPr>
          </w:rPrChange>
        </w:rPr>
        <w:lastRenderedPageBreak/>
        <w:t xml:space="preserve">Figura </w:t>
      </w:r>
      <w:r w:rsidRPr="0072225C">
        <w:rPr>
          <w:rFonts w:ascii="Calibri" w:hAnsi="Calibri"/>
          <w:b/>
          <w:sz w:val="20"/>
          <w:szCs w:val="20"/>
        </w:rPr>
        <w:fldChar w:fldCharType="begin"/>
      </w:r>
      <w:r w:rsidRPr="000E0278">
        <w:rPr>
          <w:rFonts w:ascii="Calibri" w:hAnsi="Calibri"/>
          <w:b/>
          <w:sz w:val="20"/>
          <w:szCs w:val="20"/>
          <w:lang w:val="pt-BR"/>
          <w:rPrChange w:id="2445" w:author="vanessa" w:date="2011-08-02T23:44:00Z">
            <w:rPr>
              <w:rFonts w:ascii="Calibri" w:hAnsi="Calibri"/>
              <w:b/>
              <w:bCs/>
              <w:sz w:val="20"/>
              <w:szCs w:val="20"/>
            </w:rPr>
          </w:rPrChange>
        </w:rPr>
        <w:instrText xml:space="preserve"> SEQ Figura \* ARABIC </w:instrText>
      </w:r>
      <w:r w:rsidRPr="0072225C">
        <w:rPr>
          <w:rFonts w:ascii="Calibri" w:hAnsi="Calibri"/>
          <w:b/>
          <w:sz w:val="20"/>
          <w:szCs w:val="20"/>
        </w:rPr>
        <w:fldChar w:fldCharType="separate"/>
      </w:r>
      <w:del w:id="2446" w:author="Alberto Scremin" w:date="2011-08-02T22:53:00Z">
        <w:r w:rsidRPr="000E0278">
          <w:rPr>
            <w:rFonts w:ascii="Calibri" w:hAnsi="Calibri"/>
            <w:b/>
            <w:noProof/>
            <w:sz w:val="20"/>
            <w:szCs w:val="20"/>
            <w:lang w:val="pt-BR"/>
            <w:rPrChange w:id="2447" w:author="vanessa" w:date="2011-08-02T23:44:00Z">
              <w:rPr>
                <w:rFonts w:ascii="Calibri" w:hAnsi="Calibri"/>
                <w:b/>
                <w:bCs/>
                <w:noProof/>
                <w:sz w:val="20"/>
                <w:szCs w:val="20"/>
              </w:rPr>
            </w:rPrChange>
          </w:rPr>
          <w:delText>92</w:delText>
        </w:r>
      </w:del>
      <w:ins w:id="2448" w:author="Alberto Scremin" w:date="2011-08-02T22:53:00Z">
        <w:r w:rsidRPr="000E0278">
          <w:rPr>
            <w:rFonts w:ascii="Calibri" w:hAnsi="Calibri"/>
            <w:b/>
            <w:noProof/>
            <w:sz w:val="20"/>
            <w:szCs w:val="20"/>
            <w:lang w:val="pt-BR"/>
            <w:rPrChange w:id="2449" w:author="vanessa" w:date="2011-08-02T23:44:00Z">
              <w:rPr>
                <w:rFonts w:ascii="Calibri" w:hAnsi="Calibri"/>
                <w:b/>
                <w:bCs/>
                <w:noProof/>
                <w:sz w:val="20"/>
                <w:szCs w:val="20"/>
              </w:rPr>
            </w:rPrChange>
          </w:rPr>
          <w:t>91</w:t>
        </w:r>
      </w:ins>
      <w:r w:rsidRPr="0072225C">
        <w:rPr>
          <w:rFonts w:ascii="Calibri" w:hAnsi="Calibri"/>
          <w:b/>
          <w:sz w:val="20"/>
          <w:szCs w:val="20"/>
        </w:rPr>
        <w:fldChar w:fldCharType="end"/>
      </w:r>
      <w:bookmarkEnd w:id="2440"/>
      <w:r w:rsidRPr="000E0278">
        <w:rPr>
          <w:rFonts w:ascii="Calibri" w:hAnsi="Calibri"/>
          <w:b/>
          <w:sz w:val="20"/>
          <w:szCs w:val="20"/>
          <w:lang w:val="pt-BR"/>
          <w:rPrChange w:id="2450" w:author="vanessa" w:date="2011-08-02T23:44:00Z">
            <w:rPr>
              <w:rFonts w:ascii="Calibri" w:hAnsi="Calibri"/>
              <w:b/>
              <w:bCs/>
              <w:sz w:val="20"/>
              <w:szCs w:val="20"/>
            </w:rPr>
          </w:rPrChange>
        </w:rPr>
        <w:t xml:space="preserve">: </w:t>
      </w:r>
      <w:r w:rsidR="00D41766" w:rsidRPr="0072225C">
        <w:rPr>
          <w:rStyle w:val="Forte"/>
          <w:rFonts w:ascii="Calibri" w:hAnsi="Calibri"/>
          <w:sz w:val="20"/>
          <w:szCs w:val="20"/>
          <w:lang w:val="pt-BR"/>
        </w:rPr>
        <w:t xml:space="preserve">Selecionar, </w:t>
      </w:r>
      <w:proofErr w:type="gramStart"/>
      <w:r w:rsidR="00D41766" w:rsidRPr="0072225C">
        <w:rPr>
          <w:rStyle w:val="Forte"/>
          <w:rFonts w:ascii="Calibri" w:hAnsi="Calibri"/>
          <w:sz w:val="20"/>
          <w:szCs w:val="20"/>
          <w:lang w:val="pt-BR"/>
        </w:rPr>
        <w:t>no Redis</w:t>
      </w:r>
      <w:proofErr w:type="gramEnd"/>
      <w:r w:rsidR="00D41766" w:rsidRPr="0072225C">
        <w:rPr>
          <w:rStyle w:val="Forte"/>
          <w:rFonts w:ascii="Calibri" w:hAnsi="Calibri"/>
          <w:sz w:val="20"/>
          <w:szCs w:val="20"/>
          <w:lang w:val="pt-BR"/>
        </w:rPr>
        <w:t>, o nome dos brokers que gerenciam mais de uma customer_account.</w:t>
      </w:r>
      <w:bookmarkEnd w:id="2441"/>
      <w:bookmarkEnd w:id="2442"/>
      <w:bookmarkEnd w:id="2443"/>
    </w:p>
    <w:p w:rsidR="003F41F6" w:rsidRPr="00F731CC" w:rsidRDefault="003F41F6" w:rsidP="00575D23">
      <w:pPr>
        <w:jc w:val="both"/>
        <w:rPr>
          <w:rFonts w:ascii="Times New Roman" w:hAnsi="Times New Roman" w:cs="Times New Roman"/>
          <w:lang w:val="pt-BR"/>
          <w:rPrChange w:id="2451" w:author="vanessa" w:date="2011-08-02T23:44:00Z">
            <w:rPr>
              <w:rFonts w:ascii="Times New Roman" w:hAnsi="Times New Roman" w:cs="Times New Roman"/>
            </w:rPr>
          </w:rPrChange>
        </w:rPr>
      </w:pPr>
    </w:p>
    <w:p w:rsidR="003F41F6" w:rsidRPr="003F41F6" w:rsidRDefault="003F41F6" w:rsidP="00575D23">
      <w:pPr>
        <w:jc w:val="both"/>
        <w:rPr>
          <w:del w:id="2452" w:author="Alberto Scremin" w:date="2011-08-02T22:53:00Z"/>
          <w:rFonts w:ascii="Times New Roman" w:hAnsi="Times New Roman" w:cs="Times New Roman"/>
          <w:lang w:val="pt-BR"/>
        </w:rPr>
      </w:pPr>
    </w:p>
    <w:p w:rsidR="003F41F6" w:rsidRPr="003F41F6" w:rsidRDefault="003F41F6" w:rsidP="00575D23">
      <w:pPr>
        <w:jc w:val="both"/>
        <w:rPr>
          <w:del w:id="2453" w:author="Alberto Scremin" w:date="2011-08-02T22:53:00Z"/>
          <w:rFonts w:ascii="Times New Roman" w:hAnsi="Times New Roman" w:cs="Times New Roman"/>
          <w:lang w:val="pt-BR"/>
        </w:rPr>
      </w:pPr>
    </w:p>
    <w:p w:rsidR="00C6724C" w:rsidRPr="00BC1780" w:rsidRDefault="00C6724C" w:rsidP="00C6724C">
      <w:pPr>
        <w:pStyle w:val="SubTitulo1"/>
        <w:outlineLvl w:val="0"/>
        <w:rPr>
          <w:ins w:id="2454" w:author="Alberto Scremin" w:date="2011-08-02T22:53:00Z"/>
          <w:sz w:val="22"/>
          <w:szCs w:val="22"/>
        </w:rPr>
      </w:pPr>
      <w:bookmarkStart w:id="2455" w:name="_Toc300130102"/>
      <w:ins w:id="2456" w:author="Alberto Scremin" w:date="2011-08-02T22:53:00Z">
        <w:r>
          <w:rPr>
            <w:sz w:val="22"/>
            <w:szCs w:val="22"/>
            <w:lang w:val="pt-BR"/>
          </w:rPr>
          <w:t>CONSIDERAÇÕES FINAIS</w:t>
        </w:r>
        <w:bookmarkEnd w:id="2455"/>
      </w:ins>
    </w:p>
    <w:p w:rsidR="00D40F0D" w:rsidRDefault="00D40F0D" w:rsidP="00D40F0D">
      <w:pPr>
        <w:pStyle w:val="Textodecomentrio"/>
        <w:ind w:firstLine="708"/>
        <w:jc w:val="both"/>
        <w:rPr>
          <w:ins w:id="2457" w:author="Alberto Scremin" w:date="2011-08-02T22:53:00Z"/>
          <w:rFonts w:ascii="Times New Roman" w:hAnsi="Times New Roman"/>
          <w:sz w:val="22"/>
          <w:szCs w:val="22"/>
          <w:lang w:val="pt-BR"/>
        </w:rPr>
      </w:pPr>
      <w:ins w:id="2458" w:author="Alberto Scremin" w:date="2011-08-02T22:53:00Z">
        <w:r>
          <w:rPr>
            <w:rFonts w:ascii="Times New Roman" w:hAnsi="Times New Roman"/>
            <w:sz w:val="22"/>
            <w:szCs w:val="22"/>
            <w:lang w:val="pt-BR"/>
          </w:rPr>
          <w:t>Neste capítulo mostramos como um modelo relacional de uma aplicação pode ser representado nos outros SGBDs não relacionais. Além disso, também foi apresentad</w:t>
        </w:r>
        <w:del w:id="2459" w:author="vanessa" w:date="2011-08-04T00:24:00Z">
          <w:r w:rsidDel="00844DEA">
            <w:rPr>
              <w:rFonts w:ascii="Times New Roman" w:hAnsi="Times New Roman"/>
              <w:sz w:val="22"/>
              <w:szCs w:val="22"/>
              <w:lang w:val="pt-BR"/>
            </w:rPr>
            <w:delText>o</w:delText>
          </w:r>
        </w:del>
      </w:ins>
      <w:ins w:id="2460" w:author="vanessa" w:date="2011-08-04T00:24:00Z">
        <w:r w:rsidR="00844DEA">
          <w:rPr>
            <w:rFonts w:ascii="Times New Roman" w:hAnsi="Times New Roman"/>
            <w:sz w:val="22"/>
            <w:szCs w:val="22"/>
            <w:lang w:val="pt-BR"/>
          </w:rPr>
          <w:t>a</w:t>
        </w:r>
      </w:ins>
      <w:ins w:id="2461" w:author="Alberto Scremin" w:date="2011-08-02T22:53:00Z">
        <w:r>
          <w:rPr>
            <w:rFonts w:ascii="Times New Roman" w:hAnsi="Times New Roman"/>
            <w:sz w:val="22"/>
            <w:szCs w:val="22"/>
            <w:lang w:val="pt-BR"/>
          </w:rPr>
          <w:t xml:space="preserve"> uma série de consultas que podem ser realizadas em cima deste modelo. Representamos estas consultas no modelo relacional e mostramos como as mesmas deveriam ser representadas no modelo não relacional.</w:t>
        </w:r>
      </w:ins>
    </w:p>
    <w:p w:rsidR="00EE1713" w:rsidRPr="00EE1713" w:rsidRDefault="004B7C1A" w:rsidP="00D40F0D">
      <w:pPr>
        <w:pStyle w:val="Textodecomentrio"/>
        <w:ind w:firstLine="708"/>
        <w:jc w:val="both"/>
        <w:rPr>
          <w:ins w:id="2462" w:author="Alberto Scremin" w:date="2011-08-02T22:53:00Z"/>
          <w:rFonts w:ascii="Times New Roman" w:hAnsi="Times New Roman"/>
          <w:sz w:val="22"/>
          <w:szCs w:val="22"/>
          <w:lang w:val="pt-BR"/>
        </w:rPr>
      </w:pPr>
      <w:ins w:id="2463" w:author="Alberto Scremin" w:date="2011-08-02T22:53:00Z">
        <w:r w:rsidRPr="00EE1713">
          <w:rPr>
            <w:rFonts w:ascii="Times New Roman" w:hAnsi="Times New Roman"/>
            <w:sz w:val="22"/>
            <w:szCs w:val="22"/>
            <w:lang w:val="pt-BR"/>
          </w:rPr>
          <w:t xml:space="preserve">Na </w:t>
        </w:r>
        <w:r w:rsidR="000E0278" w:rsidRPr="00EE1713">
          <w:rPr>
            <w:rFonts w:ascii="Times New Roman" w:hAnsi="Times New Roman"/>
            <w:sz w:val="22"/>
            <w:szCs w:val="22"/>
            <w:lang w:val="pt-BR"/>
          </w:rPr>
          <w:fldChar w:fldCharType="begin"/>
        </w:r>
        <w:r w:rsidR="00EE1713" w:rsidRPr="00EE1713">
          <w:rPr>
            <w:rFonts w:ascii="Times New Roman" w:hAnsi="Times New Roman"/>
            <w:sz w:val="22"/>
            <w:szCs w:val="22"/>
            <w:lang w:val="pt-BR"/>
          </w:rPr>
          <w:instrText xml:space="preserve"> REF _Ref298952040 \h  \* MERGEFORMAT </w:instrText>
        </w:r>
      </w:ins>
      <w:r w:rsidR="000E0278" w:rsidRPr="00EE1713">
        <w:rPr>
          <w:rFonts w:ascii="Times New Roman" w:hAnsi="Times New Roman"/>
          <w:sz w:val="22"/>
          <w:szCs w:val="22"/>
          <w:lang w:val="pt-BR"/>
        </w:rPr>
      </w:r>
      <w:ins w:id="2464" w:author="Alberto Scremin" w:date="2011-08-02T22:53:00Z">
        <w:r w:rsidR="000E0278" w:rsidRPr="00EE1713">
          <w:rPr>
            <w:rFonts w:ascii="Times New Roman" w:hAnsi="Times New Roman"/>
            <w:sz w:val="22"/>
            <w:szCs w:val="22"/>
            <w:lang w:val="pt-BR"/>
          </w:rPr>
          <w:fldChar w:fldCharType="separate"/>
        </w:r>
        <w:r w:rsidR="00EE1713" w:rsidRPr="00EE1713">
          <w:rPr>
            <w:rFonts w:ascii="Times New Roman" w:hAnsi="Times New Roman"/>
            <w:sz w:val="22"/>
            <w:szCs w:val="22"/>
            <w:lang w:val="pt-BR"/>
          </w:rPr>
          <w:t xml:space="preserve">Tabela </w:t>
        </w:r>
        <w:r w:rsidR="00EE1713" w:rsidRPr="00EE1713">
          <w:rPr>
            <w:rFonts w:ascii="Times New Roman" w:hAnsi="Times New Roman"/>
            <w:noProof/>
            <w:sz w:val="22"/>
            <w:szCs w:val="22"/>
            <w:lang w:val="pt-BR"/>
          </w:rPr>
          <w:t>1</w:t>
        </w:r>
        <w:r w:rsidR="000E0278" w:rsidRPr="00EE1713">
          <w:rPr>
            <w:rFonts w:ascii="Times New Roman" w:hAnsi="Times New Roman"/>
            <w:sz w:val="22"/>
            <w:szCs w:val="22"/>
            <w:lang w:val="pt-BR"/>
          </w:rPr>
          <w:fldChar w:fldCharType="end"/>
        </w:r>
        <w:r w:rsidRPr="00EE1713">
          <w:rPr>
            <w:rFonts w:ascii="Times New Roman" w:hAnsi="Times New Roman"/>
            <w:sz w:val="22"/>
            <w:szCs w:val="22"/>
            <w:lang w:val="pt-BR"/>
          </w:rPr>
          <w:t xml:space="preserve">, </w:t>
        </w:r>
        <w:r w:rsidR="00EE1713">
          <w:rPr>
            <w:rFonts w:ascii="Times New Roman" w:hAnsi="Times New Roman"/>
            <w:sz w:val="22"/>
            <w:szCs w:val="22"/>
            <w:lang w:val="pt-BR"/>
          </w:rPr>
          <w:t>realizamos</w:t>
        </w:r>
        <w:r w:rsidRPr="00EE1713">
          <w:rPr>
            <w:rFonts w:ascii="Times New Roman" w:hAnsi="Times New Roman"/>
            <w:sz w:val="22"/>
            <w:szCs w:val="22"/>
            <w:lang w:val="pt-BR"/>
          </w:rPr>
          <w:t xml:space="preserve"> uma comparação </w:t>
        </w:r>
        <w:r w:rsidR="00EE1713">
          <w:rPr>
            <w:rFonts w:ascii="Times New Roman" w:hAnsi="Times New Roman"/>
            <w:sz w:val="22"/>
            <w:szCs w:val="22"/>
            <w:lang w:val="pt-BR"/>
          </w:rPr>
          <w:t>entre</w:t>
        </w:r>
        <w:r w:rsidRPr="00EE1713">
          <w:rPr>
            <w:rFonts w:ascii="Times New Roman" w:hAnsi="Times New Roman"/>
            <w:sz w:val="22"/>
            <w:szCs w:val="22"/>
            <w:lang w:val="pt-BR"/>
          </w:rPr>
          <w:t xml:space="preserve"> cada consulta </w:t>
        </w:r>
        <w:r w:rsidR="00EE1713" w:rsidRPr="00EE1713">
          <w:rPr>
            <w:rFonts w:ascii="Times New Roman" w:hAnsi="Times New Roman"/>
            <w:sz w:val="22"/>
            <w:szCs w:val="22"/>
            <w:lang w:val="pt-BR"/>
          </w:rPr>
          <w:t xml:space="preserve">nos diferentes SGBDs. Os campos que estão </w:t>
        </w:r>
        <w:r w:rsidR="00EE1713">
          <w:rPr>
            <w:rFonts w:ascii="Times New Roman" w:hAnsi="Times New Roman"/>
            <w:sz w:val="22"/>
            <w:szCs w:val="22"/>
            <w:lang w:val="pt-BR"/>
          </w:rPr>
          <w:t xml:space="preserve">preenchidos </w:t>
        </w:r>
        <w:r w:rsidR="00EE1713" w:rsidRPr="00EE1713">
          <w:rPr>
            <w:rFonts w:ascii="Times New Roman" w:hAnsi="Times New Roman"/>
            <w:sz w:val="22"/>
            <w:szCs w:val="22"/>
            <w:lang w:val="pt-BR"/>
          </w:rPr>
          <w:t xml:space="preserve">com a palavra SIM </w:t>
        </w:r>
        <w:r w:rsidR="00EE1713">
          <w:rPr>
            <w:rFonts w:ascii="Times New Roman" w:hAnsi="Times New Roman"/>
            <w:sz w:val="22"/>
            <w:szCs w:val="22"/>
            <w:lang w:val="pt-BR"/>
          </w:rPr>
          <w:t>indicam</w:t>
        </w:r>
        <w:r w:rsidR="00EE1713" w:rsidRPr="00EE1713">
          <w:rPr>
            <w:rFonts w:ascii="Times New Roman" w:hAnsi="Times New Roman"/>
            <w:sz w:val="22"/>
            <w:szCs w:val="22"/>
            <w:lang w:val="pt-BR"/>
          </w:rPr>
          <w:t xml:space="preserve"> que as consultas puderam ser realizadas inteiramente </w:t>
        </w:r>
        <w:r w:rsidR="00EE1713">
          <w:rPr>
            <w:rFonts w:ascii="Times New Roman" w:hAnsi="Times New Roman"/>
            <w:sz w:val="22"/>
            <w:szCs w:val="22"/>
            <w:lang w:val="pt-BR"/>
          </w:rPr>
          <w:t>pelo SGBD</w:t>
        </w:r>
        <w:r w:rsidR="00EE1713" w:rsidRPr="00EE1713">
          <w:rPr>
            <w:rFonts w:ascii="Times New Roman" w:hAnsi="Times New Roman"/>
            <w:sz w:val="22"/>
            <w:szCs w:val="22"/>
            <w:lang w:val="pt-BR"/>
          </w:rPr>
          <w:t xml:space="preserve">. Os campos que estão preenchidos com a palavra APLC indicam que foi necessário escrever um código externo à consulta para que fosse possível recuperar todos os dados. Já os campos com a palavra </w:t>
        </w:r>
        <w:commentRangeStart w:id="2465"/>
        <w:r w:rsidR="00EE1713" w:rsidRPr="00EE1713">
          <w:rPr>
            <w:rFonts w:ascii="Times New Roman" w:hAnsi="Times New Roman"/>
            <w:sz w:val="22"/>
            <w:szCs w:val="22"/>
            <w:lang w:val="pt-BR"/>
          </w:rPr>
          <w:t xml:space="preserve">NÃO </w:t>
        </w:r>
      </w:ins>
      <w:commentRangeEnd w:id="2465"/>
      <w:r w:rsidR="00844DEA">
        <w:rPr>
          <w:rStyle w:val="Refdecomentrio"/>
        </w:rPr>
        <w:commentReference w:id="2465"/>
      </w:r>
      <w:ins w:id="2466" w:author="Alberto Scremin" w:date="2011-08-02T22:53:00Z">
        <w:r w:rsidR="00EE1713" w:rsidRPr="00EE1713">
          <w:rPr>
            <w:rFonts w:ascii="Times New Roman" w:hAnsi="Times New Roman"/>
            <w:sz w:val="22"/>
            <w:szCs w:val="22"/>
            <w:lang w:val="pt-BR"/>
          </w:rPr>
          <w:t>indicam que a consulta não pode ser realizada pelo SGBD em questão.</w:t>
        </w:r>
      </w:ins>
    </w:p>
    <w:tbl>
      <w:tblPr>
        <w:tblW w:w="9522" w:type="dxa"/>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486"/>
        <w:gridCol w:w="736"/>
        <w:gridCol w:w="730"/>
        <w:gridCol w:w="730"/>
        <w:gridCol w:w="730"/>
        <w:gridCol w:w="730"/>
        <w:gridCol w:w="730"/>
        <w:gridCol w:w="730"/>
        <w:gridCol w:w="730"/>
        <w:gridCol w:w="730"/>
        <w:gridCol w:w="730"/>
        <w:gridCol w:w="730"/>
      </w:tblGrid>
      <w:tr w:rsidR="004B7C1A" w:rsidRPr="003E7CEE" w:rsidTr="003E7CEE">
        <w:trPr>
          <w:trHeight w:val="567"/>
          <w:jc w:val="center"/>
          <w:ins w:id="2467" w:author="Alberto Scremin" w:date="2011-08-02T22:53:00Z"/>
        </w:trPr>
        <w:tc>
          <w:tcPr>
            <w:tcW w:w="148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68" w:author="Alberto Scremin" w:date="2011-08-02T22:53:00Z"/>
                <w:rFonts w:ascii="Times New Roman" w:hAnsi="Times New Roman" w:cs="Times New Roman"/>
                <w:b/>
                <w:bCs/>
                <w:color w:val="FFFFFF"/>
                <w:lang w:val="pt-BR"/>
              </w:rPr>
            </w:pPr>
            <w:ins w:id="2469" w:author="Alberto Scremin" w:date="2011-08-02T22:53:00Z">
              <w:r w:rsidRPr="003E7CEE">
                <w:rPr>
                  <w:rFonts w:ascii="Times New Roman" w:hAnsi="Times New Roman" w:cs="Times New Roman"/>
                  <w:b/>
                  <w:bCs/>
                  <w:color w:val="FFFFFF"/>
                  <w:lang w:val="pt-BR"/>
                </w:rPr>
                <w:t>CONSULTA</w:t>
              </w:r>
              <w:r w:rsidR="004B7C1A" w:rsidRPr="003E7CEE">
                <w:rPr>
                  <w:rFonts w:ascii="Times New Roman" w:hAnsi="Times New Roman" w:cs="Times New Roman"/>
                  <w:b/>
                  <w:bCs/>
                  <w:color w:val="FFFFFF"/>
                  <w:lang w:val="pt-BR"/>
                </w:rPr>
                <w:t>/ SGBD</w:t>
              </w:r>
            </w:ins>
          </w:p>
        </w:tc>
        <w:tc>
          <w:tcPr>
            <w:tcW w:w="73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70" w:author="Alberto Scremin" w:date="2011-08-02T22:53:00Z"/>
                <w:rFonts w:ascii="Times New Roman" w:hAnsi="Times New Roman" w:cs="Times New Roman"/>
                <w:b/>
                <w:bCs/>
                <w:color w:val="FFFFFF"/>
                <w:lang w:val="pt-BR"/>
              </w:rPr>
            </w:pPr>
            <w:proofErr w:type="gramStart"/>
            <w:ins w:id="2471" w:author="Alberto Scremin" w:date="2011-08-02T22:53:00Z">
              <w:r w:rsidRPr="003E7CEE">
                <w:rPr>
                  <w:rFonts w:ascii="Times New Roman" w:hAnsi="Times New Roman" w:cs="Times New Roman"/>
                  <w:b/>
                  <w:bCs/>
                  <w:color w:val="FFFFFF"/>
                  <w:lang w:val="pt-BR"/>
                </w:rPr>
                <w:t>1</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72" w:author="Alberto Scremin" w:date="2011-08-02T22:53:00Z"/>
                <w:rFonts w:ascii="Times New Roman" w:hAnsi="Times New Roman" w:cs="Times New Roman"/>
                <w:b/>
                <w:bCs/>
                <w:color w:val="FFFFFF"/>
                <w:lang w:val="pt-BR"/>
              </w:rPr>
            </w:pPr>
            <w:proofErr w:type="gramStart"/>
            <w:ins w:id="2473" w:author="Alberto Scremin" w:date="2011-08-02T22:53:00Z">
              <w:r w:rsidRPr="003E7CEE">
                <w:rPr>
                  <w:rFonts w:ascii="Times New Roman" w:hAnsi="Times New Roman" w:cs="Times New Roman"/>
                  <w:b/>
                  <w:bCs/>
                  <w:color w:val="FFFFFF"/>
                  <w:lang w:val="pt-BR"/>
                </w:rPr>
                <w:t>2</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74" w:author="Alberto Scremin" w:date="2011-08-02T22:53:00Z"/>
                <w:rFonts w:ascii="Times New Roman" w:hAnsi="Times New Roman" w:cs="Times New Roman"/>
                <w:b/>
                <w:bCs/>
                <w:color w:val="FFFFFF"/>
                <w:lang w:val="pt-BR"/>
              </w:rPr>
            </w:pPr>
            <w:proofErr w:type="gramStart"/>
            <w:ins w:id="2475" w:author="Alberto Scremin" w:date="2011-08-02T22:53:00Z">
              <w:r w:rsidRPr="003E7CEE">
                <w:rPr>
                  <w:rFonts w:ascii="Times New Roman" w:hAnsi="Times New Roman" w:cs="Times New Roman"/>
                  <w:b/>
                  <w:bCs/>
                  <w:color w:val="FFFFFF"/>
                  <w:lang w:val="pt-BR"/>
                </w:rPr>
                <w:t>3</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76" w:author="Alberto Scremin" w:date="2011-08-02T22:53:00Z"/>
                <w:rFonts w:ascii="Times New Roman" w:hAnsi="Times New Roman" w:cs="Times New Roman"/>
                <w:b/>
                <w:bCs/>
                <w:color w:val="FFFFFF"/>
                <w:lang w:val="pt-BR"/>
              </w:rPr>
            </w:pPr>
            <w:proofErr w:type="gramStart"/>
            <w:ins w:id="2477" w:author="Alberto Scremin" w:date="2011-08-02T22:53:00Z">
              <w:r w:rsidRPr="003E7CEE">
                <w:rPr>
                  <w:rFonts w:ascii="Times New Roman" w:hAnsi="Times New Roman" w:cs="Times New Roman"/>
                  <w:b/>
                  <w:bCs/>
                  <w:color w:val="FFFFFF"/>
                  <w:lang w:val="pt-BR"/>
                </w:rPr>
                <w:t>4</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78" w:author="Alberto Scremin" w:date="2011-08-02T22:53:00Z"/>
                <w:rFonts w:ascii="Times New Roman" w:hAnsi="Times New Roman" w:cs="Times New Roman"/>
                <w:b/>
                <w:bCs/>
                <w:color w:val="FFFFFF"/>
                <w:lang w:val="pt-BR"/>
              </w:rPr>
            </w:pPr>
            <w:proofErr w:type="gramStart"/>
            <w:ins w:id="2479" w:author="Alberto Scremin" w:date="2011-08-02T22:53:00Z">
              <w:r w:rsidRPr="003E7CEE">
                <w:rPr>
                  <w:rFonts w:ascii="Times New Roman" w:hAnsi="Times New Roman" w:cs="Times New Roman"/>
                  <w:b/>
                  <w:bCs/>
                  <w:color w:val="FFFFFF"/>
                  <w:lang w:val="pt-BR"/>
                </w:rPr>
                <w:t>5</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80" w:author="Alberto Scremin" w:date="2011-08-02T22:53:00Z"/>
                <w:rFonts w:ascii="Times New Roman" w:hAnsi="Times New Roman" w:cs="Times New Roman"/>
                <w:b/>
                <w:bCs/>
                <w:color w:val="FFFFFF"/>
                <w:lang w:val="pt-BR"/>
              </w:rPr>
            </w:pPr>
            <w:proofErr w:type="gramStart"/>
            <w:ins w:id="2481" w:author="Alberto Scremin" w:date="2011-08-02T22:53:00Z">
              <w:r w:rsidRPr="003E7CEE">
                <w:rPr>
                  <w:rFonts w:ascii="Times New Roman" w:hAnsi="Times New Roman" w:cs="Times New Roman"/>
                  <w:b/>
                  <w:bCs/>
                  <w:color w:val="FFFFFF"/>
                  <w:lang w:val="pt-BR"/>
                </w:rPr>
                <w:t>6</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82" w:author="Alberto Scremin" w:date="2011-08-02T22:53:00Z"/>
                <w:rFonts w:ascii="Times New Roman" w:hAnsi="Times New Roman" w:cs="Times New Roman"/>
                <w:b/>
                <w:bCs/>
                <w:color w:val="FFFFFF"/>
                <w:lang w:val="pt-BR"/>
              </w:rPr>
            </w:pPr>
            <w:proofErr w:type="gramStart"/>
            <w:ins w:id="2483" w:author="Alberto Scremin" w:date="2011-08-02T22:53:00Z">
              <w:r w:rsidRPr="003E7CEE">
                <w:rPr>
                  <w:rFonts w:ascii="Times New Roman" w:hAnsi="Times New Roman" w:cs="Times New Roman"/>
                  <w:b/>
                  <w:bCs/>
                  <w:color w:val="FFFFFF"/>
                  <w:lang w:val="pt-BR"/>
                </w:rPr>
                <w:t>7</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84" w:author="Alberto Scremin" w:date="2011-08-02T22:53:00Z"/>
                <w:rFonts w:ascii="Times New Roman" w:hAnsi="Times New Roman" w:cs="Times New Roman"/>
                <w:b/>
                <w:bCs/>
                <w:color w:val="FFFFFF"/>
                <w:lang w:val="pt-BR"/>
              </w:rPr>
            </w:pPr>
            <w:proofErr w:type="gramStart"/>
            <w:ins w:id="2485" w:author="Alberto Scremin" w:date="2011-08-02T22:53:00Z">
              <w:r w:rsidRPr="003E7CEE">
                <w:rPr>
                  <w:rFonts w:ascii="Times New Roman" w:hAnsi="Times New Roman" w:cs="Times New Roman"/>
                  <w:b/>
                  <w:bCs/>
                  <w:color w:val="FFFFFF"/>
                  <w:lang w:val="pt-BR"/>
                </w:rPr>
                <w:t>8</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86" w:author="Alberto Scremin" w:date="2011-08-02T22:53:00Z"/>
                <w:rFonts w:ascii="Times New Roman" w:hAnsi="Times New Roman" w:cs="Times New Roman"/>
                <w:b/>
                <w:bCs/>
                <w:color w:val="FFFFFF"/>
                <w:lang w:val="pt-BR"/>
              </w:rPr>
            </w:pPr>
            <w:proofErr w:type="gramStart"/>
            <w:ins w:id="2487" w:author="Alberto Scremin" w:date="2011-08-02T22:53:00Z">
              <w:r w:rsidRPr="003E7CEE">
                <w:rPr>
                  <w:rFonts w:ascii="Times New Roman" w:hAnsi="Times New Roman" w:cs="Times New Roman"/>
                  <w:b/>
                  <w:bCs/>
                  <w:color w:val="FFFFFF"/>
                  <w:lang w:val="pt-BR"/>
                </w:rPr>
                <w:t>9</w:t>
              </w:r>
              <w:proofErr w:type="gramEnd"/>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88" w:author="Alberto Scremin" w:date="2011-08-02T22:53:00Z"/>
                <w:rFonts w:ascii="Times New Roman" w:hAnsi="Times New Roman" w:cs="Times New Roman"/>
                <w:b/>
                <w:bCs/>
                <w:color w:val="FFFFFF"/>
                <w:lang w:val="pt-BR"/>
              </w:rPr>
            </w:pPr>
            <w:ins w:id="2489" w:author="Alberto Scremin" w:date="2011-08-02T22:53:00Z">
              <w:r w:rsidRPr="003E7CEE">
                <w:rPr>
                  <w:rFonts w:ascii="Times New Roman" w:hAnsi="Times New Roman" w:cs="Times New Roman"/>
                  <w:b/>
                  <w:bCs/>
                  <w:color w:val="FFFFFF"/>
                  <w:lang w:val="pt-BR"/>
                </w:rPr>
                <w:t>10</w:t>
              </w:r>
            </w:ins>
          </w:p>
        </w:tc>
        <w:tc>
          <w:tcPr>
            <w:tcW w:w="730"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511F45" w:rsidRPr="003E7CEE" w:rsidRDefault="00511F45" w:rsidP="003E7CEE">
            <w:pPr>
              <w:jc w:val="center"/>
              <w:rPr>
                <w:ins w:id="2490" w:author="Alberto Scremin" w:date="2011-08-02T22:53:00Z"/>
                <w:rFonts w:ascii="Times New Roman" w:hAnsi="Times New Roman" w:cs="Times New Roman"/>
                <w:b/>
                <w:bCs/>
                <w:color w:val="FFFFFF"/>
                <w:lang w:val="pt-BR"/>
              </w:rPr>
            </w:pPr>
            <w:ins w:id="2491" w:author="Alberto Scremin" w:date="2011-08-02T22:53:00Z">
              <w:r w:rsidRPr="003E7CEE">
                <w:rPr>
                  <w:rFonts w:ascii="Times New Roman" w:hAnsi="Times New Roman" w:cs="Times New Roman"/>
                  <w:b/>
                  <w:bCs/>
                  <w:color w:val="FFFFFF"/>
                  <w:lang w:val="pt-BR"/>
                </w:rPr>
                <w:t>11</w:t>
              </w:r>
            </w:ins>
          </w:p>
        </w:tc>
      </w:tr>
      <w:tr w:rsidR="004B7C1A" w:rsidRPr="003E7CEE" w:rsidTr="003E7CEE">
        <w:trPr>
          <w:jc w:val="center"/>
          <w:ins w:id="2492" w:author="Alberto Scremin" w:date="2011-08-02T22:53:00Z"/>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ins w:id="2493" w:author="Alberto Scremin" w:date="2011-08-02T22:53:00Z"/>
                <w:rFonts w:ascii="Times New Roman" w:hAnsi="Times New Roman" w:cs="Times New Roman"/>
                <w:b/>
                <w:bCs/>
                <w:color w:val="FFFFFF"/>
                <w:lang w:val="pt-BR"/>
              </w:rPr>
            </w:pPr>
            <w:proofErr w:type="gramStart"/>
            <w:ins w:id="2494" w:author="Alberto Scremin" w:date="2011-08-02T22:53:00Z">
              <w:r w:rsidRPr="003E7CEE">
                <w:rPr>
                  <w:rFonts w:ascii="Times New Roman" w:hAnsi="Times New Roman" w:cs="Times New Roman"/>
                  <w:b/>
                  <w:bCs/>
                  <w:color w:val="FFFFFF"/>
                  <w:lang w:val="pt-BR"/>
                </w:rPr>
                <w:t>MySQL</w:t>
              </w:r>
              <w:proofErr w:type="gramEnd"/>
            </w:ins>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495" w:author="Alberto Scremin" w:date="2011-08-02T22:53:00Z"/>
                <w:rFonts w:ascii="Times New Roman" w:hAnsi="Times New Roman" w:cs="Times New Roman"/>
                <w:sz w:val="20"/>
                <w:szCs w:val="20"/>
                <w:lang w:val="pt-BR"/>
              </w:rPr>
            </w:pPr>
            <w:ins w:id="2496"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497" w:author="Alberto Scremin" w:date="2011-08-02T22:53:00Z"/>
                <w:rFonts w:ascii="Times New Roman" w:hAnsi="Times New Roman" w:cs="Times New Roman"/>
                <w:sz w:val="20"/>
                <w:szCs w:val="20"/>
                <w:lang w:val="pt-BR"/>
              </w:rPr>
            </w:pPr>
            <w:ins w:id="2498"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499" w:author="Alberto Scremin" w:date="2011-08-02T22:53:00Z"/>
                <w:rFonts w:ascii="Times New Roman" w:hAnsi="Times New Roman" w:cs="Times New Roman"/>
                <w:sz w:val="20"/>
                <w:szCs w:val="20"/>
                <w:lang w:val="pt-BR"/>
              </w:rPr>
            </w:pPr>
            <w:ins w:id="2500"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01" w:author="Alberto Scremin" w:date="2011-08-02T22:53:00Z"/>
                <w:rFonts w:ascii="Times New Roman" w:hAnsi="Times New Roman" w:cs="Times New Roman"/>
                <w:sz w:val="20"/>
                <w:szCs w:val="20"/>
                <w:lang w:val="pt-BR"/>
              </w:rPr>
            </w:pPr>
            <w:ins w:id="2502"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03" w:author="Alberto Scremin" w:date="2011-08-02T22:53:00Z"/>
                <w:rFonts w:ascii="Times New Roman" w:hAnsi="Times New Roman" w:cs="Times New Roman"/>
                <w:sz w:val="20"/>
                <w:szCs w:val="20"/>
                <w:lang w:val="pt-BR"/>
              </w:rPr>
            </w:pPr>
            <w:ins w:id="2504"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05" w:author="Alberto Scremin" w:date="2011-08-02T22:53:00Z"/>
                <w:rFonts w:ascii="Times New Roman" w:hAnsi="Times New Roman" w:cs="Times New Roman"/>
                <w:sz w:val="20"/>
                <w:szCs w:val="20"/>
                <w:lang w:val="pt-BR"/>
              </w:rPr>
            </w:pPr>
            <w:ins w:id="2506"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07" w:author="Alberto Scremin" w:date="2011-08-02T22:53:00Z"/>
                <w:rFonts w:ascii="Times New Roman" w:hAnsi="Times New Roman" w:cs="Times New Roman"/>
                <w:sz w:val="20"/>
                <w:szCs w:val="20"/>
                <w:lang w:val="pt-BR"/>
              </w:rPr>
            </w:pPr>
            <w:ins w:id="2508"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09" w:author="Alberto Scremin" w:date="2011-08-02T22:53:00Z"/>
                <w:rFonts w:ascii="Times New Roman" w:hAnsi="Times New Roman" w:cs="Times New Roman"/>
                <w:sz w:val="20"/>
                <w:szCs w:val="20"/>
                <w:lang w:val="pt-BR"/>
              </w:rPr>
            </w:pPr>
            <w:ins w:id="2510"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11" w:author="Alberto Scremin" w:date="2011-08-02T22:53:00Z"/>
                <w:rFonts w:ascii="Times New Roman" w:hAnsi="Times New Roman" w:cs="Times New Roman"/>
                <w:sz w:val="20"/>
                <w:szCs w:val="20"/>
                <w:lang w:val="pt-BR"/>
              </w:rPr>
            </w:pPr>
            <w:ins w:id="2512"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13" w:author="Alberto Scremin" w:date="2011-08-02T22:53:00Z"/>
                <w:rFonts w:ascii="Times New Roman" w:hAnsi="Times New Roman" w:cs="Times New Roman"/>
                <w:sz w:val="20"/>
                <w:szCs w:val="20"/>
                <w:lang w:val="pt-BR"/>
              </w:rPr>
            </w:pPr>
            <w:ins w:id="2514"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15" w:author="Alberto Scremin" w:date="2011-08-02T22:53:00Z"/>
                <w:rFonts w:ascii="Times New Roman" w:hAnsi="Times New Roman" w:cs="Times New Roman"/>
                <w:sz w:val="20"/>
                <w:szCs w:val="20"/>
                <w:lang w:val="pt-BR"/>
              </w:rPr>
            </w:pPr>
            <w:ins w:id="2516" w:author="Alberto Scremin" w:date="2011-08-02T22:53:00Z">
              <w:r w:rsidRPr="003E7CEE">
                <w:rPr>
                  <w:rFonts w:ascii="Times New Roman" w:hAnsi="Times New Roman" w:cs="Times New Roman"/>
                  <w:sz w:val="20"/>
                  <w:szCs w:val="20"/>
                  <w:lang w:val="pt-BR"/>
                </w:rPr>
                <w:t>SIM</w:t>
              </w:r>
            </w:ins>
          </w:p>
        </w:tc>
      </w:tr>
      <w:tr w:rsidR="004B7C1A" w:rsidRPr="003E7CEE" w:rsidTr="003E7CEE">
        <w:trPr>
          <w:jc w:val="center"/>
          <w:ins w:id="2517" w:author="Alberto Scremin" w:date="2011-08-02T22:53:00Z"/>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ins w:id="2518" w:author="Alberto Scremin" w:date="2011-08-02T22:53:00Z"/>
                <w:rFonts w:ascii="Times New Roman" w:hAnsi="Times New Roman" w:cs="Times New Roman"/>
                <w:b/>
                <w:bCs/>
                <w:color w:val="FFFFFF"/>
                <w:lang w:val="pt-BR"/>
              </w:rPr>
            </w:pPr>
            <w:ins w:id="2519" w:author="Alberto Scremin" w:date="2011-08-02T22:53:00Z">
              <w:r w:rsidRPr="003E7CEE">
                <w:rPr>
                  <w:rFonts w:ascii="Times New Roman" w:hAnsi="Times New Roman" w:cs="Times New Roman"/>
                  <w:b/>
                  <w:bCs/>
                  <w:color w:val="FFFFFF"/>
                  <w:lang w:val="pt-BR"/>
                </w:rPr>
                <w:t>Sedna</w:t>
              </w:r>
            </w:ins>
          </w:p>
        </w:tc>
        <w:tc>
          <w:tcPr>
            <w:tcW w:w="736" w:type="dxa"/>
            <w:shd w:val="clear" w:color="auto" w:fill="D2EAF1"/>
          </w:tcPr>
          <w:p w:rsidR="00511F45" w:rsidRPr="003E7CEE" w:rsidRDefault="004B7C1A" w:rsidP="003E7CEE">
            <w:pPr>
              <w:jc w:val="center"/>
              <w:rPr>
                <w:ins w:id="2520" w:author="Alberto Scremin" w:date="2011-08-02T22:53:00Z"/>
                <w:rFonts w:ascii="Times New Roman" w:hAnsi="Times New Roman" w:cs="Times New Roman"/>
                <w:sz w:val="20"/>
                <w:szCs w:val="20"/>
                <w:lang w:val="pt-BR"/>
              </w:rPr>
            </w:pPr>
            <w:ins w:id="2521"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22" w:author="Alberto Scremin" w:date="2011-08-02T22:53:00Z"/>
                <w:rFonts w:ascii="Times New Roman" w:hAnsi="Times New Roman" w:cs="Times New Roman"/>
                <w:sz w:val="20"/>
                <w:szCs w:val="20"/>
                <w:lang w:val="pt-BR"/>
              </w:rPr>
            </w:pPr>
            <w:ins w:id="2523"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24" w:author="Alberto Scremin" w:date="2011-08-02T22:53:00Z"/>
                <w:rFonts w:ascii="Times New Roman" w:hAnsi="Times New Roman" w:cs="Times New Roman"/>
                <w:sz w:val="20"/>
                <w:szCs w:val="20"/>
                <w:lang w:val="pt-BR"/>
              </w:rPr>
            </w:pPr>
            <w:ins w:id="2525"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26" w:author="Alberto Scremin" w:date="2011-08-02T22:53:00Z"/>
                <w:rFonts w:ascii="Times New Roman" w:hAnsi="Times New Roman" w:cs="Times New Roman"/>
                <w:sz w:val="20"/>
                <w:szCs w:val="20"/>
                <w:lang w:val="pt-BR"/>
              </w:rPr>
            </w:pPr>
            <w:ins w:id="2527"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28" w:author="Alberto Scremin" w:date="2011-08-02T22:53:00Z"/>
                <w:rFonts w:ascii="Times New Roman" w:hAnsi="Times New Roman" w:cs="Times New Roman"/>
                <w:sz w:val="20"/>
                <w:szCs w:val="20"/>
                <w:lang w:val="pt-BR"/>
              </w:rPr>
            </w:pPr>
            <w:ins w:id="2529"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30" w:author="Alberto Scremin" w:date="2011-08-02T22:53:00Z"/>
                <w:rFonts w:ascii="Times New Roman" w:hAnsi="Times New Roman" w:cs="Times New Roman"/>
                <w:sz w:val="20"/>
                <w:szCs w:val="20"/>
                <w:lang w:val="pt-BR"/>
              </w:rPr>
            </w:pPr>
            <w:ins w:id="2531"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32" w:author="Alberto Scremin" w:date="2011-08-02T22:53:00Z"/>
                <w:rFonts w:ascii="Times New Roman" w:hAnsi="Times New Roman" w:cs="Times New Roman"/>
                <w:sz w:val="20"/>
                <w:szCs w:val="20"/>
                <w:lang w:val="pt-BR"/>
              </w:rPr>
            </w:pPr>
            <w:ins w:id="2533"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34" w:author="Alberto Scremin" w:date="2011-08-02T22:53:00Z"/>
                <w:rFonts w:ascii="Times New Roman" w:hAnsi="Times New Roman" w:cs="Times New Roman"/>
                <w:sz w:val="20"/>
                <w:szCs w:val="20"/>
                <w:lang w:val="pt-BR"/>
              </w:rPr>
            </w:pPr>
            <w:ins w:id="2535"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36" w:author="Alberto Scremin" w:date="2011-08-02T22:53:00Z"/>
                <w:rFonts w:ascii="Times New Roman" w:hAnsi="Times New Roman" w:cs="Times New Roman"/>
                <w:sz w:val="20"/>
                <w:szCs w:val="20"/>
                <w:lang w:val="pt-BR"/>
              </w:rPr>
            </w:pPr>
            <w:ins w:id="2537"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38" w:author="Alberto Scremin" w:date="2011-08-02T22:53:00Z"/>
                <w:rFonts w:ascii="Times New Roman" w:hAnsi="Times New Roman" w:cs="Times New Roman"/>
                <w:sz w:val="20"/>
                <w:szCs w:val="20"/>
                <w:lang w:val="pt-BR"/>
              </w:rPr>
            </w:pPr>
            <w:ins w:id="2539"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40" w:author="Alberto Scremin" w:date="2011-08-02T22:53:00Z"/>
                <w:rFonts w:ascii="Times New Roman" w:hAnsi="Times New Roman" w:cs="Times New Roman"/>
                <w:sz w:val="20"/>
                <w:szCs w:val="20"/>
                <w:lang w:val="pt-BR"/>
              </w:rPr>
            </w:pPr>
            <w:ins w:id="2541" w:author="Alberto Scremin" w:date="2011-08-02T22:53:00Z">
              <w:r w:rsidRPr="003E7CEE">
                <w:rPr>
                  <w:rFonts w:ascii="Times New Roman" w:hAnsi="Times New Roman" w:cs="Times New Roman"/>
                  <w:sz w:val="20"/>
                  <w:szCs w:val="20"/>
                  <w:lang w:val="pt-BR"/>
                </w:rPr>
                <w:t>SIM</w:t>
              </w:r>
            </w:ins>
          </w:p>
        </w:tc>
      </w:tr>
      <w:tr w:rsidR="004B7C1A" w:rsidRPr="003E7CEE" w:rsidTr="003E7CEE">
        <w:trPr>
          <w:jc w:val="center"/>
          <w:ins w:id="2542" w:author="Alberto Scremin" w:date="2011-08-02T22:53:00Z"/>
        </w:trPr>
        <w:tc>
          <w:tcPr>
            <w:tcW w:w="1486" w:type="dxa"/>
            <w:tcBorders>
              <w:top w:val="single" w:sz="8" w:space="0" w:color="FFFFFF"/>
              <w:left w:val="single" w:sz="8" w:space="0" w:color="FFFFFF"/>
              <w:right w:val="single" w:sz="24" w:space="0" w:color="FFFFFF"/>
            </w:tcBorders>
            <w:shd w:val="clear" w:color="auto" w:fill="4BACC6"/>
            <w:vAlign w:val="center"/>
          </w:tcPr>
          <w:p w:rsidR="00511F45" w:rsidRPr="003E7CEE" w:rsidRDefault="00511F45" w:rsidP="003E7CEE">
            <w:pPr>
              <w:jc w:val="center"/>
              <w:rPr>
                <w:ins w:id="2543" w:author="Alberto Scremin" w:date="2011-08-02T22:53:00Z"/>
                <w:rFonts w:ascii="Times New Roman" w:hAnsi="Times New Roman" w:cs="Times New Roman"/>
                <w:b/>
                <w:bCs/>
                <w:color w:val="FFFFFF"/>
                <w:lang w:val="pt-BR"/>
              </w:rPr>
            </w:pPr>
            <w:ins w:id="2544" w:author="Alberto Scremin" w:date="2011-08-02T22:53:00Z">
              <w:r w:rsidRPr="003E7CEE">
                <w:rPr>
                  <w:rFonts w:ascii="Times New Roman" w:hAnsi="Times New Roman" w:cs="Times New Roman"/>
                  <w:b/>
                  <w:bCs/>
                  <w:color w:val="FFFFFF"/>
                  <w:lang w:val="pt-BR"/>
                </w:rPr>
                <w:t>Cassandra</w:t>
              </w:r>
            </w:ins>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45" w:author="Alberto Scremin" w:date="2011-08-02T22:53:00Z"/>
                <w:rFonts w:ascii="Times New Roman" w:hAnsi="Times New Roman" w:cs="Times New Roman"/>
                <w:sz w:val="20"/>
                <w:szCs w:val="20"/>
                <w:lang w:val="pt-BR"/>
              </w:rPr>
            </w:pPr>
            <w:ins w:id="2546"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47" w:author="Alberto Scremin" w:date="2011-08-02T22:53:00Z"/>
                <w:rFonts w:ascii="Times New Roman" w:hAnsi="Times New Roman" w:cs="Times New Roman"/>
                <w:sz w:val="20"/>
                <w:szCs w:val="20"/>
                <w:lang w:val="pt-BR"/>
              </w:rPr>
            </w:pPr>
            <w:ins w:id="2548"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49" w:author="Alberto Scremin" w:date="2011-08-02T22:53:00Z"/>
                <w:rFonts w:ascii="Times New Roman" w:hAnsi="Times New Roman" w:cs="Times New Roman"/>
                <w:sz w:val="20"/>
                <w:szCs w:val="20"/>
                <w:lang w:val="pt-BR"/>
              </w:rPr>
            </w:pPr>
            <w:ins w:id="2550"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51" w:author="Alberto Scremin" w:date="2011-08-02T22:53:00Z"/>
                <w:rFonts w:ascii="Times New Roman" w:hAnsi="Times New Roman" w:cs="Times New Roman"/>
                <w:sz w:val="20"/>
                <w:szCs w:val="20"/>
                <w:lang w:val="pt-BR"/>
              </w:rPr>
            </w:pPr>
            <w:ins w:id="2552"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53" w:author="Alberto Scremin" w:date="2011-08-02T22:53:00Z"/>
                <w:rFonts w:ascii="Times New Roman" w:hAnsi="Times New Roman" w:cs="Times New Roman"/>
                <w:sz w:val="20"/>
                <w:szCs w:val="20"/>
                <w:lang w:val="pt-BR"/>
              </w:rPr>
            </w:pPr>
            <w:ins w:id="2554"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55" w:author="Alberto Scremin" w:date="2011-08-02T22:53:00Z"/>
                <w:rFonts w:ascii="Times New Roman" w:hAnsi="Times New Roman" w:cs="Times New Roman"/>
                <w:sz w:val="20"/>
                <w:szCs w:val="20"/>
                <w:lang w:val="pt-BR"/>
              </w:rPr>
            </w:pPr>
            <w:ins w:id="2556"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57" w:author="Alberto Scremin" w:date="2011-08-02T22:53:00Z"/>
                <w:rFonts w:ascii="Times New Roman" w:hAnsi="Times New Roman" w:cs="Times New Roman"/>
                <w:sz w:val="20"/>
                <w:szCs w:val="20"/>
                <w:lang w:val="pt-BR"/>
              </w:rPr>
            </w:pPr>
            <w:ins w:id="2558"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59" w:author="Alberto Scremin" w:date="2011-08-02T22:53:00Z"/>
                <w:rFonts w:ascii="Times New Roman" w:hAnsi="Times New Roman" w:cs="Times New Roman"/>
                <w:sz w:val="20"/>
                <w:szCs w:val="20"/>
                <w:lang w:val="pt-BR"/>
              </w:rPr>
            </w:pPr>
            <w:ins w:id="2560" w:author="Alberto Scremin" w:date="2011-08-02T22:53:00Z">
              <w:r w:rsidRPr="003E7CEE">
                <w:rPr>
                  <w:rFonts w:ascii="Times New Roman" w:hAnsi="Times New Roman" w:cs="Times New Roman"/>
                  <w:sz w:val="20"/>
                  <w:szCs w:val="20"/>
                  <w:lang w:val="pt-BR"/>
                </w:rPr>
                <w:t>SIM</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61" w:author="Alberto Scremin" w:date="2011-08-02T22:53:00Z"/>
                <w:rFonts w:ascii="Times New Roman" w:hAnsi="Times New Roman" w:cs="Times New Roman"/>
                <w:sz w:val="20"/>
                <w:szCs w:val="20"/>
                <w:lang w:val="pt-BR"/>
              </w:rPr>
            </w:pPr>
            <w:ins w:id="2562"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63" w:author="Alberto Scremin" w:date="2011-08-02T22:53:00Z"/>
                <w:rFonts w:ascii="Times New Roman" w:hAnsi="Times New Roman" w:cs="Times New Roman"/>
                <w:sz w:val="20"/>
                <w:szCs w:val="20"/>
                <w:lang w:val="pt-BR"/>
              </w:rPr>
            </w:pPr>
            <w:ins w:id="2564"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65" w:author="Alberto Scremin" w:date="2011-08-02T22:53:00Z"/>
                <w:rFonts w:ascii="Times New Roman" w:hAnsi="Times New Roman" w:cs="Times New Roman"/>
                <w:sz w:val="20"/>
                <w:szCs w:val="20"/>
                <w:lang w:val="pt-BR"/>
              </w:rPr>
            </w:pPr>
            <w:ins w:id="2566" w:author="Alberto Scremin" w:date="2011-08-02T22:53:00Z">
              <w:r w:rsidRPr="003E7CEE">
                <w:rPr>
                  <w:rFonts w:ascii="Times New Roman" w:hAnsi="Times New Roman" w:cs="Times New Roman"/>
                  <w:sz w:val="20"/>
                  <w:szCs w:val="20"/>
                  <w:lang w:val="pt-BR"/>
                </w:rPr>
                <w:t>APLC</w:t>
              </w:r>
            </w:ins>
          </w:p>
        </w:tc>
      </w:tr>
      <w:tr w:rsidR="004B7C1A" w:rsidRPr="003E7CEE" w:rsidTr="003E7CEE">
        <w:trPr>
          <w:jc w:val="center"/>
          <w:ins w:id="2567" w:author="Alberto Scremin" w:date="2011-08-02T22:53:00Z"/>
        </w:trPr>
        <w:tc>
          <w:tcPr>
            <w:tcW w:w="1486" w:type="dxa"/>
            <w:tcBorders>
              <w:left w:val="single" w:sz="8" w:space="0" w:color="FFFFFF"/>
              <w:right w:val="single" w:sz="24" w:space="0" w:color="FFFFFF"/>
            </w:tcBorders>
            <w:shd w:val="clear" w:color="auto" w:fill="4BACC6"/>
            <w:vAlign w:val="center"/>
          </w:tcPr>
          <w:p w:rsidR="00511F45" w:rsidRPr="003E7CEE" w:rsidRDefault="00511F45" w:rsidP="003E7CEE">
            <w:pPr>
              <w:jc w:val="center"/>
              <w:rPr>
                <w:ins w:id="2568" w:author="Alberto Scremin" w:date="2011-08-02T22:53:00Z"/>
                <w:rFonts w:ascii="Times New Roman" w:hAnsi="Times New Roman" w:cs="Times New Roman"/>
                <w:b/>
                <w:bCs/>
                <w:color w:val="FFFFFF"/>
                <w:lang w:val="pt-BR"/>
              </w:rPr>
            </w:pPr>
            <w:proofErr w:type="gramStart"/>
            <w:ins w:id="2569" w:author="Alberto Scremin" w:date="2011-08-02T22:53:00Z">
              <w:r w:rsidRPr="003E7CEE">
                <w:rPr>
                  <w:rFonts w:ascii="Times New Roman" w:hAnsi="Times New Roman" w:cs="Times New Roman"/>
                  <w:b/>
                  <w:bCs/>
                  <w:color w:val="FFFFFF"/>
                  <w:lang w:val="pt-BR"/>
                </w:rPr>
                <w:t>MongoDB</w:t>
              </w:r>
              <w:proofErr w:type="gramEnd"/>
            </w:ins>
          </w:p>
        </w:tc>
        <w:tc>
          <w:tcPr>
            <w:tcW w:w="736" w:type="dxa"/>
            <w:shd w:val="clear" w:color="auto" w:fill="D2EAF1"/>
          </w:tcPr>
          <w:p w:rsidR="00511F45" w:rsidRPr="003E7CEE" w:rsidRDefault="004B7C1A" w:rsidP="003E7CEE">
            <w:pPr>
              <w:jc w:val="center"/>
              <w:rPr>
                <w:ins w:id="2570" w:author="Alberto Scremin" w:date="2011-08-02T22:53:00Z"/>
                <w:rFonts w:ascii="Times New Roman" w:hAnsi="Times New Roman" w:cs="Times New Roman"/>
                <w:sz w:val="20"/>
                <w:szCs w:val="20"/>
                <w:lang w:val="pt-BR"/>
              </w:rPr>
            </w:pPr>
            <w:ins w:id="2571"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72" w:author="Alberto Scremin" w:date="2011-08-02T22:53:00Z"/>
                <w:rFonts w:ascii="Times New Roman" w:hAnsi="Times New Roman" w:cs="Times New Roman"/>
                <w:sz w:val="20"/>
                <w:szCs w:val="20"/>
                <w:lang w:val="pt-BR"/>
              </w:rPr>
            </w:pPr>
            <w:ins w:id="2573" w:author="Alberto Scremin" w:date="2011-08-02T22:53:00Z">
              <w:r w:rsidRPr="003E7CEE">
                <w:rPr>
                  <w:rFonts w:ascii="Times New Roman" w:hAnsi="Times New Roman" w:cs="Times New Roman"/>
                  <w:sz w:val="20"/>
                  <w:szCs w:val="20"/>
                  <w:lang w:val="pt-BR"/>
                </w:rPr>
                <w:t>APLC</w:t>
              </w:r>
            </w:ins>
          </w:p>
        </w:tc>
        <w:tc>
          <w:tcPr>
            <w:tcW w:w="730" w:type="dxa"/>
            <w:shd w:val="clear" w:color="auto" w:fill="D2EAF1"/>
          </w:tcPr>
          <w:p w:rsidR="00511F45" w:rsidRPr="003E7CEE" w:rsidRDefault="004B7C1A" w:rsidP="003E7CEE">
            <w:pPr>
              <w:jc w:val="center"/>
              <w:rPr>
                <w:ins w:id="2574" w:author="Alberto Scremin" w:date="2011-08-02T22:53:00Z"/>
                <w:rFonts w:ascii="Times New Roman" w:hAnsi="Times New Roman" w:cs="Times New Roman"/>
                <w:sz w:val="20"/>
                <w:szCs w:val="20"/>
                <w:lang w:val="pt-BR"/>
              </w:rPr>
            </w:pPr>
            <w:ins w:id="2575"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76" w:author="Alberto Scremin" w:date="2011-08-02T22:53:00Z"/>
                <w:rFonts w:ascii="Times New Roman" w:hAnsi="Times New Roman" w:cs="Times New Roman"/>
                <w:sz w:val="20"/>
                <w:szCs w:val="20"/>
                <w:lang w:val="pt-BR"/>
              </w:rPr>
            </w:pPr>
            <w:ins w:id="2577"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78" w:author="Alberto Scremin" w:date="2011-08-02T22:53:00Z"/>
                <w:rFonts w:ascii="Times New Roman" w:hAnsi="Times New Roman" w:cs="Times New Roman"/>
                <w:sz w:val="20"/>
                <w:szCs w:val="20"/>
                <w:lang w:val="pt-BR"/>
              </w:rPr>
            </w:pPr>
            <w:ins w:id="2579"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80" w:author="Alberto Scremin" w:date="2011-08-02T22:53:00Z"/>
                <w:rFonts w:ascii="Times New Roman" w:hAnsi="Times New Roman" w:cs="Times New Roman"/>
                <w:sz w:val="20"/>
                <w:szCs w:val="20"/>
                <w:lang w:val="pt-BR"/>
              </w:rPr>
            </w:pPr>
            <w:ins w:id="2581"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82" w:author="Alberto Scremin" w:date="2011-08-02T22:53:00Z"/>
                <w:rFonts w:ascii="Times New Roman" w:hAnsi="Times New Roman" w:cs="Times New Roman"/>
                <w:sz w:val="20"/>
                <w:szCs w:val="20"/>
                <w:lang w:val="pt-BR"/>
              </w:rPr>
            </w:pPr>
            <w:ins w:id="2583"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84" w:author="Alberto Scremin" w:date="2011-08-02T22:53:00Z"/>
                <w:rFonts w:ascii="Times New Roman" w:hAnsi="Times New Roman" w:cs="Times New Roman"/>
                <w:sz w:val="20"/>
                <w:szCs w:val="20"/>
                <w:lang w:val="pt-BR"/>
              </w:rPr>
            </w:pPr>
            <w:ins w:id="2585"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86" w:author="Alberto Scremin" w:date="2011-08-02T22:53:00Z"/>
                <w:rFonts w:ascii="Times New Roman" w:hAnsi="Times New Roman" w:cs="Times New Roman"/>
                <w:sz w:val="20"/>
                <w:szCs w:val="20"/>
                <w:lang w:val="pt-BR"/>
              </w:rPr>
            </w:pPr>
            <w:ins w:id="2587" w:author="Alberto Scremin" w:date="2011-08-02T22:53:00Z">
              <w:r w:rsidRPr="003E7CEE">
                <w:rPr>
                  <w:rFonts w:ascii="Times New Roman" w:hAnsi="Times New Roman" w:cs="Times New Roman"/>
                  <w:sz w:val="20"/>
                  <w:szCs w:val="20"/>
                  <w:lang w:val="pt-BR"/>
                </w:rPr>
                <w:t>SIM</w:t>
              </w:r>
            </w:ins>
          </w:p>
        </w:tc>
        <w:tc>
          <w:tcPr>
            <w:tcW w:w="730" w:type="dxa"/>
            <w:shd w:val="clear" w:color="auto" w:fill="D2EAF1"/>
          </w:tcPr>
          <w:p w:rsidR="00511F45" w:rsidRPr="003E7CEE" w:rsidRDefault="004B7C1A" w:rsidP="003E7CEE">
            <w:pPr>
              <w:jc w:val="center"/>
              <w:rPr>
                <w:ins w:id="2588" w:author="Alberto Scremin" w:date="2011-08-02T22:53:00Z"/>
                <w:rFonts w:ascii="Times New Roman" w:hAnsi="Times New Roman" w:cs="Times New Roman"/>
                <w:sz w:val="20"/>
                <w:szCs w:val="20"/>
                <w:lang w:val="pt-BR"/>
              </w:rPr>
            </w:pPr>
            <w:ins w:id="2589" w:author="Alberto Scremin" w:date="2011-08-02T22:53:00Z">
              <w:r w:rsidRPr="003E7CEE">
                <w:rPr>
                  <w:rFonts w:ascii="Times New Roman" w:hAnsi="Times New Roman" w:cs="Times New Roman"/>
                  <w:sz w:val="20"/>
                  <w:szCs w:val="20"/>
                  <w:lang w:val="pt-BR"/>
                </w:rPr>
                <w:t>APLC</w:t>
              </w:r>
            </w:ins>
          </w:p>
        </w:tc>
        <w:tc>
          <w:tcPr>
            <w:tcW w:w="730" w:type="dxa"/>
            <w:shd w:val="clear" w:color="auto" w:fill="D2EAF1"/>
          </w:tcPr>
          <w:p w:rsidR="00511F45" w:rsidRPr="003E7CEE" w:rsidRDefault="00F734A3" w:rsidP="003E7CEE">
            <w:pPr>
              <w:jc w:val="center"/>
              <w:rPr>
                <w:ins w:id="2590" w:author="Alberto Scremin" w:date="2011-08-02T22:53:00Z"/>
                <w:rFonts w:ascii="Times New Roman" w:hAnsi="Times New Roman" w:cs="Times New Roman"/>
                <w:sz w:val="20"/>
                <w:szCs w:val="20"/>
                <w:lang w:val="pt-BR"/>
              </w:rPr>
            </w:pPr>
            <w:ins w:id="2591" w:author="Alberto Scremin" w:date="2011-08-02T22:53:00Z">
              <w:r>
                <w:rPr>
                  <w:rFonts w:ascii="Times New Roman" w:hAnsi="Times New Roman" w:cs="Times New Roman"/>
                  <w:sz w:val="20"/>
                  <w:szCs w:val="20"/>
                  <w:lang w:val="pt-BR"/>
                </w:rPr>
                <w:t>APLC</w:t>
              </w:r>
            </w:ins>
          </w:p>
        </w:tc>
      </w:tr>
      <w:tr w:rsidR="004B7C1A" w:rsidRPr="003E7CEE" w:rsidTr="003E7CEE">
        <w:trPr>
          <w:jc w:val="center"/>
          <w:ins w:id="2592" w:author="Alberto Scremin" w:date="2011-08-02T22:53:00Z"/>
        </w:trPr>
        <w:tc>
          <w:tcPr>
            <w:tcW w:w="1486" w:type="dxa"/>
            <w:tcBorders>
              <w:top w:val="single" w:sz="8" w:space="0" w:color="FFFFFF"/>
              <w:left w:val="single" w:sz="8" w:space="0" w:color="FFFFFF"/>
              <w:bottom w:val="single" w:sz="8" w:space="0" w:color="FFFFFF"/>
              <w:right w:val="single" w:sz="24" w:space="0" w:color="FFFFFF"/>
            </w:tcBorders>
            <w:shd w:val="clear" w:color="auto" w:fill="4BACC6"/>
            <w:vAlign w:val="center"/>
          </w:tcPr>
          <w:p w:rsidR="00511F45" w:rsidRPr="003E7CEE" w:rsidRDefault="00511F45" w:rsidP="003E7CEE">
            <w:pPr>
              <w:jc w:val="center"/>
              <w:rPr>
                <w:ins w:id="2593" w:author="Alberto Scremin" w:date="2011-08-02T22:53:00Z"/>
                <w:rFonts w:ascii="Times New Roman" w:hAnsi="Times New Roman" w:cs="Times New Roman"/>
                <w:b/>
                <w:bCs/>
                <w:color w:val="FFFFFF"/>
                <w:lang w:val="pt-BR"/>
              </w:rPr>
            </w:pPr>
            <w:ins w:id="2594" w:author="Alberto Scremin" w:date="2011-08-02T22:53:00Z">
              <w:r w:rsidRPr="003E7CEE">
                <w:rPr>
                  <w:rFonts w:ascii="Times New Roman" w:hAnsi="Times New Roman" w:cs="Times New Roman"/>
                  <w:b/>
                  <w:bCs/>
                  <w:color w:val="FFFFFF"/>
                  <w:lang w:val="pt-BR"/>
                </w:rPr>
                <w:t>Redis</w:t>
              </w:r>
            </w:ins>
          </w:p>
        </w:tc>
        <w:tc>
          <w:tcPr>
            <w:tcW w:w="736"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95" w:author="Alberto Scremin" w:date="2011-08-02T22:53:00Z"/>
                <w:rFonts w:ascii="Times New Roman" w:hAnsi="Times New Roman" w:cs="Times New Roman"/>
                <w:sz w:val="20"/>
                <w:szCs w:val="20"/>
                <w:lang w:val="pt-BR"/>
              </w:rPr>
            </w:pPr>
            <w:ins w:id="2596" w:author="Alberto Scremin" w:date="2011-08-02T22:53:00Z">
              <w:r w:rsidRPr="003E7CEE">
                <w:rPr>
                  <w:rFonts w:ascii="Times New Roman" w:hAnsi="Times New Roman" w:cs="Times New Roman"/>
                  <w:sz w:val="20"/>
                  <w:szCs w:val="20"/>
                  <w:lang w:val="pt-BR"/>
                </w:rPr>
                <w:t>APL</w:t>
              </w:r>
              <w:r w:rsidR="004B7C1A" w:rsidRPr="003E7CEE">
                <w:rPr>
                  <w:rFonts w:ascii="Times New Roman" w:hAnsi="Times New Roman" w:cs="Times New Roman"/>
                  <w:sz w:val="20"/>
                  <w:szCs w:val="20"/>
                  <w:lang w:val="pt-BR"/>
                </w:rPr>
                <w:t>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97" w:author="Alberto Scremin" w:date="2011-08-02T22:53:00Z"/>
                <w:rFonts w:ascii="Times New Roman" w:hAnsi="Times New Roman" w:cs="Times New Roman"/>
                <w:sz w:val="20"/>
                <w:szCs w:val="20"/>
                <w:lang w:val="pt-BR"/>
              </w:rPr>
            </w:pPr>
            <w:ins w:id="2598"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599" w:author="Alberto Scremin" w:date="2011-08-02T22:53:00Z"/>
                <w:rFonts w:ascii="Times New Roman" w:hAnsi="Times New Roman" w:cs="Times New Roman"/>
                <w:sz w:val="20"/>
                <w:szCs w:val="20"/>
                <w:lang w:val="pt-BR"/>
              </w:rPr>
            </w:pPr>
            <w:ins w:id="2600"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01" w:author="Alberto Scremin" w:date="2011-08-02T22:53:00Z"/>
                <w:rFonts w:ascii="Times New Roman" w:hAnsi="Times New Roman" w:cs="Times New Roman"/>
                <w:sz w:val="20"/>
                <w:szCs w:val="20"/>
                <w:lang w:val="pt-BR"/>
              </w:rPr>
            </w:pPr>
            <w:ins w:id="2602"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03" w:author="Alberto Scremin" w:date="2011-08-02T22:53:00Z"/>
                <w:rFonts w:ascii="Times New Roman" w:hAnsi="Times New Roman" w:cs="Times New Roman"/>
                <w:sz w:val="20"/>
                <w:szCs w:val="20"/>
                <w:lang w:val="pt-BR"/>
              </w:rPr>
            </w:pPr>
            <w:ins w:id="2604"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05" w:author="Alberto Scremin" w:date="2011-08-02T22:53:00Z"/>
                <w:rFonts w:ascii="Times New Roman" w:hAnsi="Times New Roman" w:cs="Times New Roman"/>
                <w:sz w:val="20"/>
                <w:szCs w:val="20"/>
                <w:lang w:val="pt-BR"/>
              </w:rPr>
            </w:pPr>
            <w:ins w:id="2606"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07" w:author="Alberto Scremin" w:date="2011-08-02T22:53:00Z"/>
                <w:rFonts w:ascii="Times New Roman" w:hAnsi="Times New Roman" w:cs="Times New Roman"/>
                <w:sz w:val="20"/>
                <w:szCs w:val="20"/>
                <w:lang w:val="pt-BR"/>
              </w:rPr>
            </w:pPr>
            <w:ins w:id="2608"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09" w:author="Alberto Scremin" w:date="2011-08-02T22:53:00Z"/>
                <w:rFonts w:ascii="Times New Roman" w:hAnsi="Times New Roman" w:cs="Times New Roman"/>
                <w:sz w:val="20"/>
                <w:szCs w:val="20"/>
                <w:lang w:val="pt-BR"/>
              </w:rPr>
            </w:pPr>
            <w:ins w:id="2610"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11" w:author="Alberto Scremin" w:date="2011-08-02T22:53:00Z"/>
                <w:rFonts w:ascii="Times New Roman" w:hAnsi="Times New Roman" w:cs="Times New Roman"/>
                <w:sz w:val="20"/>
                <w:szCs w:val="20"/>
                <w:lang w:val="pt-BR"/>
              </w:rPr>
            </w:pPr>
            <w:ins w:id="2612"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13" w:author="Alberto Scremin" w:date="2011-08-02T22:53:00Z"/>
                <w:rFonts w:ascii="Times New Roman" w:hAnsi="Times New Roman" w:cs="Times New Roman"/>
                <w:sz w:val="20"/>
                <w:szCs w:val="20"/>
                <w:lang w:val="pt-BR"/>
              </w:rPr>
            </w:pPr>
            <w:ins w:id="2614" w:author="Alberto Scremin" w:date="2011-08-02T22:53:00Z">
              <w:r w:rsidRPr="003E7CEE">
                <w:rPr>
                  <w:rFonts w:ascii="Times New Roman" w:hAnsi="Times New Roman" w:cs="Times New Roman"/>
                  <w:sz w:val="20"/>
                  <w:szCs w:val="20"/>
                  <w:lang w:val="pt-BR"/>
                </w:rPr>
                <w:t>APLC</w:t>
              </w:r>
            </w:ins>
          </w:p>
        </w:tc>
        <w:tc>
          <w:tcPr>
            <w:tcW w:w="730" w:type="dxa"/>
            <w:tcBorders>
              <w:top w:val="single" w:sz="8" w:space="0" w:color="FFFFFF"/>
              <w:left w:val="single" w:sz="8" w:space="0" w:color="FFFFFF"/>
              <w:bottom w:val="single" w:sz="8" w:space="0" w:color="FFFFFF"/>
              <w:right w:val="single" w:sz="8" w:space="0" w:color="FFFFFF"/>
            </w:tcBorders>
            <w:shd w:val="clear" w:color="auto" w:fill="A5D5E2"/>
          </w:tcPr>
          <w:p w:rsidR="00511F45" w:rsidRPr="003E7CEE" w:rsidRDefault="00511F45" w:rsidP="003E7CEE">
            <w:pPr>
              <w:jc w:val="center"/>
              <w:rPr>
                <w:ins w:id="2615" w:author="Alberto Scremin" w:date="2011-08-02T22:53:00Z"/>
                <w:rFonts w:ascii="Times New Roman" w:hAnsi="Times New Roman" w:cs="Times New Roman"/>
                <w:sz w:val="20"/>
                <w:szCs w:val="20"/>
                <w:lang w:val="pt-BR"/>
              </w:rPr>
            </w:pPr>
            <w:ins w:id="2616" w:author="Alberto Scremin" w:date="2011-08-02T22:53:00Z">
              <w:r w:rsidRPr="003E7CEE">
                <w:rPr>
                  <w:rFonts w:ascii="Times New Roman" w:hAnsi="Times New Roman" w:cs="Times New Roman"/>
                  <w:sz w:val="20"/>
                  <w:szCs w:val="20"/>
                  <w:lang w:val="pt-BR"/>
                </w:rPr>
                <w:t>APLC</w:t>
              </w:r>
            </w:ins>
          </w:p>
        </w:tc>
      </w:tr>
    </w:tbl>
    <w:p w:rsidR="003F41F6" w:rsidRPr="00EE1713" w:rsidRDefault="004B7C1A" w:rsidP="00EE1713">
      <w:pPr>
        <w:pStyle w:val="Legenda"/>
        <w:rPr>
          <w:ins w:id="2617" w:author="Alberto Scremin" w:date="2011-08-02T22:53:00Z"/>
          <w:rFonts w:ascii="Times New Roman" w:hAnsi="Times New Roman" w:cs="Times New Roman"/>
          <w:lang w:val="pt-BR"/>
        </w:rPr>
      </w:pPr>
      <w:bookmarkStart w:id="2618" w:name="_Ref298952040"/>
      <w:bookmarkStart w:id="2619" w:name="_Toc298952620"/>
      <w:ins w:id="2620" w:author="Alberto Scremin" w:date="2011-08-02T22:53:00Z">
        <w:r w:rsidRPr="00EE1713">
          <w:rPr>
            <w:lang w:val="pt-BR"/>
          </w:rPr>
          <w:t xml:space="preserve">Tabela </w:t>
        </w:r>
        <w:r w:rsidR="000E0278">
          <w:fldChar w:fldCharType="begin"/>
        </w:r>
        <w:r w:rsidRPr="00EE1713">
          <w:rPr>
            <w:lang w:val="pt-BR"/>
          </w:rPr>
          <w:instrText xml:space="preserve"> SEQ Tabela \* ARABIC </w:instrText>
        </w:r>
        <w:r w:rsidR="000E0278">
          <w:fldChar w:fldCharType="separate"/>
        </w:r>
        <w:r w:rsidRPr="00EE1713">
          <w:rPr>
            <w:noProof/>
            <w:lang w:val="pt-BR"/>
          </w:rPr>
          <w:t>1</w:t>
        </w:r>
        <w:r w:rsidR="000E0278">
          <w:fldChar w:fldCharType="end"/>
        </w:r>
        <w:bookmarkEnd w:id="2618"/>
        <w:r w:rsidRPr="00EE1713">
          <w:rPr>
            <w:lang w:val="pt-BR"/>
          </w:rPr>
          <w:t>: Tabela comparativa das consultas realizadas.</w:t>
        </w:r>
        <w:bookmarkEnd w:id="2619"/>
      </w:ins>
    </w:p>
    <w:p w:rsidR="000E73A2" w:rsidRPr="000E73A2" w:rsidRDefault="000E73A2" w:rsidP="000E73A2">
      <w:pPr>
        <w:pStyle w:val="Ttulo"/>
        <w:outlineLvl w:val="0"/>
        <w:rPr>
          <w:sz w:val="22"/>
          <w:szCs w:val="22"/>
        </w:rPr>
      </w:pPr>
      <w:r>
        <w:rPr>
          <w:lang w:val="pt-BR"/>
        </w:rPr>
        <w:br w:type="page"/>
      </w:r>
      <w:bookmarkStart w:id="2621" w:name="_Toc298169257"/>
      <w:bookmarkStart w:id="2622" w:name="_Ref298777950"/>
      <w:bookmarkStart w:id="2623" w:name="_Toc300130103"/>
      <w:r w:rsidRPr="000E73A2">
        <w:rPr>
          <w:sz w:val="22"/>
          <w:szCs w:val="22"/>
        </w:rPr>
        <w:lastRenderedPageBreak/>
        <w:t>CONCLUSÃO</w:t>
      </w:r>
      <w:bookmarkEnd w:id="2621"/>
      <w:bookmarkEnd w:id="2622"/>
      <w:bookmarkEnd w:id="2623"/>
    </w:p>
    <w:p w:rsidR="000E73A2" w:rsidRPr="000E73A2" w:rsidRDefault="000E73A2" w:rsidP="000E73A2">
      <w:pPr>
        <w:pStyle w:val="TXT"/>
        <w:rPr>
          <w:sz w:val="22"/>
          <w:szCs w:val="22"/>
          <w:lang w:val="pt-BR"/>
        </w:rPr>
      </w:pPr>
      <w:r w:rsidRPr="000E73A2">
        <w:rPr>
          <w:sz w:val="22"/>
          <w:szCs w:val="22"/>
          <w:lang w:val="pt-BR"/>
        </w:rPr>
        <w:tab/>
        <w:t xml:space="preserve">O </w:t>
      </w:r>
      <w:proofErr w:type="gramStart"/>
      <w:r w:rsidRPr="000E73A2">
        <w:rPr>
          <w:sz w:val="22"/>
          <w:szCs w:val="22"/>
          <w:lang w:val="pt-BR"/>
        </w:rPr>
        <w:t>MySQL</w:t>
      </w:r>
      <w:proofErr w:type="gramEnd"/>
      <w:r w:rsidRPr="000E73A2">
        <w:rPr>
          <w:sz w:val="22"/>
          <w:szCs w:val="22"/>
          <w:lang w:val="pt-BR"/>
        </w:rPr>
        <w:t xml:space="preserve"> possui uma estrutura rígida, onde toda e qualquer tupla necessita possuir todas as colunas da tabela. Entretanto, apesar desta rigidez, ele nos permitiu realizar todas as consultas sem nenhuma dificuldade. O mesmo nos permitiu realizar desde as consultas mais simples até as consultas mais complexas, utilizando operadores de comparação, agregação e junções. </w:t>
      </w:r>
    </w:p>
    <w:p w:rsidR="000E73A2" w:rsidRPr="000E73A2" w:rsidRDefault="000E73A2" w:rsidP="000E73A2">
      <w:pPr>
        <w:pStyle w:val="TXT"/>
        <w:rPr>
          <w:sz w:val="22"/>
          <w:szCs w:val="22"/>
          <w:lang w:val="pt-BR"/>
        </w:rPr>
      </w:pPr>
      <w:r w:rsidRPr="000E73A2">
        <w:rPr>
          <w:sz w:val="22"/>
          <w:szCs w:val="22"/>
          <w:lang w:val="pt-BR"/>
        </w:rPr>
        <w:tab/>
        <w:t xml:space="preserve">O </w:t>
      </w:r>
      <w:proofErr w:type="gramStart"/>
      <w:r w:rsidRPr="000E73A2">
        <w:rPr>
          <w:sz w:val="22"/>
          <w:szCs w:val="22"/>
          <w:lang w:val="pt-BR"/>
        </w:rPr>
        <w:t>MongoDB</w:t>
      </w:r>
      <w:proofErr w:type="gramEnd"/>
      <w:r w:rsidRPr="000E73A2">
        <w:rPr>
          <w:sz w:val="22"/>
          <w:szCs w:val="22"/>
          <w:lang w:val="pt-BR"/>
        </w:rPr>
        <w:t xml:space="preserve"> não requer que seja criado o esquema antes que os documentos sejam inseridos, dessa forma facilmente permite começarmos o nosso banco. Porém, não é recomendado que todos os tipos de documentos </w:t>
      </w:r>
      <w:proofErr w:type="gramStart"/>
      <w:r w:rsidRPr="000E73A2">
        <w:rPr>
          <w:sz w:val="22"/>
          <w:szCs w:val="22"/>
          <w:lang w:val="pt-BR"/>
        </w:rPr>
        <w:t>fiquem</w:t>
      </w:r>
      <w:proofErr w:type="gramEnd"/>
      <w:r w:rsidRPr="000E73A2">
        <w:rPr>
          <w:sz w:val="22"/>
          <w:szCs w:val="22"/>
          <w:lang w:val="pt-BR"/>
        </w:rPr>
        <w:t xml:space="preserve"> em uma mesma coleção</w:t>
      </w:r>
      <w:del w:id="2624" w:author="Alberto Scremin" w:date="2011-08-02T22:53:00Z">
        <w:r w:rsidRPr="000E73A2">
          <w:rPr>
            <w:sz w:val="22"/>
            <w:szCs w:val="22"/>
            <w:lang w:val="pt-BR"/>
          </w:rPr>
          <w:delText>. Deve então ser definido</w:delText>
        </w:r>
      </w:del>
      <w:ins w:id="2625" w:author="Alberto Scremin" w:date="2011-08-02T22:53:00Z">
        <w:r w:rsidR="00D40F0D">
          <w:rPr>
            <w:sz w:val="22"/>
            <w:szCs w:val="22"/>
            <w:lang w:val="pt-BR"/>
          </w:rPr>
          <w:t>, pois isto pode onerar o desempenho das consultas</w:t>
        </w:r>
        <w:r w:rsidRPr="000E73A2">
          <w:rPr>
            <w:sz w:val="22"/>
            <w:szCs w:val="22"/>
            <w:lang w:val="pt-BR"/>
          </w:rPr>
          <w:t xml:space="preserve">. </w:t>
        </w:r>
        <w:r w:rsidR="00E43F9B">
          <w:rPr>
            <w:sz w:val="22"/>
            <w:szCs w:val="22"/>
            <w:lang w:val="pt-BR"/>
          </w:rPr>
          <w:t>Desta maneira, devemos criar</w:t>
        </w:r>
      </w:ins>
      <w:r w:rsidR="00E43F9B">
        <w:rPr>
          <w:sz w:val="22"/>
          <w:szCs w:val="22"/>
          <w:lang w:val="pt-BR"/>
        </w:rPr>
        <w:t xml:space="preserve"> um esquema para </w:t>
      </w:r>
      <w:del w:id="2626" w:author="Alberto Scremin" w:date="2011-08-02T22:53:00Z">
        <w:r w:rsidRPr="000E73A2">
          <w:rPr>
            <w:sz w:val="22"/>
            <w:szCs w:val="22"/>
            <w:lang w:val="pt-BR"/>
          </w:rPr>
          <w:delText>quais</w:delText>
        </w:r>
      </w:del>
      <w:ins w:id="2627" w:author="Alberto Scremin" w:date="2011-08-02T22:53:00Z">
        <w:r w:rsidR="00E43F9B">
          <w:rPr>
            <w:sz w:val="22"/>
            <w:szCs w:val="22"/>
            <w:lang w:val="pt-BR"/>
          </w:rPr>
          <w:t>cada conjunto de</w:t>
        </w:r>
      </w:ins>
      <w:r w:rsidR="00E43F9B">
        <w:rPr>
          <w:sz w:val="22"/>
          <w:szCs w:val="22"/>
          <w:lang w:val="pt-BR"/>
        </w:rPr>
        <w:t xml:space="preserve"> documentos </w:t>
      </w:r>
      <w:del w:id="2628" w:author="Alberto Scremin" w:date="2011-08-02T22:53:00Z">
        <w:r w:rsidRPr="000E73A2">
          <w:rPr>
            <w:sz w:val="22"/>
            <w:szCs w:val="22"/>
            <w:lang w:val="pt-BR"/>
          </w:rPr>
          <w:delText>compartilhem</w:delText>
        </w:r>
      </w:del>
      <w:ins w:id="2629" w:author="Alberto Scremin" w:date="2011-08-02T22:53:00Z">
        <w:r w:rsidR="00E43F9B">
          <w:rPr>
            <w:sz w:val="22"/>
            <w:szCs w:val="22"/>
            <w:lang w:val="pt-BR"/>
          </w:rPr>
          <w:t>que compartilham</w:t>
        </w:r>
      </w:ins>
      <w:r w:rsidR="00E43F9B">
        <w:rPr>
          <w:sz w:val="22"/>
          <w:szCs w:val="22"/>
          <w:lang w:val="pt-BR"/>
        </w:rPr>
        <w:t xml:space="preserve"> a mesma coleção.</w:t>
      </w:r>
      <w:ins w:id="2630" w:author="Alberto Scremin" w:date="2011-08-02T22:53:00Z">
        <w:r w:rsidR="00E43F9B" w:rsidRPr="000E73A2" w:rsidDel="00E43F9B">
          <w:rPr>
            <w:sz w:val="22"/>
            <w:szCs w:val="22"/>
            <w:lang w:val="pt-BR"/>
          </w:rPr>
          <w:t xml:space="preserve"> </w:t>
        </w:r>
      </w:ins>
    </w:p>
    <w:p w:rsidR="000E73A2" w:rsidRPr="000E73A2" w:rsidRDefault="000E73A2" w:rsidP="000E73A2">
      <w:pPr>
        <w:pStyle w:val="TXT"/>
        <w:rPr>
          <w:sz w:val="22"/>
          <w:szCs w:val="22"/>
          <w:lang w:val="pt-BR"/>
        </w:rPr>
      </w:pPr>
      <w:r w:rsidRPr="000E73A2">
        <w:rPr>
          <w:sz w:val="22"/>
          <w:szCs w:val="22"/>
          <w:lang w:val="pt-BR"/>
        </w:rPr>
        <w:tab/>
        <w:t xml:space="preserve">Na questão de como fazer as consultas no </w:t>
      </w:r>
      <w:proofErr w:type="gramStart"/>
      <w:r w:rsidRPr="000E73A2">
        <w:rPr>
          <w:sz w:val="22"/>
          <w:szCs w:val="22"/>
          <w:lang w:val="pt-BR"/>
        </w:rPr>
        <w:t>MongoDB</w:t>
      </w:r>
      <w:proofErr w:type="gramEnd"/>
      <w:r w:rsidRPr="000E73A2">
        <w:rPr>
          <w:sz w:val="22"/>
          <w:szCs w:val="22"/>
          <w:lang w:val="pt-BR"/>
        </w:rPr>
        <w:t>, apesar da maioria das consultas  serem expressas facilmente, outras não puderam ser expressas sem o auxílio de um tratamento da aplicação do usuário, aumentando assim o esforço necessário para trabalhar com tal SGBD.</w:t>
      </w:r>
    </w:p>
    <w:p w:rsidR="000E73A2" w:rsidRPr="000E73A2" w:rsidRDefault="000E73A2" w:rsidP="000E73A2">
      <w:pPr>
        <w:pStyle w:val="TXT"/>
        <w:rPr>
          <w:sz w:val="22"/>
          <w:szCs w:val="22"/>
          <w:lang w:val="pt-BR"/>
        </w:rPr>
      </w:pPr>
      <w:r w:rsidRPr="000E73A2">
        <w:rPr>
          <w:sz w:val="22"/>
          <w:szCs w:val="22"/>
          <w:lang w:val="pt-BR"/>
        </w:rPr>
        <w:tab/>
        <w:t xml:space="preserve">O mesmo modelo que foi utilizado no </w:t>
      </w:r>
      <w:proofErr w:type="gramStart"/>
      <w:r w:rsidRPr="000E73A2">
        <w:rPr>
          <w:sz w:val="22"/>
          <w:szCs w:val="22"/>
          <w:lang w:val="pt-BR"/>
        </w:rPr>
        <w:t>MongoDB</w:t>
      </w:r>
      <w:proofErr w:type="gramEnd"/>
      <w:r w:rsidRPr="000E73A2">
        <w:rPr>
          <w:sz w:val="22"/>
          <w:szCs w:val="22"/>
          <w:lang w:val="pt-BR"/>
        </w:rPr>
        <w:t>, também foi utilizado para o Sedna. O Sedna utiliza de um modelo concebido em XML Schema. O XML Schema, permite uma grande flexibilidade para a construção de seus modelos e</w:t>
      </w:r>
      <w:del w:id="2631" w:author="Alberto Scremin" w:date="2011-08-02T22:53:00Z">
        <w:r w:rsidRPr="000E73A2">
          <w:rPr>
            <w:sz w:val="22"/>
            <w:szCs w:val="22"/>
            <w:lang w:val="pt-BR"/>
          </w:rPr>
          <w:delText xml:space="preserve"> acaba</w:delText>
        </w:r>
      </w:del>
      <w:ins w:id="2632" w:author="Alberto Scremin" w:date="2011-08-02T22:53:00Z">
        <w:r w:rsidR="0039694F">
          <w:rPr>
            <w:sz w:val="22"/>
            <w:szCs w:val="22"/>
            <w:lang w:val="pt-BR"/>
          </w:rPr>
          <w:t>, dependendo da experiência do usuário, pode</w:t>
        </w:r>
        <w:r w:rsidRPr="000E73A2">
          <w:rPr>
            <w:sz w:val="22"/>
            <w:szCs w:val="22"/>
            <w:lang w:val="pt-BR"/>
          </w:rPr>
          <w:t xml:space="preserve"> acaba</w:t>
        </w:r>
        <w:r w:rsidR="0039694F">
          <w:rPr>
            <w:sz w:val="22"/>
            <w:szCs w:val="22"/>
            <w:lang w:val="pt-BR"/>
          </w:rPr>
          <w:t>r</w:t>
        </w:r>
      </w:ins>
      <w:r w:rsidRPr="000E73A2">
        <w:rPr>
          <w:sz w:val="22"/>
          <w:szCs w:val="22"/>
          <w:lang w:val="pt-BR"/>
        </w:rPr>
        <w:t xml:space="preserve"> apresentando uma linguagem mais complexa para sua construção.</w:t>
      </w:r>
      <w:r w:rsidRPr="000E73A2">
        <w:rPr>
          <w:sz w:val="22"/>
          <w:szCs w:val="22"/>
          <w:lang w:val="pt-BR"/>
        </w:rPr>
        <w:tab/>
        <w:t xml:space="preserve">Para as consultas no Sedna, utilizamos o padrão </w:t>
      </w:r>
      <w:proofErr w:type="gramStart"/>
      <w:r w:rsidRPr="000E73A2">
        <w:rPr>
          <w:sz w:val="22"/>
          <w:szCs w:val="22"/>
          <w:lang w:val="pt-BR"/>
        </w:rPr>
        <w:t>XQuery</w:t>
      </w:r>
      <w:proofErr w:type="gramEnd"/>
      <w:r w:rsidRPr="000E73A2">
        <w:rPr>
          <w:sz w:val="22"/>
          <w:szCs w:val="22"/>
          <w:lang w:val="pt-BR"/>
        </w:rPr>
        <w:t>, que se mostrou como uma ferramenta muito poderosa para a tarefa, permitindo expressar todas as consultas feitas no MySQL, mesmo tendo um esquema diferente do MySQL.</w:t>
      </w:r>
      <w:ins w:id="2633" w:author="Alberto Scremin" w:date="2011-08-02T22:53:00Z">
        <w:r w:rsidR="0039694F">
          <w:rPr>
            <w:sz w:val="22"/>
            <w:szCs w:val="22"/>
            <w:lang w:val="pt-BR"/>
          </w:rPr>
          <w:t xml:space="preserve"> Este padrão de linguagem permitiu a criação desde as consultas mais simples às mais complexas. </w:t>
        </w:r>
      </w:ins>
    </w:p>
    <w:p w:rsidR="000E73A2" w:rsidRPr="000E73A2" w:rsidRDefault="000E73A2" w:rsidP="000E73A2">
      <w:pPr>
        <w:pStyle w:val="TXT"/>
        <w:rPr>
          <w:sz w:val="22"/>
          <w:szCs w:val="22"/>
          <w:lang w:val="pt-BR"/>
        </w:rPr>
      </w:pPr>
      <w:r w:rsidRPr="000E73A2">
        <w:rPr>
          <w:sz w:val="22"/>
          <w:szCs w:val="22"/>
          <w:lang w:val="pt-BR"/>
        </w:rPr>
        <w:tab/>
        <w:t xml:space="preserve">O Redis, assim como o </w:t>
      </w:r>
      <w:proofErr w:type="gramStart"/>
      <w:r w:rsidRPr="000E73A2">
        <w:rPr>
          <w:sz w:val="22"/>
          <w:szCs w:val="22"/>
          <w:lang w:val="pt-BR"/>
        </w:rPr>
        <w:t>MongoDB</w:t>
      </w:r>
      <w:proofErr w:type="gramEnd"/>
      <w:r w:rsidRPr="000E73A2">
        <w:rPr>
          <w:sz w:val="22"/>
          <w:szCs w:val="22"/>
          <w:lang w:val="pt-BR"/>
        </w:rPr>
        <w:t xml:space="preserve">, permite a criação de um modelo de dados sem uma estrutura rígida, ou seja, os campos podem ser adicionados conforme a necessidade. Devido ao modelo e as consultas propostas neste trabalho, foi necessária a criação de </w:t>
      </w:r>
      <w:proofErr w:type="gramStart"/>
      <w:r w:rsidRPr="000E73A2">
        <w:rPr>
          <w:sz w:val="22"/>
          <w:szCs w:val="22"/>
          <w:lang w:val="pt-BR"/>
        </w:rPr>
        <w:t>5</w:t>
      </w:r>
      <w:proofErr w:type="gramEnd"/>
      <w:r w:rsidRPr="000E73A2">
        <w:rPr>
          <w:sz w:val="22"/>
          <w:szCs w:val="22"/>
          <w:lang w:val="pt-BR"/>
        </w:rPr>
        <w:t xml:space="preserve"> bancos no Redis. O primeiro para as informações de cada chave, armazenada em um </w:t>
      </w:r>
      <w:r w:rsidRPr="000E73A2">
        <w:rPr>
          <w:i/>
          <w:sz w:val="22"/>
          <w:szCs w:val="22"/>
          <w:lang w:val="pt-BR"/>
        </w:rPr>
        <w:t>hash</w:t>
      </w:r>
      <w:r w:rsidRPr="000E73A2">
        <w:rPr>
          <w:sz w:val="22"/>
          <w:szCs w:val="22"/>
          <w:lang w:val="pt-BR"/>
        </w:rPr>
        <w:t xml:space="preserve"> e os outros trabalhando como dicionário de dados, onde cada chave está relacionada a uma lista de valores.</w:t>
      </w:r>
      <w:ins w:id="2634" w:author="Alberto Scremin" w:date="2011-08-02T22:53:00Z">
        <w:r w:rsidR="00281826">
          <w:rPr>
            <w:sz w:val="22"/>
            <w:szCs w:val="22"/>
            <w:lang w:val="pt-BR"/>
          </w:rPr>
          <w:t xml:space="preserve"> O Redis não possui nenhum mecanismo para manter a integridade referencial. Sendo assim, se um dado for atualizado na primeira base de dados, a aplicação deve cuidar de atualizar os dicionários de dados. Consequentemente, essa é mais uma complexidade que é abstraída do SGBD e inserida na aplicação.</w:t>
        </w:r>
      </w:ins>
    </w:p>
    <w:p w:rsidR="000E73A2" w:rsidRPr="000E73A2" w:rsidRDefault="000E73A2" w:rsidP="000E73A2">
      <w:pPr>
        <w:pStyle w:val="TXT"/>
        <w:rPr>
          <w:sz w:val="22"/>
          <w:szCs w:val="22"/>
          <w:lang w:val="pt-BR"/>
        </w:rPr>
      </w:pPr>
      <w:r w:rsidRPr="000E73A2">
        <w:rPr>
          <w:sz w:val="22"/>
          <w:szCs w:val="22"/>
          <w:lang w:val="pt-BR"/>
        </w:rPr>
        <w:tab/>
        <w:t xml:space="preserve">Outro fator dificultante do Redis foi a </w:t>
      </w:r>
      <w:del w:id="2635" w:author="Alberto Scremin" w:date="2011-08-02T22:53:00Z">
        <w:r w:rsidRPr="000E73A2">
          <w:rPr>
            <w:sz w:val="22"/>
            <w:szCs w:val="22"/>
            <w:lang w:val="pt-BR"/>
          </w:rPr>
          <w:delText>busca</w:delText>
        </w:r>
      </w:del>
      <w:ins w:id="2636" w:author="Alberto Scremin" w:date="2011-08-02T22:53:00Z">
        <w:r w:rsidR="00716346">
          <w:rPr>
            <w:sz w:val="22"/>
            <w:szCs w:val="22"/>
            <w:lang w:val="pt-BR"/>
          </w:rPr>
          <w:t>consulta</w:t>
        </w:r>
      </w:ins>
      <w:r w:rsidRPr="000E73A2">
        <w:rPr>
          <w:sz w:val="22"/>
          <w:szCs w:val="22"/>
          <w:lang w:val="pt-BR"/>
        </w:rPr>
        <w:t xml:space="preserve">, pois o mesmo só realiza </w:t>
      </w:r>
      <w:del w:id="2637" w:author="Alberto Scremin" w:date="2011-08-02T22:53:00Z">
        <w:r w:rsidRPr="006B707C">
          <w:rPr>
            <w:sz w:val="22"/>
            <w:szCs w:val="22"/>
            <w:highlight w:val="yellow"/>
            <w:lang w:val="pt-BR"/>
          </w:rPr>
          <w:delText>buscas</w:delText>
        </w:r>
      </w:del>
      <w:ins w:id="2638" w:author="Alberto Scremin" w:date="2011-08-02T22:53:00Z">
        <w:r w:rsidR="00716346">
          <w:rPr>
            <w:sz w:val="22"/>
            <w:szCs w:val="22"/>
            <w:lang w:val="pt-BR"/>
          </w:rPr>
          <w:t xml:space="preserve">consultas </w:t>
        </w:r>
      </w:ins>
      <w:r w:rsidR="00716346" w:rsidRPr="000E73A2">
        <w:rPr>
          <w:sz w:val="22"/>
          <w:szCs w:val="22"/>
          <w:lang w:val="pt-BR"/>
        </w:rPr>
        <w:t xml:space="preserve"> </w:t>
      </w:r>
      <w:r w:rsidRPr="000E73A2">
        <w:rPr>
          <w:sz w:val="22"/>
          <w:szCs w:val="22"/>
          <w:lang w:val="pt-BR"/>
        </w:rPr>
        <w:t xml:space="preserve">através das chaves, então as consultas sobre toda a base de dados não puderam ser realizadas completamente no Redis. Para resolver este problema, foi necessário criar um laço de repetição na aplicação, onde em cada iteração seria selecionado o campo de uma determinada chave até o momento em que todas as chaves tenham sido lidas. As consultas </w:t>
      </w:r>
      <w:proofErr w:type="gramStart"/>
      <w:r w:rsidRPr="000E73A2">
        <w:rPr>
          <w:sz w:val="22"/>
          <w:szCs w:val="22"/>
          <w:lang w:val="pt-BR"/>
        </w:rPr>
        <w:t>ao Redis</w:t>
      </w:r>
      <w:proofErr w:type="gramEnd"/>
      <w:r w:rsidRPr="000E73A2">
        <w:rPr>
          <w:sz w:val="22"/>
          <w:szCs w:val="22"/>
          <w:lang w:val="pt-BR"/>
        </w:rPr>
        <w:t xml:space="preserve"> ficaram bem simples, entretanto, algumas ganharam um nível de dificuldade devido </w:t>
      </w:r>
      <w:r w:rsidR="006B707C">
        <w:rPr>
          <w:sz w:val="22"/>
          <w:szCs w:val="22"/>
          <w:lang w:val="pt-BR"/>
        </w:rPr>
        <w:t>à</w:t>
      </w:r>
      <w:r w:rsidRPr="000E73A2">
        <w:rPr>
          <w:sz w:val="22"/>
          <w:szCs w:val="22"/>
          <w:lang w:val="pt-BR"/>
        </w:rPr>
        <w:t xml:space="preserve">s limitações do Redis. </w:t>
      </w:r>
    </w:p>
    <w:p w:rsidR="000E73A2" w:rsidRPr="000E73A2" w:rsidRDefault="000E73A2" w:rsidP="000E73A2">
      <w:pPr>
        <w:pStyle w:val="TXT"/>
        <w:rPr>
          <w:sz w:val="22"/>
          <w:szCs w:val="22"/>
          <w:lang w:val="pt-BR"/>
        </w:rPr>
      </w:pPr>
      <w:r w:rsidRPr="000E73A2">
        <w:rPr>
          <w:sz w:val="22"/>
          <w:szCs w:val="22"/>
          <w:lang w:val="pt-BR"/>
        </w:rPr>
        <w:tab/>
      </w:r>
      <w:proofErr w:type="gramStart"/>
      <w:r w:rsidRPr="000E73A2">
        <w:rPr>
          <w:sz w:val="22"/>
          <w:szCs w:val="22"/>
          <w:lang w:val="pt-BR"/>
        </w:rPr>
        <w:t>O Cassandra, assim como o Redis,</w:t>
      </w:r>
      <w:proofErr w:type="gramEnd"/>
      <w:r w:rsidRPr="000E73A2">
        <w:rPr>
          <w:sz w:val="22"/>
          <w:szCs w:val="22"/>
          <w:lang w:val="pt-BR"/>
        </w:rPr>
        <w:t xml:space="preserve"> é um banco de dados orientado a chave-valor, porém apesar de possuírem o mesmo princípio de estrutura, eles são bastante diferentes. O modelo de colunas implementado no Cassandra permite que para cada chave, existam atributos, o que </w:t>
      </w:r>
      <w:proofErr w:type="gramStart"/>
      <w:r w:rsidRPr="000E73A2">
        <w:rPr>
          <w:sz w:val="22"/>
          <w:szCs w:val="22"/>
          <w:lang w:val="pt-BR"/>
        </w:rPr>
        <w:t>no Redis</w:t>
      </w:r>
      <w:proofErr w:type="gramEnd"/>
      <w:r w:rsidRPr="000E73A2">
        <w:rPr>
          <w:sz w:val="22"/>
          <w:szCs w:val="22"/>
          <w:lang w:val="pt-BR"/>
        </w:rPr>
        <w:t xml:space="preserve"> é tratado com uma estrutura de dados </w:t>
      </w:r>
      <w:r w:rsidRPr="000E73A2">
        <w:rPr>
          <w:i/>
          <w:sz w:val="22"/>
          <w:szCs w:val="22"/>
          <w:lang w:val="pt-BR"/>
        </w:rPr>
        <w:t>hash</w:t>
      </w:r>
      <w:r w:rsidRPr="000E73A2">
        <w:rPr>
          <w:sz w:val="22"/>
          <w:szCs w:val="22"/>
          <w:lang w:val="pt-BR"/>
        </w:rPr>
        <w:t xml:space="preserve">. </w:t>
      </w:r>
    </w:p>
    <w:p w:rsidR="000E73A2" w:rsidRPr="000E73A2" w:rsidRDefault="000E73A2" w:rsidP="000E73A2">
      <w:pPr>
        <w:pStyle w:val="TXT"/>
        <w:rPr>
          <w:sz w:val="22"/>
          <w:szCs w:val="22"/>
          <w:lang w:val="pt-BR"/>
        </w:rPr>
      </w:pPr>
      <w:r w:rsidRPr="000E73A2">
        <w:rPr>
          <w:sz w:val="22"/>
          <w:szCs w:val="22"/>
          <w:lang w:val="pt-BR"/>
        </w:rPr>
        <w:lastRenderedPageBreak/>
        <w:tab/>
        <w:t xml:space="preserve">No Cassandra, encontramos muitos fatores limitantes, como a ausência de algumas estruturas de dados, como a lista, os operadores de repetição e agregação. Com isso, todas as consultas que realizamos precisaram de um tratamento especial na aplicação, ou seja, as consultas realizadas no banco se tornaram mais simples, porém </w:t>
      </w:r>
      <w:proofErr w:type="gramStart"/>
      <w:r w:rsidRPr="000E73A2">
        <w:rPr>
          <w:sz w:val="22"/>
          <w:szCs w:val="22"/>
          <w:lang w:val="pt-BR"/>
        </w:rPr>
        <w:t>o código da aplicação mais complexo</w:t>
      </w:r>
      <w:proofErr w:type="gramEnd"/>
      <w:r w:rsidRPr="000E73A2">
        <w:rPr>
          <w:sz w:val="22"/>
          <w:szCs w:val="22"/>
          <w:lang w:val="pt-BR"/>
        </w:rPr>
        <w:t xml:space="preserve">. </w:t>
      </w:r>
      <w:ins w:id="2639" w:author="Alberto Scremin" w:date="2011-08-02T22:53:00Z">
        <w:r w:rsidR="0039694F">
          <w:rPr>
            <w:sz w:val="22"/>
            <w:szCs w:val="22"/>
            <w:lang w:val="pt-BR"/>
          </w:rPr>
          <w:t xml:space="preserve">Assim como </w:t>
        </w:r>
        <w:proofErr w:type="gramStart"/>
        <w:r w:rsidR="0039694F">
          <w:rPr>
            <w:sz w:val="22"/>
            <w:szCs w:val="22"/>
            <w:lang w:val="pt-BR"/>
          </w:rPr>
          <w:t>no Redis</w:t>
        </w:r>
        <w:proofErr w:type="gramEnd"/>
        <w:r w:rsidR="0039694F">
          <w:rPr>
            <w:sz w:val="22"/>
            <w:szCs w:val="22"/>
            <w:lang w:val="pt-BR"/>
          </w:rPr>
          <w:t>, a complexidade é abstraída do SGBD e inserida na aplicação.</w:t>
        </w:r>
      </w:ins>
      <w:r w:rsidRPr="000E73A2">
        <w:rPr>
          <w:sz w:val="22"/>
          <w:szCs w:val="22"/>
          <w:lang w:val="pt-BR"/>
        </w:rPr>
        <w:t xml:space="preserve"> </w:t>
      </w:r>
    </w:p>
    <w:p w:rsidR="00DA2BB5" w:rsidRDefault="000E73A2" w:rsidP="000E73A2">
      <w:pPr>
        <w:pStyle w:val="TXT"/>
        <w:rPr>
          <w:sz w:val="22"/>
          <w:szCs w:val="22"/>
          <w:lang w:val="pt-BR"/>
        </w:rPr>
      </w:pPr>
      <w:r w:rsidRPr="000E73A2">
        <w:rPr>
          <w:sz w:val="22"/>
          <w:szCs w:val="22"/>
          <w:lang w:val="pt-BR"/>
        </w:rPr>
        <w:tab/>
        <w:t xml:space="preserve">Como trabalhos futuros, poderíamos adicionar outros bancos não relacionais a este estudo. Também poderia ser utilizado o esquema completo do TPC como trabalho futuro, além de utilizar o desempenho, a replicação, o </w:t>
      </w:r>
      <w:r w:rsidRPr="000E73A2">
        <w:rPr>
          <w:i/>
          <w:sz w:val="22"/>
          <w:szCs w:val="22"/>
          <w:lang w:val="pt-BR"/>
        </w:rPr>
        <w:t>backup</w:t>
      </w:r>
      <w:r w:rsidRPr="000E73A2">
        <w:rPr>
          <w:sz w:val="22"/>
          <w:szCs w:val="22"/>
          <w:lang w:val="pt-BR"/>
        </w:rPr>
        <w:t xml:space="preserve"> e o </w:t>
      </w:r>
      <w:r w:rsidRPr="000E73A2">
        <w:rPr>
          <w:i/>
          <w:sz w:val="22"/>
          <w:szCs w:val="22"/>
          <w:lang w:val="pt-BR"/>
        </w:rPr>
        <w:t>restore</w:t>
      </w:r>
      <w:r w:rsidRPr="000E73A2">
        <w:rPr>
          <w:sz w:val="22"/>
          <w:szCs w:val="22"/>
          <w:lang w:val="pt-BR"/>
        </w:rPr>
        <w:t xml:space="preserve"> como outros critérios comparativos entre os SGBDs.</w:t>
      </w:r>
    </w:p>
    <w:p w:rsidR="002400A2" w:rsidRDefault="002400A2">
      <w:pPr>
        <w:pStyle w:val="TXT"/>
        <w:rPr>
          <w:lang w:val="pt-BR"/>
        </w:rPr>
        <w:pPrChange w:id="2640" w:author="Alberto Scremin" w:date="2011-08-02T22:53:00Z">
          <w:pPr>
            <w:jc w:val="both"/>
          </w:pPr>
        </w:pPrChange>
      </w:pPr>
    </w:p>
    <w:p w:rsidR="002400A2" w:rsidRDefault="002400A2">
      <w:pPr>
        <w:pStyle w:val="TXT"/>
        <w:rPr>
          <w:lang w:val="pt-BR"/>
        </w:rPr>
        <w:pPrChange w:id="2641" w:author="Alberto Scremin" w:date="2011-08-02T22:53:00Z">
          <w:pPr>
            <w:jc w:val="both"/>
          </w:pPr>
        </w:pPrChange>
      </w:pPr>
    </w:p>
    <w:p w:rsidR="002400A2" w:rsidRDefault="002400A2">
      <w:pPr>
        <w:pStyle w:val="TXT"/>
        <w:rPr>
          <w:lang w:val="pt-BR"/>
        </w:rPr>
        <w:pPrChange w:id="2642" w:author="Alberto Scremin" w:date="2011-08-02T22:53:00Z">
          <w:pPr>
            <w:jc w:val="both"/>
          </w:pPr>
        </w:pPrChange>
      </w:pPr>
    </w:p>
    <w:p w:rsidR="002400A2" w:rsidRDefault="002400A2">
      <w:pPr>
        <w:pStyle w:val="TXT"/>
        <w:rPr>
          <w:lang w:val="pt-BR"/>
        </w:rPr>
        <w:pPrChange w:id="2643" w:author="Alberto Scremin" w:date="2011-08-02T22:53:00Z">
          <w:pPr>
            <w:jc w:val="both"/>
          </w:pPr>
        </w:pPrChange>
      </w:pPr>
    </w:p>
    <w:p w:rsidR="002400A2" w:rsidRDefault="002400A2">
      <w:pPr>
        <w:pStyle w:val="TXT"/>
        <w:rPr>
          <w:lang w:val="pt-BR"/>
        </w:rPr>
        <w:pPrChange w:id="2644" w:author="Alberto Scremin" w:date="2011-08-02T22:53:00Z">
          <w:pPr>
            <w:jc w:val="both"/>
          </w:pPr>
        </w:pPrChange>
      </w:pPr>
    </w:p>
    <w:p w:rsidR="002400A2" w:rsidRDefault="002400A2">
      <w:pPr>
        <w:pStyle w:val="TXT"/>
        <w:rPr>
          <w:lang w:val="pt-BR"/>
        </w:rPr>
        <w:pPrChange w:id="2645" w:author="Alberto Scremin" w:date="2011-08-02T22:53:00Z">
          <w:pPr>
            <w:jc w:val="both"/>
          </w:pPr>
        </w:pPrChange>
      </w:pPr>
    </w:p>
    <w:p w:rsidR="002400A2" w:rsidRDefault="002400A2">
      <w:pPr>
        <w:pStyle w:val="TXT"/>
        <w:rPr>
          <w:lang w:val="pt-BR"/>
        </w:rPr>
        <w:pPrChange w:id="2646" w:author="Alberto Scremin" w:date="2011-08-02T22:53:00Z">
          <w:pPr>
            <w:jc w:val="both"/>
          </w:pPr>
        </w:pPrChange>
      </w:pPr>
    </w:p>
    <w:p w:rsidR="002400A2" w:rsidRDefault="002400A2">
      <w:pPr>
        <w:pStyle w:val="TXT"/>
        <w:rPr>
          <w:lang w:val="pt-BR"/>
        </w:rPr>
        <w:pPrChange w:id="2647" w:author="Alberto Scremin" w:date="2011-08-02T22:53:00Z">
          <w:pPr>
            <w:jc w:val="both"/>
          </w:pPr>
        </w:pPrChange>
      </w:pPr>
    </w:p>
    <w:p w:rsidR="002400A2" w:rsidRDefault="002400A2">
      <w:pPr>
        <w:pStyle w:val="TXT"/>
        <w:rPr>
          <w:lang w:val="pt-BR"/>
        </w:rPr>
        <w:pPrChange w:id="2648" w:author="Alberto Scremin" w:date="2011-08-02T22:53:00Z">
          <w:pPr>
            <w:jc w:val="both"/>
          </w:pPr>
        </w:pPrChange>
      </w:pPr>
    </w:p>
    <w:p w:rsidR="002400A2" w:rsidRDefault="002400A2">
      <w:pPr>
        <w:pStyle w:val="TXT"/>
        <w:rPr>
          <w:lang w:val="pt-BR"/>
        </w:rPr>
        <w:pPrChange w:id="2649" w:author="Alberto Scremin" w:date="2011-08-02T22:53:00Z">
          <w:pPr>
            <w:jc w:val="both"/>
          </w:pPr>
        </w:pPrChange>
      </w:pPr>
    </w:p>
    <w:p w:rsidR="002400A2" w:rsidRDefault="002400A2">
      <w:pPr>
        <w:pStyle w:val="TXT"/>
        <w:rPr>
          <w:lang w:val="pt-BR"/>
        </w:rPr>
        <w:pPrChange w:id="2650" w:author="Alberto Scremin" w:date="2011-08-02T22:53:00Z">
          <w:pPr>
            <w:jc w:val="both"/>
          </w:pPr>
        </w:pPrChange>
      </w:pPr>
    </w:p>
    <w:p w:rsidR="002400A2" w:rsidRDefault="002400A2">
      <w:pPr>
        <w:pStyle w:val="TXT"/>
        <w:rPr>
          <w:lang w:val="pt-BR"/>
        </w:rPr>
        <w:pPrChange w:id="2651" w:author="Alberto Scremin" w:date="2011-08-02T22:53:00Z">
          <w:pPr>
            <w:jc w:val="both"/>
          </w:pPr>
        </w:pPrChange>
      </w:pPr>
    </w:p>
    <w:p w:rsidR="002400A2" w:rsidRDefault="002400A2">
      <w:pPr>
        <w:pStyle w:val="TXT"/>
        <w:rPr>
          <w:lang w:val="pt-BR"/>
        </w:rPr>
        <w:pPrChange w:id="2652" w:author="Alberto Scremin" w:date="2011-08-02T22:53:00Z">
          <w:pPr>
            <w:jc w:val="both"/>
          </w:pPr>
        </w:pPrChange>
      </w:pPr>
    </w:p>
    <w:p w:rsidR="002400A2" w:rsidRDefault="002400A2">
      <w:pPr>
        <w:pStyle w:val="TXT"/>
        <w:rPr>
          <w:lang w:val="pt-BR"/>
        </w:rPr>
        <w:pPrChange w:id="2653" w:author="Alberto Scremin" w:date="2011-08-02T22:53:00Z">
          <w:pPr>
            <w:jc w:val="both"/>
          </w:pPr>
        </w:pPrChange>
      </w:pPr>
    </w:p>
    <w:p w:rsidR="002400A2" w:rsidRDefault="002400A2">
      <w:pPr>
        <w:pStyle w:val="TXT"/>
        <w:rPr>
          <w:lang w:val="pt-BR"/>
        </w:rPr>
        <w:pPrChange w:id="2654" w:author="Alberto Scremin" w:date="2011-08-02T22:53:00Z">
          <w:pPr>
            <w:jc w:val="both"/>
          </w:pPr>
        </w:pPrChange>
      </w:pPr>
    </w:p>
    <w:p w:rsidR="002400A2" w:rsidRDefault="002400A2">
      <w:pPr>
        <w:pStyle w:val="TXT"/>
        <w:rPr>
          <w:lang w:val="pt-BR"/>
        </w:rPr>
        <w:pPrChange w:id="2655" w:author="Alberto Scremin" w:date="2011-08-02T22:53:00Z">
          <w:pPr>
            <w:jc w:val="both"/>
          </w:pPr>
        </w:pPrChange>
      </w:pPr>
    </w:p>
    <w:p w:rsidR="002400A2" w:rsidRDefault="002400A2">
      <w:pPr>
        <w:pStyle w:val="TXT"/>
        <w:rPr>
          <w:lang w:val="pt-BR"/>
        </w:rPr>
        <w:pPrChange w:id="2656" w:author="Alberto Scremin" w:date="2011-08-02T22:53:00Z">
          <w:pPr>
            <w:jc w:val="both"/>
          </w:pPr>
        </w:pPrChange>
      </w:pPr>
    </w:p>
    <w:p w:rsidR="002400A2" w:rsidRDefault="002400A2">
      <w:pPr>
        <w:pStyle w:val="TXT"/>
        <w:rPr>
          <w:lang w:val="pt-BR"/>
        </w:rPr>
        <w:pPrChange w:id="2657" w:author="Alberto Scremin" w:date="2011-08-02T22:53:00Z">
          <w:pPr>
            <w:jc w:val="both"/>
          </w:pPr>
        </w:pPrChange>
      </w:pPr>
    </w:p>
    <w:p w:rsidR="002400A2" w:rsidRDefault="002400A2">
      <w:pPr>
        <w:pStyle w:val="TXT"/>
        <w:rPr>
          <w:lang w:val="pt-BR"/>
        </w:rPr>
        <w:pPrChange w:id="2658" w:author="Alberto Scremin" w:date="2011-08-02T22:53:00Z">
          <w:pPr>
            <w:jc w:val="both"/>
          </w:pPr>
        </w:pPrChange>
      </w:pPr>
    </w:p>
    <w:p w:rsidR="002400A2" w:rsidRDefault="002400A2">
      <w:pPr>
        <w:pStyle w:val="TXT"/>
        <w:rPr>
          <w:lang w:val="pt-BR"/>
        </w:rPr>
        <w:pPrChange w:id="2659" w:author="Alberto Scremin" w:date="2011-08-02T22:53:00Z">
          <w:pPr>
            <w:jc w:val="both"/>
          </w:pPr>
        </w:pPrChange>
      </w:pPr>
    </w:p>
    <w:p w:rsidR="002400A2" w:rsidRDefault="002400A2">
      <w:pPr>
        <w:pStyle w:val="TXT"/>
        <w:rPr>
          <w:lang w:val="pt-BR"/>
        </w:rPr>
        <w:pPrChange w:id="2660" w:author="Alberto Scremin" w:date="2011-08-02T22:53:00Z">
          <w:pPr>
            <w:jc w:val="both"/>
          </w:pPr>
        </w:pPrChange>
      </w:pPr>
    </w:p>
    <w:p w:rsidR="002400A2" w:rsidRDefault="002400A2">
      <w:pPr>
        <w:pStyle w:val="TXT"/>
        <w:rPr>
          <w:lang w:val="pt-BR"/>
        </w:rPr>
        <w:pPrChange w:id="2661" w:author="Alberto Scremin" w:date="2011-08-02T22:53:00Z">
          <w:pPr>
            <w:jc w:val="both"/>
          </w:pPr>
        </w:pPrChange>
      </w:pPr>
    </w:p>
    <w:p w:rsidR="002400A2" w:rsidRDefault="002400A2">
      <w:pPr>
        <w:pStyle w:val="TXT"/>
        <w:rPr>
          <w:lang w:val="pt-BR"/>
        </w:rPr>
        <w:pPrChange w:id="2662" w:author="Alberto Scremin" w:date="2011-08-02T22:53:00Z">
          <w:pPr>
            <w:jc w:val="both"/>
          </w:pPr>
        </w:pPrChange>
      </w:pPr>
    </w:p>
    <w:p w:rsidR="006A5336" w:rsidRDefault="006A5336" w:rsidP="00575D23">
      <w:pPr>
        <w:jc w:val="both"/>
        <w:rPr>
          <w:del w:id="2663" w:author="Alberto Scremin" w:date="2011-08-02T22:53:00Z"/>
          <w:rFonts w:ascii="Times New Roman" w:hAnsi="Times New Roman" w:cs="Times New Roman"/>
          <w:lang w:val="pt-BR"/>
        </w:rPr>
      </w:pPr>
    </w:p>
    <w:p w:rsidR="006A5336" w:rsidRDefault="006A5336" w:rsidP="00575D23">
      <w:pPr>
        <w:jc w:val="both"/>
        <w:rPr>
          <w:del w:id="2664" w:author="Alberto Scremin" w:date="2011-08-02T22:53:00Z"/>
          <w:rFonts w:ascii="Times New Roman" w:hAnsi="Times New Roman" w:cs="Times New Roman"/>
          <w:lang w:val="pt-BR"/>
        </w:rPr>
      </w:pPr>
      <w:bookmarkStart w:id="2665" w:name="_Toc297044575"/>
      <w:bookmarkStart w:id="2666" w:name="_Toc297044613"/>
      <w:bookmarkStart w:id="2667" w:name="_Toc297044746"/>
      <w:commentRangeStart w:id="2668"/>
    </w:p>
    <w:p w:rsidR="00890610" w:rsidRPr="00890610" w:rsidRDefault="000E0278" w:rsidP="003F41F6">
      <w:pPr>
        <w:pStyle w:val="Ttulo"/>
        <w:outlineLvl w:val="0"/>
        <w:rPr>
          <w:sz w:val="22"/>
          <w:rPrChange w:id="2669" w:author="Alberto Scremin" w:date="2011-08-02T22:53:00Z">
            <w:rPr>
              <w:b w:val="0"/>
              <w:sz w:val="22"/>
            </w:rPr>
          </w:rPrChange>
        </w:rPr>
      </w:pPr>
      <w:bookmarkStart w:id="2670" w:name="_Toc298169258"/>
      <w:bookmarkStart w:id="2671" w:name="_Toc300130104"/>
      <w:r w:rsidRPr="000E0278">
        <w:rPr>
          <w:sz w:val="22"/>
          <w:rPrChange w:id="2672" w:author="Alberto Scremin" w:date="2011-08-02T22:53:00Z">
            <w:rPr>
              <w:b w:val="0"/>
              <w:bCs/>
              <w:sz w:val="22"/>
            </w:rPr>
          </w:rPrChange>
        </w:rPr>
        <w:t>REFERÊNCIAS BIBLIOGRÁFICAS</w:t>
      </w:r>
      <w:bookmarkEnd w:id="2665"/>
      <w:bookmarkEnd w:id="2666"/>
      <w:bookmarkEnd w:id="2667"/>
      <w:bookmarkEnd w:id="2670"/>
      <w:bookmarkEnd w:id="2671"/>
    </w:p>
    <w:commentRangeEnd w:id="2668"/>
    <w:p w:rsidR="003F41F6" w:rsidRPr="00890610" w:rsidRDefault="00497ACD" w:rsidP="00890610">
      <w:pPr>
        <w:rPr>
          <w:ins w:id="2673" w:author="Alberto Scremin" w:date="2011-08-02T22:53:00Z"/>
        </w:rPr>
      </w:pPr>
      <w:r>
        <w:rPr>
          <w:rStyle w:val="Refdecomentrio"/>
          <w:rFonts w:cs="Times New Roman"/>
        </w:rPr>
        <w:commentReference w:id="2668"/>
      </w:r>
    </w:p>
    <w:p w:rsidR="006A5336" w:rsidRPr="00E33955" w:rsidRDefault="000E0278" w:rsidP="006A5336">
      <w:pPr>
        <w:pStyle w:val="Bibliografia1"/>
        <w:jc w:val="both"/>
      </w:pPr>
      <w:r w:rsidRPr="006A5336">
        <w:fldChar w:fldCharType="begin"/>
      </w:r>
      <w:r w:rsidR="006A5336" w:rsidRPr="006A5336">
        <w:instrText xml:space="preserve"> ADDIN ZOTERO_ITEM {"citationID":"d5asjg07a","citationItems":[{"uri":["http://zotero.org/groups/43707/items/JBKVTBAD"]}]} </w:instrText>
      </w:r>
      <w:r w:rsidRPr="006A5336">
        <w:fldChar w:fldCharType="separate"/>
      </w:r>
      <w:r w:rsidR="006A5336" w:rsidRPr="00E33955">
        <w:t>ANSI/ISO. SQL-86, 1986.</w:t>
      </w:r>
    </w:p>
    <w:p w:rsidR="006A5336" w:rsidRPr="00E33955" w:rsidRDefault="006A5336" w:rsidP="006A5336">
      <w:pPr>
        <w:pStyle w:val="Bibliografia1"/>
        <w:jc w:val="both"/>
      </w:pPr>
    </w:p>
    <w:p w:rsidR="006A5336" w:rsidRPr="00E33955" w:rsidRDefault="006A5336" w:rsidP="006A5336">
      <w:pPr>
        <w:pStyle w:val="Bibliografia1"/>
        <w:jc w:val="both"/>
      </w:pPr>
      <w:r w:rsidRPr="00E33955">
        <w:t>BEAULIEU, A. Learning SQL. 2nd ed. Beijing</w:t>
      </w:r>
      <w:r w:rsidR="000E0278" w:rsidRPr="000E0278">
        <w:rPr>
          <w:rPrChange w:id="2674" w:author="Alberto Scremin" w:date="2011-08-03T19:14:00Z">
            <w:rPr>
              <w:rFonts w:ascii="Cambria Math" w:hAnsi="Cambria Math" w:cs="Cambria Math"/>
              <w:b/>
              <w:bCs/>
            </w:rPr>
          </w:rPrChange>
        </w:rPr>
        <w:t> </w:t>
      </w:r>
      <w:r w:rsidRPr="00E33955">
        <w:t>;;Sebastopol: O’Reilly, 2009.</w:t>
      </w:r>
    </w:p>
    <w:p w:rsidR="006A5336" w:rsidRPr="00E33955" w:rsidRDefault="006A5336" w:rsidP="006A5336">
      <w:pPr>
        <w:pStyle w:val="Bibliografia1"/>
        <w:jc w:val="both"/>
      </w:pPr>
    </w:p>
    <w:p w:rsidR="006A5336" w:rsidRPr="007B128A" w:rsidRDefault="006A5336" w:rsidP="006A5336">
      <w:pPr>
        <w:pStyle w:val="Bibliografia1"/>
        <w:jc w:val="both"/>
        <w:rPr>
          <w:lang w:val="pt-BR"/>
          <w:rPrChange w:id="2675" w:author="vanessa" w:date="2011-08-03T22:39:00Z">
            <w:rPr/>
          </w:rPrChange>
        </w:rPr>
      </w:pPr>
      <w:r w:rsidRPr="00E33955">
        <w:t xml:space="preserve">BOAG, S.; CHAMBERLIN, D.; FERNANDEZ, M. F.; et al. XQuery 1.0: An XML Query Language. . </w:t>
      </w:r>
      <w:r w:rsidR="000E0278" w:rsidRPr="000E0278">
        <w:rPr>
          <w:lang w:val="pt-BR"/>
          <w:rPrChange w:id="2676" w:author="vanessa" w:date="2011-08-03T22:39:00Z">
            <w:rPr>
              <w:b/>
              <w:bCs/>
            </w:rPr>
          </w:rPrChange>
        </w:rPr>
        <w:t>Recuperado maio 17, 2011, de http://www.w3.org/TR/xquery/, 2010.</w:t>
      </w:r>
    </w:p>
    <w:p w:rsidR="006A5336" w:rsidRPr="007B128A" w:rsidRDefault="006A5336" w:rsidP="006A5336">
      <w:pPr>
        <w:pStyle w:val="Bibliografia1"/>
        <w:jc w:val="both"/>
        <w:rPr>
          <w:lang w:val="pt-BR"/>
          <w:rPrChange w:id="2677" w:author="vanessa" w:date="2011-08-03T22:39:00Z">
            <w:rPr/>
          </w:rPrChange>
        </w:rPr>
      </w:pPr>
    </w:p>
    <w:p w:rsidR="006A5336" w:rsidRPr="007B128A" w:rsidRDefault="000E0278" w:rsidP="006A5336">
      <w:pPr>
        <w:pStyle w:val="Bibliografia1"/>
        <w:jc w:val="both"/>
        <w:rPr>
          <w:lang w:val="pt-BR"/>
        </w:rPr>
      </w:pPr>
      <w:r w:rsidRPr="000E0278">
        <w:rPr>
          <w:lang w:val="pt-BR"/>
          <w:rPrChange w:id="2678" w:author="vanessa" w:date="2011-08-03T22:39:00Z">
            <w:rPr>
              <w:b/>
              <w:bCs/>
            </w:rPr>
          </w:rPrChange>
        </w:rPr>
        <w:t>BOGONI, L. P. SQL Magazine. Por dentro do movimento NoSQL, , n. 83,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 xml:space="preserve">BRAY, T.; PAOLI, J.; SPERBERG-MCQUEEN, C. M.; MALER, E.; YERGEAU, F. </w:t>
      </w:r>
    </w:p>
    <w:p w:rsidR="006A5336" w:rsidRPr="007B128A" w:rsidRDefault="006A5336" w:rsidP="006A5336">
      <w:pPr>
        <w:pStyle w:val="Bibliografia1"/>
        <w:jc w:val="both"/>
        <w:rPr>
          <w:lang w:val="pt-BR"/>
        </w:rPr>
      </w:pPr>
      <w:r w:rsidRPr="00E33955">
        <w:t xml:space="preserve">Extensible Markup Language (XML) 1.0 (Fifth Edition). . </w:t>
      </w:r>
      <w:r w:rsidR="000E0278" w:rsidRPr="000E0278">
        <w:rPr>
          <w:lang w:val="pt-BR"/>
          <w:rPrChange w:id="2679" w:author="vanessa" w:date="2011-08-03T22:39:00Z">
            <w:rPr>
              <w:b/>
              <w:bCs/>
              <w:lang w:val="pt-BR"/>
            </w:rPr>
          </w:rPrChange>
        </w:rPr>
        <w:t>Recuperado maio 24, 2011, de http://www.w3.org/TR/REC-xml/, 2008.</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BUNEMAN, P. Semistructured data. ACM SIGACT-SIGMOD-SIGART, PODS  ’97., p. 117–121, 1997.</w:t>
      </w:r>
    </w:p>
    <w:p w:rsidR="006A5336" w:rsidRPr="00E33955" w:rsidRDefault="006A5336" w:rsidP="006A5336">
      <w:pPr>
        <w:pStyle w:val="Bibliografia1"/>
        <w:jc w:val="both"/>
      </w:pPr>
    </w:p>
    <w:p w:rsidR="006A5336" w:rsidRPr="00E33955" w:rsidRDefault="006A5336" w:rsidP="006A5336">
      <w:pPr>
        <w:pStyle w:val="Bibliografia1"/>
        <w:jc w:val="both"/>
      </w:pPr>
      <w:r w:rsidRPr="00E33955">
        <w:t>CHODROW, K.; DIROLF, M. MongoDB: The Definitive Guide. 1st ed. O’Reilly Media, 2010.</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0E0278">
        <w:rPr>
          <w:rPrChange w:id="2680" w:author="Alberto Scremin" w:date="2011-08-03T19:14:00Z">
            <w:rPr>
              <w:b/>
              <w:bCs/>
            </w:rPr>
          </w:rPrChange>
        </w:rPr>
        <w:t xml:space="preserve">CHODROW, K.; GILL, M. Querying - MongoDB. . </w:t>
      </w:r>
      <w:r w:rsidRPr="000E0278">
        <w:rPr>
          <w:lang w:val="pt-BR"/>
          <w:rPrChange w:id="2681" w:author="vanessa" w:date="2011-08-03T22:39:00Z">
            <w:rPr>
              <w:b/>
              <w:bCs/>
              <w:lang w:val="pt-BR"/>
            </w:rPr>
          </w:rPrChange>
        </w:rPr>
        <w:t>Recuperado maio 12, 2011, de http://www.mongodb.org/display/DOCS/Querying,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CLARK, J.; DEROSE, S. XML Path Language (XPath). . </w:t>
      </w:r>
      <w:r w:rsidR="000E0278" w:rsidRPr="000E0278">
        <w:rPr>
          <w:lang w:val="pt-BR"/>
          <w:rPrChange w:id="2682" w:author="vanessa" w:date="2011-08-03T22:39:00Z">
            <w:rPr>
              <w:b/>
              <w:bCs/>
              <w:lang w:val="pt-BR"/>
            </w:rPr>
          </w:rPrChange>
        </w:rPr>
        <w:t>Recuperado junho 9, 2011, de http://www.w3.org/TR/xpath/, 2003.</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CODD, E. F. A Relational Model of Data for Large Shared Data Banks. ,1970.</w:t>
      </w:r>
    </w:p>
    <w:p w:rsidR="006A5336" w:rsidRPr="00E33955" w:rsidRDefault="006A5336" w:rsidP="006A5336">
      <w:pPr>
        <w:pStyle w:val="Bibliografia1"/>
        <w:jc w:val="both"/>
      </w:pPr>
    </w:p>
    <w:p w:rsidR="006A5336" w:rsidRPr="00E33955" w:rsidRDefault="006A5336" w:rsidP="006A5336">
      <w:pPr>
        <w:pStyle w:val="Bibliografia1"/>
        <w:jc w:val="both"/>
      </w:pPr>
      <w:r w:rsidRPr="00E33955">
        <w:t>CUONG, N. XML Native Database Systems Review of Sedna, Ozone, NeoCoreXMS. ,2006.</w:t>
      </w:r>
    </w:p>
    <w:p w:rsidR="006A5336" w:rsidRPr="00E33955" w:rsidRDefault="006A5336" w:rsidP="006A5336">
      <w:pPr>
        <w:pStyle w:val="Bibliografia1"/>
        <w:jc w:val="both"/>
      </w:pPr>
    </w:p>
    <w:p w:rsidR="006A5336" w:rsidRPr="00E33955" w:rsidRDefault="000E0278" w:rsidP="006A5336">
      <w:pPr>
        <w:pStyle w:val="Bibliografia1"/>
        <w:jc w:val="both"/>
      </w:pPr>
      <w:r w:rsidRPr="000E0278">
        <w:rPr>
          <w:rPrChange w:id="2683" w:author="Alberto Scremin" w:date="2011-08-03T19:14:00Z">
            <w:rPr>
              <w:b/>
              <w:bCs/>
            </w:rPr>
          </w:rPrChange>
        </w:rPr>
        <w:t>DEAN, J.; SANJAY, G. MapReduce: Simplified Data Processing on Large Clusters. , v. Communications of the ACM 51(1): 107-113, 2008., 2008.</w:t>
      </w:r>
    </w:p>
    <w:p w:rsidR="006A5336" w:rsidRPr="00E33955" w:rsidRDefault="006A5336" w:rsidP="006A5336">
      <w:pPr>
        <w:pStyle w:val="Bibliografia1"/>
        <w:jc w:val="both"/>
      </w:pPr>
    </w:p>
    <w:p w:rsidR="006A5336" w:rsidRPr="00E33955" w:rsidRDefault="000E0278" w:rsidP="006A5336">
      <w:pPr>
        <w:pStyle w:val="Bibliografia1"/>
        <w:jc w:val="both"/>
      </w:pPr>
      <w:r w:rsidRPr="000E0278">
        <w:rPr>
          <w:rPrChange w:id="2684" w:author="Alberto Scremin" w:date="2011-08-03T19:14:00Z">
            <w:rPr>
              <w:b/>
              <w:bCs/>
            </w:rPr>
          </w:rPrChange>
        </w:rPr>
        <w:t>DUBOIS, P. MySQL. Indianapolis  IN: New Riders Pub., 2000.</w:t>
      </w:r>
    </w:p>
    <w:p w:rsidR="006A5336" w:rsidRPr="00E33955" w:rsidRDefault="006A5336" w:rsidP="006A5336">
      <w:pPr>
        <w:pStyle w:val="Bibliografia1"/>
        <w:jc w:val="both"/>
      </w:pPr>
    </w:p>
    <w:p w:rsidR="006A5336" w:rsidRPr="00E33955" w:rsidRDefault="000E0278" w:rsidP="006A5336">
      <w:pPr>
        <w:pStyle w:val="Bibliografia1"/>
        <w:jc w:val="both"/>
      </w:pPr>
      <w:r w:rsidRPr="000E0278">
        <w:rPr>
          <w:rPrChange w:id="2685" w:author="Alberto Scremin" w:date="2011-08-03T19:14:00Z">
            <w:rPr>
              <w:b/>
              <w:bCs/>
            </w:rPr>
          </w:rPrChange>
        </w:rPr>
        <w:t>DUBOIS, P. MySQL 5.0 Certification Study Guide. 1st ed. Indianapolis  Ind.: MySQL Press, 2008.</w:t>
      </w:r>
    </w:p>
    <w:p w:rsidR="006A5336" w:rsidRPr="00E33955" w:rsidRDefault="006A5336" w:rsidP="006A5336">
      <w:pPr>
        <w:pStyle w:val="Bibliografia1"/>
        <w:jc w:val="both"/>
      </w:pPr>
    </w:p>
    <w:p w:rsidR="006A5336" w:rsidRPr="007B128A" w:rsidRDefault="000E0278" w:rsidP="006A5336">
      <w:pPr>
        <w:pStyle w:val="Bibliografia1"/>
        <w:jc w:val="both"/>
        <w:rPr>
          <w:lang w:val="pt-BR"/>
        </w:rPr>
      </w:pPr>
      <w:r w:rsidRPr="000E0278">
        <w:rPr>
          <w:rPrChange w:id="2686" w:author="Alberto Scremin" w:date="2011-08-03T19:14:00Z">
            <w:rPr>
              <w:b/>
              <w:bCs/>
            </w:rPr>
          </w:rPrChange>
        </w:rPr>
        <w:t xml:space="preserve">Ecma International. JSON: The Fat-Free Alternative to XML. . </w:t>
      </w:r>
      <w:r w:rsidRPr="000E0278">
        <w:rPr>
          <w:lang w:val="pt-BR"/>
          <w:rPrChange w:id="2687" w:author="vanessa" w:date="2011-08-03T22:39:00Z">
            <w:rPr>
              <w:b/>
              <w:bCs/>
            </w:rPr>
          </w:rPrChange>
        </w:rPr>
        <w:t>Recuperado maio 12, 2011, de http://www.json.org/xml.html, 2006.</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AB77F0">
        <w:rPr>
          <w:rPrChange w:id="2688" w:author="Bianca Caruso da Paixão" w:date="2011-08-04T10:48:00Z">
            <w:rPr>
              <w:b/>
              <w:bCs/>
            </w:rPr>
          </w:rPrChange>
        </w:rPr>
        <w:lastRenderedPageBreak/>
        <w:t xml:space="preserve">ELLIS, J. Cassandra Developer Center - What’s new in Cassandra 0.7: Secondary indexes. . </w:t>
      </w:r>
      <w:r w:rsidRPr="000E0278">
        <w:rPr>
          <w:lang w:val="pt-BR"/>
          <w:rPrChange w:id="2689" w:author="vanessa" w:date="2011-08-03T22:39:00Z">
            <w:rPr>
              <w:b/>
              <w:bCs/>
            </w:rPr>
          </w:rPrChange>
        </w:rPr>
        <w:t>Recuperado maio 17, 2011, de http://www.datastax.com/dev/blog/whats-new-cassandra-07-secondary-indexes, 2010, março 12.</w:t>
      </w:r>
    </w:p>
    <w:p w:rsidR="006A5336" w:rsidRPr="007B128A" w:rsidRDefault="006A5336" w:rsidP="006A5336">
      <w:pPr>
        <w:pStyle w:val="Bibliografia1"/>
        <w:jc w:val="both"/>
        <w:rPr>
          <w:lang w:val="pt-BR"/>
        </w:rPr>
      </w:pPr>
    </w:p>
    <w:p w:rsidR="006A5336" w:rsidRPr="00E33955" w:rsidRDefault="000E0278" w:rsidP="006A5336">
      <w:pPr>
        <w:pStyle w:val="Bibliografia1"/>
        <w:jc w:val="both"/>
      </w:pPr>
      <w:r w:rsidRPr="000E0278">
        <w:rPr>
          <w:lang w:val="pt-BR"/>
          <w:rPrChange w:id="2690" w:author="vanessa" w:date="2011-08-03T22:39:00Z">
            <w:rPr>
              <w:b/>
              <w:bCs/>
              <w:lang w:val="pt-BR"/>
            </w:rPr>
          </w:rPrChange>
        </w:rPr>
        <w:t xml:space="preserve">ELMASRI, R.; NAVATHE, S. Sistemas de banco de dados. </w:t>
      </w:r>
      <w:r w:rsidR="006A5336" w:rsidRPr="00E33955">
        <w:t>4th ed. São Paulo: Pearson Addison Wesley, 2009.</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 xml:space="preserve">FINDLEY, R. Redis Overview - SlideShare. . </w:t>
      </w:r>
      <w:r w:rsidR="000E0278" w:rsidRPr="000E0278">
        <w:rPr>
          <w:lang w:val="pt-BR"/>
          <w:rPrChange w:id="2691" w:author="vanessa" w:date="2011-08-03T22:39:00Z">
            <w:rPr>
              <w:b/>
              <w:bCs/>
              <w:lang w:val="pt-BR"/>
            </w:rPr>
          </w:rPrChange>
        </w:rPr>
        <w:t>Recuperado maio 19, 2011, de http://www.slideshare.net/neomindryan/redis-overview-presentation, 2010.</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GRINEV, M.; FORMICHEV, A.; KUZNETSOV, S. Sedna: A Native XML DBMS. ,2004.</w:t>
      </w:r>
    </w:p>
    <w:p w:rsidR="006A5336" w:rsidRPr="00E33955" w:rsidRDefault="006A5336" w:rsidP="006A5336">
      <w:pPr>
        <w:pStyle w:val="Bibliografia1"/>
        <w:jc w:val="both"/>
      </w:pPr>
      <w:r w:rsidRPr="00E33955">
        <w:t>HEWITT, E. Cassandra</w:t>
      </w:r>
      <w:r w:rsidR="000E0278" w:rsidRPr="000E0278">
        <w:rPr>
          <w:rPrChange w:id="2692" w:author="Alberto Scremin" w:date="2011-08-03T19:14:00Z">
            <w:rPr>
              <w:rFonts w:ascii="Cambria Math" w:hAnsi="Cambria Math" w:cs="Cambria Math"/>
              <w:b/>
              <w:bCs/>
            </w:rPr>
          </w:rPrChange>
        </w:rPr>
        <w:t> </w:t>
      </w:r>
      <w:r w:rsidRPr="00E33955">
        <w:t>: the definitive guide. Beijing: O’Reilly, 2011.</w:t>
      </w:r>
    </w:p>
    <w:p w:rsidR="006A5336" w:rsidRPr="00E33955" w:rsidRDefault="006A5336" w:rsidP="006A5336">
      <w:pPr>
        <w:pStyle w:val="Bibliografia1"/>
        <w:jc w:val="both"/>
      </w:pPr>
    </w:p>
    <w:p w:rsidR="006A5336" w:rsidRPr="007B128A" w:rsidRDefault="006A5336" w:rsidP="006A5336">
      <w:pPr>
        <w:pStyle w:val="Bibliografia1"/>
        <w:jc w:val="both"/>
        <w:rPr>
          <w:lang w:val="pt-BR"/>
        </w:rPr>
      </w:pPr>
      <w:r w:rsidRPr="00E33955">
        <w:t xml:space="preserve">HOROWITZ, E.; STEARN, M. MapReduce - MongoDB. . </w:t>
      </w:r>
      <w:r w:rsidR="000E0278" w:rsidRPr="000E0278">
        <w:rPr>
          <w:lang w:val="pt-BR"/>
          <w:rPrChange w:id="2693" w:author="vanessa" w:date="2011-08-03T22:39:00Z">
            <w:rPr>
              <w:b/>
              <w:bCs/>
              <w:lang w:val="pt-BR"/>
            </w:rPr>
          </w:rPrChange>
        </w:rPr>
        <w:t>Recuperado maio 17, 2011, de http://www.mongodb.org/display/DOCS/MapReduce, 2011.</w:t>
      </w:r>
    </w:p>
    <w:p w:rsidR="006A5336" w:rsidRPr="007B128A" w:rsidRDefault="006A5336" w:rsidP="006A5336">
      <w:pPr>
        <w:pStyle w:val="Bibliografia1"/>
        <w:jc w:val="both"/>
        <w:rPr>
          <w:lang w:val="pt-BR"/>
        </w:rPr>
      </w:pPr>
    </w:p>
    <w:p w:rsidR="006A5336" w:rsidRPr="00E33955" w:rsidRDefault="006A5336" w:rsidP="006A5336">
      <w:pPr>
        <w:pStyle w:val="Bibliografia1"/>
        <w:jc w:val="both"/>
      </w:pPr>
      <w:r w:rsidRPr="00E33955">
        <w:t>Institute for System Programming RAS. Sedna Programmer’s Guide, 2003.</w:t>
      </w:r>
    </w:p>
    <w:p w:rsidR="006A5336" w:rsidRPr="007B128A" w:rsidRDefault="006A5336" w:rsidP="006A5336">
      <w:pPr>
        <w:pStyle w:val="Bibliografia1"/>
        <w:jc w:val="both"/>
        <w:rPr>
          <w:lang w:val="pt-BR"/>
        </w:rPr>
      </w:pPr>
      <w:r w:rsidRPr="00E33955">
        <w:t xml:space="preserve">MERRIMAN, D. Query Optimizer - MongoDB. . </w:t>
      </w:r>
      <w:r w:rsidR="000E0278" w:rsidRPr="000E0278">
        <w:rPr>
          <w:lang w:val="pt-BR"/>
          <w:rPrChange w:id="2694" w:author="vanessa" w:date="2011-08-03T22:39:00Z">
            <w:rPr>
              <w:b/>
              <w:bCs/>
              <w:lang w:val="pt-BR"/>
            </w:rPr>
          </w:rPrChange>
        </w:rPr>
        <w:t>Recuperado maio 13, 2011, de http://www.mongodb.org/display/DOCS/Query+Optimizer,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MERRIMAN, D.; CHODROW, K. Database References - MongoDB. . </w:t>
      </w:r>
      <w:r w:rsidR="000E0278" w:rsidRPr="000E0278">
        <w:rPr>
          <w:lang w:val="pt-BR"/>
          <w:rPrChange w:id="2695" w:author="vanessa" w:date="2011-08-03T22:39:00Z">
            <w:rPr>
              <w:b/>
              <w:bCs/>
              <w:lang w:val="pt-BR"/>
            </w:rPr>
          </w:rPrChange>
        </w:rPr>
        <w:t>Recuperado maio 16, 2011, de http://www.mongodb.org/display/DOCS/Database+References,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MURPHY, R.; MERRIMAN, D. Indexes - MongoDB. . </w:t>
      </w:r>
      <w:r w:rsidR="000E0278" w:rsidRPr="000E0278">
        <w:rPr>
          <w:lang w:val="pt-BR"/>
          <w:rPrChange w:id="2696" w:author="vanessa" w:date="2011-08-03T22:39:00Z">
            <w:rPr>
              <w:b/>
              <w:bCs/>
              <w:lang w:val="pt-BR"/>
            </w:rPr>
          </w:rPrChange>
        </w:rPr>
        <w:t>Recuperado maio 12, 2011, de http://www.mongodb.org/display/DOCS/Indexes,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MURPHY, R.; VOYER-PERRAULT, G. Schema Design - MongoDB. . </w:t>
      </w:r>
      <w:r w:rsidR="000E0278" w:rsidRPr="000E0278">
        <w:rPr>
          <w:lang w:val="pt-BR"/>
          <w:rPrChange w:id="2697" w:author="vanessa" w:date="2011-08-03T22:39:00Z">
            <w:rPr>
              <w:b/>
              <w:bCs/>
              <w:lang w:val="pt-BR"/>
            </w:rPr>
          </w:rPrChange>
        </w:rPr>
        <w:t>Recuperado maio 9, 2011, de http://www.mongodb.org/display/DOCS/Schema+Design, 2011.</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RUSSO, M. J. Redis, from the Ground Up. . </w:t>
      </w:r>
      <w:r w:rsidR="000E0278" w:rsidRPr="000E0278">
        <w:rPr>
          <w:lang w:val="pt-BR"/>
          <w:rPrChange w:id="2698" w:author="vanessa" w:date="2011-08-03T22:39:00Z">
            <w:rPr>
              <w:b/>
              <w:bCs/>
              <w:lang w:val="pt-BR"/>
            </w:rPr>
          </w:rPrChange>
        </w:rPr>
        <w:t>Recuperado maio 23, 2011, de http://blog.mjrusso.com/2010/10/17/redis-from-the-ground-up.html, 2010.</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AB77F0">
        <w:rPr>
          <w:rPrChange w:id="2699" w:author="Bianca Caruso da Paixão" w:date="2011-08-04T10:48:00Z">
            <w:rPr>
              <w:b/>
              <w:bCs/>
            </w:rPr>
          </w:rPrChange>
        </w:rPr>
        <w:t xml:space="preserve">SANFILIPPO, S.; NOORDHUIS, P. Command reference – Redis. . </w:t>
      </w:r>
      <w:r w:rsidRPr="000E0278">
        <w:rPr>
          <w:lang w:val="pt-BR"/>
          <w:rPrChange w:id="2700" w:author="vanessa" w:date="2011-08-03T22:39:00Z">
            <w:rPr>
              <w:b/>
              <w:bCs/>
            </w:rPr>
          </w:rPrChange>
        </w:rPr>
        <w:t>Recuperado maio 19, 2011, de http://redis.io/commands, 2010.</w:t>
      </w:r>
    </w:p>
    <w:p w:rsidR="006A5336" w:rsidRPr="007B128A" w:rsidRDefault="006A5336" w:rsidP="006A5336">
      <w:pPr>
        <w:pStyle w:val="Bibliografia1"/>
        <w:jc w:val="both"/>
        <w:rPr>
          <w:lang w:val="pt-BR"/>
        </w:rPr>
      </w:pPr>
    </w:p>
    <w:p w:rsidR="006A5336" w:rsidRPr="007B128A" w:rsidRDefault="006A5336" w:rsidP="006A5336">
      <w:pPr>
        <w:pStyle w:val="Bibliografia1"/>
        <w:jc w:val="both"/>
        <w:rPr>
          <w:lang w:val="pt-BR"/>
        </w:rPr>
      </w:pPr>
      <w:r w:rsidRPr="00E33955">
        <w:t xml:space="preserve">STEPHENS, R. Beginning Database Design Solutions. </w:t>
      </w:r>
      <w:r w:rsidR="000E0278" w:rsidRPr="000E0278">
        <w:rPr>
          <w:lang w:val="pt-BR"/>
          <w:rPrChange w:id="2701" w:author="vanessa" w:date="2011-08-03T22:39:00Z">
            <w:rPr>
              <w:b/>
              <w:bCs/>
              <w:lang w:val="pt-BR"/>
            </w:rPr>
          </w:rPrChange>
        </w:rPr>
        <w:t>Indianapolis  IN: Wiley Pub., 2009.</w:t>
      </w:r>
    </w:p>
    <w:p w:rsidR="006A5336" w:rsidRPr="007B128A" w:rsidRDefault="000E0278" w:rsidP="006A5336">
      <w:pPr>
        <w:pStyle w:val="Bibliografia1"/>
        <w:jc w:val="both"/>
        <w:rPr>
          <w:lang w:val="pt-BR"/>
        </w:rPr>
      </w:pPr>
      <w:r w:rsidRPr="000E0278">
        <w:rPr>
          <w:lang w:val="pt-BR"/>
          <w:rPrChange w:id="2702" w:author="vanessa" w:date="2011-08-03T22:39:00Z">
            <w:rPr>
              <w:b/>
              <w:bCs/>
              <w:lang w:val="pt-BR"/>
            </w:rPr>
          </w:rPrChange>
        </w:rPr>
        <w:t>STEPPAT, N. Bancos de dados não relacionais e o movimento NoSQL | blog.caelum.com.br. . Recuperado junho 29, 2011, de http://blog.caelum.com.br/bancos-de-dados-nao-relacionais-e-o-movimento-nosql/, 2009.</w:t>
      </w:r>
    </w:p>
    <w:p w:rsidR="006A5336" w:rsidRPr="007B128A" w:rsidRDefault="006A5336" w:rsidP="006A5336">
      <w:pPr>
        <w:pStyle w:val="Bibliografia1"/>
        <w:jc w:val="both"/>
        <w:rPr>
          <w:lang w:val="pt-BR"/>
        </w:rPr>
      </w:pPr>
    </w:p>
    <w:p w:rsidR="006A5336" w:rsidRPr="007B128A" w:rsidRDefault="000E0278" w:rsidP="006A5336">
      <w:pPr>
        <w:pStyle w:val="Bibliografia1"/>
        <w:jc w:val="both"/>
        <w:rPr>
          <w:lang w:val="pt-BR"/>
        </w:rPr>
      </w:pPr>
      <w:r w:rsidRPr="000E0278">
        <w:rPr>
          <w:lang w:val="pt-BR"/>
          <w:rPrChange w:id="2703" w:author="vanessa" w:date="2011-08-03T22:39:00Z">
            <w:rPr>
              <w:b/>
              <w:bCs/>
              <w:lang w:val="pt-BR"/>
            </w:rPr>
          </w:rPrChange>
        </w:rPr>
        <w:t>W3C XML Schema. . Recuperado junho 8, 2011, de http://www.w3.org/XML/Schema.</w:t>
      </w:r>
    </w:p>
    <w:p w:rsidR="003F41F6" w:rsidRPr="006A5336" w:rsidRDefault="000E0278" w:rsidP="006A5336">
      <w:pPr>
        <w:jc w:val="both"/>
        <w:rPr>
          <w:rFonts w:ascii="Times New Roman" w:hAnsi="Times New Roman" w:cs="Times New Roman"/>
          <w:sz w:val="24"/>
          <w:szCs w:val="24"/>
          <w:lang w:val="pt-BR"/>
        </w:rPr>
      </w:pPr>
      <w:r w:rsidRPr="006A5336">
        <w:rPr>
          <w:rFonts w:ascii="Times New Roman" w:hAnsi="Times New Roman" w:cs="Times New Roman"/>
          <w:sz w:val="24"/>
          <w:szCs w:val="24"/>
        </w:rPr>
        <w:fldChar w:fldCharType="end"/>
      </w:r>
    </w:p>
    <w:p w:rsidR="003F41F6" w:rsidRPr="006A5336" w:rsidRDefault="003F41F6" w:rsidP="003F41F6">
      <w:pPr>
        <w:jc w:val="both"/>
        <w:rPr>
          <w:rFonts w:ascii="Times New Roman" w:hAnsi="Times New Roman" w:cs="Times New Roman"/>
          <w:lang w:val="pt-BR"/>
        </w:rPr>
      </w:pPr>
    </w:p>
    <w:sectPr w:rsidR="003F41F6" w:rsidRPr="006A5336" w:rsidSect="00575D23">
      <w:pgSz w:w="11907" w:h="16839" w:code="9"/>
      <w:pgMar w:top="1699" w:right="1138" w:bottom="1138" w:left="1699"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1" w:author="vanessa" w:date="2011-08-04T10:57:00Z" w:initials="v">
    <w:p w:rsidR="002C60C2" w:rsidRDefault="002C60C2">
      <w:pPr>
        <w:pStyle w:val="Textodecomentrio"/>
        <w:rPr>
          <w:lang w:val="pt-BR"/>
        </w:rPr>
      </w:pPr>
      <w:r>
        <w:rPr>
          <w:rStyle w:val="Refdecomentrio"/>
        </w:rPr>
        <w:annotationRef/>
      </w:r>
      <w:r w:rsidRPr="007D735F">
        <w:rPr>
          <w:lang w:val="pt-BR"/>
        </w:rPr>
        <w:t>Não pode sobrar este espaço todo</w:t>
      </w:r>
      <w:r>
        <w:rPr>
          <w:lang w:val="pt-BR"/>
        </w:rPr>
        <w:t xml:space="preserve"> em branco. Se necessário, mover parágrafos que estão depois da figura para cá, para preencher o buraco. </w:t>
      </w:r>
    </w:p>
    <w:p w:rsidR="002C60C2" w:rsidRDefault="002C60C2">
      <w:pPr>
        <w:pStyle w:val="Textodecomentrio"/>
        <w:rPr>
          <w:lang w:val="pt-BR"/>
        </w:rPr>
      </w:pPr>
    </w:p>
    <w:p w:rsidR="002C60C2" w:rsidRPr="007D735F" w:rsidRDefault="002C60C2">
      <w:pPr>
        <w:pStyle w:val="Textodecomentrio"/>
        <w:rPr>
          <w:lang w:val="pt-BR"/>
        </w:rPr>
      </w:pPr>
      <w:r>
        <w:rPr>
          <w:lang w:val="pt-BR"/>
        </w:rPr>
        <w:t>Na versão final, sem as marcações não aparece o espaço em branco.</w:t>
      </w:r>
    </w:p>
  </w:comment>
  <w:comment w:id="164" w:author="vanessa" w:date="2011-07-15T11:03:00Z" w:initials="v">
    <w:p w:rsidR="002C60C2" w:rsidRPr="0015233D" w:rsidRDefault="002C60C2">
      <w:pPr>
        <w:pStyle w:val="Textodecomentrio"/>
        <w:rPr>
          <w:lang w:val="pt-BR"/>
        </w:rPr>
      </w:pPr>
      <w:r>
        <w:rPr>
          <w:rStyle w:val="Refdecomentrio"/>
        </w:rPr>
        <w:annotationRef/>
      </w:r>
      <w:r w:rsidRPr="0015233D">
        <w:rPr>
          <w:lang w:val="pt-BR"/>
        </w:rPr>
        <w:t>Para cada banco, faltou e</w:t>
      </w:r>
      <w:r>
        <w:rPr>
          <w:lang w:val="pt-BR"/>
        </w:rPr>
        <w:t xml:space="preserve">xplicar como foi feita a carga de dados, pq teve que ser feita uma transformação dos dados relacionais para os demais modelos. Como isso foi feito? Precisa ser explicado. </w:t>
      </w:r>
    </w:p>
  </w:comment>
  <w:comment w:id="205" w:author="vanessa" w:date="2011-08-04T00:00:00Z" w:initials="v">
    <w:p w:rsidR="002C60C2" w:rsidRPr="001A2F7B" w:rsidRDefault="002C60C2">
      <w:pPr>
        <w:pStyle w:val="Textodecomentrio"/>
        <w:rPr>
          <w:lang w:val="pt-BR"/>
        </w:rPr>
      </w:pPr>
      <w:r>
        <w:rPr>
          <w:rStyle w:val="Refdecomentrio"/>
        </w:rPr>
        <w:annotationRef/>
      </w:r>
      <w:r w:rsidRPr="001A2F7B">
        <w:rPr>
          <w:lang w:val="pt-BR"/>
        </w:rPr>
        <w:t>Pq está entre aspas?</w:t>
      </w:r>
    </w:p>
  </w:comment>
  <w:comment w:id="206" w:author="vanessa" w:date="2011-08-04T00:01:00Z" w:initials="v">
    <w:p w:rsidR="002C60C2" w:rsidRPr="001A2F7B" w:rsidRDefault="002C60C2">
      <w:pPr>
        <w:pStyle w:val="Textodecomentrio"/>
        <w:rPr>
          <w:lang w:val="pt-BR"/>
        </w:rPr>
      </w:pPr>
      <w:r>
        <w:rPr>
          <w:rStyle w:val="Refdecomentrio"/>
        </w:rPr>
        <w:annotationRef/>
      </w:r>
      <w:r w:rsidRPr="001A2F7B">
        <w:rPr>
          <w:lang w:val="pt-BR"/>
        </w:rPr>
        <w:t xml:space="preserve">A letra aqui está em negrito, e o espaçamento muito grande (trocar para simples). Padronizar o tipo e tamanho de letra usado para colocar </w:t>
      </w:r>
      <w:r>
        <w:rPr>
          <w:lang w:val="pt-BR"/>
        </w:rPr>
        <w:t xml:space="preserve">trechos </w:t>
      </w:r>
      <w:r w:rsidRPr="001A2F7B">
        <w:rPr>
          <w:lang w:val="pt-BR"/>
        </w:rPr>
        <w:t>XML.</w:t>
      </w:r>
    </w:p>
  </w:comment>
  <w:comment w:id="215" w:author="vanessa" w:date="2011-08-04T11:43:00Z" w:initials="v">
    <w:p w:rsidR="002C60C2" w:rsidRDefault="002C60C2">
      <w:pPr>
        <w:pStyle w:val="Textodecomentrio"/>
        <w:rPr>
          <w:lang w:val="pt-BR"/>
        </w:rPr>
      </w:pPr>
      <w:r>
        <w:rPr>
          <w:rStyle w:val="Refdecomentrio"/>
        </w:rPr>
        <w:annotationRef/>
      </w:r>
      <w:r w:rsidRPr="002400A2">
        <w:rPr>
          <w:lang w:val="pt-BR"/>
        </w:rPr>
        <w:t>Aqui o espaçamento esta diferente do da figura anterior.</w:t>
      </w:r>
    </w:p>
    <w:p w:rsidR="00457010" w:rsidRPr="002400A2" w:rsidRDefault="00457010">
      <w:pPr>
        <w:pStyle w:val="Textodecomentrio"/>
        <w:rPr>
          <w:lang w:val="pt-BR"/>
        </w:rPr>
      </w:pPr>
      <w:proofErr w:type="gramStart"/>
      <w:r>
        <w:rPr>
          <w:lang w:val="pt-BR"/>
        </w:rPr>
        <w:t>ok</w:t>
      </w:r>
      <w:proofErr w:type="gramEnd"/>
    </w:p>
  </w:comment>
  <w:comment w:id="232" w:author="vanessa" w:date="2011-08-04T11:44:00Z" w:initials="v">
    <w:p w:rsidR="002C60C2" w:rsidRDefault="002C60C2">
      <w:pPr>
        <w:pStyle w:val="Textodecomentrio"/>
        <w:rPr>
          <w:lang w:val="pt-BR"/>
        </w:rPr>
      </w:pPr>
      <w:r>
        <w:rPr>
          <w:rStyle w:val="Refdecomentrio"/>
        </w:rPr>
        <w:annotationRef/>
      </w:r>
      <w:proofErr w:type="gramStart"/>
      <w:r w:rsidRPr="002400A2">
        <w:rPr>
          <w:lang w:val="pt-BR"/>
        </w:rPr>
        <w:t>idem</w:t>
      </w:r>
      <w:proofErr w:type="gramEnd"/>
    </w:p>
    <w:p w:rsidR="00457010" w:rsidRPr="002400A2" w:rsidRDefault="00457010">
      <w:pPr>
        <w:pStyle w:val="Textodecomentrio"/>
        <w:rPr>
          <w:lang w:val="pt-BR"/>
        </w:rPr>
      </w:pPr>
      <w:proofErr w:type="gramStart"/>
      <w:r>
        <w:rPr>
          <w:lang w:val="pt-BR"/>
        </w:rPr>
        <w:t>ok</w:t>
      </w:r>
      <w:proofErr w:type="gramEnd"/>
    </w:p>
  </w:comment>
  <w:comment w:id="885" w:author="vanessa" w:date="2011-07-15T11:03:00Z" w:initials="v">
    <w:p w:rsidR="002C60C2" w:rsidRDefault="002C60C2">
      <w:pPr>
        <w:pStyle w:val="Textodecomentrio"/>
        <w:rPr>
          <w:lang w:val="pt-BR"/>
        </w:rPr>
      </w:pPr>
      <w:r>
        <w:rPr>
          <w:rStyle w:val="Refdecomentrio"/>
        </w:rPr>
        <w:annotationRef/>
      </w:r>
      <w:r w:rsidRPr="000D1461">
        <w:rPr>
          <w:lang w:val="pt-BR"/>
        </w:rPr>
        <w:t>Tamanho da fonte dif</w:t>
      </w:r>
      <w:r>
        <w:rPr>
          <w:lang w:val="pt-BR"/>
        </w:rPr>
        <w:t xml:space="preserve">erente da figura anterior. Usar o mesmo percentual de tamanho para a figura. </w:t>
      </w:r>
    </w:p>
    <w:p w:rsidR="002C60C2" w:rsidRPr="000D1461" w:rsidRDefault="002C60C2">
      <w:pPr>
        <w:pStyle w:val="Textodecomentrio"/>
        <w:rPr>
          <w:lang w:val="pt-BR"/>
        </w:rPr>
      </w:pPr>
      <w:r>
        <w:rPr>
          <w:lang w:val="pt-BR"/>
        </w:rPr>
        <w:br/>
        <w:t>Conferir no documento todo.</w:t>
      </w:r>
    </w:p>
  </w:comment>
  <w:comment w:id="2465" w:author="vanessa" w:date="2011-08-04T00:25:00Z" w:initials="v">
    <w:p w:rsidR="002C60C2" w:rsidRPr="00844DEA" w:rsidRDefault="002C60C2">
      <w:pPr>
        <w:pStyle w:val="Textodecomentrio"/>
        <w:rPr>
          <w:lang w:val="pt-BR"/>
        </w:rPr>
      </w:pPr>
      <w:r>
        <w:rPr>
          <w:rStyle w:val="Refdecomentrio"/>
        </w:rPr>
        <w:annotationRef/>
      </w:r>
      <w:r w:rsidRPr="00844DEA">
        <w:rPr>
          <w:lang w:val="pt-BR"/>
        </w:rPr>
        <w:t>Nao tem nenhum caso.</w:t>
      </w:r>
    </w:p>
  </w:comment>
  <w:comment w:id="2668" w:author="vanessa" w:date="2011-08-02T23:24:00Z" w:initials="v">
    <w:p w:rsidR="002C60C2" w:rsidRDefault="002C60C2">
      <w:pPr>
        <w:pStyle w:val="Textodecomentrio"/>
        <w:rPr>
          <w:lang w:val="pt-BR"/>
        </w:rPr>
      </w:pPr>
      <w:r>
        <w:rPr>
          <w:lang w:val="pt-BR"/>
        </w:rPr>
        <w:t xml:space="preserve">A ref </w:t>
      </w:r>
      <w:r>
        <w:rPr>
          <w:rStyle w:val="Refdecomentrio"/>
        </w:rPr>
        <w:annotationRef/>
      </w:r>
      <w:r w:rsidRPr="00497ACD">
        <w:rPr>
          <w:lang w:val="pt-BR"/>
        </w:rPr>
        <w:t xml:space="preserve">STEPHENS, </w:t>
      </w:r>
      <w:proofErr w:type="gramStart"/>
      <w:r w:rsidRPr="00497ACD">
        <w:rPr>
          <w:lang w:val="pt-BR"/>
        </w:rPr>
        <w:t>R.</w:t>
      </w:r>
      <w:proofErr w:type="gramEnd"/>
      <w:r>
        <w:rPr>
          <w:lang w:val="pt-BR"/>
        </w:rPr>
        <w:t xml:space="preserve"> é um livro, mas está cadastrada como inproceedings (pq tem o IN, que não deveria estar aparecendo). Algumas outras refs têm dois pontos sobrando (</w:t>
      </w:r>
      <w:r w:rsidRPr="00497ACD">
        <w:rPr>
          <w:lang w:val="pt-BR"/>
        </w:rPr>
        <w:t>BRAY, T.; PAOLI, J</w:t>
      </w:r>
      <w:proofErr w:type="gramStart"/>
      <w:r w:rsidRPr="00497ACD">
        <w:rPr>
          <w:lang w:val="pt-BR"/>
        </w:rPr>
        <w:t>.;</w:t>
      </w:r>
      <w:proofErr w:type="gramEnd"/>
      <w:r w:rsidRPr="00497ACD">
        <w:rPr>
          <w:lang w:val="pt-BR"/>
        </w:rPr>
        <w:t xml:space="preserve"> SPERBERG-MCQUEEN, C. M.; MALER, E.; YERGEAU, F.</w:t>
      </w:r>
      <w:r>
        <w:rPr>
          <w:lang w:val="pt-BR"/>
        </w:rPr>
        <w:t>), ou dois ponto e vírgula um depois do outro (</w:t>
      </w:r>
      <w:r w:rsidRPr="00497ACD">
        <w:rPr>
          <w:lang w:val="pt-BR"/>
        </w:rPr>
        <w:t>BEAULIEU, A</w:t>
      </w:r>
      <w:r>
        <w:rPr>
          <w:lang w:val="pt-BR"/>
        </w:rPr>
        <w:t>), ou duas vírgulas (</w:t>
      </w:r>
      <w:r w:rsidRPr="00497ACD">
        <w:rPr>
          <w:lang w:val="pt-BR"/>
        </w:rPr>
        <w:t>BOGONI</w:t>
      </w:r>
      <w:r>
        <w:rPr>
          <w:lang w:val="pt-BR"/>
        </w:rPr>
        <w:t>, L. P.)</w:t>
      </w:r>
    </w:p>
    <w:p w:rsidR="002C60C2" w:rsidRDefault="002C60C2">
      <w:pPr>
        <w:pStyle w:val="Textodecomentrio"/>
        <w:rPr>
          <w:lang w:val="pt-BR"/>
        </w:rPr>
      </w:pPr>
    </w:p>
    <w:p w:rsidR="002C60C2" w:rsidRPr="00497ACD" w:rsidRDefault="002C60C2">
      <w:pPr>
        <w:pStyle w:val="Textodecomentrio"/>
        <w:rPr>
          <w:lang w:val="pt-BR"/>
        </w:rPr>
      </w:pPr>
      <w:r>
        <w:rPr>
          <w:lang w:val="pt-BR"/>
        </w:rPr>
        <w:t>Rever todas.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E77" w:rsidRDefault="007D4E77">
      <w:pPr>
        <w:spacing w:after="0" w:line="240" w:lineRule="auto"/>
      </w:pPr>
      <w:r>
        <w:separator/>
      </w:r>
    </w:p>
  </w:endnote>
  <w:endnote w:type="continuationSeparator" w:id="0">
    <w:p w:rsidR="007D4E77" w:rsidRDefault="007D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0C2" w:rsidRDefault="002C60C2">
    <w:pPr>
      <w:pStyle w:val="Rodap"/>
      <w:jc w:val="right"/>
    </w:pPr>
    <w:r>
      <w:fldChar w:fldCharType="begin"/>
    </w:r>
    <w:r>
      <w:instrText xml:space="preserve"> PAGE   \* MERGEFORMAT </w:instrText>
    </w:r>
    <w:r>
      <w:fldChar w:fldCharType="separate"/>
    </w:r>
    <w:r w:rsidR="00BC246D">
      <w:rPr>
        <w:noProof/>
      </w:rPr>
      <w:t>59</w:t>
    </w:r>
    <w:r>
      <w:rPr>
        <w:noProof/>
      </w:rPr>
      <w:fldChar w:fldCharType="end"/>
    </w:r>
  </w:p>
  <w:p w:rsidR="002C60C2" w:rsidRDefault="002C60C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E77" w:rsidRDefault="007D4E77">
      <w:pPr>
        <w:spacing w:after="0" w:line="240" w:lineRule="auto"/>
      </w:pPr>
      <w:r>
        <w:separator/>
      </w:r>
    </w:p>
  </w:footnote>
  <w:footnote w:type="continuationSeparator" w:id="0">
    <w:p w:rsidR="007D4E77" w:rsidRDefault="007D4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60C2" w:rsidRDefault="002C60C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0D2870A"/>
    <w:lvl w:ilvl="0">
      <w:start w:val="1"/>
      <w:numFmt w:val="decimal"/>
      <w:pStyle w:val="sumario"/>
      <w:lvlText w:val="%1"/>
      <w:lvlJc w:val="left"/>
      <w:pPr>
        <w:tabs>
          <w:tab w:val="num" w:pos="6658"/>
        </w:tabs>
        <w:ind w:left="6658" w:hanging="420"/>
      </w:pPr>
      <w:rPr>
        <w:rFonts w:hint="default"/>
      </w:rPr>
    </w:lvl>
    <w:lvl w:ilvl="1">
      <w:start w:val="1"/>
      <w:numFmt w:val="decimal"/>
      <w:pStyle w:val="SubTitulo1"/>
      <w:lvlText w:val="%1.%2"/>
      <w:lvlJc w:val="left"/>
      <w:pPr>
        <w:tabs>
          <w:tab w:val="num" w:pos="420"/>
        </w:tabs>
        <w:ind w:left="420" w:hanging="420"/>
      </w:pPr>
      <w:rPr>
        <w:rFonts w:hint="default"/>
        <w:b w:val="0"/>
        <w:sz w:val="22"/>
        <w:szCs w:val="22"/>
        <w:lang w:val="pt-BR"/>
      </w:rPr>
    </w:lvl>
    <w:lvl w:ilvl="2">
      <w:start w:val="1"/>
      <w:numFmt w:val="decimal"/>
      <w:pStyle w:val="SubTitulo2"/>
      <w:lvlText w:val="%1.%2.%3"/>
      <w:lvlJc w:val="left"/>
      <w:pPr>
        <w:tabs>
          <w:tab w:val="num" w:pos="720"/>
        </w:tabs>
        <w:ind w:left="720" w:hanging="720"/>
      </w:pPr>
      <w:rPr>
        <w:rFonts w:hint="default"/>
      </w:rPr>
    </w:lvl>
    <w:lvl w:ilvl="3">
      <w:start w:val="1"/>
      <w:numFmt w:val="decimal"/>
      <w:pStyle w:val="sUBtITULO3"/>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8001AE1"/>
    <w:multiLevelType w:val="hybridMultilevel"/>
    <w:tmpl w:val="9FFE6C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15102D26"/>
    <w:multiLevelType w:val="hybridMultilevel"/>
    <w:tmpl w:val="841E17BC"/>
    <w:lvl w:ilvl="0" w:tplc="0416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17F84"/>
    <w:multiLevelType w:val="hybridMultilevel"/>
    <w:tmpl w:val="764A7C9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nsid w:val="224D2E76"/>
    <w:multiLevelType w:val="hybridMultilevel"/>
    <w:tmpl w:val="681EDF2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24423B22"/>
    <w:multiLevelType w:val="hybridMultilevel"/>
    <w:tmpl w:val="94A06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4783D64"/>
    <w:multiLevelType w:val="hybridMultilevel"/>
    <w:tmpl w:val="CD801DA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2CD11A90"/>
    <w:multiLevelType w:val="hybridMultilevel"/>
    <w:tmpl w:val="2952843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32193543"/>
    <w:multiLevelType w:val="hybridMultilevel"/>
    <w:tmpl w:val="084A6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1669B1"/>
    <w:multiLevelType w:val="hybridMultilevel"/>
    <w:tmpl w:val="03ECF5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4CD262D2"/>
    <w:multiLevelType w:val="hybridMultilevel"/>
    <w:tmpl w:val="A208A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766B6B"/>
    <w:multiLevelType w:val="hybridMultilevel"/>
    <w:tmpl w:val="808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C291D"/>
    <w:multiLevelType w:val="hybridMultilevel"/>
    <w:tmpl w:val="129AF56C"/>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3">
    <w:nsid w:val="78117B85"/>
    <w:multiLevelType w:val="hybridMultilevel"/>
    <w:tmpl w:val="E708D7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nsid w:val="7B19365E"/>
    <w:multiLevelType w:val="hybridMultilevel"/>
    <w:tmpl w:val="0714022E"/>
    <w:lvl w:ilvl="0" w:tplc="B3F2B7A2">
      <w:numFmt w:val="bullet"/>
      <w:lvlText w:val=""/>
      <w:lvlJc w:val="left"/>
      <w:pPr>
        <w:ind w:left="1278" w:hanging="360"/>
      </w:pPr>
      <w:rPr>
        <w:rFonts w:ascii="Symbol" w:eastAsia="Calibri"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7CA814F3"/>
    <w:multiLevelType w:val="hybridMultilevel"/>
    <w:tmpl w:val="DF2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7"/>
  </w:num>
  <w:num w:numId="5">
    <w:abstractNumId w:val="1"/>
  </w:num>
  <w:num w:numId="6">
    <w:abstractNumId w:val="5"/>
  </w:num>
  <w:num w:numId="7">
    <w:abstractNumId w:val="6"/>
  </w:num>
  <w:num w:numId="8">
    <w:abstractNumId w:val="3"/>
  </w:num>
  <w:num w:numId="9">
    <w:abstractNumId w:val="4"/>
  </w:num>
  <w:num w:numId="10">
    <w:abstractNumId w:val="11"/>
  </w:num>
  <w:num w:numId="11">
    <w:abstractNumId w:val="9"/>
  </w:num>
  <w:num w:numId="12">
    <w:abstractNumId w:val="12"/>
  </w:num>
  <w:num w:numId="13">
    <w:abstractNumId w:val="10"/>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trackRevision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43916"/>
    <w:rsid w:val="00006B33"/>
    <w:rsid w:val="00006C0D"/>
    <w:rsid w:val="0001248A"/>
    <w:rsid w:val="00023A04"/>
    <w:rsid w:val="00051754"/>
    <w:rsid w:val="00051FE3"/>
    <w:rsid w:val="00055470"/>
    <w:rsid w:val="00055F2F"/>
    <w:rsid w:val="000820C0"/>
    <w:rsid w:val="00090C2E"/>
    <w:rsid w:val="00095547"/>
    <w:rsid w:val="000B3653"/>
    <w:rsid w:val="000C0194"/>
    <w:rsid w:val="000C1E2C"/>
    <w:rsid w:val="000D1461"/>
    <w:rsid w:val="000D2E6F"/>
    <w:rsid w:val="000D60B2"/>
    <w:rsid w:val="000E0278"/>
    <w:rsid w:val="000E73A2"/>
    <w:rsid w:val="000F1494"/>
    <w:rsid w:val="000F45BE"/>
    <w:rsid w:val="000F4733"/>
    <w:rsid w:val="000F65E2"/>
    <w:rsid w:val="000F6A64"/>
    <w:rsid w:val="000F774F"/>
    <w:rsid w:val="00103E89"/>
    <w:rsid w:val="00114C84"/>
    <w:rsid w:val="001173E4"/>
    <w:rsid w:val="00141B3E"/>
    <w:rsid w:val="0015233D"/>
    <w:rsid w:val="0016262F"/>
    <w:rsid w:val="00162809"/>
    <w:rsid w:val="00170652"/>
    <w:rsid w:val="001753C9"/>
    <w:rsid w:val="00175CCA"/>
    <w:rsid w:val="001A2F7B"/>
    <w:rsid w:val="001A59C5"/>
    <w:rsid w:val="001C06B0"/>
    <w:rsid w:val="001D1BAB"/>
    <w:rsid w:val="001D207E"/>
    <w:rsid w:val="001D2741"/>
    <w:rsid w:val="001D6106"/>
    <w:rsid w:val="001D612D"/>
    <w:rsid w:val="001E2FE4"/>
    <w:rsid w:val="001F33BC"/>
    <w:rsid w:val="001F58EA"/>
    <w:rsid w:val="002144F0"/>
    <w:rsid w:val="00215746"/>
    <w:rsid w:val="002160DC"/>
    <w:rsid w:val="002255FC"/>
    <w:rsid w:val="002301F0"/>
    <w:rsid w:val="00235776"/>
    <w:rsid w:val="002400A2"/>
    <w:rsid w:val="002465BA"/>
    <w:rsid w:val="00273ACD"/>
    <w:rsid w:val="00274B3A"/>
    <w:rsid w:val="0027682D"/>
    <w:rsid w:val="00281826"/>
    <w:rsid w:val="00284D77"/>
    <w:rsid w:val="00294561"/>
    <w:rsid w:val="00296F05"/>
    <w:rsid w:val="00296F7E"/>
    <w:rsid w:val="002A0F7E"/>
    <w:rsid w:val="002A349C"/>
    <w:rsid w:val="002A737B"/>
    <w:rsid w:val="002B7F5E"/>
    <w:rsid w:val="002C60C2"/>
    <w:rsid w:val="002C7647"/>
    <w:rsid w:val="002D2CAD"/>
    <w:rsid w:val="002D6BEE"/>
    <w:rsid w:val="002E1801"/>
    <w:rsid w:val="002E1C4F"/>
    <w:rsid w:val="002E205F"/>
    <w:rsid w:val="002E3121"/>
    <w:rsid w:val="002E6F00"/>
    <w:rsid w:val="002F056C"/>
    <w:rsid w:val="002F39C3"/>
    <w:rsid w:val="002F3FDA"/>
    <w:rsid w:val="00302313"/>
    <w:rsid w:val="003209BC"/>
    <w:rsid w:val="00320B99"/>
    <w:rsid w:val="00321596"/>
    <w:rsid w:val="00321743"/>
    <w:rsid w:val="00325180"/>
    <w:rsid w:val="003362B0"/>
    <w:rsid w:val="003447FB"/>
    <w:rsid w:val="0034598B"/>
    <w:rsid w:val="00373427"/>
    <w:rsid w:val="00376281"/>
    <w:rsid w:val="00392966"/>
    <w:rsid w:val="0039694F"/>
    <w:rsid w:val="003A6262"/>
    <w:rsid w:val="003B56A4"/>
    <w:rsid w:val="003C11F2"/>
    <w:rsid w:val="003D31CF"/>
    <w:rsid w:val="003D685A"/>
    <w:rsid w:val="003E535A"/>
    <w:rsid w:val="003E7CEE"/>
    <w:rsid w:val="003F3FCF"/>
    <w:rsid w:val="003F41F6"/>
    <w:rsid w:val="004205C8"/>
    <w:rsid w:val="004468BA"/>
    <w:rsid w:val="0045562E"/>
    <w:rsid w:val="00455B8B"/>
    <w:rsid w:val="00457010"/>
    <w:rsid w:val="00460A52"/>
    <w:rsid w:val="00465B3E"/>
    <w:rsid w:val="0047179C"/>
    <w:rsid w:val="00486BC7"/>
    <w:rsid w:val="00493635"/>
    <w:rsid w:val="00496DDE"/>
    <w:rsid w:val="00497ACD"/>
    <w:rsid w:val="004A61FE"/>
    <w:rsid w:val="004B1B8C"/>
    <w:rsid w:val="004B2BAE"/>
    <w:rsid w:val="004B7C1A"/>
    <w:rsid w:val="004D1B16"/>
    <w:rsid w:val="004D5CF0"/>
    <w:rsid w:val="004D7F69"/>
    <w:rsid w:val="004F7C6D"/>
    <w:rsid w:val="00505ED9"/>
    <w:rsid w:val="00507B26"/>
    <w:rsid w:val="00507EE3"/>
    <w:rsid w:val="00510664"/>
    <w:rsid w:val="00511F45"/>
    <w:rsid w:val="00524C26"/>
    <w:rsid w:val="00533ABF"/>
    <w:rsid w:val="00536037"/>
    <w:rsid w:val="0054066E"/>
    <w:rsid w:val="005412D6"/>
    <w:rsid w:val="005452CC"/>
    <w:rsid w:val="00551311"/>
    <w:rsid w:val="005606E7"/>
    <w:rsid w:val="0056156B"/>
    <w:rsid w:val="0057412F"/>
    <w:rsid w:val="00575D23"/>
    <w:rsid w:val="0059059F"/>
    <w:rsid w:val="005926D3"/>
    <w:rsid w:val="00592FDA"/>
    <w:rsid w:val="00593646"/>
    <w:rsid w:val="005B74E7"/>
    <w:rsid w:val="005C056C"/>
    <w:rsid w:val="005C4262"/>
    <w:rsid w:val="005C4D52"/>
    <w:rsid w:val="005C693F"/>
    <w:rsid w:val="005D0A4D"/>
    <w:rsid w:val="005D11D9"/>
    <w:rsid w:val="005D5293"/>
    <w:rsid w:val="005D7D3C"/>
    <w:rsid w:val="005E15B5"/>
    <w:rsid w:val="005E3322"/>
    <w:rsid w:val="005E7481"/>
    <w:rsid w:val="005F3FCF"/>
    <w:rsid w:val="005F772B"/>
    <w:rsid w:val="00605F06"/>
    <w:rsid w:val="00607753"/>
    <w:rsid w:val="00612FF8"/>
    <w:rsid w:val="006204A2"/>
    <w:rsid w:val="006326BB"/>
    <w:rsid w:val="00645099"/>
    <w:rsid w:val="00647264"/>
    <w:rsid w:val="00652514"/>
    <w:rsid w:val="0067497A"/>
    <w:rsid w:val="00682D89"/>
    <w:rsid w:val="00691509"/>
    <w:rsid w:val="00691581"/>
    <w:rsid w:val="006A0CFF"/>
    <w:rsid w:val="006A1BCC"/>
    <w:rsid w:val="006A5336"/>
    <w:rsid w:val="006A6ED4"/>
    <w:rsid w:val="006B09E3"/>
    <w:rsid w:val="006B6940"/>
    <w:rsid w:val="006B707C"/>
    <w:rsid w:val="006C23EA"/>
    <w:rsid w:val="006C2666"/>
    <w:rsid w:val="006D325E"/>
    <w:rsid w:val="006F1187"/>
    <w:rsid w:val="006F40C1"/>
    <w:rsid w:val="00706A11"/>
    <w:rsid w:val="00711E52"/>
    <w:rsid w:val="00716346"/>
    <w:rsid w:val="0072225C"/>
    <w:rsid w:val="00731681"/>
    <w:rsid w:val="007356A7"/>
    <w:rsid w:val="00737C9F"/>
    <w:rsid w:val="00743D00"/>
    <w:rsid w:val="007479C2"/>
    <w:rsid w:val="007531C4"/>
    <w:rsid w:val="00760276"/>
    <w:rsid w:val="00760484"/>
    <w:rsid w:val="00761E61"/>
    <w:rsid w:val="007646B6"/>
    <w:rsid w:val="00765684"/>
    <w:rsid w:val="00766EDE"/>
    <w:rsid w:val="00773784"/>
    <w:rsid w:val="00784561"/>
    <w:rsid w:val="00792446"/>
    <w:rsid w:val="007A1F19"/>
    <w:rsid w:val="007B128A"/>
    <w:rsid w:val="007B2FC5"/>
    <w:rsid w:val="007C0CEB"/>
    <w:rsid w:val="007C0CF3"/>
    <w:rsid w:val="007C28FA"/>
    <w:rsid w:val="007C3B96"/>
    <w:rsid w:val="007D4E77"/>
    <w:rsid w:val="007D5058"/>
    <w:rsid w:val="007D735F"/>
    <w:rsid w:val="007E0363"/>
    <w:rsid w:val="007E1E5A"/>
    <w:rsid w:val="007E35C5"/>
    <w:rsid w:val="007E479C"/>
    <w:rsid w:val="007F127F"/>
    <w:rsid w:val="00806CD3"/>
    <w:rsid w:val="00807405"/>
    <w:rsid w:val="00810E29"/>
    <w:rsid w:val="00813026"/>
    <w:rsid w:val="0082683B"/>
    <w:rsid w:val="00842E9D"/>
    <w:rsid w:val="00843074"/>
    <w:rsid w:val="00844DEA"/>
    <w:rsid w:val="008547BC"/>
    <w:rsid w:val="00862356"/>
    <w:rsid w:val="00866C50"/>
    <w:rsid w:val="00875DAE"/>
    <w:rsid w:val="00880AC2"/>
    <w:rsid w:val="00882E44"/>
    <w:rsid w:val="00890610"/>
    <w:rsid w:val="008A1530"/>
    <w:rsid w:val="008A269A"/>
    <w:rsid w:val="008B14C6"/>
    <w:rsid w:val="008D2A10"/>
    <w:rsid w:val="008E727B"/>
    <w:rsid w:val="008F106D"/>
    <w:rsid w:val="00912D75"/>
    <w:rsid w:val="00914035"/>
    <w:rsid w:val="00931581"/>
    <w:rsid w:val="009337DC"/>
    <w:rsid w:val="00934C61"/>
    <w:rsid w:val="00942314"/>
    <w:rsid w:val="00943916"/>
    <w:rsid w:val="009620C5"/>
    <w:rsid w:val="00962CD0"/>
    <w:rsid w:val="009709BA"/>
    <w:rsid w:val="00970E2C"/>
    <w:rsid w:val="00972E3D"/>
    <w:rsid w:val="009857A8"/>
    <w:rsid w:val="009870D4"/>
    <w:rsid w:val="0098733B"/>
    <w:rsid w:val="00990B7F"/>
    <w:rsid w:val="009A318D"/>
    <w:rsid w:val="009B7129"/>
    <w:rsid w:val="009C387B"/>
    <w:rsid w:val="009D1978"/>
    <w:rsid w:val="009D58FE"/>
    <w:rsid w:val="009D70C0"/>
    <w:rsid w:val="009E2313"/>
    <w:rsid w:val="009E3ED8"/>
    <w:rsid w:val="009E4A8C"/>
    <w:rsid w:val="009F63A5"/>
    <w:rsid w:val="009F7018"/>
    <w:rsid w:val="00A001C9"/>
    <w:rsid w:val="00A04FD0"/>
    <w:rsid w:val="00A07837"/>
    <w:rsid w:val="00A24DBC"/>
    <w:rsid w:val="00A27751"/>
    <w:rsid w:val="00A33893"/>
    <w:rsid w:val="00A340EA"/>
    <w:rsid w:val="00A453B3"/>
    <w:rsid w:val="00A4739E"/>
    <w:rsid w:val="00A62990"/>
    <w:rsid w:val="00A63327"/>
    <w:rsid w:val="00A641D9"/>
    <w:rsid w:val="00A6777F"/>
    <w:rsid w:val="00A91C5C"/>
    <w:rsid w:val="00A93B90"/>
    <w:rsid w:val="00A97F16"/>
    <w:rsid w:val="00AA1FBC"/>
    <w:rsid w:val="00AA22D9"/>
    <w:rsid w:val="00AB35E4"/>
    <w:rsid w:val="00AB77F0"/>
    <w:rsid w:val="00AC2943"/>
    <w:rsid w:val="00AC5AD1"/>
    <w:rsid w:val="00AD205F"/>
    <w:rsid w:val="00AD3366"/>
    <w:rsid w:val="00AE5557"/>
    <w:rsid w:val="00AE5A86"/>
    <w:rsid w:val="00AE767C"/>
    <w:rsid w:val="00AF118A"/>
    <w:rsid w:val="00AF661B"/>
    <w:rsid w:val="00B05561"/>
    <w:rsid w:val="00B070E5"/>
    <w:rsid w:val="00B1137A"/>
    <w:rsid w:val="00B12245"/>
    <w:rsid w:val="00B16606"/>
    <w:rsid w:val="00B20583"/>
    <w:rsid w:val="00B25F4A"/>
    <w:rsid w:val="00B269AF"/>
    <w:rsid w:val="00B41392"/>
    <w:rsid w:val="00B458F8"/>
    <w:rsid w:val="00B47172"/>
    <w:rsid w:val="00B56CBF"/>
    <w:rsid w:val="00B633CE"/>
    <w:rsid w:val="00B63EAE"/>
    <w:rsid w:val="00B666B1"/>
    <w:rsid w:val="00B77C30"/>
    <w:rsid w:val="00B80760"/>
    <w:rsid w:val="00B84F65"/>
    <w:rsid w:val="00B948B8"/>
    <w:rsid w:val="00BA106C"/>
    <w:rsid w:val="00BB1F42"/>
    <w:rsid w:val="00BB645A"/>
    <w:rsid w:val="00BC1780"/>
    <w:rsid w:val="00BC246D"/>
    <w:rsid w:val="00BC2A2C"/>
    <w:rsid w:val="00BD439A"/>
    <w:rsid w:val="00BD607F"/>
    <w:rsid w:val="00BE6175"/>
    <w:rsid w:val="00BF08BC"/>
    <w:rsid w:val="00BF41AA"/>
    <w:rsid w:val="00C07AF7"/>
    <w:rsid w:val="00C10E66"/>
    <w:rsid w:val="00C20A81"/>
    <w:rsid w:val="00C21E23"/>
    <w:rsid w:val="00C220B4"/>
    <w:rsid w:val="00C2622C"/>
    <w:rsid w:val="00C36D10"/>
    <w:rsid w:val="00C43D6A"/>
    <w:rsid w:val="00C50CAF"/>
    <w:rsid w:val="00C6288E"/>
    <w:rsid w:val="00C6724C"/>
    <w:rsid w:val="00C72C35"/>
    <w:rsid w:val="00C80E1F"/>
    <w:rsid w:val="00C84040"/>
    <w:rsid w:val="00C86E5A"/>
    <w:rsid w:val="00C878A2"/>
    <w:rsid w:val="00C94423"/>
    <w:rsid w:val="00C95B25"/>
    <w:rsid w:val="00C97552"/>
    <w:rsid w:val="00CB038D"/>
    <w:rsid w:val="00CB54AB"/>
    <w:rsid w:val="00CB72EC"/>
    <w:rsid w:val="00CC1A7D"/>
    <w:rsid w:val="00CC2889"/>
    <w:rsid w:val="00CC3B81"/>
    <w:rsid w:val="00CD7899"/>
    <w:rsid w:val="00CE41E3"/>
    <w:rsid w:val="00CE4D56"/>
    <w:rsid w:val="00D010F1"/>
    <w:rsid w:val="00D05E68"/>
    <w:rsid w:val="00D12620"/>
    <w:rsid w:val="00D127C4"/>
    <w:rsid w:val="00D128CA"/>
    <w:rsid w:val="00D22DEF"/>
    <w:rsid w:val="00D23317"/>
    <w:rsid w:val="00D244D3"/>
    <w:rsid w:val="00D30628"/>
    <w:rsid w:val="00D40F0D"/>
    <w:rsid w:val="00D41766"/>
    <w:rsid w:val="00D535F0"/>
    <w:rsid w:val="00D67DBF"/>
    <w:rsid w:val="00D752E4"/>
    <w:rsid w:val="00D83196"/>
    <w:rsid w:val="00D851B8"/>
    <w:rsid w:val="00DA0C51"/>
    <w:rsid w:val="00DA2BB5"/>
    <w:rsid w:val="00DC3476"/>
    <w:rsid w:val="00DD75DA"/>
    <w:rsid w:val="00DF25D1"/>
    <w:rsid w:val="00DF352E"/>
    <w:rsid w:val="00DF7E87"/>
    <w:rsid w:val="00E260A0"/>
    <w:rsid w:val="00E33955"/>
    <w:rsid w:val="00E40337"/>
    <w:rsid w:val="00E40E86"/>
    <w:rsid w:val="00E43F9B"/>
    <w:rsid w:val="00E46D2E"/>
    <w:rsid w:val="00E47BF8"/>
    <w:rsid w:val="00E55CBF"/>
    <w:rsid w:val="00E76DBF"/>
    <w:rsid w:val="00E800FD"/>
    <w:rsid w:val="00E92C98"/>
    <w:rsid w:val="00E93A6D"/>
    <w:rsid w:val="00E93EE4"/>
    <w:rsid w:val="00EC1859"/>
    <w:rsid w:val="00EC2D2E"/>
    <w:rsid w:val="00EC5CEA"/>
    <w:rsid w:val="00EC76D8"/>
    <w:rsid w:val="00EC796A"/>
    <w:rsid w:val="00ED05F7"/>
    <w:rsid w:val="00ED2772"/>
    <w:rsid w:val="00EE06A2"/>
    <w:rsid w:val="00EE1713"/>
    <w:rsid w:val="00EE293B"/>
    <w:rsid w:val="00EE5CEB"/>
    <w:rsid w:val="00EE7D2C"/>
    <w:rsid w:val="00EF56DF"/>
    <w:rsid w:val="00F066E8"/>
    <w:rsid w:val="00F12148"/>
    <w:rsid w:val="00F13AAA"/>
    <w:rsid w:val="00F308CE"/>
    <w:rsid w:val="00F32076"/>
    <w:rsid w:val="00F35284"/>
    <w:rsid w:val="00F36EBE"/>
    <w:rsid w:val="00F478C0"/>
    <w:rsid w:val="00F52EA6"/>
    <w:rsid w:val="00F5465F"/>
    <w:rsid w:val="00F655C9"/>
    <w:rsid w:val="00F731CC"/>
    <w:rsid w:val="00F734A3"/>
    <w:rsid w:val="00F85421"/>
    <w:rsid w:val="00FD03A1"/>
    <w:rsid w:val="00FD27CB"/>
    <w:rsid w:val="00FD48EE"/>
    <w:rsid w:val="00FD58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916"/>
    <w:pPr>
      <w:suppressAutoHyphens/>
      <w:spacing w:after="200" w:line="276" w:lineRule="auto"/>
    </w:pPr>
    <w:rPr>
      <w:rFonts w:cs="Calibri"/>
      <w:sz w:val="22"/>
      <w:szCs w:val="22"/>
      <w:lang w:val="en-US" w:eastAsia="ar-SA"/>
    </w:rPr>
  </w:style>
  <w:style w:type="paragraph" w:styleId="Ttulo1">
    <w:name w:val="heading 1"/>
    <w:basedOn w:val="Normal"/>
    <w:next w:val="Normal"/>
    <w:link w:val="Ttulo1Char"/>
    <w:uiPriority w:val="9"/>
    <w:qFormat/>
    <w:rsid w:val="001D6106"/>
    <w:pPr>
      <w:keepNext/>
      <w:spacing w:before="240" w:after="60"/>
      <w:outlineLvl w:val="0"/>
    </w:pPr>
    <w:rPr>
      <w:rFonts w:ascii="Cambria" w:eastAsia="Times New Roman" w:hAnsi="Cambria" w:cs="Times New Roman"/>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943916"/>
    <w:rPr>
      <w:color w:val="0000FF"/>
      <w:u w:val="single"/>
    </w:rPr>
  </w:style>
  <w:style w:type="paragraph" w:styleId="Rodap">
    <w:name w:val="footer"/>
    <w:basedOn w:val="Normal"/>
    <w:link w:val="RodapChar"/>
    <w:uiPriority w:val="99"/>
    <w:rsid w:val="00943916"/>
    <w:pPr>
      <w:tabs>
        <w:tab w:val="center" w:pos="4252"/>
        <w:tab w:val="right" w:pos="8504"/>
      </w:tabs>
    </w:pPr>
    <w:rPr>
      <w:rFonts w:cs="Times New Roman"/>
      <w:sz w:val="20"/>
      <w:szCs w:val="20"/>
    </w:rPr>
  </w:style>
  <w:style w:type="character" w:customStyle="1" w:styleId="RodapChar">
    <w:name w:val="Rodapé Char"/>
    <w:link w:val="Rodap"/>
    <w:uiPriority w:val="99"/>
    <w:rsid w:val="00943916"/>
    <w:rPr>
      <w:rFonts w:ascii="Calibri" w:eastAsia="Calibri" w:hAnsi="Calibri" w:cs="Calibri"/>
      <w:lang w:val="en-US" w:eastAsia="ar-SA"/>
    </w:rPr>
  </w:style>
  <w:style w:type="paragraph" w:customStyle="1" w:styleId="sumario">
    <w:name w:val="sumario"/>
    <w:basedOn w:val="Normal"/>
    <w:link w:val="sumarioChar1"/>
    <w:rsid w:val="00943916"/>
    <w:pPr>
      <w:numPr>
        <w:numId w:val="1"/>
      </w:numPr>
    </w:pPr>
    <w:rPr>
      <w:rFonts w:ascii="Times New Roman" w:hAnsi="Times New Roman" w:cs="Times New Roman"/>
    </w:rPr>
  </w:style>
  <w:style w:type="paragraph" w:styleId="Sumrio1">
    <w:name w:val="toc 1"/>
    <w:basedOn w:val="Normal"/>
    <w:next w:val="Normal"/>
    <w:uiPriority w:val="39"/>
    <w:rsid w:val="00943916"/>
  </w:style>
  <w:style w:type="paragraph" w:styleId="ndicedeilustraes">
    <w:name w:val="table of figures"/>
    <w:basedOn w:val="Normal"/>
    <w:next w:val="Normal"/>
    <w:uiPriority w:val="99"/>
    <w:unhideWhenUsed/>
    <w:rsid w:val="00943916"/>
  </w:style>
  <w:style w:type="paragraph" w:customStyle="1" w:styleId="Ttulo">
    <w:name w:val="Título_"/>
    <w:basedOn w:val="sumario"/>
    <w:link w:val="TtuloChar"/>
    <w:qFormat/>
    <w:rsid w:val="00943916"/>
    <w:rPr>
      <w:b/>
      <w:sz w:val="20"/>
      <w:szCs w:val="20"/>
    </w:rPr>
  </w:style>
  <w:style w:type="paragraph" w:customStyle="1" w:styleId="SubTitulo1">
    <w:name w:val="SubTitulo_1"/>
    <w:basedOn w:val="Ttulo"/>
    <w:link w:val="SubTitulo1Char"/>
    <w:qFormat/>
    <w:rsid w:val="00943916"/>
    <w:pPr>
      <w:numPr>
        <w:ilvl w:val="1"/>
      </w:numPr>
    </w:pPr>
    <w:rPr>
      <w:b w:val="0"/>
    </w:rPr>
  </w:style>
  <w:style w:type="character" w:customStyle="1" w:styleId="TtuloChar">
    <w:name w:val="Título_ Char"/>
    <w:link w:val="Ttulo"/>
    <w:rsid w:val="00943916"/>
    <w:rPr>
      <w:rFonts w:ascii="Times New Roman" w:eastAsia="Calibri" w:hAnsi="Times New Roman" w:cs="Times New Roman"/>
      <w:b/>
      <w:lang w:eastAsia="ar-SA"/>
    </w:rPr>
  </w:style>
  <w:style w:type="paragraph" w:customStyle="1" w:styleId="SubTitulo2">
    <w:name w:val="SubTitulo_2"/>
    <w:basedOn w:val="sumario"/>
    <w:link w:val="SubTitulo2Char"/>
    <w:qFormat/>
    <w:rsid w:val="00943916"/>
    <w:pPr>
      <w:numPr>
        <w:ilvl w:val="2"/>
      </w:numPr>
    </w:pPr>
    <w:rPr>
      <w:u w:val="single"/>
    </w:rPr>
  </w:style>
  <w:style w:type="character" w:customStyle="1" w:styleId="SubTitulo1Char">
    <w:name w:val="SubTitulo_1 Char"/>
    <w:link w:val="SubTitulo1"/>
    <w:rsid w:val="00943916"/>
    <w:rPr>
      <w:rFonts w:ascii="Times New Roman" w:hAnsi="Times New Roman"/>
      <w:lang w:eastAsia="ar-SA"/>
    </w:rPr>
  </w:style>
  <w:style w:type="paragraph" w:customStyle="1" w:styleId="sUBtITULO3">
    <w:name w:val="sUBtITULO_3"/>
    <w:basedOn w:val="sumario"/>
    <w:qFormat/>
    <w:rsid w:val="00943916"/>
    <w:pPr>
      <w:numPr>
        <w:ilvl w:val="3"/>
      </w:numPr>
    </w:pPr>
    <w:rPr>
      <w:i/>
    </w:rPr>
  </w:style>
  <w:style w:type="paragraph" w:customStyle="1" w:styleId="TXT">
    <w:name w:val="TXT"/>
    <w:basedOn w:val="Normal"/>
    <w:link w:val="TXTChar"/>
    <w:qFormat/>
    <w:rsid w:val="00943916"/>
    <w:pPr>
      <w:tabs>
        <w:tab w:val="left" w:pos="0"/>
      </w:tabs>
      <w:jc w:val="both"/>
    </w:pPr>
    <w:rPr>
      <w:rFonts w:ascii="Times New Roman" w:eastAsia="Arial" w:hAnsi="Times New Roman" w:cs="Times New Roman"/>
      <w:sz w:val="20"/>
      <w:szCs w:val="20"/>
    </w:rPr>
  </w:style>
  <w:style w:type="character" w:customStyle="1" w:styleId="TXTChar">
    <w:name w:val="TXT Char"/>
    <w:link w:val="TXT"/>
    <w:rsid w:val="00943916"/>
    <w:rPr>
      <w:rFonts w:ascii="Times New Roman" w:eastAsia="Arial" w:hAnsi="Times New Roman" w:cs="Times New Roman"/>
      <w:lang w:eastAsia="ar-SA"/>
    </w:rPr>
  </w:style>
  <w:style w:type="paragraph" w:customStyle="1" w:styleId="ABNT2">
    <w:name w:val="ABNT_2"/>
    <w:basedOn w:val="Normal"/>
    <w:link w:val="ABNT2Char"/>
    <w:qFormat/>
    <w:rsid w:val="00943916"/>
    <w:pPr>
      <w:spacing w:before="120" w:after="120" w:line="360" w:lineRule="auto"/>
      <w:ind w:firstLine="1134"/>
      <w:jc w:val="both"/>
    </w:pPr>
    <w:rPr>
      <w:rFonts w:ascii="Times New Roman" w:hAnsi="Times New Roman" w:cs="Times New Roman"/>
      <w:sz w:val="24"/>
      <w:szCs w:val="24"/>
      <w:shd w:val="clear" w:color="auto" w:fill="FFFFFF"/>
    </w:rPr>
  </w:style>
  <w:style w:type="character" w:customStyle="1" w:styleId="ABNT2Char">
    <w:name w:val="ABNT_2 Char"/>
    <w:link w:val="ABNT2"/>
    <w:rsid w:val="00943916"/>
    <w:rPr>
      <w:rFonts w:ascii="Times New Roman" w:eastAsia="Calibri" w:hAnsi="Times New Roman" w:cs="Times New Roman"/>
      <w:sz w:val="24"/>
      <w:szCs w:val="24"/>
      <w:lang w:eastAsia="ar-SA"/>
    </w:rPr>
  </w:style>
  <w:style w:type="character" w:styleId="Refdecomentrio">
    <w:name w:val="annotation reference"/>
    <w:uiPriority w:val="99"/>
    <w:semiHidden/>
    <w:unhideWhenUsed/>
    <w:rsid w:val="00F36EBE"/>
    <w:rPr>
      <w:sz w:val="16"/>
      <w:szCs w:val="16"/>
    </w:rPr>
  </w:style>
  <w:style w:type="paragraph" w:styleId="Textodecomentrio">
    <w:name w:val="annotation text"/>
    <w:basedOn w:val="Normal"/>
    <w:link w:val="TextodecomentrioChar"/>
    <w:uiPriority w:val="99"/>
    <w:unhideWhenUsed/>
    <w:rsid w:val="00F36EBE"/>
    <w:rPr>
      <w:rFonts w:cs="Times New Roman"/>
      <w:sz w:val="20"/>
      <w:szCs w:val="20"/>
    </w:rPr>
  </w:style>
  <w:style w:type="character" w:customStyle="1" w:styleId="TextodecomentrioChar">
    <w:name w:val="Texto de comentário Char"/>
    <w:link w:val="Textodecomentrio"/>
    <w:uiPriority w:val="99"/>
    <w:rsid w:val="00F36EBE"/>
    <w:rPr>
      <w:rFonts w:cs="Calibri"/>
      <w:lang w:val="en-US" w:eastAsia="ar-SA"/>
    </w:rPr>
  </w:style>
  <w:style w:type="paragraph" w:styleId="Assuntodocomentrio">
    <w:name w:val="annotation subject"/>
    <w:basedOn w:val="Textodecomentrio"/>
    <w:next w:val="Textodecomentrio"/>
    <w:link w:val="AssuntodocomentrioChar"/>
    <w:uiPriority w:val="99"/>
    <w:semiHidden/>
    <w:unhideWhenUsed/>
    <w:rsid w:val="00F36EBE"/>
    <w:rPr>
      <w:b/>
      <w:bCs/>
    </w:rPr>
  </w:style>
  <w:style w:type="character" w:customStyle="1" w:styleId="AssuntodocomentrioChar">
    <w:name w:val="Assunto do comentário Char"/>
    <w:link w:val="Assuntodocomentrio"/>
    <w:uiPriority w:val="99"/>
    <w:semiHidden/>
    <w:rsid w:val="00F36EBE"/>
    <w:rPr>
      <w:rFonts w:cs="Calibri"/>
      <w:b/>
      <w:bCs/>
      <w:lang w:val="en-US" w:eastAsia="ar-SA"/>
    </w:rPr>
  </w:style>
  <w:style w:type="paragraph" w:styleId="Textodebalo">
    <w:name w:val="Balloon Text"/>
    <w:basedOn w:val="Normal"/>
    <w:link w:val="TextodebaloChar"/>
    <w:uiPriority w:val="99"/>
    <w:semiHidden/>
    <w:unhideWhenUsed/>
    <w:rsid w:val="00F36EBE"/>
    <w:pPr>
      <w:spacing w:after="0" w:line="240" w:lineRule="auto"/>
    </w:pPr>
    <w:rPr>
      <w:rFonts w:ascii="Tahoma" w:hAnsi="Tahoma" w:cs="Times New Roman"/>
      <w:sz w:val="16"/>
      <w:szCs w:val="16"/>
    </w:rPr>
  </w:style>
  <w:style w:type="character" w:customStyle="1" w:styleId="TextodebaloChar">
    <w:name w:val="Texto de balão Char"/>
    <w:link w:val="Textodebalo"/>
    <w:uiPriority w:val="99"/>
    <w:semiHidden/>
    <w:rsid w:val="00F36EBE"/>
    <w:rPr>
      <w:rFonts w:ascii="Tahoma" w:hAnsi="Tahoma" w:cs="Tahoma"/>
      <w:sz w:val="16"/>
      <w:szCs w:val="16"/>
      <w:lang w:val="en-US" w:eastAsia="ar-SA"/>
    </w:rPr>
  </w:style>
  <w:style w:type="paragraph" w:styleId="Reviso">
    <w:name w:val="Revision"/>
    <w:hidden/>
    <w:uiPriority w:val="99"/>
    <w:semiHidden/>
    <w:rsid w:val="002A349C"/>
    <w:rPr>
      <w:rFonts w:cs="Calibri"/>
      <w:sz w:val="22"/>
      <w:szCs w:val="22"/>
      <w:lang w:val="en-US" w:eastAsia="ar-SA"/>
    </w:rPr>
  </w:style>
  <w:style w:type="paragraph" w:styleId="Legenda">
    <w:name w:val="caption"/>
    <w:basedOn w:val="Normal"/>
    <w:next w:val="Normal"/>
    <w:uiPriority w:val="35"/>
    <w:unhideWhenUsed/>
    <w:qFormat/>
    <w:rsid w:val="005C4262"/>
    <w:rPr>
      <w:b/>
      <w:bCs/>
      <w:sz w:val="20"/>
      <w:szCs w:val="20"/>
    </w:rPr>
  </w:style>
  <w:style w:type="character" w:customStyle="1" w:styleId="sumarioChar1">
    <w:name w:val="sumario Char1"/>
    <w:link w:val="sumario"/>
    <w:rsid w:val="005C4262"/>
    <w:rPr>
      <w:rFonts w:ascii="Times New Roman" w:hAnsi="Times New Roman"/>
      <w:sz w:val="22"/>
      <w:szCs w:val="22"/>
      <w:lang w:eastAsia="ar-SA"/>
    </w:rPr>
  </w:style>
  <w:style w:type="character" w:customStyle="1" w:styleId="SubTitulo2Char">
    <w:name w:val="SubTitulo_2 Char"/>
    <w:link w:val="SubTitulo2"/>
    <w:rsid w:val="005C4262"/>
    <w:rPr>
      <w:rFonts w:ascii="Times New Roman" w:hAnsi="Times New Roman"/>
      <w:sz w:val="22"/>
      <w:szCs w:val="22"/>
      <w:u w:val="single"/>
      <w:lang w:eastAsia="ar-SA"/>
    </w:rPr>
  </w:style>
  <w:style w:type="character" w:styleId="MquinadeescreverHTML">
    <w:name w:val="HTML Typewriter"/>
    <w:uiPriority w:val="99"/>
    <w:semiHidden/>
    <w:unhideWhenUsed/>
    <w:rsid w:val="005C4262"/>
    <w:rPr>
      <w:rFonts w:ascii="Courier New" w:eastAsia="Times New Roman" w:hAnsi="Courier New" w:cs="Courier New"/>
      <w:sz w:val="20"/>
      <w:szCs w:val="20"/>
    </w:rPr>
  </w:style>
  <w:style w:type="paragraph" w:styleId="Pr-formataoHTML">
    <w:name w:val="HTML Preformatted"/>
    <w:basedOn w:val="Normal"/>
    <w:link w:val="Pr-formataoHTMLChar"/>
    <w:uiPriority w:val="99"/>
    <w:unhideWhenUsed/>
    <w:rsid w:val="00575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Times New Roman"/>
      <w:sz w:val="20"/>
      <w:szCs w:val="20"/>
    </w:rPr>
  </w:style>
  <w:style w:type="character" w:customStyle="1" w:styleId="Pr-formataoHTMLChar">
    <w:name w:val="Pré-formatação HTML Char"/>
    <w:link w:val="Pr-formataoHTML"/>
    <w:uiPriority w:val="99"/>
    <w:rsid w:val="00575D23"/>
    <w:rPr>
      <w:rFonts w:ascii="Courier New" w:eastAsia="Times New Roman" w:hAnsi="Courier New"/>
    </w:rPr>
  </w:style>
  <w:style w:type="character" w:styleId="Forte">
    <w:name w:val="Strong"/>
    <w:uiPriority w:val="22"/>
    <w:qFormat/>
    <w:rsid w:val="00575D23"/>
    <w:rPr>
      <w:b/>
      <w:bCs/>
    </w:rPr>
  </w:style>
  <w:style w:type="character" w:customStyle="1" w:styleId="nv">
    <w:name w:val="nv"/>
    <w:rsid w:val="00575D23"/>
  </w:style>
  <w:style w:type="character" w:customStyle="1" w:styleId="o">
    <w:name w:val="o"/>
    <w:rsid w:val="00575D23"/>
  </w:style>
  <w:style w:type="character" w:customStyle="1" w:styleId="s1">
    <w:name w:val="s1"/>
    <w:rsid w:val="00575D23"/>
  </w:style>
  <w:style w:type="character" w:styleId="CdigoHTML">
    <w:name w:val="HTML Code"/>
    <w:uiPriority w:val="99"/>
    <w:semiHidden/>
    <w:unhideWhenUsed/>
    <w:rsid w:val="00575D23"/>
    <w:rPr>
      <w:rFonts w:ascii="Courier New" w:eastAsia="Times New Roman" w:hAnsi="Courier New" w:cs="Courier New"/>
      <w:sz w:val="20"/>
      <w:szCs w:val="20"/>
    </w:rPr>
  </w:style>
  <w:style w:type="character" w:customStyle="1" w:styleId="apple-style-span">
    <w:name w:val="apple-style-span"/>
    <w:rsid w:val="00BF41AA"/>
  </w:style>
  <w:style w:type="character" w:customStyle="1" w:styleId="il">
    <w:name w:val="il"/>
    <w:rsid w:val="00BF41AA"/>
  </w:style>
  <w:style w:type="character" w:customStyle="1" w:styleId="apple-converted-space">
    <w:name w:val="apple-converted-space"/>
    <w:rsid w:val="00BF41AA"/>
  </w:style>
  <w:style w:type="paragraph" w:styleId="PargrafodaLista">
    <w:name w:val="List Paragraph"/>
    <w:basedOn w:val="Normal"/>
    <w:uiPriority w:val="34"/>
    <w:qFormat/>
    <w:rsid w:val="003C11F2"/>
    <w:pPr>
      <w:ind w:left="708"/>
    </w:pPr>
  </w:style>
  <w:style w:type="paragraph" w:styleId="SemEspaamento">
    <w:name w:val="No Spacing"/>
    <w:uiPriority w:val="1"/>
    <w:qFormat/>
    <w:rsid w:val="0027682D"/>
    <w:pPr>
      <w:suppressAutoHyphens/>
    </w:pPr>
    <w:rPr>
      <w:rFonts w:cs="Calibri"/>
      <w:sz w:val="22"/>
      <w:szCs w:val="22"/>
      <w:lang w:val="en-US" w:eastAsia="ar-SA"/>
    </w:rPr>
  </w:style>
  <w:style w:type="paragraph" w:customStyle="1" w:styleId="Bibliografia1">
    <w:name w:val="Bibliografia1"/>
    <w:basedOn w:val="Normal"/>
    <w:link w:val="BibliographyChar"/>
    <w:rsid w:val="00AD205F"/>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BibliographyChar">
    <w:name w:val="Bibliography Char"/>
    <w:link w:val="Bibliografia1"/>
    <w:rsid w:val="00AD205F"/>
    <w:rPr>
      <w:rFonts w:ascii="Times New Roman" w:hAnsi="Times New Roman"/>
      <w:sz w:val="24"/>
      <w:szCs w:val="24"/>
      <w:lang w:eastAsia="ar-SA"/>
    </w:rPr>
  </w:style>
  <w:style w:type="character" w:customStyle="1" w:styleId="Ttulo1Char">
    <w:name w:val="Título 1 Char"/>
    <w:link w:val="Ttulo1"/>
    <w:uiPriority w:val="9"/>
    <w:rsid w:val="001D6106"/>
    <w:rPr>
      <w:rFonts w:ascii="Cambria" w:eastAsia="Times New Roman" w:hAnsi="Cambria" w:cs="Times New Roman"/>
      <w:b/>
      <w:bCs/>
      <w:kern w:val="32"/>
      <w:sz w:val="32"/>
      <w:szCs w:val="32"/>
      <w:lang w:eastAsia="ar-SA"/>
    </w:rPr>
  </w:style>
  <w:style w:type="paragraph" w:styleId="CabealhodoSumrio">
    <w:name w:val="TOC Heading"/>
    <w:basedOn w:val="Ttulo1"/>
    <w:next w:val="Normal"/>
    <w:uiPriority w:val="39"/>
    <w:semiHidden/>
    <w:unhideWhenUsed/>
    <w:qFormat/>
    <w:rsid w:val="001D6106"/>
    <w:pPr>
      <w:keepLines/>
      <w:suppressAutoHyphens w:val="0"/>
      <w:spacing w:before="480" w:after="0"/>
      <w:outlineLvl w:val="9"/>
    </w:pPr>
    <w:rPr>
      <w:color w:val="365F91"/>
      <w:kern w:val="0"/>
      <w:sz w:val="28"/>
      <w:szCs w:val="28"/>
      <w:lang w:eastAsia="en-US"/>
    </w:rPr>
  </w:style>
  <w:style w:type="table" w:styleId="Tabelacomgrade">
    <w:name w:val="Table Grid"/>
    <w:basedOn w:val="Tabelanormal"/>
    <w:uiPriority w:val="59"/>
    <w:rsid w:val="00511F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Mdia3-nfase5">
    <w:name w:val="Medium Grid 3 Accent 5"/>
    <w:basedOn w:val="Tabelanormal"/>
    <w:uiPriority w:val="69"/>
    <w:rsid w:val="00511F4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code-quote">
    <w:name w:val="code-quote"/>
    <w:rsid w:val="006A6ED4"/>
  </w:style>
  <w:style w:type="paragraph" w:styleId="Cabealho">
    <w:name w:val="header"/>
    <w:basedOn w:val="Normal"/>
    <w:link w:val="CabealhoChar"/>
    <w:uiPriority w:val="99"/>
    <w:semiHidden/>
    <w:unhideWhenUsed/>
    <w:rsid w:val="00D67DB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67DBF"/>
    <w:rPr>
      <w:rFonts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4999">
      <w:bodyDiv w:val="1"/>
      <w:marLeft w:val="0"/>
      <w:marRight w:val="0"/>
      <w:marTop w:val="0"/>
      <w:marBottom w:val="0"/>
      <w:divBdr>
        <w:top w:val="none" w:sz="0" w:space="0" w:color="auto"/>
        <w:left w:val="none" w:sz="0" w:space="0" w:color="auto"/>
        <w:bottom w:val="none" w:sz="0" w:space="0" w:color="auto"/>
        <w:right w:val="none" w:sz="0" w:space="0" w:color="auto"/>
      </w:divBdr>
    </w:div>
    <w:div w:id="189530650">
      <w:bodyDiv w:val="1"/>
      <w:marLeft w:val="0"/>
      <w:marRight w:val="0"/>
      <w:marTop w:val="0"/>
      <w:marBottom w:val="0"/>
      <w:divBdr>
        <w:top w:val="none" w:sz="0" w:space="0" w:color="auto"/>
        <w:left w:val="none" w:sz="0" w:space="0" w:color="auto"/>
        <w:bottom w:val="none" w:sz="0" w:space="0" w:color="auto"/>
        <w:right w:val="none" w:sz="0" w:space="0" w:color="auto"/>
      </w:divBdr>
    </w:div>
    <w:div w:id="314069346">
      <w:bodyDiv w:val="1"/>
      <w:marLeft w:val="0"/>
      <w:marRight w:val="0"/>
      <w:marTop w:val="0"/>
      <w:marBottom w:val="0"/>
      <w:divBdr>
        <w:top w:val="none" w:sz="0" w:space="0" w:color="auto"/>
        <w:left w:val="none" w:sz="0" w:space="0" w:color="auto"/>
        <w:bottom w:val="none" w:sz="0" w:space="0" w:color="auto"/>
        <w:right w:val="none" w:sz="0" w:space="0" w:color="auto"/>
      </w:divBdr>
    </w:div>
    <w:div w:id="6642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8CAC1-8E66-48BA-B335-D64347AA9911}">
  <ds:schemaRefs>
    <ds:schemaRef ds:uri="http://schemas.openxmlformats.org/officeDocument/2006/bibliography"/>
  </ds:schemaRefs>
</ds:datastoreItem>
</file>

<file path=customXml/itemProps2.xml><?xml version="1.0" encoding="utf-8"?>
<ds:datastoreItem xmlns:ds="http://schemas.openxmlformats.org/officeDocument/2006/customXml" ds:itemID="{33638922-C1E4-4C11-B2E1-2A09F787F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4263</TotalTime>
  <Pages>85</Pages>
  <Words>23434</Words>
  <Characters>133575</Characters>
  <Application>Microsoft Office Word</Application>
  <DocSecurity>0</DocSecurity>
  <Lines>1113</Lines>
  <Paragraphs>313</Paragraphs>
  <ScaleCrop>false</ScaleCrop>
  <HeadingPairs>
    <vt:vector size="2" baseType="variant">
      <vt:variant>
        <vt:lpstr>Título</vt:lpstr>
      </vt:variant>
      <vt:variant>
        <vt:i4>1</vt:i4>
      </vt:variant>
    </vt:vector>
  </HeadingPairs>
  <TitlesOfParts>
    <vt:vector size="1" baseType="lpstr">
      <vt:lpstr/>
    </vt:vector>
  </TitlesOfParts>
  <Company>globo.com</Company>
  <LinksUpToDate>false</LinksUpToDate>
  <CharactersWithSpaces>156696</CharactersWithSpaces>
  <SharedDoc>false</SharedDoc>
  <HLinks>
    <vt:vector size="678" baseType="variant">
      <vt:variant>
        <vt:i4>1310778</vt:i4>
      </vt:variant>
      <vt:variant>
        <vt:i4>656</vt:i4>
      </vt:variant>
      <vt:variant>
        <vt:i4>0</vt:i4>
      </vt:variant>
      <vt:variant>
        <vt:i4>5</vt:i4>
      </vt:variant>
      <vt:variant>
        <vt:lpwstr/>
      </vt:variant>
      <vt:variant>
        <vt:lpwstr>_Toc298952512</vt:lpwstr>
      </vt:variant>
      <vt:variant>
        <vt:i4>1310778</vt:i4>
      </vt:variant>
      <vt:variant>
        <vt:i4>650</vt:i4>
      </vt:variant>
      <vt:variant>
        <vt:i4>0</vt:i4>
      </vt:variant>
      <vt:variant>
        <vt:i4>5</vt:i4>
      </vt:variant>
      <vt:variant>
        <vt:lpwstr/>
      </vt:variant>
      <vt:variant>
        <vt:lpwstr>_Toc298952511</vt:lpwstr>
      </vt:variant>
      <vt:variant>
        <vt:i4>1310778</vt:i4>
      </vt:variant>
      <vt:variant>
        <vt:i4>644</vt:i4>
      </vt:variant>
      <vt:variant>
        <vt:i4>0</vt:i4>
      </vt:variant>
      <vt:variant>
        <vt:i4>5</vt:i4>
      </vt:variant>
      <vt:variant>
        <vt:lpwstr/>
      </vt:variant>
      <vt:variant>
        <vt:lpwstr>_Toc298952510</vt:lpwstr>
      </vt:variant>
      <vt:variant>
        <vt:i4>1376314</vt:i4>
      </vt:variant>
      <vt:variant>
        <vt:i4>638</vt:i4>
      </vt:variant>
      <vt:variant>
        <vt:i4>0</vt:i4>
      </vt:variant>
      <vt:variant>
        <vt:i4>5</vt:i4>
      </vt:variant>
      <vt:variant>
        <vt:lpwstr/>
      </vt:variant>
      <vt:variant>
        <vt:lpwstr>_Toc298952509</vt:lpwstr>
      </vt:variant>
      <vt:variant>
        <vt:i4>1376314</vt:i4>
      </vt:variant>
      <vt:variant>
        <vt:i4>632</vt:i4>
      </vt:variant>
      <vt:variant>
        <vt:i4>0</vt:i4>
      </vt:variant>
      <vt:variant>
        <vt:i4>5</vt:i4>
      </vt:variant>
      <vt:variant>
        <vt:lpwstr/>
      </vt:variant>
      <vt:variant>
        <vt:lpwstr>_Toc298952508</vt:lpwstr>
      </vt:variant>
      <vt:variant>
        <vt:i4>1376314</vt:i4>
      </vt:variant>
      <vt:variant>
        <vt:i4>626</vt:i4>
      </vt:variant>
      <vt:variant>
        <vt:i4>0</vt:i4>
      </vt:variant>
      <vt:variant>
        <vt:i4>5</vt:i4>
      </vt:variant>
      <vt:variant>
        <vt:lpwstr/>
      </vt:variant>
      <vt:variant>
        <vt:lpwstr>_Toc298952507</vt:lpwstr>
      </vt:variant>
      <vt:variant>
        <vt:i4>1376314</vt:i4>
      </vt:variant>
      <vt:variant>
        <vt:i4>620</vt:i4>
      </vt:variant>
      <vt:variant>
        <vt:i4>0</vt:i4>
      </vt:variant>
      <vt:variant>
        <vt:i4>5</vt:i4>
      </vt:variant>
      <vt:variant>
        <vt:lpwstr/>
      </vt:variant>
      <vt:variant>
        <vt:lpwstr>_Toc298952506</vt:lpwstr>
      </vt:variant>
      <vt:variant>
        <vt:i4>1376314</vt:i4>
      </vt:variant>
      <vt:variant>
        <vt:i4>614</vt:i4>
      </vt:variant>
      <vt:variant>
        <vt:i4>0</vt:i4>
      </vt:variant>
      <vt:variant>
        <vt:i4>5</vt:i4>
      </vt:variant>
      <vt:variant>
        <vt:lpwstr/>
      </vt:variant>
      <vt:variant>
        <vt:lpwstr>_Toc298952505</vt:lpwstr>
      </vt:variant>
      <vt:variant>
        <vt:i4>1376314</vt:i4>
      </vt:variant>
      <vt:variant>
        <vt:i4>608</vt:i4>
      </vt:variant>
      <vt:variant>
        <vt:i4>0</vt:i4>
      </vt:variant>
      <vt:variant>
        <vt:i4>5</vt:i4>
      </vt:variant>
      <vt:variant>
        <vt:lpwstr/>
      </vt:variant>
      <vt:variant>
        <vt:lpwstr>_Toc298952504</vt:lpwstr>
      </vt:variant>
      <vt:variant>
        <vt:i4>1376314</vt:i4>
      </vt:variant>
      <vt:variant>
        <vt:i4>602</vt:i4>
      </vt:variant>
      <vt:variant>
        <vt:i4>0</vt:i4>
      </vt:variant>
      <vt:variant>
        <vt:i4>5</vt:i4>
      </vt:variant>
      <vt:variant>
        <vt:lpwstr/>
      </vt:variant>
      <vt:variant>
        <vt:lpwstr>_Toc298952501</vt:lpwstr>
      </vt:variant>
      <vt:variant>
        <vt:i4>1376314</vt:i4>
      </vt:variant>
      <vt:variant>
        <vt:i4>596</vt:i4>
      </vt:variant>
      <vt:variant>
        <vt:i4>0</vt:i4>
      </vt:variant>
      <vt:variant>
        <vt:i4>5</vt:i4>
      </vt:variant>
      <vt:variant>
        <vt:lpwstr/>
      </vt:variant>
      <vt:variant>
        <vt:lpwstr>_Toc298952500</vt:lpwstr>
      </vt:variant>
      <vt:variant>
        <vt:i4>1835067</vt:i4>
      </vt:variant>
      <vt:variant>
        <vt:i4>590</vt:i4>
      </vt:variant>
      <vt:variant>
        <vt:i4>0</vt:i4>
      </vt:variant>
      <vt:variant>
        <vt:i4>5</vt:i4>
      </vt:variant>
      <vt:variant>
        <vt:lpwstr/>
      </vt:variant>
      <vt:variant>
        <vt:lpwstr>_Toc298952499</vt:lpwstr>
      </vt:variant>
      <vt:variant>
        <vt:i4>1835067</vt:i4>
      </vt:variant>
      <vt:variant>
        <vt:i4>584</vt:i4>
      </vt:variant>
      <vt:variant>
        <vt:i4>0</vt:i4>
      </vt:variant>
      <vt:variant>
        <vt:i4>5</vt:i4>
      </vt:variant>
      <vt:variant>
        <vt:lpwstr/>
      </vt:variant>
      <vt:variant>
        <vt:lpwstr>_Toc298952498</vt:lpwstr>
      </vt:variant>
      <vt:variant>
        <vt:i4>1835067</vt:i4>
      </vt:variant>
      <vt:variant>
        <vt:i4>578</vt:i4>
      </vt:variant>
      <vt:variant>
        <vt:i4>0</vt:i4>
      </vt:variant>
      <vt:variant>
        <vt:i4>5</vt:i4>
      </vt:variant>
      <vt:variant>
        <vt:lpwstr/>
      </vt:variant>
      <vt:variant>
        <vt:lpwstr>_Toc298952497</vt:lpwstr>
      </vt:variant>
      <vt:variant>
        <vt:i4>1835067</vt:i4>
      </vt:variant>
      <vt:variant>
        <vt:i4>572</vt:i4>
      </vt:variant>
      <vt:variant>
        <vt:i4>0</vt:i4>
      </vt:variant>
      <vt:variant>
        <vt:i4>5</vt:i4>
      </vt:variant>
      <vt:variant>
        <vt:lpwstr/>
      </vt:variant>
      <vt:variant>
        <vt:lpwstr>_Toc298952496</vt:lpwstr>
      </vt:variant>
      <vt:variant>
        <vt:i4>1835067</vt:i4>
      </vt:variant>
      <vt:variant>
        <vt:i4>566</vt:i4>
      </vt:variant>
      <vt:variant>
        <vt:i4>0</vt:i4>
      </vt:variant>
      <vt:variant>
        <vt:i4>5</vt:i4>
      </vt:variant>
      <vt:variant>
        <vt:lpwstr/>
      </vt:variant>
      <vt:variant>
        <vt:lpwstr>_Toc298952495</vt:lpwstr>
      </vt:variant>
      <vt:variant>
        <vt:i4>1835067</vt:i4>
      </vt:variant>
      <vt:variant>
        <vt:i4>560</vt:i4>
      </vt:variant>
      <vt:variant>
        <vt:i4>0</vt:i4>
      </vt:variant>
      <vt:variant>
        <vt:i4>5</vt:i4>
      </vt:variant>
      <vt:variant>
        <vt:lpwstr/>
      </vt:variant>
      <vt:variant>
        <vt:lpwstr>_Toc298952494</vt:lpwstr>
      </vt:variant>
      <vt:variant>
        <vt:i4>1835067</vt:i4>
      </vt:variant>
      <vt:variant>
        <vt:i4>554</vt:i4>
      </vt:variant>
      <vt:variant>
        <vt:i4>0</vt:i4>
      </vt:variant>
      <vt:variant>
        <vt:i4>5</vt:i4>
      </vt:variant>
      <vt:variant>
        <vt:lpwstr/>
      </vt:variant>
      <vt:variant>
        <vt:lpwstr>_Toc298952493</vt:lpwstr>
      </vt:variant>
      <vt:variant>
        <vt:i4>1835067</vt:i4>
      </vt:variant>
      <vt:variant>
        <vt:i4>548</vt:i4>
      </vt:variant>
      <vt:variant>
        <vt:i4>0</vt:i4>
      </vt:variant>
      <vt:variant>
        <vt:i4>5</vt:i4>
      </vt:variant>
      <vt:variant>
        <vt:lpwstr/>
      </vt:variant>
      <vt:variant>
        <vt:lpwstr>_Toc298952492</vt:lpwstr>
      </vt:variant>
      <vt:variant>
        <vt:i4>1835067</vt:i4>
      </vt:variant>
      <vt:variant>
        <vt:i4>542</vt:i4>
      </vt:variant>
      <vt:variant>
        <vt:i4>0</vt:i4>
      </vt:variant>
      <vt:variant>
        <vt:i4>5</vt:i4>
      </vt:variant>
      <vt:variant>
        <vt:lpwstr/>
      </vt:variant>
      <vt:variant>
        <vt:lpwstr>_Toc298952491</vt:lpwstr>
      </vt:variant>
      <vt:variant>
        <vt:i4>1835067</vt:i4>
      </vt:variant>
      <vt:variant>
        <vt:i4>536</vt:i4>
      </vt:variant>
      <vt:variant>
        <vt:i4>0</vt:i4>
      </vt:variant>
      <vt:variant>
        <vt:i4>5</vt:i4>
      </vt:variant>
      <vt:variant>
        <vt:lpwstr/>
      </vt:variant>
      <vt:variant>
        <vt:lpwstr>_Toc298952490</vt:lpwstr>
      </vt:variant>
      <vt:variant>
        <vt:i4>1507385</vt:i4>
      </vt:variant>
      <vt:variant>
        <vt:i4>527</vt:i4>
      </vt:variant>
      <vt:variant>
        <vt:i4>0</vt:i4>
      </vt:variant>
      <vt:variant>
        <vt:i4>5</vt:i4>
      </vt:variant>
      <vt:variant>
        <vt:lpwstr/>
      </vt:variant>
      <vt:variant>
        <vt:lpwstr>_Toc298952620</vt:lpwstr>
      </vt:variant>
      <vt:variant>
        <vt:i4>1310778</vt:i4>
      </vt:variant>
      <vt:variant>
        <vt:i4>518</vt:i4>
      </vt:variant>
      <vt:variant>
        <vt:i4>0</vt:i4>
      </vt:variant>
      <vt:variant>
        <vt:i4>5</vt:i4>
      </vt:variant>
      <vt:variant>
        <vt:lpwstr/>
      </vt:variant>
      <vt:variant>
        <vt:lpwstr>_Toc300002915</vt:lpwstr>
      </vt:variant>
      <vt:variant>
        <vt:i4>1310778</vt:i4>
      </vt:variant>
      <vt:variant>
        <vt:i4>512</vt:i4>
      </vt:variant>
      <vt:variant>
        <vt:i4>0</vt:i4>
      </vt:variant>
      <vt:variant>
        <vt:i4>5</vt:i4>
      </vt:variant>
      <vt:variant>
        <vt:lpwstr/>
      </vt:variant>
      <vt:variant>
        <vt:lpwstr>_Toc300002914</vt:lpwstr>
      </vt:variant>
      <vt:variant>
        <vt:i4>1310778</vt:i4>
      </vt:variant>
      <vt:variant>
        <vt:i4>506</vt:i4>
      </vt:variant>
      <vt:variant>
        <vt:i4>0</vt:i4>
      </vt:variant>
      <vt:variant>
        <vt:i4>5</vt:i4>
      </vt:variant>
      <vt:variant>
        <vt:lpwstr/>
      </vt:variant>
      <vt:variant>
        <vt:lpwstr>_Toc300002913</vt:lpwstr>
      </vt:variant>
      <vt:variant>
        <vt:i4>1310778</vt:i4>
      </vt:variant>
      <vt:variant>
        <vt:i4>500</vt:i4>
      </vt:variant>
      <vt:variant>
        <vt:i4>0</vt:i4>
      </vt:variant>
      <vt:variant>
        <vt:i4>5</vt:i4>
      </vt:variant>
      <vt:variant>
        <vt:lpwstr/>
      </vt:variant>
      <vt:variant>
        <vt:lpwstr>_Toc300002912</vt:lpwstr>
      </vt:variant>
      <vt:variant>
        <vt:i4>1310778</vt:i4>
      </vt:variant>
      <vt:variant>
        <vt:i4>494</vt:i4>
      </vt:variant>
      <vt:variant>
        <vt:i4>0</vt:i4>
      </vt:variant>
      <vt:variant>
        <vt:i4>5</vt:i4>
      </vt:variant>
      <vt:variant>
        <vt:lpwstr/>
      </vt:variant>
      <vt:variant>
        <vt:lpwstr>_Toc300002911</vt:lpwstr>
      </vt:variant>
      <vt:variant>
        <vt:i4>1310778</vt:i4>
      </vt:variant>
      <vt:variant>
        <vt:i4>488</vt:i4>
      </vt:variant>
      <vt:variant>
        <vt:i4>0</vt:i4>
      </vt:variant>
      <vt:variant>
        <vt:i4>5</vt:i4>
      </vt:variant>
      <vt:variant>
        <vt:lpwstr/>
      </vt:variant>
      <vt:variant>
        <vt:lpwstr>_Toc300002910</vt:lpwstr>
      </vt:variant>
      <vt:variant>
        <vt:i4>1376314</vt:i4>
      </vt:variant>
      <vt:variant>
        <vt:i4>482</vt:i4>
      </vt:variant>
      <vt:variant>
        <vt:i4>0</vt:i4>
      </vt:variant>
      <vt:variant>
        <vt:i4>5</vt:i4>
      </vt:variant>
      <vt:variant>
        <vt:lpwstr/>
      </vt:variant>
      <vt:variant>
        <vt:lpwstr>_Toc300002909</vt:lpwstr>
      </vt:variant>
      <vt:variant>
        <vt:i4>1376314</vt:i4>
      </vt:variant>
      <vt:variant>
        <vt:i4>476</vt:i4>
      </vt:variant>
      <vt:variant>
        <vt:i4>0</vt:i4>
      </vt:variant>
      <vt:variant>
        <vt:i4>5</vt:i4>
      </vt:variant>
      <vt:variant>
        <vt:lpwstr/>
      </vt:variant>
      <vt:variant>
        <vt:lpwstr>_Toc300002908</vt:lpwstr>
      </vt:variant>
      <vt:variant>
        <vt:i4>1376314</vt:i4>
      </vt:variant>
      <vt:variant>
        <vt:i4>470</vt:i4>
      </vt:variant>
      <vt:variant>
        <vt:i4>0</vt:i4>
      </vt:variant>
      <vt:variant>
        <vt:i4>5</vt:i4>
      </vt:variant>
      <vt:variant>
        <vt:lpwstr/>
      </vt:variant>
      <vt:variant>
        <vt:lpwstr>_Toc300002907</vt:lpwstr>
      </vt:variant>
      <vt:variant>
        <vt:i4>1376314</vt:i4>
      </vt:variant>
      <vt:variant>
        <vt:i4>464</vt:i4>
      </vt:variant>
      <vt:variant>
        <vt:i4>0</vt:i4>
      </vt:variant>
      <vt:variant>
        <vt:i4>5</vt:i4>
      </vt:variant>
      <vt:variant>
        <vt:lpwstr/>
      </vt:variant>
      <vt:variant>
        <vt:lpwstr>_Toc300002906</vt:lpwstr>
      </vt:variant>
      <vt:variant>
        <vt:i4>1376314</vt:i4>
      </vt:variant>
      <vt:variant>
        <vt:i4>458</vt:i4>
      </vt:variant>
      <vt:variant>
        <vt:i4>0</vt:i4>
      </vt:variant>
      <vt:variant>
        <vt:i4>5</vt:i4>
      </vt:variant>
      <vt:variant>
        <vt:lpwstr/>
      </vt:variant>
      <vt:variant>
        <vt:lpwstr>_Toc300002905</vt:lpwstr>
      </vt:variant>
      <vt:variant>
        <vt:i4>1376314</vt:i4>
      </vt:variant>
      <vt:variant>
        <vt:i4>452</vt:i4>
      </vt:variant>
      <vt:variant>
        <vt:i4>0</vt:i4>
      </vt:variant>
      <vt:variant>
        <vt:i4>5</vt:i4>
      </vt:variant>
      <vt:variant>
        <vt:lpwstr/>
      </vt:variant>
      <vt:variant>
        <vt:lpwstr>_Toc300002904</vt:lpwstr>
      </vt:variant>
      <vt:variant>
        <vt:i4>1376314</vt:i4>
      </vt:variant>
      <vt:variant>
        <vt:i4>446</vt:i4>
      </vt:variant>
      <vt:variant>
        <vt:i4>0</vt:i4>
      </vt:variant>
      <vt:variant>
        <vt:i4>5</vt:i4>
      </vt:variant>
      <vt:variant>
        <vt:lpwstr/>
      </vt:variant>
      <vt:variant>
        <vt:lpwstr>_Toc300002903</vt:lpwstr>
      </vt:variant>
      <vt:variant>
        <vt:i4>1376314</vt:i4>
      </vt:variant>
      <vt:variant>
        <vt:i4>440</vt:i4>
      </vt:variant>
      <vt:variant>
        <vt:i4>0</vt:i4>
      </vt:variant>
      <vt:variant>
        <vt:i4>5</vt:i4>
      </vt:variant>
      <vt:variant>
        <vt:lpwstr/>
      </vt:variant>
      <vt:variant>
        <vt:lpwstr>_Toc300002902</vt:lpwstr>
      </vt:variant>
      <vt:variant>
        <vt:i4>1376314</vt:i4>
      </vt:variant>
      <vt:variant>
        <vt:i4>434</vt:i4>
      </vt:variant>
      <vt:variant>
        <vt:i4>0</vt:i4>
      </vt:variant>
      <vt:variant>
        <vt:i4>5</vt:i4>
      </vt:variant>
      <vt:variant>
        <vt:lpwstr/>
      </vt:variant>
      <vt:variant>
        <vt:lpwstr>_Toc300002901</vt:lpwstr>
      </vt:variant>
      <vt:variant>
        <vt:i4>1376314</vt:i4>
      </vt:variant>
      <vt:variant>
        <vt:i4>428</vt:i4>
      </vt:variant>
      <vt:variant>
        <vt:i4>0</vt:i4>
      </vt:variant>
      <vt:variant>
        <vt:i4>5</vt:i4>
      </vt:variant>
      <vt:variant>
        <vt:lpwstr/>
      </vt:variant>
      <vt:variant>
        <vt:lpwstr>_Toc300002900</vt:lpwstr>
      </vt:variant>
      <vt:variant>
        <vt:i4>1835067</vt:i4>
      </vt:variant>
      <vt:variant>
        <vt:i4>422</vt:i4>
      </vt:variant>
      <vt:variant>
        <vt:i4>0</vt:i4>
      </vt:variant>
      <vt:variant>
        <vt:i4>5</vt:i4>
      </vt:variant>
      <vt:variant>
        <vt:lpwstr/>
      </vt:variant>
      <vt:variant>
        <vt:lpwstr>_Toc300002899</vt:lpwstr>
      </vt:variant>
      <vt:variant>
        <vt:i4>1835067</vt:i4>
      </vt:variant>
      <vt:variant>
        <vt:i4>416</vt:i4>
      </vt:variant>
      <vt:variant>
        <vt:i4>0</vt:i4>
      </vt:variant>
      <vt:variant>
        <vt:i4>5</vt:i4>
      </vt:variant>
      <vt:variant>
        <vt:lpwstr/>
      </vt:variant>
      <vt:variant>
        <vt:lpwstr>_Toc300002898</vt:lpwstr>
      </vt:variant>
      <vt:variant>
        <vt:i4>1835067</vt:i4>
      </vt:variant>
      <vt:variant>
        <vt:i4>410</vt:i4>
      </vt:variant>
      <vt:variant>
        <vt:i4>0</vt:i4>
      </vt:variant>
      <vt:variant>
        <vt:i4>5</vt:i4>
      </vt:variant>
      <vt:variant>
        <vt:lpwstr/>
      </vt:variant>
      <vt:variant>
        <vt:lpwstr>_Toc300002897</vt:lpwstr>
      </vt:variant>
      <vt:variant>
        <vt:i4>1835067</vt:i4>
      </vt:variant>
      <vt:variant>
        <vt:i4>404</vt:i4>
      </vt:variant>
      <vt:variant>
        <vt:i4>0</vt:i4>
      </vt:variant>
      <vt:variant>
        <vt:i4>5</vt:i4>
      </vt:variant>
      <vt:variant>
        <vt:lpwstr/>
      </vt:variant>
      <vt:variant>
        <vt:lpwstr>_Toc300002896</vt:lpwstr>
      </vt:variant>
      <vt:variant>
        <vt:i4>1835067</vt:i4>
      </vt:variant>
      <vt:variant>
        <vt:i4>398</vt:i4>
      </vt:variant>
      <vt:variant>
        <vt:i4>0</vt:i4>
      </vt:variant>
      <vt:variant>
        <vt:i4>5</vt:i4>
      </vt:variant>
      <vt:variant>
        <vt:lpwstr/>
      </vt:variant>
      <vt:variant>
        <vt:lpwstr>_Toc300002895</vt:lpwstr>
      </vt:variant>
      <vt:variant>
        <vt:i4>1835067</vt:i4>
      </vt:variant>
      <vt:variant>
        <vt:i4>392</vt:i4>
      </vt:variant>
      <vt:variant>
        <vt:i4>0</vt:i4>
      </vt:variant>
      <vt:variant>
        <vt:i4>5</vt:i4>
      </vt:variant>
      <vt:variant>
        <vt:lpwstr/>
      </vt:variant>
      <vt:variant>
        <vt:lpwstr>_Toc300002894</vt:lpwstr>
      </vt:variant>
      <vt:variant>
        <vt:i4>1835067</vt:i4>
      </vt:variant>
      <vt:variant>
        <vt:i4>386</vt:i4>
      </vt:variant>
      <vt:variant>
        <vt:i4>0</vt:i4>
      </vt:variant>
      <vt:variant>
        <vt:i4>5</vt:i4>
      </vt:variant>
      <vt:variant>
        <vt:lpwstr/>
      </vt:variant>
      <vt:variant>
        <vt:lpwstr>_Toc300002893</vt:lpwstr>
      </vt:variant>
      <vt:variant>
        <vt:i4>1835067</vt:i4>
      </vt:variant>
      <vt:variant>
        <vt:i4>380</vt:i4>
      </vt:variant>
      <vt:variant>
        <vt:i4>0</vt:i4>
      </vt:variant>
      <vt:variant>
        <vt:i4>5</vt:i4>
      </vt:variant>
      <vt:variant>
        <vt:lpwstr/>
      </vt:variant>
      <vt:variant>
        <vt:lpwstr>_Toc300002892</vt:lpwstr>
      </vt:variant>
      <vt:variant>
        <vt:i4>1835067</vt:i4>
      </vt:variant>
      <vt:variant>
        <vt:i4>374</vt:i4>
      </vt:variant>
      <vt:variant>
        <vt:i4>0</vt:i4>
      </vt:variant>
      <vt:variant>
        <vt:i4>5</vt:i4>
      </vt:variant>
      <vt:variant>
        <vt:lpwstr/>
      </vt:variant>
      <vt:variant>
        <vt:lpwstr>_Toc300002891</vt:lpwstr>
      </vt:variant>
      <vt:variant>
        <vt:i4>1835067</vt:i4>
      </vt:variant>
      <vt:variant>
        <vt:i4>368</vt:i4>
      </vt:variant>
      <vt:variant>
        <vt:i4>0</vt:i4>
      </vt:variant>
      <vt:variant>
        <vt:i4>5</vt:i4>
      </vt:variant>
      <vt:variant>
        <vt:lpwstr/>
      </vt:variant>
      <vt:variant>
        <vt:lpwstr>_Toc300002890</vt:lpwstr>
      </vt:variant>
      <vt:variant>
        <vt:i4>1900603</vt:i4>
      </vt:variant>
      <vt:variant>
        <vt:i4>362</vt:i4>
      </vt:variant>
      <vt:variant>
        <vt:i4>0</vt:i4>
      </vt:variant>
      <vt:variant>
        <vt:i4>5</vt:i4>
      </vt:variant>
      <vt:variant>
        <vt:lpwstr/>
      </vt:variant>
      <vt:variant>
        <vt:lpwstr>_Toc300002889</vt:lpwstr>
      </vt:variant>
      <vt:variant>
        <vt:i4>1900603</vt:i4>
      </vt:variant>
      <vt:variant>
        <vt:i4>356</vt:i4>
      </vt:variant>
      <vt:variant>
        <vt:i4>0</vt:i4>
      </vt:variant>
      <vt:variant>
        <vt:i4>5</vt:i4>
      </vt:variant>
      <vt:variant>
        <vt:lpwstr/>
      </vt:variant>
      <vt:variant>
        <vt:lpwstr>_Toc300002888</vt:lpwstr>
      </vt:variant>
      <vt:variant>
        <vt:i4>1900603</vt:i4>
      </vt:variant>
      <vt:variant>
        <vt:i4>350</vt:i4>
      </vt:variant>
      <vt:variant>
        <vt:i4>0</vt:i4>
      </vt:variant>
      <vt:variant>
        <vt:i4>5</vt:i4>
      </vt:variant>
      <vt:variant>
        <vt:lpwstr/>
      </vt:variant>
      <vt:variant>
        <vt:lpwstr>_Toc300002887</vt:lpwstr>
      </vt:variant>
      <vt:variant>
        <vt:i4>1900603</vt:i4>
      </vt:variant>
      <vt:variant>
        <vt:i4>344</vt:i4>
      </vt:variant>
      <vt:variant>
        <vt:i4>0</vt:i4>
      </vt:variant>
      <vt:variant>
        <vt:i4>5</vt:i4>
      </vt:variant>
      <vt:variant>
        <vt:lpwstr/>
      </vt:variant>
      <vt:variant>
        <vt:lpwstr>_Toc300002886</vt:lpwstr>
      </vt:variant>
      <vt:variant>
        <vt:i4>1900603</vt:i4>
      </vt:variant>
      <vt:variant>
        <vt:i4>338</vt:i4>
      </vt:variant>
      <vt:variant>
        <vt:i4>0</vt:i4>
      </vt:variant>
      <vt:variant>
        <vt:i4>5</vt:i4>
      </vt:variant>
      <vt:variant>
        <vt:lpwstr/>
      </vt:variant>
      <vt:variant>
        <vt:lpwstr>_Toc300002885</vt:lpwstr>
      </vt:variant>
      <vt:variant>
        <vt:i4>1900603</vt:i4>
      </vt:variant>
      <vt:variant>
        <vt:i4>332</vt:i4>
      </vt:variant>
      <vt:variant>
        <vt:i4>0</vt:i4>
      </vt:variant>
      <vt:variant>
        <vt:i4>5</vt:i4>
      </vt:variant>
      <vt:variant>
        <vt:lpwstr/>
      </vt:variant>
      <vt:variant>
        <vt:lpwstr>_Toc300002884</vt:lpwstr>
      </vt:variant>
      <vt:variant>
        <vt:i4>1900603</vt:i4>
      </vt:variant>
      <vt:variant>
        <vt:i4>326</vt:i4>
      </vt:variant>
      <vt:variant>
        <vt:i4>0</vt:i4>
      </vt:variant>
      <vt:variant>
        <vt:i4>5</vt:i4>
      </vt:variant>
      <vt:variant>
        <vt:lpwstr/>
      </vt:variant>
      <vt:variant>
        <vt:lpwstr>_Toc300002883</vt:lpwstr>
      </vt:variant>
      <vt:variant>
        <vt:i4>1900603</vt:i4>
      </vt:variant>
      <vt:variant>
        <vt:i4>320</vt:i4>
      </vt:variant>
      <vt:variant>
        <vt:i4>0</vt:i4>
      </vt:variant>
      <vt:variant>
        <vt:i4>5</vt:i4>
      </vt:variant>
      <vt:variant>
        <vt:lpwstr/>
      </vt:variant>
      <vt:variant>
        <vt:lpwstr>_Toc300002882</vt:lpwstr>
      </vt:variant>
      <vt:variant>
        <vt:i4>1900603</vt:i4>
      </vt:variant>
      <vt:variant>
        <vt:i4>314</vt:i4>
      </vt:variant>
      <vt:variant>
        <vt:i4>0</vt:i4>
      </vt:variant>
      <vt:variant>
        <vt:i4>5</vt:i4>
      </vt:variant>
      <vt:variant>
        <vt:lpwstr/>
      </vt:variant>
      <vt:variant>
        <vt:lpwstr>_Toc300002881</vt:lpwstr>
      </vt:variant>
      <vt:variant>
        <vt:i4>1900603</vt:i4>
      </vt:variant>
      <vt:variant>
        <vt:i4>308</vt:i4>
      </vt:variant>
      <vt:variant>
        <vt:i4>0</vt:i4>
      </vt:variant>
      <vt:variant>
        <vt:i4>5</vt:i4>
      </vt:variant>
      <vt:variant>
        <vt:lpwstr/>
      </vt:variant>
      <vt:variant>
        <vt:lpwstr>_Toc300002880</vt:lpwstr>
      </vt:variant>
      <vt:variant>
        <vt:i4>1179707</vt:i4>
      </vt:variant>
      <vt:variant>
        <vt:i4>302</vt:i4>
      </vt:variant>
      <vt:variant>
        <vt:i4>0</vt:i4>
      </vt:variant>
      <vt:variant>
        <vt:i4>5</vt:i4>
      </vt:variant>
      <vt:variant>
        <vt:lpwstr/>
      </vt:variant>
      <vt:variant>
        <vt:lpwstr>_Toc300002879</vt:lpwstr>
      </vt:variant>
      <vt:variant>
        <vt:i4>1179707</vt:i4>
      </vt:variant>
      <vt:variant>
        <vt:i4>296</vt:i4>
      </vt:variant>
      <vt:variant>
        <vt:i4>0</vt:i4>
      </vt:variant>
      <vt:variant>
        <vt:i4>5</vt:i4>
      </vt:variant>
      <vt:variant>
        <vt:lpwstr/>
      </vt:variant>
      <vt:variant>
        <vt:lpwstr>_Toc300002878</vt:lpwstr>
      </vt:variant>
      <vt:variant>
        <vt:i4>1179707</vt:i4>
      </vt:variant>
      <vt:variant>
        <vt:i4>290</vt:i4>
      </vt:variant>
      <vt:variant>
        <vt:i4>0</vt:i4>
      </vt:variant>
      <vt:variant>
        <vt:i4>5</vt:i4>
      </vt:variant>
      <vt:variant>
        <vt:lpwstr/>
      </vt:variant>
      <vt:variant>
        <vt:lpwstr>_Toc300002877</vt:lpwstr>
      </vt:variant>
      <vt:variant>
        <vt:i4>1179707</vt:i4>
      </vt:variant>
      <vt:variant>
        <vt:i4>284</vt:i4>
      </vt:variant>
      <vt:variant>
        <vt:i4>0</vt:i4>
      </vt:variant>
      <vt:variant>
        <vt:i4>5</vt:i4>
      </vt:variant>
      <vt:variant>
        <vt:lpwstr/>
      </vt:variant>
      <vt:variant>
        <vt:lpwstr>_Toc300002876</vt:lpwstr>
      </vt:variant>
      <vt:variant>
        <vt:i4>1179707</vt:i4>
      </vt:variant>
      <vt:variant>
        <vt:i4>278</vt:i4>
      </vt:variant>
      <vt:variant>
        <vt:i4>0</vt:i4>
      </vt:variant>
      <vt:variant>
        <vt:i4>5</vt:i4>
      </vt:variant>
      <vt:variant>
        <vt:lpwstr/>
      </vt:variant>
      <vt:variant>
        <vt:lpwstr>_Toc300002875</vt:lpwstr>
      </vt:variant>
      <vt:variant>
        <vt:i4>1179707</vt:i4>
      </vt:variant>
      <vt:variant>
        <vt:i4>272</vt:i4>
      </vt:variant>
      <vt:variant>
        <vt:i4>0</vt:i4>
      </vt:variant>
      <vt:variant>
        <vt:i4>5</vt:i4>
      </vt:variant>
      <vt:variant>
        <vt:lpwstr/>
      </vt:variant>
      <vt:variant>
        <vt:lpwstr>_Toc300002874</vt:lpwstr>
      </vt:variant>
      <vt:variant>
        <vt:i4>1179707</vt:i4>
      </vt:variant>
      <vt:variant>
        <vt:i4>266</vt:i4>
      </vt:variant>
      <vt:variant>
        <vt:i4>0</vt:i4>
      </vt:variant>
      <vt:variant>
        <vt:i4>5</vt:i4>
      </vt:variant>
      <vt:variant>
        <vt:lpwstr/>
      </vt:variant>
      <vt:variant>
        <vt:lpwstr>_Toc300002873</vt:lpwstr>
      </vt:variant>
      <vt:variant>
        <vt:i4>1179707</vt:i4>
      </vt:variant>
      <vt:variant>
        <vt:i4>260</vt:i4>
      </vt:variant>
      <vt:variant>
        <vt:i4>0</vt:i4>
      </vt:variant>
      <vt:variant>
        <vt:i4>5</vt:i4>
      </vt:variant>
      <vt:variant>
        <vt:lpwstr/>
      </vt:variant>
      <vt:variant>
        <vt:lpwstr>_Toc300002872</vt:lpwstr>
      </vt:variant>
      <vt:variant>
        <vt:i4>1179707</vt:i4>
      </vt:variant>
      <vt:variant>
        <vt:i4>254</vt:i4>
      </vt:variant>
      <vt:variant>
        <vt:i4>0</vt:i4>
      </vt:variant>
      <vt:variant>
        <vt:i4>5</vt:i4>
      </vt:variant>
      <vt:variant>
        <vt:lpwstr/>
      </vt:variant>
      <vt:variant>
        <vt:lpwstr>_Toc300002871</vt:lpwstr>
      </vt:variant>
      <vt:variant>
        <vt:i4>1179707</vt:i4>
      </vt:variant>
      <vt:variant>
        <vt:i4>248</vt:i4>
      </vt:variant>
      <vt:variant>
        <vt:i4>0</vt:i4>
      </vt:variant>
      <vt:variant>
        <vt:i4>5</vt:i4>
      </vt:variant>
      <vt:variant>
        <vt:lpwstr/>
      </vt:variant>
      <vt:variant>
        <vt:lpwstr>_Toc300002870</vt:lpwstr>
      </vt:variant>
      <vt:variant>
        <vt:i4>1245243</vt:i4>
      </vt:variant>
      <vt:variant>
        <vt:i4>242</vt:i4>
      </vt:variant>
      <vt:variant>
        <vt:i4>0</vt:i4>
      </vt:variant>
      <vt:variant>
        <vt:i4>5</vt:i4>
      </vt:variant>
      <vt:variant>
        <vt:lpwstr/>
      </vt:variant>
      <vt:variant>
        <vt:lpwstr>_Toc300002869</vt:lpwstr>
      </vt:variant>
      <vt:variant>
        <vt:i4>1245243</vt:i4>
      </vt:variant>
      <vt:variant>
        <vt:i4>236</vt:i4>
      </vt:variant>
      <vt:variant>
        <vt:i4>0</vt:i4>
      </vt:variant>
      <vt:variant>
        <vt:i4>5</vt:i4>
      </vt:variant>
      <vt:variant>
        <vt:lpwstr/>
      </vt:variant>
      <vt:variant>
        <vt:lpwstr>_Toc300002868</vt:lpwstr>
      </vt:variant>
      <vt:variant>
        <vt:i4>1245243</vt:i4>
      </vt:variant>
      <vt:variant>
        <vt:i4>230</vt:i4>
      </vt:variant>
      <vt:variant>
        <vt:i4>0</vt:i4>
      </vt:variant>
      <vt:variant>
        <vt:i4>5</vt:i4>
      </vt:variant>
      <vt:variant>
        <vt:lpwstr/>
      </vt:variant>
      <vt:variant>
        <vt:lpwstr>_Toc300002867</vt:lpwstr>
      </vt:variant>
      <vt:variant>
        <vt:i4>1245243</vt:i4>
      </vt:variant>
      <vt:variant>
        <vt:i4>224</vt:i4>
      </vt:variant>
      <vt:variant>
        <vt:i4>0</vt:i4>
      </vt:variant>
      <vt:variant>
        <vt:i4>5</vt:i4>
      </vt:variant>
      <vt:variant>
        <vt:lpwstr/>
      </vt:variant>
      <vt:variant>
        <vt:lpwstr>_Toc300002866</vt:lpwstr>
      </vt:variant>
      <vt:variant>
        <vt:i4>1245243</vt:i4>
      </vt:variant>
      <vt:variant>
        <vt:i4>218</vt:i4>
      </vt:variant>
      <vt:variant>
        <vt:i4>0</vt:i4>
      </vt:variant>
      <vt:variant>
        <vt:i4>5</vt:i4>
      </vt:variant>
      <vt:variant>
        <vt:lpwstr/>
      </vt:variant>
      <vt:variant>
        <vt:lpwstr>_Toc300002865</vt:lpwstr>
      </vt:variant>
      <vt:variant>
        <vt:i4>1245243</vt:i4>
      </vt:variant>
      <vt:variant>
        <vt:i4>212</vt:i4>
      </vt:variant>
      <vt:variant>
        <vt:i4>0</vt:i4>
      </vt:variant>
      <vt:variant>
        <vt:i4>5</vt:i4>
      </vt:variant>
      <vt:variant>
        <vt:lpwstr/>
      </vt:variant>
      <vt:variant>
        <vt:lpwstr>_Toc300002864</vt:lpwstr>
      </vt:variant>
      <vt:variant>
        <vt:i4>1245243</vt:i4>
      </vt:variant>
      <vt:variant>
        <vt:i4>206</vt:i4>
      </vt:variant>
      <vt:variant>
        <vt:i4>0</vt:i4>
      </vt:variant>
      <vt:variant>
        <vt:i4>5</vt:i4>
      </vt:variant>
      <vt:variant>
        <vt:lpwstr/>
      </vt:variant>
      <vt:variant>
        <vt:lpwstr>_Toc300002863</vt:lpwstr>
      </vt:variant>
      <vt:variant>
        <vt:i4>1245243</vt:i4>
      </vt:variant>
      <vt:variant>
        <vt:i4>200</vt:i4>
      </vt:variant>
      <vt:variant>
        <vt:i4>0</vt:i4>
      </vt:variant>
      <vt:variant>
        <vt:i4>5</vt:i4>
      </vt:variant>
      <vt:variant>
        <vt:lpwstr/>
      </vt:variant>
      <vt:variant>
        <vt:lpwstr>_Toc300002862</vt:lpwstr>
      </vt:variant>
      <vt:variant>
        <vt:i4>1245243</vt:i4>
      </vt:variant>
      <vt:variant>
        <vt:i4>194</vt:i4>
      </vt:variant>
      <vt:variant>
        <vt:i4>0</vt:i4>
      </vt:variant>
      <vt:variant>
        <vt:i4>5</vt:i4>
      </vt:variant>
      <vt:variant>
        <vt:lpwstr/>
      </vt:variant>
      <vt:variant>
        <vt:lpwstr>_Toc300002861</vt:lpwstr>
      </vt:variant>
      <vt:variant>
        <vt:i4>1245243</vt:i4>
      </vt:variant>
      <vt:variant>
        <vt:i4>188</vt:i4>
      </vt:variant>
      <vt:variant>
        <vt:i4>0</vt:i4>
      </vt:variant>
      <vt:variant>
        <vt:i4>5</vt:i4>
      </vt:variant>
      <vt:variant>
        <vt:lpwstr/>
      </vt:variant>
      <vt:variant>
        <vt:lpwstr>_Toc300002860</vt:lpwstr>
      </vt:variant>
      <vt:variant>
        <vt:i4>1048635</vt:i4>
      </vt:variant>
      <vt:variant>
        <vt:i4>182</vt:i4>
      </vt:variant>
      <vt:variant>
        <vt:i4>0</vt:i4>
      </vt:variant>
      <vt:variant>
        <vt:i4>5</vt:i4>
      </vt:variant>
      <vt:variant>
        <vt:lpwstr/>
      </vt:variant>
      <vt:variant>
        <vt:lpwstr>_Toc300002859</vt:lpwstr>
      </vt:variant>
      <vt:variant>
        <vt:i4>1048635</vt:i4>
      </vt:variant>
      <vt:variant>
        <vt:i4>176</vt:i4>
      </vt:variant>
      <vt:variant>
        <vt:i4>0</vt:i4>
      </vt:variant>
      <vt:variant>
        <vt:i4>5</vt:i4>
      </vt:variant>
      <vt:variant>
        <vt:lpwstr/>
      </vt:variant>
      <vt:variant>
        <vt:lpwstr>_Toc300002858</vt:lpwstr>
      </vt:variant>
      <vt:variant>
        <vt:i4>1048635</vt:i4>
      </vt:variant>
      <vt:variant>
        <vt:i4>170</vt:i4>
      </vt:variant>
      <vt:variant>
        <vt:i4>0</vt:i4>
      </vt:variant>
      <vt:variant>
        <vt:i4>5</vt:i4>
      </vt:variant>
      <vt:variant>
        <vt:lpwstr/>
      </vt:variant>
      <vt:variant>
        <vt:lpwstr>_Toc300002857</vt:lpwstr>
      </vt:variant>
      <vt:variant>
        <vt:i4>1048635</vt:i4>
      </vt:variant>
      <vt:variant>
        <vt:i4>164</vt:i4>
      </vt:variant>
      <vt:variant>
        <vt:i4>0</vt:i4>
      </vt:variant>
      <vt:variant>
        <vt:i4>5</vt:i4>
      </vt:variant>
      <vt:variant>
        <vt:lpwstr/>
      </vt:variant>
      <vt:variant>
        <vt:lpwstr>_Toc300002856</vt:lpwstr>
      </vt:variant>
      <vt:variant>
        <vt:i4>1048635</vt:i4>
      </vt:variant>
      <vt:variant>
        <vt:i4>158</vt:i4>
      </vt:variant>
      <vt:variant>
        <vt:i4>0</vt:i4>
      </vt:variant>
      <vt:variant>
        <vt:i4>5</vt:i4>
      </vt:variant>
      <vt:variant>
        <vt:lpwstr/>
      </vt:variant>
      <vt:variant>
        <vt:lpwstr>_Toc300002855</vt:lpwstr>
      </vt:variant>
      <vt:variant>
        <vt:i4>1048635</vt:i4>
      </vt:variant>
      <vt:variant>
        <vt:i4>152</vt:i4>
      </vt:variant>
      <vt:variant>
        <vt:i4>0</vt:i4>
      </vt:variant>
      <vt:variant>
        <vt:i4>5</vt:i4>
      </vt:variant>
      <vt:variant>
        <vt:lpwstr/>
      </vt:variant>
      <vt:variant>
        <vt:lpwstr>_Toc300002854</vt:lpwstr>
      </vt:variant>
      <vt:variant>
        <vt:i4>1048635</vt:i4>
      </vt:variant>
      <vt:variant>
        <vt:i4>146</vt:i4>
      </vt:variant>
      <vt:variant>
        <vt:i4>0</vt:i4>
      </vt:variant>
      <vt:variant>
        <vt:i4>5</vt:i4>
      </vt:variant>
      <vt:variant>
        <vt:lpwstr/>
      </vt:variant>
      <vt:variant>
        <vt:lpwstr>_Toc300002853</vt:lpwstr>
      </vt:variant>
      <vt:variant>
        <vt:i4>1048635</vt:i4>
      </vt:variant>
      <vt:variant>
        <vt:i4>140</vt:i4>
      </vt:variant>
      <vt:variant>
        <vt:i4>0</vt:i4>
      </vt:variant>
      <vt:variant>
        <vt:i4>5</vt:i4>
      </vt:variant>
      <vt:variant>
        <vt:lpwstr/>
      </vt:variant>
      <vt:variant>
        <vt:lpwstr>_Toc300002852</vt:lpwstr>
      </vt:variant>
      <vt:variant>
        <vt:i4>1048635</vt:i4>
      </vt:variant>
      <vt:variant>
        <vt:i4>134</vt:i4>
      </vt:variant>
      <vt:variant>
        <vt:i4>0</vt:i4>
      </vt:variant>
      <vt:variant>
        <vt:i4>5</vt:i4>
      </vt:variant>
      <vt:variant>
        <vt:lpwstr/>
      </vt:variant>
      <vt:variant>
        <vt:lpwstr>_Toc300002851</vt:lpwstr>
      </vt:variant>
      <vt:variant>
        <vt:i4>1048635</vt:i4>
      </vt:variant>
      <vt:variant>
        <vt:i4>128</vt:i4>
      </vt:variant>
      <vt:variant>
        <vt:i4>0</vt:i4>
      </vt:variant>
      <vt:variant>
        <vt:i4>5</vt:i4>
      </vt:variant>
      <vt:variant>
        <vt:lpwstr/>
      </vt:variant>
      <vt:variant>
        <vt:lpwstr>_Toc300002850</vt:lpwstr>
      </vt:variant>
      <vt:variant>
        <vt:i4>1114171</vt:i4>
      </vt:variant>
      <vt:variant>
        <vt:i4>122</vt:i4>
      </vt:variant>
      <vt:variant>
        <vt:i4>0</vt:i4>
      </vt:variant>
      <vt:variant>
        <vt:i4>5</vt:i4>
      </vt:variant>
      <vt:variant>
        <vt:lpwstr/>
      </vt:variant>
      <vt:variant>
        <vt:lpwstr>_Toc300002849</vt:lpwstr>
      </vt:variant>
      <vt:variant>
        <vt:i4>1114171</vt:i4>
      </vt:variant>
      <vt:variant>
        <vt:i4>116</vt:i4>
      </vt:variant>
      <vt:variant>
        <vt:i4>0</vt:i4>
      </vt:variant>
      <vt:variant>
        <vt:i4>5</vt:i4>
      </vt:variant>
      <vt:variant>
        <vt:lpwstr/>
      </vt:variant>
      <vt:variant>
        <vt:lpwstr>_Toc300002848</vt:lpwstr>
      </vt:variant>
      <vt:variant>
        <vt:i4>1114171</vt:i4>
      </vt:variant>
      <vt:variant>
        <vt:i4>110</vt:i4>
      </vt:variant>
      <vt:variant>
        <vt:i4>0</vt:i4>
      </vt:variant>
      <vt:variant>
        <vt:i4>5</vt:i4>
      </vt:variant>
      <vt:variant>
        <vt:lpwstr/>
      </vt:variant>
      <vt:variant>
        <vt:lpwstr>_Toc300002847</vt:lpwstr>
      </vt:variant>
      <vt:variant>
        <vt:i4>1114171</vt:i4>
      </vt:variant>
      <vt:variant>
        <vt:i4>104</vt:i4>
      </vt:variant>
      <vt:variant>
        <vt:i4>0</vt:i4>
      </vt:variant>
      <vt:variant>
        <vt:i4>5</vt:i4>
      </vt:variant>
      <vt:variant>
        <vt:lpwstr/>
      </vt:variant>
      <vt:variant>
        <vt:lpwstr>_Toc300002846</vt:lpwstr>
      </vt:variant>
      <vt:variant>
        <vt:i4>1114171</vt:i4>
      </vt:variant>
      <vt:variant>
        <vt:i4>98</vt:i4>
      </vt:variant>
      <vt:variant>
        <vt:i4>0</vt:i4>
      </vt:variant>
      <vt:variant>
        <vt:i4>5</vt:i4>
      </vt:variant>
      <vt:variant>
        <vt:lpwstr/>
      </vt:variant>
      <vt:variant>
        <vt:lpwstr>_Toc300002845</vt:lpwstr>
      </vt:variant>
      <vt:variant>
        <vt:i4>1114171</vt:i4>
      </vt:variant>
      <vt:variant>
        <vt:i4>92</vt:i4>
      </vt:variant>
      <vt:variant>
        <vt:i4>0</vt:i4>
      </vt:variant>
      <vt:variant>
        <vt:i4>5</vt:i4>
      </vt:variant>
      <vt:variant>
        <vt:lpwstr/>
      </vt:variant>
      <vt:variant>
        <vt:lpwstr>_Toc300002844</vt:lpwstr>
      </vt:variant>
      <vt:variant>
        <vt:i4>1114171</vt:i4>
      </vt:variant>
      <vt:variant>
        <vt:i4>86</vt:i4>
      </vt:variant>
      <vt:variant>
        <vt:i4>0</vt:i4>
      </vt:variant>
      <vt:variant>
        <vt:i4>5</vt:i4>
      </vt:variant>
      <vt:variant>
        <vt:lpwstr/>
      </vt:variant>
      <vt:variant>
        <vt:lpwstr>_Toc300002843</vt:lpwstr>
      </vt:variant>
      <vt:variant>
        <vt:i4>1114171</vt:i4>
      </vt:variant>
      <vt:variant>
        <vt:i4>80</vt:i4>
      </vt:variant>
      <vt:variant>
        <vt:i4>0</vt:i4>
      </vt:variant>
      <vt:variant>
        <vt:i4>5</vt:i4>
      </vt:variant>
      <vt:variant>
        <vt:lpwstr/>
      </vt:variant>
      <vt:variant>
        <vt:lpwstr>_Toc300002842</vt:lpwstr>
      </vt:variant>
      <vt:variant>
        <vt:i4>1114171</vt:i4>
      </vt:variant>
      <vt:variant>
        <vt:i4>74</vt:i4>
      </vt:variant>
      <vt:variant>
        <vt:i4>0</vt:i4>
      </vt:variant>
      <vt:variant>
        <vt:i4>5</vt:i4>
      </vt:variant>
      <vt:variant>
        <vt:lpwstr/>
      </vt:variant>
      <vt:variant>
        <vt:lpwstr>_Toc300002841</vt:lpwstr>
      </vt:variant>
      <vt:variant>
        <vt:i4>1114171</vt:i4>
      </vt:variant>
      <vt:variant>
        <vt:i4>68</vt:i4>
      </vt:variant>
      <vt:variant>
        <vt:i4>0</vt:i4>
      </vt:variant>
      <vt:variant>
        <vt:i4>5</vt:i4>
      </vt:variant>
      <vt:variant>
        <vt:lpwstr/>
      </vt:variant>
      <vt:variant>
        <vt:lpwstr>_Toc300002840</vt:lpwstr>
      </vt:variant>
      <vt:variant>
        <vt:i4>1441851</vt:i4>
      </vt:variant>
      <vt:variant>
        <vt:i4>62</vt:i4>
      </vt:variant>
      <vt:variant>
        <vt:i4>0</vt:i4>
      </vt:variant>
      <vt:variant>
        <vt:i4>5</vt:i4>
      </vt:variant>
      <vt:variant>
        <vt:lpwstr/>
      </vt:variant>
      <vt:variant>
        <vt:lpwstr>_Toc300002839</vt:lpwstr>
      </vt:variant>
      <vt:variant>
        <vt:i4>1441851</vt:i4>
      </vt:variant>
      <vt:variant>
        <vt:i4>56</vt:i4>
      </vt:variant>
      <vt:variant>
        <vt:i4>0</vt:i4>
      </vt:variant>
      <vt:variant>
        <vt:i4>5</vt:i4>
      </vt:variant>
      <vt:variant>
        <vt:lpwstr/>
      </vt:variant>
      <vt:variant>
        <vt:lpwstr>_Toc300002838</vt:lpwstr>
      </vt:variant>
      <vt:variant>
        <vt:i4>1441851</vt:i4>
      </vt:variant>
      <vt:variant>
        <vt:i4>50</vt:i4>
      </vt:variant>
      <vt:variant>
        <vt:i4>0</vt:i4>
      </vt:variant>
      <vt:variant>
        <vt:i4>5</vt:i4>
      </vt:variant>
      <vt:variant>
        <vt:lpwstr/>
      </vt:variant>
      <vt:variant>
        <vt:lpwstr>_Toc300002837</vt:lpwstr>
      </vt:variant>
      <vt:variant>
        <vt:i4>1441851</vt:i4>
      </vt:variant>
      <vt:variant>
        <vt:i4>44</vt:i4>
      </vt:variant>
      <vt:variant>
        <vt:i4>0</vt:i4>
      </vt:variant>
      <vt:variant>
        <vt:i4>5</vt:i4>
      </vt:variant>
      <vt:variant>
        <vt:lpwstr/>
      </vt:variant>
      <vt:variant>
        <vt:lpwstr>_Toc300002836</vt:lpwstr>
      </vt:variant>
      <vt:variant>
        <vt:i4>1441851</vt:i4>
      </vt:variant>
      <vt:variant>
        <vt:i4>38</vt:i4>
      </vt:variant>
      <vt:variant>
        <vt:i4>0</vt:i4>
      </vt:variant>
      <vt:variant>
        <vt:i4>5</vt:i4>
      </vt:variant>
      <vt:variant>
        <vt:lpwstr/>
      </vt:variant>
      <vt:variant>
        <vt:lpwstr>_Toc300002835</vt:lpwstr>
      </vt:variant>
      <vt:variant>
        <vt:i4>1441851</vt:i4>
      </vt:variant>
      <vt:variant>
        <vt:i4>32</vt:i4>
      </vt:variant>
      <vt:variant>
        <vt:i4>0</vt:i4>
      </vt:variant>
      <vt:variant>
        <vt:i4>5</vt:i4>
      </vt:variant>
      <vt:variant>
        <vt:lpwstr/>
      </vt:variant>
      <vt:variant>
        <vt:lpwstr>_Toc300002834</vt:lpwstr>
      </vt:variant>
      <vt:variant>
        <vt:i4>1441851</vt:i4>
      </vt:variant>
      <vt:variant>
        <vt:i4>26</vt:i4>
      </vt:variant>
      <vt:variant>
        <vt:i4>0</vt:i4>
      </vt:variant>
      <vt:variant>
        <vt:i4>5</vt:i4>
      </vt:variant>
      <vt:variant>
        <vt:lpwstr/>
      </vt:variant>
      <vt:variant>
        <vt:lpwstr>_Toc300002833</vt:lpwstr>
      </vt:variant>
      <vt:variant>
        <vt:i4>1441851</vt:i4>
      </vt:variant>
      <vt:variant>
        <vt:i4>20</vt:i4>
      </vt:variant>
      <vt:variant>
        <vt:i4>0</vt:i4>
      </vt:variant>
      <vt:variant>
        <vt:i4>5</vt:i4>
      </vt:variant>
      <vt:variant>
        <vt:lpwstr/>
      </vt:variant>
      <vt:variant>
        <vt:lpwstr>_Toc300002832</vt:lpwstr>
      </vt:variant>
      <vt:variant>
        <vt:i4>1441851</vt:i4>
      </vt:variant>
      <vt:variant>
        <vt:i4>14</vt:i4>
      </vt:variant>
      <vt:variant>
        <vt:i4>0</vt:i4>
      </vt:variant>
      <vt:variant>
        <vt:i4>5</vt:i4>
      </vt:variant>
      <vt:variant>
        <vt:lpwstr/>
      </vt:variant>
      <vt:variant>
        <vt:lpwstr>_Toc300002831</vt:lpwstr>
      </vt:variant>
      <vt:variant>
        <vt:i4>1441851</vt:i4>
      </vt:variant>
      <vt:variant>
        <vt:i4>8</vt:i4>
      </vt:variant>
      <vt:variant>
        <vt:i4>0</vt:i4>
      </vt:variant>
      <vt:variant>
        <vt:i4>5</vt:i4>
      </vt:variant>
      <vt:variant>
        <vt:lpwstr/>
      </vt:variant>
      <vt:variant>
        <vt:lpwstr>_Toc300002830</vt:lpwstr>
      </vt:variant>
      <vt:variant>
        <vt:i4>1507387</vt:i4>
      </vt:variant>
      <vt:variant>
        <vt:i4>2</vt:i4>
      </vt:variant>
      <vt:variant>
        <vt:i4>0</vt:i4>
      </vt:variant>
      <vt:variant>
        <vt:i4>5</vt:i4>
      </vt:variant>
      <vt:variant>
        <vt:lpwstr/>
      </vt:variant>
      <vt:variant>
        <vt:lpwstr>_Toc300002829</vt:lpwstr>
      </vt:variant>
      <vt:variant>
        <vt:i4>4849666</vt:i4>
      </vt:variant>
      <vt:variant>
        <vt:i4>9</vt:i4>
      </vt:variant>
      <vt:variant>
        <vt:i4>0</vt:i4>
      </vt:variant>
      <vt:variant>
        <vt:i4>5</vt:i4>
      </vt:variant>
      <vt:variant>
        <vt:lpwstr>http://www.amazon.com/Database-Management-Systems-Raghu-Ramakrishnan/dp/0072465638/ref=sr_1_10?s=books&amp;ie=UTF8&amp;qid=1310666745&amp;sr=1-10</vt:lpwstr>
      </vt:variant>
      <vt:variant>
        <vt:lpwstr/>
      </vt:variant>
      <vt:variant>
        <vt:i4>7209080</vt:i4>
      </vt:variant>
      <vt:variant>
        <vt:i4>6</vt:i4>
      </vt:variant>
      <vt:variant>
        <vt:i4>0</vt:i4>
      </vt:variant>
      <vt:variant>
        <vt:i4>5</vt:i4>
      </vt:variant>
      <vt:variant>
        <vt:lpwstr>http://www.amazon.com/Database-System-Concepts-Abraham-Silberschatz/dp/0073523321/ref=sr_1_3?s=books&amp;ie=UTF8&amp;qid=1310666697&amp;sr=1-3</vt:lpwstr>
      </vt:variant>
      <vt:variant>
        <vt:lpwstr/>
      </vt:variant>
      <vt:variant>
        <vt:i4>7405646</vt:i4>
      </vt:variant>
      <vt:variant>
        <vt:i4>3</vt:i4>
      </vt:variant>
      <vt:variant>
        <vt:i4>0</vt:i4>
      </vt:variant>
      <vt:variant>
        <vt:i4>5</vt:i4>
      </vt:variant>
      <vt:variant>
        <vt:lpwstr>http://www.amazon.com/Fundamentals-Database-Systems-Ramez-Elmasri/dp/0136086209/ref=dp_ob_title_bk</vt:lpwstr>
      </vt:variant>
      <vt:variant>
        <vt:lpwstr/>
      </vt:variant>
      <vt:variant>
        <vt:i4>5177426</vt:i4>
      </vt:variant>
      <vt:variant>
        <vt:i4>0</vt:i4>
      </vt:variant>
      <vt:variant>
        <vt:i4>0</vt:i4>
      </vt:variant>
      <vt:variant>
        <vt:i4>5</vt:i4>
      </vt:variant>
      <vt:variant>
        <vt:lpwstr>http://www.zotero.org/styles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alberto.scremin</dc:creator>
  <cp:lastModifiedBy>Bianca Caruso da Paixão</cp:lastModifiedBy>
  <cp:revision>27</cp:revision>
  <cp:lastPrinted>2011-07-15T11:40:00Z</cp:lastPrinted>
  <dcterms:created xsi:type="dcterms:W3CDTF">2011-07-11T18:24:00Z</dcterms:created>
  <dcterms:modified xsi:type="dcterms:W3CDTF">2011-08-04T15:21:00Z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zotero-version="2.1.8"&gt;&lt;session id="FtrdkL5G"/&gt;&lt;style id="http://www.zotero.org/styles/ABNT" hasBibliography="1" bibliographyStyleHasBeenSet="1"/&gt;&lt;prefs&gt;&lt;pref name="fieldType" value="Field"/&gt;&lt;pref name="noteType" value="0"/&gt;&lt;/prefs&gt;</vt:lpwstr>
  </property>
  <property fmtid="{D5CDD505-2E9C-101B-9397-08002B2CF9AE}" pid="3" name="ZOTERO_PREF_2">
    <vt:lpwstr>&lt;/data&gt;</vt:lpwstr>
  </property>
</Properties>
</file>